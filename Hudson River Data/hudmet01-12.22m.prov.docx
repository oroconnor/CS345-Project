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FAC4" w14:textId="24BBE91B" w:rsidR="00B4483D" w:rsidRPr="00E87CC3" w:rsidRDefault="00CB6120">
      <w:pPr>
        <w:pStyle w:val="HTMLPreformatted"/>
        <w:rPr>
          <w:rFonts w:ascii="Garamond" w:hAnsi="Garamond"/>
          <w:sz w:val="22"/>
          <w:szCs w:val="22"/>
        </w:rPr>
      </w:pPr>
      <w:r>
        <w:rPr>
          <w:rFonts w:ascii="Garamond" w:hAnsi="Garamond"/>
          <w:b/>
          <w:sz w:val="22"/>
          <w:szCs w:val="22"/>
        </w:rPr>
        <w:t>Hudson River</w:t>
      </w:r>
      <w:r w:rsidR="00B4483D" w:rsidRPr="00E87CC3">
        <w:rPr>
          <w:rFonts w:ascii="Garamond" w:hAnsi="Garamond"/>
          <w:sz w:val="22"/>
          <w:szCs w:val="22"/>
        </w:rPr>
        <w:t xml:space="preserve"> </w:t>
      </w:r>
      <w:r w:rsidR="00B4483D" w:rsidRPr="009D6CD3">
        <w:rPr>
          <w:rFonts w:ascii="Garamond" w:hAnsi="Garamond"/>
          <w:b/>
          <w:bCs/>
          <w:sz w:val="22"/>
          <w:szCs w:val="22"/>
        </w:rPr>
        <w:t>(</w:t>
      </w:r>
      <w:r w:rsidRPr="009D6CD3">
        <w:rPr>
          <w:rFonts w:ascii="Garamond" w:hAnsi="Garamond"/>
          <w:b/>
          <w:bCs/>
          <w:sz w:val="22"/>
          <w:szCs w:val="22"/>
        </w:rPr>
        <w:t>HUD</w:t>
      </w:r>
      <w:r w:rsidR="00B4483D" w:rsidRPr="009D6CD3">
        <w:rPr>
          <w:rFonts w:ascii="Garamond" w:hAnsi="Garamond"/>
          <w:b/>
          <w:bCs/>
          <w:sz w:val="22"/>
          <w:szCs w:val="22"/>
        </w:rPr>
        <w:t>)</w:t>
      </w:r>
      <w:r w:rsidR="00B4483D" w:rsidRPr="00E87CC3">
        <w:rPr>
          <w:rFonts w:ascii="Garamond" w:hAnsi="Garamond"/>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14:paraId="5D99F41D" w14:textId="6D92DB7E" w:rsidR="00062394" w:rsidRPr="003C5C7D" w:rsidRDefault="009A661B" w:rsidP="1C658464">
      <w:pPr>
        <w:pStyle w:val="HTMLPreformatted"/>
        <w:rPr>
          <w:rFonts w:ascii="Garamond" w:hAnsi="Garamond"/>
          <w:b/>
          <w:bCs/>
          <w:sz w:val="22"/>
          <w:szCs w:val="22"/>
        </w:rPr>
      </w:pPr>
      <w:del w:id="0" w:author="Pacella, Christina (DEC)" w:date="2023-04-17T08:00:00Z">
        <w:r w:rsidRPr="003C5C7D" w:rsidDel="009F58E1">
          <w:rPr>
            <w:rFonts w:ascii="Garamond" w:hAnsi="Garamond"/>
            <w:b/>
            <w:bCs/>
            <w:sz w:val="22"/>
            <w:szCs w:val="22"/>
          </w:rPr>
          <w:delText>Q</w:delText>
        </w:r>
        <w:r w:rsidR="00595483" w:rsidRPr="003C5C7D" w:rsidDel="009F58E1">
          <w:rPr>
            <w:rFonts w:ascii="Garamond" w:hAnsi="Garamond"/>
            <w:b/>
            <w:bCs/>
            <w:sz w:val="22"/>
            <w:szCs w:val="22"/>
          </w:rPr>
          <w:delText>4</w:delText>
        </w:r>
        <w:r w:rsidRPr="003C5C7D" w:rsidDel="009F58E1">
          <w:rPr>
            <w:rFonts w:ascii="Garamond" w:hAnsi="Garamond"/>
            <w:b/>
            <w:bCs/>
            <w:sz w:val="22"/>
            <w:szCs w:val="22"/>
          </w:rPr>
          <w:delText xml:space="preserve">, </w:delText>
        </w:r>
      </w:del>
      <w:r w:rsidR="00CB6120" w:rsidRPr="003C5C7D">
        <w:rPr>
          <w:rFonts w:ascii="Garamond" w:hAnsi="Garamond"/>
          <w:b/>
          <w:bCs/>
          <w:sz w:val="22"/>
          <w:szCs w:val="22"/>
        </w:rPr>
        <w:t xml:space="preserve">January 1, 2022 – </w:t>
      </w:r>
      <w:r w:rsidR="00533E97" w:rsidRPr="003C5C7D">
        <w:rPr>
          <w:rFonts w:ascii="Garamond" w:hAnsi="Garamond"/>
          <w:b/>
          <w:bCs/>
          <w:sz w:val="22"/>
          <w:szCs w:val="22"/>
        </w:rPr>
        <w:t>December 31</w:t>
      </w:r>
      <w:r w:rsidR="00CB6120" w:rsidRPr="003C5C7D">
        <w:rPr>
          <w:rFonts w:ascii="Garamond" w:hAnsi="Garamond"/>
          <w:b/>
          <w:bCs/>
          <w:sz w:val="22"/>
          <w:szCs w:val="22"/>
        </w:rPr>
        <w:t>, 2022</w:t>
      </w:r>
    </w:p>
    <w:p w14:paraId="7636DE3D" w14:textId="0E21F4B9" w:rsidR="00B4483D" w:rsidRPr="00E87CC3" w:rsidRDefault="00B4483D">
      <w:pPr>
        <w:pStyle w:val="HTMLPreformatted"/>
        <w:rPr>
          <w:rFonts w:ascii="Garamond" w:hAnsi="Garamond"/>
          <w:sz w:val="22"/>
          <w:szCs w:val="22"/>
        </w:rPr>
      </w:pPr>
      <w:r w:rsidRPr="1C658464">
        <w:rPr>
          <w:rFonts w:ascii="Garamond" w:hAnsi="Garamond"/>
          <w:b/>
          <w:bCs/>
          <w:sz w:val="22"/>
          <w:szCs w:val="22"/>
        </w:rPr>
        <w:t>Latest Update:</w:t>
      </w:r>
      <w:r w:rsidRPr="1C658464">
        <w:rPr>
          <w:rFonts w:ascii="Garamond" w:hAnsi="Garamond"/>
          <w:sz w:val="22"/>
          <w:szCs w:val="22"/>
        </w:rPr>
        <w:t xml:space="preserve"> </w:t>
      </w:r>
      <w:r w:rsidR="00533E97" w:rsidRPr="1C658464">
        <w:rPr>
          <w:rFonts w:ascii="Garamond" w:hAnsi="Garamond"/>
          <w:sz w:val="22"/>
          <w:szCs w:val="22"/>
        </w:rPr>
        <w:t>0</w:t>
      </w:r>
      <w:ins w:id="1" w:author="Pacella, Christina (DEC)" w:date="2023-04-17T08:00:00Z">
        <w:r w:rsidR="009F58E1">
          <w:rPr>
            <w:rFonts w:ascii="Garamond" w:hAnsi="Garamond"/>
            <w:sz w:val="22"/>
            <w:szCs w:val="22"/>
          </w:rPr>
          <w:t>4</w:t>
        </w:r>
      </w:ins>
      <w:del w:id="2" w:author="Pacella, Christina (DEC)" w:date="2023-04-17T08:00:00Z">
        <w:r w:rsidR="3DB11E8C" w:rsidRPr="1C658464" w:rsidDel="009F58E1">
          <w:rPr>
            <w:rFonts w:ascii="Garamond" w:hAnsi="Garamond"/>
            <w:sz w:val="22"/>
            <w:szCs w:val="22"/>
          </w:rPr>
          <w:delText>3</w:delText>
        </w:r>
      </w:del>
      <w:r w:rsidR="009D6CD3" w:rsidRPr="1C658464">
        <w:rPr>
          <w:rFonts w:ascii="Garamond" w:hAnsi="Garamond"/>
          <w:sz w:val="22"/>
          <w:szCs w:val="22"/>
        </w:rPr>
        <w:t>/</w:t>
      </w:r>
      <w:r w:rsidR="766E6629" w:rsidRPr="1C658464">
        <w:rPr>
          <w:rFonts w:ascii="Garamond" w:hAnsi="Garamond"/>
          <w:sz w:val="22"/>
          <w:szCs w:val="22"/>
        </w:rPr>
        <w:t>1</w:t>
      </w:r>
      <w:ins w:id="3" w:author="Pacella, Christina (DEC)" w:date="2023-04-17T08:00:00Z">
        <w:r w:rsidR="009F58E1">
          <w:rPr>
            <w:rFonts w:ascii="Garamond" w:hAnsi="Garamond"/>
            <w:sz w:val="22"/>
            <w:szCs w:val="22"/>
          </w:rPr>
          <w:t>7</w:t>
        </w:r>
      </w:ins>
      <w:del w:id="4" w:author="Pacella, Christina (DEC)" w:date="2023-04-17T08:00:00Z">
        <w:r w:rsidR="766E6629" w:rsidRPr="1C658464" w:rsidDel="009F58E1">
          <w:rPr>
            <w:rFonts w:ascii="Garamond" w:hAnsi="Garamond"/>
            <w:sz w:val="22"/>
            <w:szCs w:val="22"/>
          </w:rPr>
          <w:delText>5</w:delText>
        </w:r>
      </w:del>
      <w:r w:rsidR="00CB6120" w:rsidRPr="1C658464">
        <w:rPr>
          <w:rFonts w:ascii="Garamond" w:hAnsi="Garamond"/>
          <w:sz w:val="22"/>
          <w:szCs w:val="22"/>
        </w:rPr>
        <w:t>/202</w:t>
      </w:r>
      <w:r w:rsidR="00533E97" w:rsidRPr="1C658464">
        <w:rPr>
          <w:rFonts w:ascii="Garamond" w:hAnsi="Garamond"/>
          <w:sz w:val="22"/>
          <w:szCs w:val="22"/>
        </w:rPr>
        <w:t>3</w:t>
      </w:r>
    </w:p>
    <w:p w14:paraId="31F8C4F8" w14:textId="77777777" w:rsidR="00B4483D" w:rsidRDefault="00B4483D">
      <w:pPr>
        <w:pStyle w:val="HTMLPreformatted"/>
        <w:rPr>
          <w:rFonts w:ascii="Garamond" w:hAnsi="Garamond"/>
          <w:sz w:val="22"/>
          <w:szCs w:val="22"/>
        </w:rPr>
      </w:pPr>
    </w:p>
    <w:p w14:paraId="2FA92CD8" w14:textId="19E584C1" w:rsidR="00CE3454" w:rsidRDefault="00CE3454" w:rsidP="00CE3454">
      <w:pPr>
        <w:pStyle w:val="HTMLPreformatted"/>
        <w:rPr>
          <w:rFonts w:ascii="Garamond" w:hAnsi="Garamond"/>
          <w:sz w:val="22"/>
          <w:szCs w:val="22"/>
        </w:rPr>
      </w:pPr>
      <w:r>
        <w:rPr>
          <w:rFonts w:ascii="Garamond" w:hAnsi="Garamond"/>
          <w:sz w:val="22"/>
          <w:szCs w:val="22"/>
        </w:rPr>
        <w:t xml:space="preserve">Note: This is a provisional metadata document; it has not been authenticated as of its download date.  Contents of this document are subject to change throughout the QAQC </w:t>
      </w:r>
      <w:del w:id="5" w:author="Pacella, Christina (DEC)" w:date="2023-04-17T08:06:00Z">
        <w:r w:rsidDel="00031C78">
          <w:rPr>
            <w:rFonts w:ascii="Garamond" w:hAnsi="Garamond"/>
            <w:sz w:val="22"/>
            <w:szCs w:val="22"/>
          </w:rPr>
          <w:delText>process</w:delText>
        </w:r>
      </w:del>
      <w:ins w:id="6" w:author="Pacella, Christina (DEC)" w:date="2023-04-17T08:06:00Z">
        <w:r w:rsidR="00031C78">
          <w:rPr>
            <w:rFonts w:ascii="Garamond" w:hAnsi="Garamond"/>
            <w:sz w:val="22"/>
            <w:szCs w:val="22"/>
          </w:rPr>
          <w:t>process,</w:t>
        </w:r>
      </w:ins>
      <w:r>
        <w:rPr>
          <w:rFonts w:ascii="Garamond" w:hAnsi="Garamond"/>
          <w:sz w:val="22"/>
          <w:szCs w:val="22"/>
        </w:rPr>
        <w:t xml:space="preserve"> and it should not be considered a final record of data documentation until that process is complete.  Contact the CDMO (</w:t>
      </w:r>
      <w:hyperlink r:id="rId8" w:history="1">
        <w:r w:rsidR="003916A6" w:rsidRPr="00D57DC9">
          <w:rPr>
            <w:rStyle w:val="Hyperlink"/>
            <w:rFonts w:ascii="Garamond" w:hAnsi="Garamond"/>
            <w:sz w:val="22"/>
            <w:szCs w:val="22"/>
          </w:rPr>
          <w:t>cdmosupport@baruch.sc.edu</w:t>
        </w:r>
      </w:hyperlink>
      <w:r w:rsidRPr="00CC1D81">
        <w:rPr>
          <w:rFonts w:ascii="Garamond" w:hAnsi="Garamond"/>
          <w:sz w:val="22"/>
          <w:szCs w:val="22"/>
        </w:rPr>
        <w:t>)</w:t>
      </w:r>
      <w:r>
        <w:rPr>
          <w:rFonts w:ascii="Garamond" w:hAnsi="Garamond"/>
          <w:sz w:val="22"/>
          <w:szCs w:val="22"/>
        </w:rPr>
        <w:t xml:space="preserve"> or </w:t>
      </w:r>
      <w:r w:rsidR="00CC206D">
        <w:rPr>
          <w:rFonts w:ascii="Garamond" w:hAnsi="Garamond"/>
          <w:sz w:val="22"/>
          <w:szCs w:val="22"/>
        </w:rPr>
        <w:t xml:space="preserve">reserve </w:t>
      </w:r>
      <w:r>
        <w:rPr>
          <w:rFonts w:ascii="Garamond" w:hAnsi="Garamond"/>
          <w:sz w:val="22"/>
          <w:szCs w:val="22"/>
        </w:rPr>
        <w:t>with any additional questions.</w:t>
      </w:r>
    </w:p>
    <w:p w14:paraId="082A30A4" w14:textId="77777777" w:rsidR="00CE3454" w:rsidRPr="00E87CC3" w:rsidRDefault="00CE3454">
      <w:pPr>
        <w:pStyle w:val="HTMLPreformatted"/>
        <w:rPr>
          <w:rFonts w:ascii="Garamond" w:hAnsi="Garamond"/>
          <w:sz w:val="22"/>
          <w:szCs w:val="22"/>
        </w:rPr>
      </w:pPr>
    </w:p>
    <w:p w14:paraId="5598B2B5"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5E0CAD42" w14:textId="77777777" w:rsidR="00B4483D" w:rsidRPr="00E87CC3" w:rsidRDefault="00B4483D">
      <w:pPr>
        <w:pStyle w:val="HTMLPreformatted"/>
        <w:rPr>
          <w:rFonts w:ascii="Garamond" w:hAnsi="Garamond"/>
          <w:sz w:val="22"/>
          <w:szCs w:val="22"/>
        </w:rPr>
      </w:pPr>
    </w:p>
    <w:p w14:paraId="48DFDB47" w14:textId="24F7B31F" w:rsidR="00CB6120" w:rsidRPr="00595483" w:rsidRDefault="00CB6120" w:rsidP="00595483">
      <w:pPr>
        <w:pStyle w:val="HTMLPreformatted"/>
        <w:rPr>
          <w:rFonts w:ascii="Garamond" w:hAnsi="Garamond"/>
          <w:b/>
          <w:bCs/>
          <w:sz w:val="22"/>
          <w:szCs w:val="22"/>
        </w:rPr>
      </w:pPr>
      <w:r w:rsidRPr="00E87CC3">
        <w:rPr>
          <w:rFonts w:ascii="Garamond" w:hAnsi="Garamond"/>
          <w:b/>
          <w:bCs/>
          <w:sz w:val="22"/>
          <w:szCs w:val="22"/>
        </w:rPr>
        <w:t>1)  Princip</w:t>
      </w:r>
      <w:r>
        <w:rPr>
          <w:rFonts w:ascii="Garamond" w:hAnsi="Garamond"/>
          <w:b/>
          <w:bCs/>
          <w:sz w:val="22"/>
          <w:szCs w:val="22"/>
        </w:rPr>
        <w:t>al</w:t>
      </w:r>
      <w:r w:rsidRPr="00E87CC3">
        <w:rPr>
          <w:rFonts w:ascii="Garamond" w:hAnsi="Garamond"/>
          <w:b/>
          <w:bCs/>
          <w:sz w:val="22"/>
          <w:szCs w:val="22"/>
        </w:rPr>
        <w:t xml:space="preserve"> investigator(s) and contact persons – </w:t>
      </w:r>
      <w:bookmarkStart w:id="7" w:name="_Hlk109907010"/>
    </w:p>
    <w:p w14:paraId="4EEC0417" w14:textId="77777777" w:rsidR="00CB6120" w:rsidRPr="00C42A7D" w:rsidRDefault="00CB6120" w:rsidP="00CB6120">
      <w:pPr>
        <w:ind w:firstLine="720"/>
        <w:rPr>
          <w:rFonts w:ascii="Garamond" w:hAnsi="Garamond"/>
          <w:sz w:val="22"/>
          <w:szCs w:val="22"/>
        </w:rPr>
      </w:pPr>
      <w:r w:rsidRPr="00C42A7D">
        <w:rPr>
          <w:rFonts w:ascii="Garamond" w:hAnsi="Garamond"/>
          <w:sz w:val="22"/>
          <w:szCs w:val="22"/>
        </w:rPr>
        <w:t>Sarah H. Fernald, Research Coordinator/Research Assistant</w:t>
      </w:r>
    </w:p>
    <w:p w14:paraId="4F65C344" w14:textId="6D42AF76" w:rsidR="00CB6120" w:rsidRPr="00353CFF" w:rsidRDefault="00CB6120" w:rsidP="00CB6120">
      <w:pPr>
        <w:rPr>
          <w:rStyle w:val="Hyperlink"/>
          <w:rFonts w:ascii="Garamond" w:hAnsi="Garamond"/>
          <w:sz w:val="22"/>
          <w:szCs w:val="22"/>
          <w:lang w:val="fr-FR"/>
        </w:rPr>
      </w:pP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proofErr w:type="gramStart"/>
      <w:r w:rsidRPr="00353CFF">
        <w:rPr>
          <w:rFonts w:ascii="Garamond" w:hAnsi="Garamond"/>
          <w:sz w:val="22"/>
          <w:szCs w:val="22"/>
          <w:lang w:val="fr-FR"/>
        </w:rPr>
        <w:t>Email:</w:t>
      </w:r>
      <w:proofErr w:type="gramEnd"/>
      <w:r w:rsidRPr="00353CFF">
        <w:rPr>
          <w:rFonts w:ascii="Garamond" w:hAnsi="Garamond"/>
          <w:sz w:val="22"/>
          <w:szCs w:val="22"/>
          <w:lang w:val="fr-FR"/>
        </w:rPr>
        <w:t xml:space="preserve"> </w:t>
      </w:r>
      <w:hyperlink r:id="rId9" w:history="1">
        <w:r w:rsidRPr="00353CFF">
          <w:rPr>
            <w:rStyle w:val="Hyperlink"/>
            <w:rFonts w:ascii="Garamond" w:hAnsi="Garamond"/>
            <w:sz w:val="22"/>
            <w:szCs w:val="22"/>
            <w:lang w:val="fr-FR"/>
          </w:rPr>
          <w:t>Sarah.Fernald@dec.ny.gov</w:t>
        </w:r>
      </w:hyperlink>
    </w:p>
    <w:p w14:paraId="0E00EA89" w14:textId="77777777" w:rsidR="00CB6120" w:rsidRPr="00353CFF" w:rsidRDefault="00CB6120" w:rsidP="00CB6120">
      <w:pPr>
        <w:rPr>
          <w:rFonts w:ascii="Garamond" w:hAnsi="Garamond"/>
          <w:sz w:val="22"/>
          <w:szCs w:val="22"/>
          <w:lang w:val="fr-FR"/>
        </w:rPr>
      </w:pPr>
      <w:r w:rsidRPr="00353CFF">
        <w:rPr>
          <w:rFonts w:ascii="Garamond" w:hAnsi="Garamond"/>
          <w:sz w:val="22"/>
          <w:szCs w:val="22"/>
          <w:lang w:val="fr-FR"/>
        </w:rPr>
        <w:tab/>
      </w:r>
      <w:r w:rsidRPr="00353CFF">
        <w:rPr>
          <w:rFonts w:ascii="Garamond" w:hAnsi="Garamond"/>
          <w:sz w:val="22"/>
          <w:szCs w:val="22"/>
          <w:lang w:val="fr-FR"/>
        </w:rPr>
        <w:tab/>
      </w:r>
      <w:r w:rsidRPr="00353CFF">
        <w:rPr>
          <w:rFonts w:ascii="Garamond" w:hAnsi="Garamond"/>
          <w:sz w:val="22"/>
          <w:szCs w:val="22"/>
          <w:lang w:val="fr-FR"/>
        </w:rPr>
        <w:tab/>
      </w:r>
      <w:proofErr w:type="gramStart"/>
      <w:r w:rsidRPr="00353CFF">
        <w:rPr>
          <w:rFonts w:ascii="Garamond" w:hAnsi="Garamond"/>
          <w:sz w:val="22"/>
          <w:szCs w:val="22"/>
          <w:lang w:val="fr-FR"/>
        </w:rPr>
        <w:t>Phone:</w:t>
      </w:r>
      <w:proofErr w:type="gramEnd"/>
      <w:r w:rsidRPr="00353CFF">
        <w:rPr>
          <w:rFonts w:ascii="Garamond" w:hAnsi="Garamond"/>
          <w:sz w:val="22"/>
          <w:szCs w:val="22"/>
          <w:lang w:val="fr-FR"/>
        </w:rPr>
        <w:t xml:space="preserve"> 845-889-4745 x111</w:t>
      </w:r>
    </w:p>
    <w:p w14:paraId="543253A6" w14:textId="77777777" w:rsidR="00CB6120" w:rsidRPr="00353CFF" w:rsidRDefault="00CB6120" w:rsidP="00CB6120">
      <w:pPr>
        <w:tabs>
          <w:tab w:val="left" w:pos="2190"/>
        </w:tabs>
        <w:rPr>
          <w:rFonts w:ascii="Garamond" w:hAnsi="Garamond"/>
          <w:sz w:val="22"/>
          <w:szCs w:val="22"/>
          <w:lang w:val="fr-FR"/>
        </w:rPr>
      </w:pPr>
      <w:r w:rsidRPr="00353CFF">
        <w:rPr>
          <w:rFonts w:ascii="Garamond" w:hAnsi="Garamond"/>
          <w:sz w:val="22"/>
          <w:szCs w:val="22"/>
          <w:lang w:val="fr-FR"/>
        </w:rPr>
        <w:tab/>
      </w:r>
      <w:proofErr w:type="gramStart"/>
      <w:r w:rsidRPr="00353CFF">
        <w:rPr>
          <w:rFonts w:ascii="Garamond" w:hAnsi="Garamond"/>
          <w:sz w:val="22"/>
          <w:szCs w:val="22"/>
          <w:lang w:val="fr-FR"/>
        </w:rPr>
        <w:t>Fax:</w:t>
      </w:r>
      <w:proofErr w:type="gramEnd"/>
      <w:r w:rsidRPr="00353CFF">
        <w:rPr>
          <w:rFonts w:ascii="Garamond" w:hAnsi="Garamond"/>
          <w:sz w:val="22"/>
          <w:szCs w:val="22"/>
          <w:lang w:val="fr-FR"/>
        </w:rPr>
        <w:t xml:space="preserve"> 845-889-4749</w:t>
      </w:r>
    </w:p>
    <w:p w14:paraId="29BFE4E4" w14:textId="77777777" w:rsidR="00CB6120" w:rsidRPr="00B80B87" w:rsidRDefault="00CB6120" w:rsidP="00CB6120">
      <w:pPr>
        <w:rPr>
          <w:rFonts w:ascii="Garamond" w:hAnsi="Garamond"/>
          <w:sz w:val="22"/>
          <w:szCs w:val="22"/>
        </w:rPr>
      </w:pPr>
      <w:r w:rsidRPr="00353CFF">
        <w:rPr>
          <w:rFonts w:ascii="Garamond" w:hAnsi="Garamond"/>
          <w:sz w:val="22"/>
          <w:szCs w:val="22"/>
          <w:lang w:val="fr-FR"/>
        </w:rPr>
        <w:tab/>
      </w:r>
      <w:r w:rsidRPr="00B80B87">
        <w:rPr>
          <w:rFonts w:ascii="Garamond" w:hAnsi="Garamond"/>
          <w:sz w:val="22"/>
          <w:szCs w:val="22"/>
        </w:rPr>
        <w:t>Chris Mitchell, Research Assistant</w:t>
      </w:r>
    </w:p>
    <w:p w14:paraId="41BCD3A6" w14:textId="77777777" w:rsidR="00CB6120" w:rsidRDefault="00CB6120" w:rsidP="00CB6120">
      <w:pPr>
        <w:rPr>
          <w:rStyle w:val="Hyperlink"/>
          <w:rFonts w:ascii="Garamond" w:hAnsi="Garamond"/>
          <w:sz w:val="22"/>
          <w:szCs w:val="22"/>
        </w:rPr>
      </w:pPr>
      <w:r w:rsidRPr="00B80B87">
        <w:rPr>
          <w:rFonts w:ascii="Garamond" w:hAnsi="Garamond"/>
          <w:sz w:val="22"/>
          <w:szCs w:val="22"/>
        </w:rPr>
        <w:tab/>
      </w:r>
      <w:r w:rsidRPr="00B80B87">
        <w:rPr>
          <w:rFonts w:ascii="Garamond" w:hAnsi="Garamond"/>
          <w:sz w:val="22"/>
          <w:szCs w:val="22"/>
        </w:rPr>
        <w:tab/>
      </w:r>
      <w:r w:rsidRPr="00B80B87">
        <w:rPr>
          <w:rFonts w:ascii="Garamond" w:hAnsi="Garamond"/>
          <w:sz w:val="22"/>
          <w:szCs w:val="22"/>
        </w:rPr>
        <w:tab/>
        <w:t xml:space="preserve">Email: </w:t>
      </w:r>
      <w:hyperlink r:id="rId10" w:history="1">
        <w:r w:rsidRPr="00E4578F">
          <w:rPr>
            <w:rStyle w:val="Hyperlink"/>
            <w:rFonts w:ascii="Garamond" w:hAnsi="Garamond"/>
            <w:sz w:val="22"/>
            <w:szCs w:val="22"/>
          </w:rPr>
          <w:t>Christopher.Mitchell@dec.ny.gov</w:t>
        </w:r>
      </w:hyperlink>
    </w:p>
    <w:p w14:paraId="04105276" w14:textId="77777777" w:rsidR="00CB6120" w:rsidRPr="00353CFF" w:rsidRDefault="00CB6120" w:rsidP="00CB6120">
      <w:pPr>
        <w:rPr>
          <w:rFonts w:ascii="Garamond" w:hAnsi="Garamond"/>
          <w:sz w:val="22"/>
          <w:szCs w:val="22"/>
          <w:lang w:val="fr-FR"/>
        </w:rPr>
      </w:pPr>
      <w:r w:rsidRPr="003715DC">
        <w:tab/>
      </w:r>
      <w:r w:rsidRPr="003715DC">
        <w:tab/>
      </w:r>
      <w:r w:rsidRPr="003715DC">
        <w:tab/>
      </w:r>
      <w:proofErr w:type="gramStart"/>
      <w:r w:rsidRPr="00353CFF">
        <w:rPr>
          <w:rFonts w:ascii="Garamond" w:hAnsi="Garamond"/>
          <w:sz w:val="22"/>
          <w:szCs w:val="22"/>
          <w:lang w:val="fr-FR"/>
        </w:rPr>
        <w:t>Phone:</w:t>
      </w:r>
      <w:proofErr w:type="gramEnd"/>
      <w:r w:rsidRPr="00353CFF">
        <w:rPr>
          <w:rFonts w:ascii="Garamond" w:hAnsi="Garamond"/>
          <w:sz w:val="22"/>
          <w:szCs w:val="22"/>
          <w:lang w:val="fr-FR"/>
        </w:rPr>
        <w:t xml:space="preserve"> 845-889-4745 x119</w:t>
      </w:r>
    </w:p>
    <w:p w14:paraId="01383377" w14:textId="33B7EEBB" w:rsidR="00CB6120" w:rsidRPr="00353CFF" w:rsidRDefault="00CB6120" w:rsidP="00CB6120">
      <w:pPr>
        <w:tabs>
          <w:tab w:val="left" w:pos="2175"/>
        </w:tabs>
        <w:rPr>
          <w:rFonts w:ascii="Garamond" w:hAnsi="Garamond"/>
          <w:sz w:val="22"/>
          <w:szCs w:val="22"/>
          <w:lang w:val="fr-FR"/>
        </w:rPr>
      </w:pPr>
      <w:r w:rsidRPr="00353CFF">
        <w:rPr>
          <w:rFonts w:ascii="Garamond" w:hAnsi="Garamond"/>
          <w:sz w:val="22"/>
          <w:szCs w:val="22"/>
          <w:lang w:val="fr-FR"/>
        </w:rPr>
        <w:tab/>
      </w:r>
      <w:proofErr w:type="gramStart"/>
      <w:r w:rsidRPr="00353CFF">
        <w:rPr>
          <w:rFonts w:ascii="Garamond" w:hAnsi="Garamond"/>
          <w:sz w:val="22"/>
          <w:szCs w:val="22"/>
          <w:lang w:val="fr-FR"/>
        </w:rPr>
        <w:t>Fax:</w:t>
      </w:r>
      <w:proofErr w:type="gramEnd"/>
      <w:r w:rsidRPr="00353CFF">
        <w:rPr>
          <w:rFonts w:ascii="Garamond" w:hAnsi="Garamond"/>
          <w:sz w:val="22"/>
          <w:szCs w:val="22"/>
          <w:lang w:val="fr-FR"/>
        </w:rPr>
        <w:t xml:space="preserve"> 845-889-4749</w:t>
      </w:r>
    </w:p>
    <w:p w14:paraId="324E4FA1" w14:textId="17998E31" w:rsidR="00F06A34" w:rsidRPr="00353CFF" w:rsidRDefault="00F06A34" w:rsidP="00F06A34">
      <w:pPr>
        <w:tabs>
          <w:tab w:val="left" w:pos="720"/>
        </w:tabs>
        <w:rPr>
          <w:rFonts w:ascii="Garamond" w:hAnsi="Garamond"/>
          <w:sz w:val="22"/>
          <w:szCs w:val="22"/>
          <w:lang w:val="fr-FR"/>
        </w:rPr>
      </w:pPr>
      <w:r w:rsidRPr="00353CFF">
        <w:rPr>
          <w:rFonts w:ascii="Garamond" w:hAnsi="Garamond"/>
          <w:sz w:val="22"/>
          <w:szCs w:val="22"/>
          <w:lang w:val="fr-FR"/>
        </w:rPr>
        <w:tab/>
        <w:t xml:space="preserve">Christina Pacella, SWMP </w:t>
      </w:r>
      <w:proofErr w:type="spellStart"/>
      <w:ins w:id="8" w:author="Pacella, Christina (DEC)" w:date="2023-04-17T07:59:00Z">
        <w:r w:rsidR="003B275F">
          <w:rPr>
            <w:rFonts w:ascii="Garamond" w:hAnsi="Garamond"/>
            <w:sz w:val="22"/>
            <w:szCs w:val="22"/>
            <w:lang w:val="fr-FR"/>
          </w:rPr>
          <w:t>Technician</w:t>
        </w:r>
      </w:ins>
      <w:proofErr w:type="spellEnd"/>
      <w:del w:id="9" w:author="Pacella, Christina (DEC)" w:date="2023-04-17T07:59:00Z">
        <w:r w:rsidRPr="00353CFF" w:rsidDel="003B275F">
          <w:rPr>
            <w:rFonts w:ascii="Garamond" w:hAnsi="Garamond"/>
            <w:sz w:val="22"/>
            <w:szCs w:val="22"/>
            <w:lang w:val="fr-FR"/>
          </w:rPr>
          <w:delText>Technician</w:delText>
        </w:r>
      </w:del>
    </w:p>
    <w:p w14:paraId="4E957214" w14:textId="23F33D3B" w:rsidR="00F06A34" w:rsidRPr="00353CFF" w:rsidRDefault="00F06A34" w:rsidP="00F06A34">
      <w:pPr>
        <w:tabs>
          <w:tab w:val="left" w:pos="720"/>
        </w:tabs>
        <w:rPr>
          <w:rFonts w:ascii="Garamond" w:hAnsi="Garamond"/>
          <w:sz w:val="22"/>
          <w:szCs w:val="22"/>
          <w:lang w:val="fr-FR"/>
        </w:rPr>
      </w:pPr>
      <w:r w:rsidRPr="00353CFF">
        <w:rPr>
          <w:rFonts w:ascii="Garamond" w:hAnsi="Garamond"/>
          <w:sz w:val="22"/>
          <w:szCs w:val="22"/>
          <w:lang w:val="fr-FR"/>
        </w:rPr>
        <w:tab/>
      </w:r>
      <w:r w:rsidRPr="00353CFF">
        <w:rPr>
          <w:rFonts w:ascii="Garamond" w:hAnsi="Garamond"/>
          <w:sz w:val="22"/>
          <w:szCs w:val="22"/>
          <w:lang w:val="fr-FR"/>
        </w:rPr>
        <w:tab/>
      </w:r>
      <w:r w:rsidRPr="00353CFF">
        <w:rPr>
          <w:rFonts w:ascii="Garamond" w:hAnsi="Garamond"/>
          <w:sz w:val="22"/>
          <w:szCs w:val="22"/>
          <w:lang w:val="fr-FR"/>
        </w:rPr>
        <w:tab/>
      </w:r>
      <w:proofErr w:type="gramStart"/>
      <w:r w:rsidRPr="00353CFF">
        <w:rPr>
          <w:rFonts w:ascii="Garamond" w:hAnsi="Garamond"/>
          <w:sz w:val="22"/>
          <w:szCs w:val="22"/>
          <w:lang w:val="fr-FR"/>
        </w:rPr>
        <w:t>Email:</w:t>
      </w:r>
      <w:proofErr w:type="gramEnd"/>
      <w:r w:rsidRPr="00353CFF">
        <w:rPr>
          <w:rFonts w:ascii="Garamond" w:hAnsi="Garamond"/>
          <w:sz w:val="22"/>
          <w:szCs w:val="22"/>
          <w:lang w:val="fr-FR"/>
        </w:rPr>
        <w:t xml:space="preserve"> </w:t>
      </w:r>
      <w:hyperlink r:id="rId11" w:history="1">
        <w:r w:rsidRPr="00353CFF">
          <w:rPr>
            <w:rStyle w:val="Hyperlink"/>
            <w:rFonts w:ascii="Garamond" w:hAnsi="Garamond"/>
            <w:sz w:val="22"/>
            <w:szCs w:val="22"/>
            <w:lang w:val="fr-FR"/>
          </w:rPr>
          <w:t>Christina.Pacella@dec.ny.gov</w:t>
        </w:r>
      </w:hyperlink>
    </w:p>
    <w:p w14:paraId="5DDC21AB" w14:textId="1B3A85D5" w:rsidR="00F06A34" w:rsidRPr="00353CFF" w:rsidRDefault="00F06A34" w:rsidP="00F06A34">
      <w:pPr>
        <w:tabs>
          <w:tab w:val="left" w:pos="720"/>
        </w:tabs>
        <w:rPr>
          <w:rFonts w:ascii="Garamond" w:hAnsi="Garamond"/>
          <w:sz w:val="22"/>
          <w:szCs w:val="22"/>
          <w:lang w:val="fr-FR"/>
        </w:rPr>
      </w:pPr>
      <w:r w:rsidRPr="00353CFF">
        <w:rPr>
          <w:rFonts w:ascii="Garamond" w:hAnsi="Garamond"/>
          <w:sz w:val="22"/>
          <w:szCs w:val="22"/>
          <w:lang w:val="fr-FR"/>
        </w:rPr>
        <w:tab/>
      </w:r>
      <w:r w:rsidRPr="00353CFF">
        <w:rPr>
          <w:rFonts w:ascii="Garamond" w:hAnsi="Garamond"/>
          <w:sz w:val="22"/>
          <w:szCs w:val="22"/>
          <w:lang w:val="fr-FR"/>
        </w:rPr>
        <w:tab/>
      </w:r>
      <w:r w:rsidRPr="00353CFF">
        <w:rPr>
          <w:rFonts w:ascii="Garamond" w:hAnsi="Garamond"/>
          <w:sz w:val="22"/>
          <w:szCs w:val="22"/>
          <w:lang w:val="fr-FR"/>
        </w:rPr>
        <w:tab/>
      </w:r>
      <w:proofErr w:type="gramStart"/>
      <w:r w:rsidRPr="00353CFF">
        <w:rPr>
          <w:rFonts w:ascii="Garamond" w:hAnsi="Garamond"/>
          <w:sz w:val="22"/>
          <w:szCs w:val="22"/>
          <w:lang w:val="fr-FR"/>
        </w:rPr>
        <w:t>Phone:</w:t>
      </w:r>
      <w:proofErr w:type="gramEnd"/>
      <w:r w:rsidRPr="00353CFF">
        <w:rPr>
          <w:rFonts w:ascii="Garamond" w:hAnsi="Garamond"/>
          <w:sz w:val="22"/>
          <w:szCs w:val="22"/>
          <w:lang w:val="fr-FR"/>
        </w:rPr>
        <w:t xml:space="preserve"> 845-</w:t>
      </w:r>
      <w:r w:rsidR="00D905A0" w:rsidRPr="00353CFF">
        <w:rPr>
          <w:rFonts w:ascii="Garamond" w:hAnsi="Garamond"/>
          <w:sz w:val="22"/>
          <w:szCs w:val="22"/>
          <w:lang w:val="fr-FR"/>
        </w:rPr>
        <w:t>889</w:t>
      </w:r>
      <w:r w:rsidRPr="00353CFF">
        <w:rPr>
          <w:rFonts w:ascii="Garamond" w:hAnsi="Garamond"/>
          <w:sz w:val="22"/>
          <w:szCs w:val="22"/>
          <w:lang w:val="fr-FR"/>
        </w:rPr>
        <w:t>-</w:t>
      </w:r>
      <w:r w:rsidR="00D905A0" w:rsidRPr="00353CFF">
        <w:rPr>
          <w:rFonts w:ascii="Garamond" w:hAnsi="Garamond"/>
          <w:sz w:val="22"/>
          <w:szCs w:val="22"/>
          <w:lang w:val="fr-FR"/>
        </w:rPr>
        <w:t>4745</w:t>
      </w:r>
      <w:r w:rsidRPr="00353CFF">
        <w:rPr>
          <w:rFonts w:ascii="Garamond" w:hAnsi="Garamond"/>
          <w:sz w:val="22"/>
          <w:szCs w:val="22"/>
          <w:lang w:val="fr-FR"/>
        </w:rPr>
        <w:t xml:space="preserve"> x104</w:t>
      </w:r>
    </w:p>
    <w:p w14:paraId="4026C358" w14:textId="01B94FAA" w:rsidR="00F06A34" w:rsidRPr="00353CFF" w:rsidRDefault="00F06A34" w:rsidP="00F06A34">
      <w:pPr>
        <w:tabs>
          <w:tab w:val="left" w:pos="720"/>
        </w:tabs>
        <w:rPr>
          <w:rStyle w:val="Hyperlink"/>
          <w:rFonts w:ascii="Garamond" w:hAnsi="Garamond"/>
          <w:sz w:val="22"/>
          <w:szCs w:val="22"/>
          <w:lang w:val="fr-FR"/>
        </w:rPr>
      </w:pPr>
      <w:r w:rsidRPr="00353CFF">
        <w:rPr>
          <w:rFonts w:ascii="Garamond" w:hAnsi="Garamond"/>
          <w:sz w:val="22"/>
          <w:szCs w:val="22"/>
          <w:lang w:val="fr-FR"/>
        </w:rPr>
        <w:tab/>
      </w:r>
      <w:r w:rsidRPr="00353CFF">
        <w:rPr>
          <w:rFonts w:ascii="Garamond" w:hAnsi="Garamond"/>
          <w:sz w:val="22"/>
          <w:szCs w:val="22"/>
          <w:lang w:val="fr-FR"/>
        </w:rPr>
        <w:tab/>
      </w:r>
      <w:r w:rsidRPr="00353CFF">
        <w:rPr>
          <w:rFonts w:ascii="Garamond" w:hAnsi="Garamond"/>
          <w:sz w:val="22"/>
          <w:szCs w:val="22"/>
          <w:lang w:val="fr-FR"/>
        </w:rPr>
        <w:tab/>
      </w:r>
      <w:proofErr w:type="gramStart"/>
      <w:r w:rsidRPr="00353CFF">
        <w:rPr>
          <w:rFonts w:ascii="Garamond" w:hAnsi="Garamond"/>
          <w:sz w:val="22"/>
          <w:szCs w:val="22"/>
          <w:lang w:val="fr-FR"/>
        </w:rPr>
        <w:t>Fax:</w:t>
      </w:r>
      <w:proofErr w:type="gramEnd"/>
      <w:r w:rsidRPr="00353CFF">
        <w:rPr>
          <w:rFonts w:ascii="Garamond" w:hAnsi="Garamond"/>
          <w:sz w:val="22"/>
          <w:szCs w:val="22"/>
          <w:lang w:val="fr-FR"/>
        </w:rPr>
        <w:t xml:space="preserve"> 845-889-4749</w:t>
      </w:r>
    </w:p>
    <w:p w14:paraId="641B115A" w14:textId="77777777" w:rsidR="00CB6120" w:rsidRPr="00C42A7D" w:rsidRDefault="00CB6120" w:rsidP="00CB6120">
      <w:pPr>
        <w:rPr>
          <w:rFonts w:ascii="Garamond" w:hAnsi="Garamond"/>
          <w:sz w:val="22"/>
          <w:szCs w:val="22"/>
        </w:rPr>
      </w:pPr>
      <w:r w:rsidRPr="00C42A7D">
        <w:rPr>
          <w:rFonts w:ascii="Garamond" w:hAnsi="Garamond"/>
          <w:sz w:val="22"/>
          <w:szCs w:val="22"/>
        </w:rPr>
        <w:t>Address:</w:t>
      </w:r>
      <w:r w:rsidRPr="00C42A7D">
        <w:rPr>
          <w:rFonts w:ascii="Garamond" w:hAnsi="Garamond"/>
          <w:sz w:val="22"/>
          <w:szCs w:val="22"/>
        </w:rPr>
        <w:tab/>
      </w:r>
    </w:p>
    <w:p w14:paraId="7D75A194" w14:textId="77777777" w:rsidR="00CB6120" w:rsidRPr="00C42A7D" w:rsidRDefault="00CB6120" w:rsidP="00CB6120">
      <w:pPr>
        <w:rPr>
          <w:rFonts w:ascii="Garamond" w:hAnsi="Garamond"/>
          <w:sz w:val="22"/>
          <w:szCs w:val="22"/>
        </w:rPr>
      </w:pPr>
      <w:r w:rsidRPr="00C42A7D">
        <w:rPr>
          <w:rFonts w:ascii="Garamond" w:hAnsi="Garamond"/>
          <w:sz w:val="22"/>
          <w:szCs w:val="22"/>
        </w:rPr>
        <w:tab/>
      </w:r>
      <w:smartTag w:uri="urn:schemas-microsoft-com:office:smarttags" w:element="City">
        <w:smartTag w:uri="urn:schemas-microsoft-com:office:smarttags" w:element="place">
          <w:r w:rsidRPr="00C42A7D">
            <w:rPr>
              <w:rFonts w:ascii="Garamond" w:hAnsi="Garamond"/>
              <w:sz w:val="22"/>
              <w:szCs w:val="22"/>
            </w:rPr>
            <w:t>Hudson</w:t>
          </w:r>
        </w:smartTag>
      </w:smartTag>
      <w:r w:rsidRPr="00C42A7D">
        <w:rPr>
          <w:rFonts w:ascii="Garamond" w:hAnsi="Garamond"/>
          <w:sz w:val="22"/>
          <w:szCs w:val="22"/>
        </w:rPr>
        <w:t xml:space="preserve"> River NERR</w:t>
      </w:r>
    </w:p>
    <w:p w14:paraId="24C4A80C" w14:textId="77777777" w:rsidR="00CB6120" w:rsidRDefault="00CB6120" w:rsidP="00CB6120">
      <w:pPr>
        <w:rPr>
          <w:rFonts w:ascii="Garamond" w:hAnsi="Garamond"/>
          <w:sz w:val="22"/>
          <w:szCs w:val="22"/>
        </w:rPr>
      </w:pPr>
      <w:r w:rsidRPr="00C42A7D">
        <w:rPr>
          <w:rFonts w:ascii="Garamond" w:hAnsi="Garamond"/>
          <w:sz w:val="22"/>
          <w:szCs w:val="22"/>
        </w:rPr>
        <w:tab/>
      </w:r>
      <w:r>
        <w:rPr>
          <w:rFonts w:ascii="Garamond" w:hAnsi="Garamond"/>
          <w:sz w:val="22"/>
          <w:szCs w:val="22"/>
        </w:rPr>
        <w:t>Norrie Point Environmental Center</w:t>
      </w:r>
    </w:p>
    <w:p w14:paraId="276FA2D0" w14:textId="77777777" w:rsidR="00CB6120" w:rsidRDefault="00CB6120" w:rsidP="00CB6120">
      <w:pPr>
        <w:rPr>
          <w:rFonts w:ascii="Garamond" w:hAnsi="Garamond"/>
          <w:sz w:val="22"/>
          <w:szCs w:val="22"/>
        </w:rPr>
      </w:pPr>
      <w:r>
        <w:rPr>
          <w:rFonts w:ascii="Garamond" w:hAnsi="Garamond"/>
          <w:sz w:val="22"/>
          <w:szCs w:val="22"/>
        </w:rPr>
        <w:tab/>
      </w:r>
      <w:smartTag w:uri="urn:schemas-microsoft-com:office:smarttags" w:element="Street">
        <w:smartTag w:uri="urn:schemas-microsoft-com:office:smarttags" w:element="address">
          <w:r>
            <w:rPr>
              <w:rFonts w:ascii="Garamond" w:hAnsi="Garamond"/>
              <w:sz w:val="22"/>
              <w:szCs w:val="22"/>
            </w:rPr>
            <w:t>256 Norrie Point Way</w:t>
          </w:r>
        </w:smartTag>
      </w:smartTag>
    </w:p>
    <w:p w14:paraId="00C5BFDC" w14:textId="77777777" w:rsidR="00CB6120" w:rsidRDefault="00CB6120" w:rsidP="00CB6120">
      <w:pPr>
        <w:rPr>
          <w:rFonts w:ascii="Garamond" w:hAnsi="Garamond"/>
          <w:sz w:val="22"/>
          <w:szCs w:val="22"/>
        </w:rPr>
      </w:pPr>
      <w:r>
        <w:rPr>
          <w:rFonts w:ascii="Garamond" w:hAnsi="Garamond"/>
          <w:sz w:val="22"/>
          <w:szCs w:val="22"/>
        </w:rPr>
        <w:tab/>
      </w:r>
      <w:smartTag w:uri="urn:schemas-microsoft-com:office:smarttags" w:element="address">
        <w:smartTag w:uri="urn:schemas-microsoft-com:office:smarttags" w:element="Street">
          <w:r>
            <w:rPr>
              <w:rFonts w:ascii="Garamond" w:hAnsi="Garamond"/>
              <w:sz w:val="22"/>
              <w:szCs w:val="22"/>
            </w:rPr>
            <w:t>PO Box</w:t>
          </w:r>
        </w:smartTag>
        <w:r>
          <w:rPr>
            <w:rFonts w:ascii="Garamond" w:hAnsi="Garamond"/>
            <w:sz w:val="22"/>
            <w:szCs w:val="22"/>
          </w:rPr>
          <w:t xml:space="preserve"> 315</w:t>
        </w:r>
      </w:smartTag>
    </w:p>
    <w:p w14:paraId="5E2CDBC6" w14:textId="5B6D69DD" w:rsidR="00CB6120" w:rsidRPr="00C42A7D" w:rsidRDefault="00CB6120" w:rsidP="00CB6120">
      <w:pPr>
        <w:rPr>
          <w:rFonts w:ascii="Garamond" w:hAnsi="Garamond"/>
          <w:sz w:val="22"/>
          <w:szCs w:val="22"/>
        </w:rPr>
      </w:pPr>
      <w:r>
        <w:rPr>
          <w:rFonts w:ascii="Garamond" w:hAnsi="Garamond"/>
          <w:sz w:val="22"/>
          <w:szCs w:val="22"/>
        </w:rPr>
        <w:tab/>
        <w:t>Staatsburg, NY</w:t>
      </w:r>
      <w:del w:id="10" w:author="Pacella, Christina (DEC)" w:date="2023-03-16T14:55:00Z">
        <w:r w:rsidRPr="1C658464" w:rsidDel="00CB6120">
          <w:rPr>
            <w:rFonts w:ascii="Garamond" w:hAnsi="Garamond"/>
            <w:sz w:val="22"/>
            <w:szCs w:val="22"/>
          </w:rPr>
          <w:delText xml:space="preserve"> </w:delText>
        </w:r>
      </w:del>
      <w:r>
        <w:rPr>
          <w:rFonts w:ascii="Garamond" w:hAnsi="Garamond"/>
          <w:sz w:val="22"/>
          <w:szCs w:val="22"/>
        </w:rPr>
        <w:t xml:space="preserve"> 12580</w:t>
      </w:r>
    </w:p>
    <w:bookmarkEnd w:id="7"/>
    <w:p w14:paraId="79F836B5" w14:textId="77777777" w:rsidR="00CB6120" w:rsidRPr="00E87CC3" w:rsidRDefault="00CB6120" w:rsidP="00CB6120">
      <w:pPr>
        <w:pStyle w:val="HTMLPreformatted"/>
        <w:rPr>
          <w:rFonts w:ascii="Garamond" w:hAnsi="Garamond"/>
          <w:sz w:val="22"/>
          <w:szCs w:val="22"/>
        </w:rPr>
      </w:pPr>
    </w:p>
    <w:p w14:paraId="3B86AD18" w14:textId="4D9F7E9B" w:rsidR="00CB6120" w:rsidRPr="00E87CC3" w:rsidRDefault="00CB6120" w:rsidP="00CB6120">
      <w:pPr>
        <w:pStyle w:val="HTMLPreformatted"/>
        <w:rPr>
          <w:rFonts w:ascii="Garamond" w:hAnsi="Garamond" w:cs="Times New Roman"/>
          <w:b/>
          <w:bCs/>
          <w:sz w:val="22"/>
          <w:szCs w:val="22"/>
        </w:rPr>
      </w:pPr>
      <w:r w:rsidRPr="00E87CC3">
        <w:rPr>
          <w:rFonts w:ascii="Garamond" w:hAnsi="Garamond" w:cs="Times New Roman"/>
          <w:b/>
          <w:bCs/>
          <w:sz w:val="22"/>
          <w:szCs w:val="22"/>
        </w:rPr>
        <w:t xml:space="preserve">2)  Entry verification – </w:t>
      </w:r>
    </w:p>
    <w:p w14:paraId="38AB572C" w14:textId="77777777" w:rsidR="00CB6120" w:rsidRPr="00E87CC3" w:rsidRDefault="00CB6120" w:rsidP="00137B39">
      <w:pPr>
        <w:pStyle w:val="BodyText"/>
        <w:ind w:left="540" w:right="36"/>
        <w:jc w:val="both"/>
        <w:rPr>
          <w:rFonts w:ascii="Garamond" w:hAnsi="Garamond"/>
          <w:sz w:val="22"/>
          <w:szCs w:val="22"/>
        </w:rPr>
      </w:pPr>
      <w:r w:rsidRPr="00E87CC3">
        <w:rPr>
          <w:rFonts w:ascii="Garamond" w:hAnsi="Garamond"/>
          <w:sz w:val="22"/>
          <w:szCs w:val="22"/>
        </w:rPr>
        <w:t xml:space="preserve">Data are uploaded from the </w:t>
      </w:r>
      <w:del w:id="11" w:author="Pacella, Christina (DEC)" w:date="2023-04-17T08:06:00Z">
        <w:r w:rsidRPr="00E87CC3" w:rsidDel="00F93309">
          <w:rPr>
            <w:rFonts w:ascii="Garamond" w:hAnsi="Garamond"/>
            <w:sz w:val="22"/>
            <w:szCs w:val="22"/>
          </w:rPr>
          <w:delText>CR1000</w:delText>
        </w:r>
        <w:r w:rsidDel="00F93309">
          <w:rPr>
            <w:rFonts w:ascii="Garamond" w:hAnsi="Garamond"/>
            <w:sz w:val="22"/>
            <w:szCs w:val="22"/>
          </w:rPr>
          <w:delText>/</w:delText>
        </w:r>
      </w:del>
      <w:r>
        <w:rPr>
          <w:rFonts w:ascii="Garamond" w:hAnsi="Garamond"/>
          <w:sz w:val="22"/>
          <w:szCs w:val="22"/>
        </w:rPr>
        <w:t>CR1000X</w:t>
      </w:r>
      <w:r w:rsidRPr="00E87CC3">
        <w:rPr>
          <w:rFonts w:ascii="Garamond" w:hAnsi="Garamond"/>
          <w:sz w:val="22"/>
          <w:szCs w:val="22"/>
        </w:rPr>
        <w:t xml:space="preserve"> data logger to a Personal Computer (IBM compatible).  Files are exported from </w:t>
      </w:r>
      <w:proofErr w:type="spellStart"/>
      <w:r w:rsidRPr="00E87CC3">
        <w:rPr>
          <w:rFonts w:ascii="Garamond" w:hAnsi="Garamond"/>
          <w:sz w:val="22"/>
          <w:szCs w:val="22"/>
        </w:rPr>
        <w:t>LoggerNet</w:t>
      </w:r>
      <w:proofErr w:type="spellEnd"/>
      <w:r w:rsidRPr="00E87CC3">
        <w:rPr>
          <w:rFonts w:ascii="Garamond" w:hAnsi="Garamond"/>
          <w:sz w:val="22"/>
          <w:szCs w:val="22"/>
        </w:rPr>
        <w:t xml:space="preserve"> in a comma-delimited format and uploaded to the CDMO where they undergo automated primary QAQC and become part of the CDMO’s online provisional database.  </w:t>
      </w:r>
      <w:r w:rsidRPr="004341A7">
        <w:rPr>
          <w:rFonts w:ascii="Garamond" w:hAnsi="Garamond"/>
          <w:sz w:val="22"/>
          <w:szCs w:val="22"/>
        </w:rPr>
        <w:t>During primary QAQC, data are flagged if they are missing</w:t>
      </w:r>
      <w:r>
        <w:rPr>
          <w:rFonts w:ascii="Garamond" w:hAnsi="Garamond"/>
          <w:sz w:val="22"/>
          <w:szCs w:val="22"/>
        </w:rPr>
        <w:t xml:space="preserve"> or </w:t>
      </w:r>
      <w:r w:rsidRPr="004341A7">
        <w:rPr>
          <w:rFonts w:ascii="Garamond" w:hAnsi="Garamond"/>
          <w:sz w:val="22"/>
          <w:szCs w:val="22"/>
        </w:rPr>
        <w:t>out of sensor range.  The edited file is then returned to the Reserve where it is opened in Microsoft Excel and processed using the CDMO’s NERRQAQC Excel macro.  The macro inserts station codes, creates metadata worksheets for flagged data</w:t>
      </w:r>
      <w:r>
        <w:rPr>
          <w:rFonts w:ascii="Garamond" w:hAnsi="Garamond"/>
          <w:sz w:val="22"/>
          <w:szCs w:val="22"/>
        </w:rPr>
        <w:t xml:space="preserve"> and summary statistics</w:t>
      </w:r>
      <w:r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Pr="00E87CC3">
        <w:rPr>
          <w:rFonts w:ascii="Garamond" w:hAnsi="Garamond"/>
          <w:sz w:val="22"/>
          <w:szCs w:val="22"/>
        </w:rPr>
        <w:t>For more information on QAQC flags and QAQC codes, see Sections 11 and 12.</w:t>
      </w:r>
    </w:p>
    <w:p w14:paraId="203C0A94" w14:textId="77777777" w:rsidR="00CB6120" w:rsidRPr="00E87CC3" w:rsidRDefault="00CB6120" w:rsidP="00137B39">
      <w:pPr>
        <w:pStyle w:val="BodyText"/>
        <w:ind w:leftChars="375" w:left="900" w:right="36"/>
        <w:rPr>
          <w:rFonts w:ascii="Garamond" w:hAnsi="Garamond"/>
          <w:sz w:val="22"/>
          <w:szCs w:val="22"/>
        </w:rPr>
      </w:pPr>
    </w:p>
    <w:p w14:paraId="3A6E9034" w14:textId="77777777" w:rsidR="00CB6120" w:rsidRPr="00E87CC3" w:rsidRDefault="00CB6120" w:rsidP="00137B39">
      <w:pPr>
        <w:pStyle w:val="HTMLPreformatted"/>
        <w:ind w:right="36"/>
        <w:rPr>
          <w:rFonts w:ascii="Garamond" w:hAnsi="Garamond"/>
          <w:sz w:val="22"/>
          <w:szCs w:val="22"/>
        </w:rPr>
      </w:pPr>
      <w:r>
        <w:rPr>
          <w:rFonts w:ascii="Garamond" w:hAnsi="Garamond"/>
          <w:sz w:val="22"/>
          <w:szCs w:val="22"/>
        </w:rPr>
        <w:t xml:space="preserve">          The Research Assistant is </w:t>
      </w:r>
      <w:r w:rsidRPr="00C42A7D">
        <w:rPr>
          <w:rFonts w:ascii="Garamond" w:hAnsi="Garamond"/>
          <w:sz w:val="22"/>
          <w:szCs w:val="22"/>
        </w:rPr>
        <w:t>responsible for data verification</w:t>
      </w:r>
      <w:r>
        <w:rPr>
          <w:rFonts w:ascii="Garamond" w:hAnsi="Garamond"/>
          <w:sz w:val="22"/>
          <w:szCs w:val="22"/>
        </w:rPr>
        <w:t>.</w:t>
      </w:r>
      <w:r w:rsidRPr="00C42A7D">
        <w:rPr>
          <w:rFonts w:ascii="Garamond" w:hAnsi="Garamond"/>
          <w:sz w:val="22"/>
          <w:szCs w:val="22"/>
        </w:rPr>
        <w:t xml:space="preserve">  </w:t>
      </w:r>
    </w:p>
    <w:p w14:paraId="00D9E620" w14:textId="77777777" w:rsidR="00325C5B" w:rsidRPr="00E87CC3" w:rsidRDefault="00325C5B" w:rsidP="00137B39">
      <w:pPr>
        <w:pStyle w:val="HTMLPreformatted"/>
        <w:ind w:right="36"/>
        <w:rPr>
          <w:rFonts w:ascii="Garamond" w:hAnsi="Garamond"/>
          <w:sz w:val="22"/>
          <w:szCs w:val="22"/>
        </w:rPr>
      </w:pPr>
    </w:p>
    <w:p w14:paraId="01BEBB60" w14:textId="77777777" w:rsidR="00CB6120" w:rsidRDefault="00CB6120" w:rsidP="00137B39">
      <w:pPr>
        <w:pStyle w:val="HTMLPreformatted"/>
        <w:ind w:right="36"/>
        <w:rPr>
          <w:rFonts w:ascii="Garamond" w:hAnsi="Garamond" w:cs="Times New Roman"/>
          <w:b/>
          <w:bCs/>
          <w:sz w:val="22"/>
          <w:szCs w:val="22"/>
        </w:rPr>
      </w:pPr>
      <w:r w:rsidRPr="00E87CC3">
        <w:rPr>
          <w:rFonts w:ascii="Garamond" w:hAnsi="Garamond" w:cs="Times New Roman"/>
          <w:b/>
          <w:bCs/>
          <w:sz w:val="22"/>
          <w:szCs w:val="22"/>
        </w:rPr>
        <w:t xml:space="preserve">3)  Research </w:t>
      </w:r>
      <w:r>
        <w:rPr>
          <w:rFonts w:ascii="Garamond" w:hAnsi="Garamond" w:cs="Times New Roman"/>
          <w:b/>
          <w:bCs/>
          <w:sz w:val="22"/>
          <w:szCs w:val="22"/>
        </w:rPr>
        <w:t>o</w:t>
      </w:r>
      <w:r w:rsidRPr="00E87CC3">
        <w:rPr>
          <w:rFonts w:ascii="Garamond" w:hAnsi="Garamond" w:cs="Times New Roman"/>
          <w:b/>
          <w:bCs/>
          <w:sz w:val="22"/>
          <w:szCs w:val="22"/>
        </w:rPr>
        <w:t xml:space="preserve">bjectives – </w:t>
      </w:r>
    </w:p>
    <w:p w14:paraId="0D27110B" w14:textId="77777777" w:rsidR="00CB6120" w:rsidRPr="00100CD7" w:rsidRDefault="00CB6120" w:rsidP="00137B39">
      <w:pPr>
        <w:pStyle w:val="BodyText"/>
        <w:ind w:left="540" w:right="36"/>
        <w:jc w:val="both"/>
        <w:rPr>
          <w:rFonts w:ascii="Garamond" w:hAnsi="Garamond"/>
          <w:color w:val="000000" w:themeColor="text1"/>
          <w:sz w:val="22"/>
          <w:szCs w:val="22"/>
        </w:rPr>
      </w:pPr>
      <w:r w:rsidRPr="003B0F81">
        <w:rPr>
          <w:rFonts w:ascii="Garamond" w:hAnsi="Garamond"/>
          <w:sz w:val="22"/>
          <w:szCs w:val="22"/>
        </w:rPr>
        <w:t>The objective of this study is to monitor the meteorological conditions at the Tivoli Bays component site of the Hudson River National Estuarine Research Reserve.  Measurements of air temperature, relative humidity, barometric pressure, precipitation, photosynthetically active radiation, and wind speed and direction are taken throughout the year at the Tivoli Bays Field Station.  A water quality-</w:t>
      </w:r>
      <w:r w:rsidRPr="00100CD7">
        <w:rPr>
          <w:rFonts w:ascii="Garamond" w:hAnsi="Garamond"/>
          <w:color w:val="000000" w:themeColor="text1"/>
          <w:sz w:val="22"/>
          <w:szCs w:val="22"/>
        </w:rPr>
        <w:t xml:space="preserve">monitoring program has been ongoing since 1991 at this component site, and the meteorological data will help provide ancillary data.  This will help us to better understand the relationships between the atmospheric conditions and aquatic environments at this site. </w:t>
      </w:r>
    </w:p>
    <w:p w14:paraId="2EC58B32" w14:textId="77777777" w:rsidR="00CB6120" w:rsidRPr="00100CD7" w:rsidRDefault="00CB6120" w:rsidP="00137B39">
      <w:pPr>
        <w:pStyle w:val="BodyText"/>
        <w:ind w:left="540" w:right="36"/>
        <w:jc w:val="both"/>
        <w:rPr>
          <w:rFonts w:ascii="Garamond" w:hAnsi="Garamond"/>
          <w:color w:val="000000" w:themeColor="text1"/>
          <w:sz w:val="22"/>
          <w:szCs w:val="22"/>
        </w:rPr>
      </w:pPr>
    </w:p>
    <w:p w14:paraId="6B79D079" w14:textId="57F3FEE5" w:rsidR="00CB6120" w:rsidRPr="00100CD7" w:rsidRDefault="00CB6120" w:rsidP="00137B39">
      <w:pPr>
        <w:pStyle w:val="BodyText"/>
        <w:ind w:left="540" w:right="36"/>
        <w:jc w:val="both"/>
        <w:rPr>
          <w:rFonts w:ascii="Garamond" w:hAnsi="Garamond"/>
          <w:color w:val="000000" w:themeColor="text1"/>
          <w:sz w:val="22"/>
          <w:szCs w:val="22"/>
        </w:rPr>
      </w:pPr>
      <w:r w:rsidRPr="00100CD7">
        <w:rPr>
          <w:rFonts w:ascii="Garamond" w:hAnsi="Garamond"/>
          <w:color w:val="000000" w:themeColor="text1"/>
          <w:sz w:val="22"/>
          <w:szCs w:val="22"/>
        </w:rPr>
        <w:t>In</w:t>
      </w:r>
      <w:r>
        <w:rPr>
          <w:rFonts w:ascii="Garamond" w:hAnsi="Garamond"/>
          <w:color w:val="000000" w:themeColor="text1"/>
          <w:sz w:val="22"/>
          <w:szCs w:val="22"/>
        </w:rPr>
        <w:t xml:space="preserve"> </w:t>
      </w:r>
      <w:r w:rsidRPr="00100CD7">
        <w:rPr>
          <w:rFonts w:ascii="Garamond" w:hAnsi="Garamond"/>
          <w:color w:val="000000" w:themeColor="text1"/>
          <w:sz w:val="22"/>
          <w:szCs w:val="22"/>
        </w:rPr>
        <w:t xml:space="preserve">2018, a “secondary SWMP” meteorological monitoring station was incorporated into the reserve.  This station will provide a secondary source of the above mentioned protocol and parameters in the vicinity around the Norrie Point Environmental Center which is home to HRNERR offices.  This station will provide supplemental data in conjunction with a newly established water quality station at the same location.  The station has been operational since 2008 and historical data </w:t>
      </w:r>
      <w:r w:rsidR="00595483">
        <w:rPr>
          <w:rFonts w:ascii="Garamond" w:hAnsi="Garamond"/>
          <w:color w:val="000000" w:themeColor="text1"/>
          <w:sz w:val="22"/>
          <w:szCs w:val="22"/>
        </w:rPr>
        <w:t>are</w:t>
      </w:r>
      <w:r w:rsidRPr="00100CD7">
        <w:rPr>
          <w:rFonts w:ascii="Garamond" w:hAnsi="Garamond"/>
          <w:color w:val="000000" w:themeColor="text1"/>
          <w:sz w:val="22"/>
          <w:szCs w:val="22"/>
        </w:rPr>
        <w:t xml:space="preserve"> available upon request.</w:t>
      </w:r>
    </w:p>
    <w:p w14:paraId="3B3FA250" w14:textId="77777777" w:rsidR="00CB6120" w:rsidRPr="00E87CC3" w:rsidRDefault="00CB6120" w:rsidP="00137B39">
      <w:pPr>
        <w:pStyle w:val="HTMLPreformatted"/>
        <w:ind w:right="36"/>
        <w:rPr>
          <w:rFonts w:ascii="Garamond" w:hAnsi="Garamond"/>
          <w:sz w:val="22"/>
          <w:szCs w:val="22"/>
        </w:rPr>
      </w:pPr>
    </w:p>
    <w:p w14:paraId="7FCBA81F" w14:textId="46867A52" w:rsidR="00CB6120" w:rsidRPr="004341A7" w:rsidRDefault="00CB6120" w:rsidP="00137B39">
      <w:pPr>
        <w:pStyle w:val="HTMLPreformatted"/>
        <w:ind w:right="36"/>
        <w:rPr>
          <w:rFonts w:ascii="Garamond" w:hAnsi="Garamond" w:cs="Times New Roman"/>
          <w:b/>
          <w:bCs/>
          <w:sz w:val="22"/>
          <w:szCs w:val="22"/>
        </w:rPr>
      </w:pPr>
      <w:r w:rsidRPr="00E87CC3">
        <w:rPr>
          <w:rFonts w:ascii="Garamond" w:hAnsi="Garamond" w:cs="Times New Roman"/>
          <w:b/>
          <w:bCs/>
          <w:sz w:val="22"/>
          <w:szCs w:val="22"/>
        </w:rPr>
        <w:t xml:space="preserve">4)  Research methods – </w:t>
      </w:r>
    </w:p>
    <w:p w14:paraId="42FDB076" w14:textId="4949FB9D" w:rsidR="00CB6120" w:rsidRPr="00C836A9" w:rsidRDefault="00CB6120" w:rsidP="00137B39">
      <w:pPr>
        <w:ind w:left="540" w:right="36"/>
        <w:jc w:val="both"/>
        <w:rPr>
          <w:rFonts w:ascii="Garamond" w:hAnsi="Garamond"/>
          <w:sz w:val="22"/>
          <w:szCs w:val="22"/>
        </w:rPr>
      </w:pPr>
      <w:r w:rsidRPr="00C836A9">
        <w:rPr>
          <w:rFonts w:ascii="Garamond" w:hAnsi="Garamond"/>
          <w:sz w:val="22"/>
          <w:szCs w:val="22"/>
        </w:rPr>
        <w:t xml:space="preserve">Campbell Scientific data telemetry equipment was installed at the </w:t>
      </w:r>
      <w:r>
        <w:rPr>
          <w:rFonts w:ascii="Garamond" w:hAnsi="Garamond"/>
          <w:sz w:val="22"/>
          <w:szCs w:val="22"/>
        </w:rPr>
        <w:t>Field Station (FS)</w:t>
      </w:r>
      <w:r w:rsidRPr="00C836A9">
        <w:rPr>
          <w:rFonts w:ascii="Garamond" w:hAnsi="Garamond"/>
          <w:sz w:val="22"/>
          <w:szCs w:val="22"/>
        </w:rPr>
        <w:t xml:space="preserve"> station on </w:t>
      </w:r>
      <w:r>
        <w:rPr>
          <w:rFonts w:ascii="Garamond" w:hAnsi="Garamond"/>
          <w:sz w:val="22"/>
          <w:szCs w:val="22"/>
        </w:rPr>
        <w:t>11/14/2005</w:t>
      </w:r>
      <w:r w:rsidRPr="00C836A9">
        <w:rPr>
          <w:rFonts w:ascii="Garamond" w:hAnsi="Garamond"/>
          <w:sz w:val="22"/>
          <w:szCs w:val="22"/>
        </w:rPr>
        <w:t xml:space="preserve"> and transmits data to the NOAA GOES satellite, NESDIS ID #</w:t>
      </w:r>
      <w:r>
        <w:rPr>
          <w:rFonts w:ascii="Garamond" w:hAnsi="Garamond"/>
          <w:sz w:val="22"/>
          <w:szCs w:val="22"/>
        </w:rPr>
        <w:t>3B00B4F4</w:t>
      </w:r>
      <w:r w:rsidRPr="00C836A9">
        <w:rPr>
          <w:rFonts w:ascii="Garamond" w:hAnsi="Garamond"/>
          <w:sz w:val="22"/>
          <w:szCs w:val="22"/>
        </w:rPr>
        <w:t xml:space="preserve">.  </w:t>
      </w:r>
      <w:r w:rsidRPr="00100CD7">
        <w:rPr>
          <w:rFonts w:ascii="Garamond" w:hAnsi="Garamond"/>
          <w:color w:val="000000" w:themeColor="text1"/>
          <w:sz w:val="22"/>
          <w:szCs w:val="22"/>
        </w:rPr>
        <w:t>Identical telemetry equipment is installed at the Norrie Point (NP) monitoring station which transmits data to the NOAA GOES satellite, NESDIS ID # 3B01301</w:t>
      </w:r>
      <w:r w:rsidR="00533E97" w:rsidRPr="00100CD7">
        <w:rPr>
          <w:rFonts w:ascii="Garamond" w:hAnsi="Garamond"/>
          <w:color w:val="000000" w:themeColor="text1"/>
          <w:sz w:val="22"/>
          <w:szCs w:val="22"/>
        </w:rPr>
        <w:t>A</w:t>
      </w:r>
      <w:r w:rsidR="00533E97">
        <w:rPr>
          <w:rFonts w:ascii="Garamond" w:hAnsi="Garamond"/>
          <w:color w:val="000000" w:themeColor="text1"/>
          <w:sz w:val="22"/>
          <w:szCs w:val="22"/>
        </w:rPr>
        <w:t>.</w:t>
      </w:r>
      <w:r w:rsidR="00533E97" w:rsidRPr="00100CD7">
        <w:rPr>
          <w:rFonts w:ascii="Garamond" w:hAnsi="Garamond"/>
          <w:color w:val="000000" w:themeColor="text1"/>
          <w:sz w:val="22"/>
          <w:szCs w:val="22"/>
        </w:rPr>
        <w:t xml:space="preserve"> The</w:t>
      </w:r>
      <w:r w:rsidRPr="00C836A9">
        <w:rPr>
          <w:rFonts w:ascii="Garamond" w:hAnsi="Garamond"/>
          <w:sz w:val="22"/>
          <w:szCs w:val="22"/>
        </w:rPr>
        <w:t xml:space="preserve"> transmissions are scheduled hourly and contain four (4) data sets reflecting </w:t>
      </w:r>
      <w:r w:rsidR="00533E97">
        <w:rPr>
          <w:rFonts w:ascii="Garamond" w:hAnsi="Garamond"/>
          <w:sz w:val="22"/>
          <w:szCs w:val="22"/>
        </w:rPr>
        <w:t>15</w:t>
      </w:r>
      <w:r w:rsidR="00533E97" w:rsidRPr="00C836A9">
        <w:rPr>
          <w:rFonts w:ascii="Garamond" w:hAnsi="Garamond"/>
          <w:sz w:val="22"/>
          <w:szCs w:val="22"/>
        </w:rPr>
        <w:t>-minute</w:t>
      </w:r>
      <w:r w:rsidRPr="00C836A9">
        <w:rPr>
          <w:rFonts w:ascii="Garamond" w:hAnsi="Garamond"/>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CC1D81">
          <w:rPr>
            <w:rStyle w:val="Hyperlink"/>
            <w:rFonts w:ascii="Garamond" w:hAnsi="Garamond"/>
            <w:color w:val="auto"/>
            <w:sz w:val="22"/>
            <w:szCs w:val="22"/>
          </w:rPr>
          <w:t>http://cdmo.baruch.sc.edu</w:t>
        </w:r>
      </w:hyperlink>
      <w:r w:rsidRPr="00CC1D81">
        <w:rPr>
          <w:rFonts w:ascii="Garamond" w:hAnsi="Garamond"/>
          <w:sz w:val="22"/>
          <w:szCs w:val="22"/>
        </w:rPr>
        <w:t>.</w:t>
      </w:r>
    </w:p>
    <w:p w14:paraId="19677ACF" w14:textId="77777777" w:rsidR="00CB6120" w:rsidRDefault="00CB6120" w:rsidP="00CB6120">
      <w:pPr>
        <w:ind w:left="540" w:right="900"/>
        <w:jc w:val="both"/>
        <w:rPr>
          <w:sz w:val="20"/>
          <w:szCs w:val="20"/>
        </w:rPr>
      </w:pPr>
    </w:p>
    <w:p w14:paraId="31DF05CE" w14:textId="4770AD87" w:rsidR="00CB6120" w:rsidRPr="00901ACE" w:rsidRDefault="00CB6120" w:rsidP="00CB6120">
      <w:pPr>
        <w:ind w:left="540" w:right="900"/>
        <w:jc w:val="both"/>
        <w:rPr>
          <w:rFonts w:ascii="Garamond" w:hAnsi="Garamond"/>
          <w:sz w:val="22"/>
          <w:szCs w:val="22"/>
        </w:rPr>
      </w:pPr>
      <w:r w:rsidRPr="00901ACE">
        <w:rPr>
          <w:rFonts w:ascii="Garamond" w:hAnsi="Garamond"/>
          <w:sz w:val="22"/>
          <w:szCs w:val="22"/>
        </w:rPr>
        <w:t xml:space="preserve">The </w:t>
      </w:r>
      <w:r w:rsidR="00533E97" w:rsidRPr="00901ACE">
        <w:rPr>
          <w:rFonts w:ascii="Garamond" w:hAnsi="Garamond"/>
          <w:sz w:val="22"/>
          <w:szCs w:val="22"/>
        </w:rPr>
        <w:t>15-minute</w:t>
      </w:r>
      <w:r w:rsidRPr="00901ACE">
        <w:rPr>
          <w:rFonts w:ascii="Garamond" w:hAnsi="Garamond"/>
          <w:sz w:val="22"/>
          <w:szCs w:val="22"/>
        </w:rPr>
        <w:t xml:space="preserve"> Data are collected in the following formats for the </w:t>
      </w:r>
      <w:r w:rsidRPr="00901ACE">
        <w:rPr>
          <w:rFonts w:ascii="Garamond" w:hAnsi="Garamond"/>
          <w:b/>
          <w:sz w:val="22"/>
          <w:szCs w:val="22"/>
        </w:rPr>
        <w:t>CR1000</w:t>
      </w:r>
      <w:r w:rsidR="00CC01FF">
        <w:rPr>
          <w:rFonts w:ascii="Garamond" w:hAnsi="Garamond"/>
          <w:b/>
          <w:sz w:val="22"/>
          <w:szCs w:val="22"/>
        </w:rPr>
        <w:t>x</w:t>
      </w:r>
      <w:r w:rsidRPr="00901ACE">
        <w:rPr>
          <w:rFonts w:ascii="Garamond" w:hAnsi="Garamond"/>
          <w:sz w:val="22"/>
          <w:szCs w:val="22"/>
        </w:rPr>
        <w:t>:</w:t>
      </w:r>
    </w:p>
    <w:p w14:paraId="53EE88ED" w14:textId="77777777" w:rsidR="00CB6120" w:rsidRPr="00901ACE" w:rsidRDefault="00CB6120" w:rsidP="00CB6120">
      <w:pPr>
        <w:ind w:left="720" w:right="900"/>
        <w:jc w:val="both"/>
        <w:rPr>
          <w:rFonts w:ascii="Garamond" w:hAnsi="Garamond"/>
          <w:sz w:val="22"/>
          <w:szCs w:val="22"/>
        </w:rPr>
      </w:pPr>
      <w:r w:rsidRPr="00901ACE">
        <w:rPr>
          <w:rFonts w:ascii="Garamond" w:hAnsi="Garamond"/>
          <w:sz w:val="22"/>
          <w:szCs w:val="22"/>
        </w:rPr>
        <w:t xml:space="preserve">Averages from 5-second data:  </w:t>
      </w:r>
    </w:p>
    <w:p w14:paraId="0107C4D1" w14:textId="77777777" w:rsidR="00CB6120" w:rsidRPr="00901ACE" w:rsidRDefault="00CB6120" w:rsidP="00CB6120">
      <w:pPr>
        <w:ind w:left="1080" w:right="900"/>
        <w:jc w:val="both"/>
        <w:rPr>
          <w:rFonts w:ascii="Garamond" w:hAnsi="Garamond"/>
          <w:sz w:val="22"/>
          <w:szCs w:val="22"/>
        </w:rPr>
      </w:pPr>
      <w:r w:rsidRPr="00901ACE">
        <w:rPr>
          <w:rFonts w:ascii="Garamond" w:hAnsi="Garamond"/>
          <w:sz w:val="22"/>
          <w:szCs w:val="22"/>
        </w:rPr>
        <w:t>Air Temperature (°C), Relative Humidity (%), Barometric Pressure (mb), Wind Speed (m/s), Wind Direction (degrees), Battery Voltage (volts)</w:t>
      </w:r>
    </w:p>
    <w:p w14:paraId="22163BCD" w14:textId="77777777" w:rsidR="00CB6120" w:rsidRPr="00901ACE" w:rsidRDefault="00CB6120" w:rsidP="00CB6120">
      <w:pPr>
        <w:ind w:left="1080" w:right="900" w:hanging="360"/>
        <w:jc w:val="both"/>
        <w:rPr>
          <w:rFonts w:ascii="Garamond" w:hAnsi="Garamond"/>
          <w:sz w:val="22"/>
          <w:szCs w:val="22"/>
        </w:rPr>
      </w:pPr>
      <w:r w:rsidRPr="00901ACE">
        <w:rPr>
          <w:rFonts w:ascii="Garamond" w:hAnsi="Garamond"/>
          <w:sz w:val="22"/>
          <w:szCs w:val="22"/>
        </w:rPr>
        <w:t>Maximum</w:t>
      </w:r>
      <w:r>
        <w:rPr>
          <w:rFonts w:ascii="Garamond" w:hAnsi="Garamond"/>
          <w:sz w:val="22"/>
          <w:szCs w:val="22"/>
        </w:rPr>
        <w:t xml:space="preserve"> and </w:t>
      </w:r>
      <w:r w:rsidRPr="00901ACE">
        <w:rPr>
          <w:rFonts w:ascii="Garamond" w:hAnsi="Garamond"/>
          <w:sz w:val="22"/>
          <w:szCs w:val="22"/>
        </w:rPr>
        <w:t>Minimum</w:t>
      </w:r>
      <w:r>
        <w:rPr>
          <w:rFonts w:ascii="Garamond" w:hAnsi="Garamond"/>
          <w:sz w:val="22"/>
          <w:szCs w:val="22"/>
        </w:rPr>
        <w:t xml:space="preserve"> </w:t>
      </w:r>
      <w:r w:rsidRPr="00901ACE">
        <w:rPr>
          <w:rFonts w:ascii="Garamond" w:hAnsi="Garamond"/>
          <w:sz w:val="22"/>
          <w:szCs w:val="22"/>
        </w:rPr>
        <w:t>Air Temperature (°C)</w:t>
      </w:r>
      <w:r>
        <w:rPr>
          <w:rFonts w:ascii="Garamond" w:hAnsi="Garamond"/>
          <w:sz w:val="22"/>
          <w:szCs w:val="22"/>
        </w:rPr>
        <w:t xml:space="preserve"> </w:t>
      </w:r>
      <w:r w:rsidRPr="00901ACE">
        <w:rPr>
          <w:rFonts w:ascii="Garamond" w:hAnsi="Garamond"/>
          <w:sz w:val="22"/>
          <w:szCs w:val="22"/>
        </w:rPr>
        <w:t xml:space="preserve">and their times from 5-second data </w:t>
      </w:r>
      <w:r>
        <w:rPr>
          <w:rFonts w:ascii="Garamond" w:hAnsi="Garamond"/>
          <w:sz w:val="22"/>
          <w:szCs w:val="22"/>
        </w:rPr>
        <w:t>(these data are available from the Reserve)</w:t>
      </w:r>
    </w:p>
    <w:p w14:paraId="4A00F1F4" w14:textId="77777777" w:rsidR="00CB6120" w:rsidRDefault="00CB6120" w:rsidP="00CB6120">
      <w:pPr>
        <w:ind w:left="1080" w:right="900" w:hanging="360"/>
        <w:jc w:val="both"/>
        <w:rPr>
          <w:rFonts w:ascii="Garamond" w:hAnsi="Garamond"/>
          <w:sz w:val="22"/>
          <w:szCs w:val="22"/>
        </w:rPr>
      </w:pPr>
      <w:r>
        <w:rPr>
          <w:rFonts w:ascii="Garamond" w:hAnsi="Garamond"/>
          <w:sz w:val="22"/>
          <w:szCs w:val="22"/>
        </w:rPr>
        <w:t xml:space="preserve">Maximum </w:t>
      </w:r>
      <w:r w:rsidRPr="00901ACE">
        <w:rPr>
          <w:rFonts w:ascii="Garamond" w:hAnsi="Garamond"/>
          <w:sz w:val="22"/>
          <w:szCs w:val="22"/>
        </w:rPr>
        <w:t xml:space="preserve">Wind Speed (m/s) </w:t>
      </w:r>
      <w:r>
        <w:rPr>
          <w:rFonts w:ascii="Garamond" w:hAnsi="Garamond"/>
          <w:sz w:val="22"/>
          <w:szCs w:val="22"/>
        </w:rPr>
        <w:t xml:space="preserve">and time </w:t>
      </w:r>
      <w:r w:rsidRPr="00901ACE">
        <w:rPr>
          <w:rFonts w:ascii="Garamond" w:hAnsi="Garamond"/>
          <w:sz w:val="22"/>
          <w:szCs w:val="22"/>
        </w:rPr>
        <w:t>from 5-second data</w:t>
      </w:r>
    </w:p>
    <w:p w14:paraId="214EF1C0" w14:textId="77777777" w:rsidR="00CB6120" w:rsidRPr="00901ACE" w:rsidRDefault="00CB6120" w:rsidP="00CB6120">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6C9D1549" w14:textId="77777777" w:rsidR="00CB6120" w:rsidRDefault="00CB6120" w:rsidP="00CB6120">
      <w:pPr>
        <w:ind w:left="720" w:right="900"/>
        <w:jc w:val="both"/>
        <w:rPr>
          <w:rFonts w:ascii="Garamond" w:hAnsi="Garamond"/>
          <w:sz w:val="22"/>
          <w:szCs w:val="22"/>
        </w:rPr>
      </w:pPr>
      <w:r w:rsidRPr="00901ACE">
        <w:rPr>
          <w:rFonts w:ascii="Garamond" w:hAnsi="Garamond"/>
          <w:sz w:val="22"/>
          <w:szCs w:val="22"/>
        </w:rPr>
        <w:t xml:space="preserve">Totals:  </w:t>
      </w:r>
    </w:p>
    <w:p w14:paraId="614676BF" w14:textId="77777777" w:rsidR="00CB6120" w:rsidRDefault="00CB6120" w:rsidP="00CB6120">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p>
    <w:p w14:paraId="67466682" w14:textId="77777777" w:rsidR="00CB6120" w:rsidRPr="00CC01FF" w:rsidRDefault="00CB6120" w:rsidP="00CB6120">
      <w:pPr>
        <w:ind w:left="540"/>
        <w:rPr>
          <w:rFonts w:ascii="Garamond" w:hAnsi="Garamond"/>
          <w:sz w:val="22"/>
          <w:szCs w:val="22"/>
        </w:rPr>
      </w:pPr>
      <w:r w:rsidRPr="00CC01FF">
        <w:rPr>
          <w:rFonts w:ascii="Garamond" w:hAnsi="Garamond"/>
          <w:sz w:val="22"/>
          <w:szCs w:val="22"/>
        </w:rPr>
        <w:t>Recommended calibration frequency for the MET station sensors:</w:t>
      </w:r>
    </w:p>
    <w:p w14:paraId="12D7835D" w14:textId="77777777" w:rsidR="00CB6120" w:rsidRPr="00CC01FF" w:rsidRDefault="00CB6120" w:rsidP="00CB6120">
      <w:pPr>
        <w:ind w:left="540"/>
        <w:rPr>
          <w:rFonts w:ascii="Garamond" w:hAnsi="Garamond"/>
          <w:sz w:val="22"/>
          <w:szCs w:val="22"/>
        </w:rPr>
      </w:pPr>
      <w:r w:rsidRPr="00CC01FF">
        <w:rPr>
          <w:rFonts w:ascii="Garamond" w:hAnsi="Garamond"/>
          <w:sz w:val="22"/>
          <w:szCs w:val="22"/>
        </w:rPr>
        <w:t>- Temperature/Humidity- yearly recalibration</w:t>
      </w:r>
    </w:p>
    <w:p w14:paraId="70D73D1B" w14:textId="3C851AC3" w:rsidR="00CB6120" w:rsidRPr="00CC01FF" w:rsidRDefault="00CB6120" w:rsidP="00CB6120">
      <w:pPr>
        <w:ind w:left="540"/>
        <w:rPr>
          <w:rFonts w:ascii="Garamond" w:hAnsi="Garamond"/>
          <w:sz w:val="22"/>
          <w:szCs w:val="22"/>
        </w:rPr>
      </w:pPr>
      <w:r w:rsidRPr="00CC01FF">
        <w:rPr>
          <w:rFonts w:ascii="Garamond" w:hAnsi="Garamond"/>
          <w:sz w:val="22"/>
          <w:szCs w:val="22"/>
        </w:rPr>
        <w:t>- Rain Gauge</w:t>
      </w:r>
      <w:r w:rsidR="00CC01FF">
        <w:rPr>
          <w:rFonts w:ascii="Garamond" w:hAnsi="Garamond"/>
          <w:sz w:val="22"/>
          <w:szCs w:val="22"/>
        </w:rPr>
        <w:t xml:space="preserve"> </w:t>
      </w:r>
      <w:r w:rsidRPr="00CC01FF">
        <w:rPr>
          <w:rFonts w:ascii="Garamond" w:hAnsi="Garamond"/>
          <w:sz w:val="22"/>
          <w:szCs w:val="22"/>
        </w:rPr>
        <w:t>- yearly recalibration</w:t>
      </w:r>
    </w:p>
    <w:p w14:paraId="0C50291A" w14:textId="5960917E" w:rsidR="00CB6120" w:rsidRPr="00CC01FF" w:rsidRDefault="00CB6120" w:rsidP="00CB6120">
      <w:pPr>
        <w:ind w:left="540"/>
        <w:rPr>
          <w:rFonts w:ascii="Garamond" w:hAnsi="Garamond"/>
          <w:sz w:val="22"/>
          <w:szCs w:val="22"/>
        </w:rPr>
      </w:pPr>
      <w:r w:rsidRPr="00CC01FF">
        <w:rPr>
          <w:rFonts w:ascii="Garamond" w:hAnsi="Garamond"/>
          <w:sz w:val="22"/>
          <w:szCs w:val="22"/>
        </w:rPr>
        <w:t>- Wind Speed/Direction</w:t>
      </w:r>
      <w:r w:rsidR="00CC01FF">
        <w:rPr>
          <w:rFonts w:ascii="Garamond" w:hAnsi="Garamond"/>
          <w:sz w:val="22"/>
          <w:szCs w:val="22"/>
        </w:rPr>
        <w:t xml:space="preserve"> </w:t>
      </w:r>
      <w:r w:rsidRPr="00CC01FF">
        <w:rPr>
          <w:rFonts w:ascii="Garamond" w:hAnsi="Garamond"/>
          <w:sz w:val="22"/>
          <w:szCs w:val="22"/>
        </w:rPr>
        <w:t>- yearly or every 2 years (depending on the sensor)</w:t>
      </w:r>
    </w:p>
    <w:p w14:paraId="7A457A52" w14:textId="68BA62C4" w:rsidR="00CB6120" w:rsidRPr="00CC01FF" w:rsidRDefault="00CB6120" w:rsidP="00CB6120">
      <w:pPr>
        <w:ind w:left="540"/>
        <w:rPr>
          <w:rFonts w:ascii="Garamond" w:hAnsi="Garamond"/>
          <w:sz w:val="22"/>
          <w:szCs w:val="22"/>
        </w:rPr>
      </w:pPr>
      <w:r w:rsidRPr="00CC01FF">
        <w:rPr>
          <w:rFonts w:ascii="Garamond" w:hAnsi="Garamond"/>
          <w:sz w:val="22"/>
          <w:szCs w:val="22"/>
        </w:rPr>
        <w:t>- Barometric Pressure</w:t>
      </w:r>
      <w:r w:rsidR="00CC01FF">
        <w:rPr>
          <w:rFonts w:ascii="Garamond" w:hAnsi="Garamond"/>
          <w:sz w:val="22"/>
          <w:szCs w:val="22"/>
        </w:rPr>
        <w:t xml:space="preserve"> </w:t>
      </w:r>
      <w:r w:rsidRPr="00CC01FF">
        <w:rPr>
          <w:rFonts w:ascii="Garamond" w:hAnsi="Garamond"/>
          <w:sz w:val="22"/>
          <w:szCs w:val="22"/>
        </w:rPr>
        <w:t>- every 2 years recalibration</w:t>
      </w:r>
    </w:p>
    <w:p w14:paraId="56729E9D" w14:textId="516BEACB" w:rsidR="00CB6120" w:rsidRPr="00CC01FF" w:rsidRDefault="00CB6120" w:rsidP="00CB6120">
      <w:pPr>
        <w:ind w:left="540"/>
        <w:rPr>
          <w:rFonts w:ascii="Garamond" w:hAnsi="Garamond"/>
          <w:sz w:val="22"/>
          <w:szCs w:val="22"/>
        </w:rPr>
      </w:pPr>
      <w:r w:rsidRPr="00CC01FF">
        <w:rPr>
          <w:rFonts w:ascii="Garamond" w:hAnsi="Garamond"/>
          <w:sz w:val="22"/>
          <w:szCs w:val="22"/>
        </w:rPr>
        <w:t>- PAR</w:t>
      </w:r>
      <w:r w:rsidR="00CC01FF" w:rsidRPr="00CC01FF">
        <w:rPr>
          <w:rFonts w:ascii="Garamond" w:hAnsi="Garamond"/>
          <w:sz w:val="22"/>
          <w:szCs w:val="22"/>
        </w:rPr>
        <w:t xml:space="preserve"> </w:t>
      </w:r>
      <w:r w:rsidRPr="00CC01FF">
        <w:rPr>
          <w:rFonts w:ascii="Garamond" w:hAnsi="Garamond"/>
          <w:sz w:val="22"/>
          <w:szCs w:val="22"/>
        </w:rPr>
        <w:t>- every 2 years recalibration</w:t>
      </w:r>
    </w:p>
    <w:p w14:paraId="063BCC93" w14:textId="341B55AC" w:rsidR="00CB6120" w:rsidRPr="00CC01FF" w:rsidRDefault="00CB6120" w:rsidP="00CB6120">
      <w:pPr>
        <w:ind w:left="540" w:right="900"/>
        <w:jc w:val="both"/>
        <w:rPr>
          <w:rFonts w:ascii="Garamond" w:hAnsi="Garamond"/>
          <w:sz w:val="22"/>
          <w:szCs w:val="22"/>
        </w:rPr>
      </w:pPr>
      <w:r w:rsidRPr="00CC01FF">
        <w:rPr>
          <w:rFonts w:ascii="Garamond" w:hAnsi="Garamond"/>
          <w:sz w:val="22"/>
          <w:szCs w:val="22"/>
        </w:rPr>
        <w:t>- CR1000</w:t>
      </w:r>
      <w:r w:rsidR="00CC01FF" w:rsidRPr="00CC01FF">
        <w:rPr>
          <w:rFonts w:ascii="Garamond" w:hAnsi="Garamond"/>
          <w:sz w:val="22"/>
          <w:szCs w:val="22"/>
        </w:rPr>
        <w:t xml:space="preserve">x </w:t>
      </w:r>
      <w:r w:rsidRPr="00CC01FF">
        <w:rPr>
          <w:rFonts w:ascii="Garamond" w:hAnsi="Garamond"/>
          <w:sz w:val="22"/>
          <w:szCs w:val="22"/>
        </w:rPr>
        <w:t>-</w:t>
      </w:r>
      <w:r w:rsidR="00CC01FF" w:rsidRPr="00CC01FF">
        <w:rPr>
          <w:rFonts w:ascii="Garamond" w:hAnsi="Garamond"/>
          <w:sz w:val="22"/>
          <w:szCs w:val="22"/>
        </w:rPr>
        <w:t xml:space="preserve"> </w:t>
      </w:r>
      <w:r w:rsidRPr="00CC01FF">
        <w:rPr>
          <w:rFonts w:ascii="Garamond" w:hAnsi="Garamond"/>
          <w:sz w:val="22"/>
          <w:szCs w:val="22"/>
        </w:rPr>
        <w:t xml:space="preserve">every 5 years (required beginning 2014, </w:t>
      </w:r>
      <w:r w:rsidR="00E7397E" w:rsidRPr="00CC01FF">
        <w:rPr>
          <w:rFonts w:ascii="Garamond" w:hAnsi="Garamond"/>
          <w:sz w:val="22"/>
          <w:szCs w:val="22"/>
        </w:rPr>
        <w:t>one-year</w:t>
      </w:r>
      <w:r w:rsidRPr="00CC01FF">
        <w:rPr>
          <w:rFonts w:ascii="Garamond" w:hAnsi="Garamond"/>
          <w:sz w:val="22"/>
          <w:szCs w:val="22"/>
        </w:rPr>
        <w:t xml:space="preserve"> initial grace period)</w:t>
      </w:r>
    </w:p>
    <w:p w14:paraId="3F23C738" w14:textId="77777777" w:rsidR="00CB6120" w:rsidRDefault="00CB6120" w:rsidP="00CB6120">
      <w:pPr>
        <w:ind w:left="540" w:right="900"/>
        <w:jc w:val="both"/>
        <w:rPr>
          <w:sz w:val="20"/>
          <w:szCs w:val="20"/>
        </w:rPr>
      </w:pPr>
    </w:p>
    <w:p w14:paraId="0DFEED64" w14:textId="07790CC3" w:rsidR="00CB6120" w:rsidRPr="00CC01FF" w:rsidRDefault="00CB6120" w:rsidP="00CB6120">
      <w:pPr>
        <w:pStyle w:val="HTMLPreformatted"/>
        <w:rPr>
          <w:rFonts w:ascii="Garamond" w:hAnsi="Garamond" w:cs="Times New Roman"/>
          <w:b/>
          <w:bCs/>
          <w:sz w:val="22"/>
          <w:szCs w:val="22"/>
        </w:rPr>
      </w:pPr>
      <w:r w:rsidRPr="00E87CC3">
        <w:rPr>
          <w:rFonts w:ascii="Garamond" w:hAnsi="Garamond" w:cs="Times New Roman"/>
          <w:b/>
          <w:bCs/>
          <w:sz w:val="22"/>
          <w:szCs w:val="22"/>
        </w:rPr>
        <w:t xml:space="preserve">5)  Site location and character – </w:t>
      </w:r>
    </w:p>
    <w:p w14:paraId="07E5BB9F" w14:textId="5EB3D5F5" w:rsidR="00CB6120" w:rsidRPr="003B0F81" w:rsidRDefault="00CB6120" w:rsidP="00CC01FF">
      <w:pPr>
        <w:pStyle w:val="PlainText"/>
        <w:jc w:val="both"/>
        <w:rPr>
          <w:rFonts w:ascii="Garamond" w:eastAsia="MS Mincho" w:hAnsi="Garamond"/>
          <w:sz w:val="22"/>
          <w:szCs w:val="22"/>
        </w:rPr>
      </w:pPr>
      <w:r w:rsidRPr="00100CD7">
        <w:rPr>
          <w:rFonts w:ascii="Garamond" w:eastAsia="MS Mincho" w:hAnsi="Garamond"/>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100CD7">
          <w:rPr>
            <w:rFonts w:ascii="Garamond" w:eastAsia="MS Mincho" w:hAnsi="Garamond"/>
            <w:sz w:val="22"/>
            <w:szCs w:val="22"/>
          </w:rPr>
          <w:t>New York</w:t>
        </w:r>
      </w:smartTag>
      <w:r w:rsidRPr="00100CD7">
        <w:rPr>
          <w:rFonts w:ascii="Garamond" w:eastAsia="MS Mincho" w:hAnsi="Garamond"/>
          <w:sz w:val="22"/>
          <w:szCs w:val="22"/>
        </w:rPr>
        <w:t xml:space="preserve"> </w:t>
      </w:r>
      <w:smartTag w:uri="urn:schemas-microsoft-com:office:smarttags" w:element="PlaceType">
        <w:r w:rsidRPr="00100CD7">
          <w:rPr>
            <w:rFonts w:ascii="Garamond" w:eastAsia="MS Mincho" w:hAnsi="Garamond"/>
            <w:sz w:val="22"/>
            <w:szCs w:val="22"/>
          </w:rPr>
          <w:t>State</w:t>
        </w:r>
      </w:smartTag>
      <w:r w:rsidRPr="00100CD7">
        <w:rPr>
          <w:rFonts w:ascii="Garamond" w:eastAsia="MS Mincho" w:hAnsi="Garamond"/>
          <w:sz w:val="22"/>
          <w:szCs w:val="22"/>
        </w:rPr>
        <w:t xml:space="preserve"> proceeding north from the southern tip of </w:t>
      </w:r>
      <w:smartTag w:uri="urn:schemas-microsoft-com:office:smarttags" w:element="City">
        <w:smartTag w:uri="urn:schemas-microsoft-com:office:smarttags" w:element="place">
          <w:r w:rsidRPr="00100CD7">
            <w:rPr>
              <w:rFonts w:ascii="Garamond" w:eastAsia="MS Mincho" w:hAnsi="Garamond"/>
              <w:sz w:val="22"/>
              <w:szCs w:val="22"/>
            </w:rPr>
            <w:t>Manhattan</w:t>
          </w:r>
        </w:smartTag>
      </w:smartTag>
      <w:r w:rsidRPr="00100CD7">
        <w:rPr>
          <w:rFonts w:ascii="Garamond" w:eastAsia="MS Mincho" w:hAnsi="Garamond"/>
          <w:sz w:val="22"/>
          <w:szCs w:val="22"/>
        </w:rPr>
        <w:t xml:space="preserve"> (RM 0).  The reserve includes the following four component sites:  Piermont Marsh, Rockland County (RM </w:t>
      </w:r>
      <w:r w:rsidR="00533E97" w:rsidRPr="00100CD7">
        <w:rPr>
          <w:rFonts w:ascii="Garamond" w:eastAsia="MS Mincho" w:hAnsi="Garamond"/>
          <w:sz w:val="22"/>
          <w:szCs w:val="22"/>
        </w:rPr>
        <w:t>24) (</w:t>
      </w:r>
      <w:r w:rsidRPr="00100CD7">
        <w:rPr>
          <w:rFonts w:ascii="Garamond" w:eastAsia="MS Mincho" w:hAnsi="Garamond"/>
          <w:sz w:val="22"/>
          <w:szCs w:val="22"/>
        </w:rPr>
        <w:t>41</w:t>
      </w:r>
      <w:r w:rsidRPr="00100CD7">
        <w:rPr>
          <w:rFonts w:ascii="Garamond" w:eastAsia="MS Mincho" w:hAnsi="Garamond"/>
          <w:sz w:val="22"/>
          <w:szCs w:val="22"/>
          <w:vertAlign w:val="superscript"/>
        </w:rPr>
        <w:t>o</w:t>
      </w:r>
      <w:r w:rsidRPr="00100CD7">
        <w:rPr>
          <w:rFonts w:ascii="Garamond" w:eastAsia="MS Mincho" w:hAnsi="Garamond"/>
          <w:sz w:val="22"/>
          <w:szCs w:val="22"/>
        </w:rPr>
        <w:t>02'30"N 73</w:t>
      </w:r>
      <w:r w:rsidRPr="00100CD7">
        <w:rPr>
          <w:rFonts w:ascii="Garamond" w:eastAsia="MS Mincho" w:hAnsi="Garamond"/>
          <w:sz w:val="22"/>
          <w:szCs w:val="22"/>
          <w:vertAlign w:val="superscript"/>
        </w:rPr>
        <w:t>o</w:t>
      </w:r>
      <w:r w:rsidRPr="00100CD7">
        <w:rPr>
          <w:rFonts w:ascii="Garamond" w:eastAsia="MS Mincho" w:hAnsi="Garamond"/>
          <w:sz w:val="22"/>
          <w:szCs w:val="22"/>
        </w:rPr>
        <w:t xml:space="preserve">54'15"W), Iona Island, Rockland County (RM </w:t>
      </w:r>
      <w:r w:rsidR="00533E97" w:rsidRPr="00100CD7">
        <w:rPr>
          <w:rFonts w:ascii="Garamond" w:eastAsia="MS Mincho" w:hAnsi="Garamond"/>
          <w:sz w:val="22"/>
          <w:szCs w:val="22"/>
        </w:rPr>
        <w:t>45) (</w:t>
      </w:r>
      <w:r w:rsidRPr="00100CD7">
        <w:rPr>
          <w:rFonts w:ascii="Garamond" w:eastAsia="MS Mincho" w:hAnsi="Garamond"/>
          <w:sz w:val="22"/>
          <w:szCs w:val="22"/>
        </w:rPr>
        <w:t>41</w:t>
      </w:r>
      <w:r w:rsidRPr="00100CD7">
        <w:rPr>
          <w:rFonts w:ascii="Garamond" w:eastAsia="MS Mincho" w:hAnsi="Garamond"/>
          <w:sz w:val="22"/>
          <w:szCs w:val="22"/>
          <w:vertAlign w:val="superscript"/>
        </w:rPr>
        <w:t>o</w:t>
      </w:r>
      <w:r w:rsidRPr="00100CD7">
        <w:rPr>
          <w:rFonts w:ascii="Garamond" w:eastAsia="MS Mincho" w:hAnsi="Garamond"/>
          <w:sz w:val="22"/>
          <w:szCs w:val="22"/>
        </w:rPr>
        <w:t xml:space="preserve">18'15"N </w:t>
      </w:r>
      <w:r w:rsidRPr="00100CD7">
        <w:rPr>
          <w:rFonts w:ascii="Garamond" w:eastAsia="MS Mincho" w:hAnsi="Garamond"/>
          <w:color w:val="000000" w:themeColor="text1"/>
          <w:sz w:val="22"/>
          <w:szCs w:val="22"/>
        </w:rPr>
        <w:t>73</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 xml:space="preserve">58'45"W), Tivoli Bays, </w:t>
      </w:r>
      <w:proofErr w:type="spellStart"/>
      <w:r w:rsidRPr="00100CD7">
        <w:rPr>
          <w:rFonts w:ascii="Garamond" w:eastAsia="MS Mincho" w:hAnsi="Garamond"/>
          <w:color w:val="000000" w:themeColor="text1"/>
          <w:sz w:val="22"/>
          <w:szCs w:val="22"/>
        </w:rPr>
        <w:t>Dutchess</w:t>
      </w:r>
      <w:proofErr w:type="spellEnd"/>
      <w:r w:rsidRPr="00100CD7">
        <w:rPr>
          <w:rFonts w:ascii="Garamond" w:eastAsia="MS Mincho" w:hAnsi="Garamond"/>
          <w:color w:val="000000" w:themeColor="text1"/>
          <w:sz w:val="22"/>
          <w:szCs w:val="22"/>
        </w:rPr>
        <w:t xml:space="preserve"> County (RM </w:t>
      </w:r>
      <w:r w:rsidR="00533E97" w:rsidRPr="00100CD7">
        <w:rPr>
          <w:rFonts w:ascii="Garamond" w:eastAsia="MS Mincho" w:hAnsi="Garamond"/>
          <w:color w:val="000000" w:themeColor="text1"/>
          <w:sz w:val="22"/>
          <w:szCs w:val="22"/>
        </w:rPr>
        <w:t>98) (</w:t>
      </w:r>
      <w:r w:rsidRPr="00100CD7">
        <w:rPr>
          <w:rFonts w:ascii="Garamond" w:eastAsia="MS Mincho" w:hAnsi="Garamond"/>
          <w:color w:val="000000" w:themeColor="text1"/>
          <w:sz w:val="22"/>
          <w:szCs w:val="22"/>
        </w:rPr>
        <w:t>42</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02'15"N 73</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 xml:space="preserve">55'10"W), and Stockport Flats, Columbia County (RM </w:t>
      </w:r>
      <w:r w:rsidR="00533E97" w:rsidRPr="00100CD7">
        <w:rPr>
          <w:rFonts w:ascii="Garamond" w:eastAsia="MS Mincho" w:hAnsi="Garamond"/>
          <w:color w:val="000000" w:themeColor="text1"/>
          <w:sz w:val="22"/>
          <w:szCs w:val="22"/>
        </w:rPr>
        <w:t>124) (</w:t>
      </w:r>
      <w:r w:rsidRPr="00100CD7">
        <w:rPr>
          <w:rFonts w:ascii="Garamond" w:eastAsia="MS Mincho" w:hAnsi="Garamond"/>
          <w:color w:val="000000" w:themeColor="text1"/>
          <w:sz w:val="22"/>
          <w:szCs w:val="22"/>
        </w:rPr>
        <w:t>42</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02'30"N 73</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 xml:space="preserve">46'00"W).  </w:t>
      </w:r>
      <w:r w:rsidRPr="00100CD7">
        <w:rPr>
          <w:rFonts w:ascii="Garamond" w:hAnsi="Garamond"/>
          <w:color w:val="000000" w:themeColor="text1"/>
          <w:sz w:val="22"/>
          <w:szCs w:val="22"/>
        </w:rPr>
        <w:t xml:space="preserve">The Reserve sites are managed at the Norrie Point Environmental Center, the headquarters for the Reserve, in Staatsburg NY, </w:t>
      </w:r>
      <w:proofErr w:type="spellStart"/>
      <w:r w:rsidRPr="00100CD7">
        <w:rPr>
          <w:rFonts w:ascii="Garamond" w:hAnsi="Garamond"/>
          <w:color w:val="000000" w:themeColor="text1"/>
          <w:sz w:val="22"/>
          <w:szCs w:val="22"/>
        </w:rPr>
        <w:t>Dutchess</w:t>
      </w:r>
      <w:proofErr w:type="spellEnd"/>
      <w:r w:rsidRPr="00100CD7">
        <w:rPr>
          <w:rFonts w:ascii="Garamond" w:hAnsi="Garamond"/>
          <w:color w:val="000000" w:themeColor="text1"/>
          <w:sz w:val="22"/>
          <w:szCs w:val="22"/>
        </w:rPr>
        <w:t xml:space="preserve"> County (41°49'53"N, 73°56'32"W). </w:t>
      </w:r>
      <w:r w:rsidRPr="00100CD7">
        <w:rPr>
          <w:rFonts w:ascii="Garamond" w:eastAsia="MS Mincho" w:hAnsi="Garamond"/>
          <w:color w:val="000000" w:themeColor="text1"/>
          <w:sz w:val="22"/>
          <w:szCs w:val="22"/>
        </w:rPr>
        <w:t xml:space="preserve">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w:t>
      </w:r>
      <w:r w:rsidRPr="00100CD7">
        <w:rPr>
          <w:rFonts w:ascii="Garamond" w:eastAsia="MS Mincho" w:hAnsi="Garamond"/>
          <w:sz w:val="22"/>
          <w:szCs w:val="22"/>
        </w:rPr>
        <w:t>from predominantly urban/suburban to forested/agricultural.</w:t>
      </w:r>
      <w:r w:rsidRPr="00C63FC9">
        <w:rPr>
          <w:rFonts w:ascii="Arial" w:eastAsia="Arial" w:hAnsi="Arial" w:cs="Arial"/>
        </w:rPr>
        <w:t xml:space="preserve"> </w:t>
      </w:r>
    </w:p>
    <w:p w14:paraId="135B6F46" w14:textId="77777777" w:rsidR="00CB6120" w:rsidRPr="003B0F81" w:rsidRDefault="00CB6120" w:rsidP="00CB6120">
      <w:pPr>
        <w:pStyle w:val="PlainText"/>
        <w:rPr>
          <w:rFonts w:ascii="Garamond" w:eastAsia="MS Mincho" w:hAnsi="Garamond"/>
          <w:sz w:val="22"/>
          <w:szCs w:val="22"/>
        </w:rPr>
      </w:pPr>
    </w:p>
    <w:p w14:paraId="35C87FDC" w14:textId="098195FA" w:rsidR="00CB6120" w:rsidRPr="003B0F81" w:rsidRDefault="00CB6120" w:rsidP="00CC01FF">
      <w:pPr>
        <w:jc w:val="both"/>
        <w:rPr>
          <w:rFonts w:ascii="Garamond" w:hAnsi="Garamond"/>
          <w:sz w:val="22"/>
          <w:szCs w:val="22"/>
        </w:rPr>
      </w:pPr>
      <w:r w:rsidRPr="003B0F81">
        <w:rPr>
          <w:rFonts w:ascii="Garamond" w:hAnsi="Garamond"/>
          <w:sz w:val="22"/>
          <w:szCs w:val="22"/>
        </w:rPr>
        <w:t xml:space="preserve">The weather station (FS) is located at the Tivoli Bays component site in Annandale, NY (42°01'05.46"N 73°55'01.13"W).  A </w:t>
      </w:r>
      <w:r w:rsidR="00533E97" w:rsidRPr="003B0F81">
        <w:rPr>
          <w:rFonts w:ascii="Garamond" w:hAnsi="Garamond"/>
          <w:sz w:val="22"/>
          <w:szCs w:val="22"/>
        </w:rPr>
        <w:t>30-foot</w:t>
      </w:r>
      <w:r w:rsidRPr="003B0F81">
        <w:rPr>
          <w:rFonts w:ascii="Garamond" w:hAnsi="Garamond"/>
          <w:sz w:val="22"/>
          <w:szCs w:val="22"/>
        </w:rPr>
        <w:t>, aluminum tower is used to elevate some of the weather monitoring equipment. The tower is on the deck of an office building, on the west side, 9 feet</w:t>
      </w:r>
      <w:r>
        <w:rPr>
          <w:rFonts w:ascii="Garamond" w:hAnsi="Garamond"/>
          <w:sz w:val="22"/>
          <w:szCs w:val="22"/>
        </w:rPr>
        <w:t xml:space="preserve"> (2.7m)</w:t>
      </w:r>
      <w:r w:rsidRPr="003B0F81">
        <w:rPr>
          <w:rFonts w:ascii="Garamond" w:hAnsi="Garamond"/>
          <w:sz w:val="22"/>
          <w:szCs w:val="22"/>
        </w:rPr>
        <w:t xml:space="preserve"> off the ground.  The wind anemometer, wind speed, and light sensors are located at the top of the tower, 39 feet</w:t>
      </w:r>
      <w:r>
        <w:rPr>
          <w:rFonts w:ascii="Garamond" w:hAnsi="Garamond"/>
          <w:sz w:val="22"/>
          <w:szCs w:val="22"/>
        </w:rPr>
        <w:t xml:space="preserve"> (11.9m)</w:t>
      </w:r>
      <w:r w:rsidRPr="003B0F81">
        <w:rPr>
          <w:rFonts w:ascii="Garamond" w:hAnsi="Garamond"/>
          <w:sz w:val="22"/>
          <w:szCs w:val="22"/>
        </w:rPr>
        <w:t xml:space="preserve"> off the ground.  The datalogger and the barometric </w:t>
      </w:r>
      <w:r w:rsidRPr="003B0F81">
        <w:rPr>
          <w:rFonts w:ascii="Garamond" w:hAnsi="Garamond"/>
          <w:sz w:val="22"/>
          <w:szCs w:val="22"/>
        </w:rPr>
        <w:lastRenderedPageBreak/>
        <w:t>pressure sensor are enclosed within a fiberglass case attached to the tower, 12 feet</w:t>
      </w:r>
      <w:r>
        <w:rPr>
          <w:rFonts w:ascii="Garamond" w:hAnsi="Garamond"/>
          <w:sz w:val="22"/>
          <w:szCs w:val="22"/>
        </w:rPr>
        <w:t xml:space="preserve"> (3.7m)</w:t>
      </w:r>
      <w:r w:rsidRPr="003B0F81">
        <w:rPr>
          <w:rFonts w:ascii="Garamond" w:hAnsi="Garamond"/>
          <w:sz w:val="22"/>
          <w:szCs w:val="22"/>
        </w:rPr>
        <w:t xml:space="preserve"> off the ground.  A heated rain gauge is next to the tower, attached to the building, 16 feet</w:t>
      </w:r>
      <w:r>
        <w:rPr>
          <w:rFonts w:ascii="Garamond" w:hAnsi="Garamond"/>
          <w:sz w:val="22"/>
          <w:szCs w:val="22"/>
        </w:rPr>
        <w:t xml:space="preserve"> (4.9m)</w:t>
      </w:r>
      <w:r w:rsidRPr="003B0F81">
        <w:rPr>
          <w:rFonts w:ascii="Garamond" w:hAnsi="Garamond"/>
          <w:sz w:val="22"/>
          <w:szCs w:val="22"/>
        </w:rPr>
        <w:t xml:space="preserve"> off the ground.  The temperature/humidity sensor is next to the tower, attached to the deck handrail, 12 feet</w:t>
      </w:r>
      <w:r>
        <w:rPr>
          <w:rFonts w:ascii="Garamond" w:hAnsi="Garamond"/>
          <w:sz w:val="22"/>
          <w:szCs w:val="22"/>
        </w:rPr>
        <w:t xml:space="preserve"> (3.7m)</w:t>
      </w:r>
      <w:r w:rsidRPr="003B0F81">
        <w:rPr>
          <w:rFonts w:ascii="Garamond" w:hAnsi="Garamond"/>
          <w:sz w:val="22"/>
          <w:szCs w:val="22"/>
        </w:rPr>
        <w:t xml:space="preserve"> off the ground.  GOES telemetry equipment includes a larger solar panel and battery, a larger enclosure to house the battery, a </w:t>
      </w:r>
      <w:r w:rsidRPr="00E7397E">
        <w:rPr>
          <w:rFonts w:ascii="Garamond" w:hAnsi="Garamond"/>
          <w:sz w:val="22"/>
          <w:szCs w:val="22"/>
        </w:rPr>
        <w:t>Campbell TX-3</w:t>
      </w:r>
      <w:ins w:id="12" w:author="Pacella, Christina (DEC)" w:date="2023-04-17T13:09:00Z">
        <w:r w:rsidR="005010F8">
          <w:rPr>
            <w:rFonts w:ascii="Garamond" w:hAnsi="Garamond"/>
            <w:sz w:val="22"/>
            <w:szCs w:val="22"/>
          </w:rPr>
          <w:t>21</w:t>
        </w:r>
        <w:r w:rsidR="00DE11A7">
          <w:rPr>
            <w:rFonts w:ascii="Garamond" w:hAnsi="Garamond"/>
            <w:sz w:val="22"/>
            <w:szCs w:val="22"/>
          </w:rPr>
          <w:t>-G</w:t>
        </w:r>
      </w:ins>
      <w:del w:id="13" w:author="Pacella, Christina (DEC)" w:date="2023-04-17T13:09:00Z">
        <w:r w:rsidRPr="00E7397E" w:rsidDel="005010F8">
          <w:rPr>
            <w:rFonts w:ascii="Garamond" w:hAnsi="Garamond"/>
            <w:sz w:val="22"/>
            <w:szCs w:val="22"/>
          </w:rPr>
          <w:delText>12</w:delText>
        </w:r>
      </w:del>
      <w:r w:rsidRPr="00E7397E">
        <w:rPr>
          <w:rFonts w:ascii="Garamond" w:hAnsi="Garamond"/>
          <w:sz w:val="22"/>
          <w:szCs w:val="22"/>
        </w:rPr>
        <w:t xml:space="preserve"> transmitter</w:t>
      </w:r>
      <w:r w:rsidRPr="003B0F81">
        <w:rPr>
          <w:rFonts w:ascii="Garamond" w:hAnsi="Garamond"/>
          <w:sz w:val="22"/>
          <w:szCs w:val="22"/>
        </w:rPr>
        <w:t>, associated GPS for time synchronization and a Yagi antenna.</w:t>
      </w:r>
    </w:p>
    <w:p w14:paraId="67DDF3EF" w14:textId="77777777" w:rsidR="00CB6120" w:rsidRPr="003B0F81" w:rsidRDefault="00CB6120" w:rsidP="00CC01FF">
      <w:pPr>
        <w:jc w:val="both"/>
        <w:rPr>
          <w:rFonts w:ascii="Garamond" w:hAnsi="Garamond"/>
          <w:sz w:val="22"/>
          <w:szCs w:val="22"/>
        </w:rPr>
      </w:pPr>
    </w:p>
    <w:p w14:paraId="48E40FEF" w14:textId="310073B1" w:rsidR="00CB6120" w:rsidRDefault="00CB6120" w:rsidP="00CC01FF">
      <w:pPr>
        <w:jc w:val="both"/>
        <w:rPr>
          <w:rFonts w:ascii="Garamond" w:hAnsi="Garamond"/>
          <w:sz w:val="22"/>
          <w:szCs w:val="22"/>
        </w:rPr>
      </w:pPr>
      <w:r w:rsidRPr="003B0F81">
        <w:rPr>
          <w:rFonts w:ascii="Garamond" w:hAnsi="Garamond"/>
          <w:sz w:val="22"/>
          <w:szCs w:val="22"/>
        </w:rPr>
        <w:t>Although trees surround the area, the tree line begins approximately 60 feet</w:t>
      </w:r>
      <w:r>
        <w:rPr>
          <w:rFonts w:ascii="Garamond" w:hAnsi="Garamond"/>
          <w:sz w:val="22"/>
          <w:szCs w:val="22"/>
        </w:rPr>
        <w:t xml:space="preserve"> (18.3m)</w:t>
      </w:r>
      <w:r w:rsidRPr="003B0F81">
        <w:rPr>
          <w:rFonts w:ascii="Garamond" w:hAnsi="Garamond"/>
          <w:sz w:val="22"/>
          <w:szCs w:val="22"/>
        </w:rPr>
        <w:t xml:space="preserve"> from the tower in most directions. </w:t>
      </w:r>
      <w:r>
        <w:rPr>
          <w:rFonts w:ascii="Garamond" w:hAnsi="Garamond"/>
          <w:sz w:val="22"/>
          <w:szCs w:val="22"/>
        </w:rPr>
        <w:t>In past years the</w:t>
      </w:r>
      <w:r w:rsidRPr="003B0F81">
        <w:rPr>
          <w:rFonts w:ascii="Garamond" w:hAnsi="Garamond"/>
          <w:sz w:val="22"/>
          <w:szCs w:val="22"/>
        </w:rPr>
        <w:t xml:space="preserve"> trees </w:t>
      </w:r>
      <w:r>
        <w:rPr>
          <w:rFonts w:ascii="Garamond" w:hAnsi="Garamond"/>
          <w:sz w:val="22"/>
          <w:szCs w:val="22"/>
        </w:rPr>
        <w:t>were</w:t>
      </w:r>
      <w:r w:rsidRPr="003B0F81">
        <w:rPr>
          <w:rFonts w:ascii="Garamond" w:hAnsi="Garamond"/>
          <w:sz w:val="22"/>
          <w:szCs w:val="22"/>
        </w:rPr>
        <w:t xml:space="preserve"> at similar heights to the tower, but the sensors </w:t>
      </w:r>
      <w:r>
        <w:rPr>
          <w:rFonts w:ascii="Garamond" w:hAnsi="Garamond"/>
          <w:sz w:val="22"/>
          <w:szCs w:val="22"/>
        </w:rPr>
        <w:t>were</w:t>
      </w:r>
      <w:r w:rsidRPr="003B0F81">
        <w:rPr>
          <w:rFonts w:ascii="Garamond" w:hAnsi="Garamond"/>
          <w:sz w:val="22"/>
          <w:szCs w:val="22"/>
        </w:rPr>
        <w:t xml:space="preserve"> not shaded at th</w:t>
      </w:r>
      <w:r>
        <w:rPr>
          <w:rFonts w:ascii="Garamond" w:hAnsi="Garamond"/>
          <w:sz w:val="22"/>
          <w:szCs w:val="22"/>
        </w:rPr>
        <w:t>e</w:t>
      </w:r>
      <w:r w:rsidRPr="003B0F81">
        <w:rPr>
          <w:rFonts w:ascii="Garamond" w:hAnsi="Garamond"/>
          <w:sz w:val="22"/>
          <w:szCs w:val="22"/>
        </w:rPr>
        <w:t xml:space="preserve"> location. </w:t>
      </w:r>
      <w:r w:rsidR="00533E97">
        <w:rPr>
          <w:rFonts w:ascii="Garamond" w:hAnsi="Garamond"/>
          <w:sz w:val="22"/>
          <w:szCs w:val="22"/>
        </w:rPr>
        <w:t>However,</w:t>
      </w:r>
      <w:r>
        <w:rPr>
          <w:rFonts w:ascii="Garamond" w:hAnsi="Garamond"/>
          <w:sz w:val="22"/>
          <w:szCs w:val="22"/>
        </w:rPr>
        <w:t xml:space="preserve"> in recent years the surrounding forest canopy height has increased possibly leading to a decline in the accuracy of wind data during leaf-in months (typically May to October). </w:t>
      </w:r>
      <w:r w:rsidRPr="003B0F81">
        <w:rPr>
          <w:rFonts w:ascii="Garamond" w:hAnsi="Garamond"/>
          <w:sz w:val="22"/>
          <w:szCs w:val="22"/>
        </w:rPr>
        <w:t>The tower is approximately 1.2 miles</w:t>
      </w:r>
      <w:r>
        <w:rPr>
          <w:rFonts w:ascii="Garamond" w:hAnsi="Garamond"/>
          <w:sz w:val="22"/>
          <w:szCs w:val="22"/>
        </w:rPr>
        <w:t xml:space="preserve"> (1.9km)</w:t>
      </w:r>
      <w:r w:rsidRPr="003B0F81">
        <w:rPr>
          <w:rFonts w:ascii="Garamond" w:hAnsi="Garamond"/>
          <w:sz w:val="22"/>
          <w:szCs w:val="22"/>
        </w:rPr>
        <w:t xml:space="preserve"> southeast of the Tivoli South Bay water quality monitoring station, 2.3 miles</w:t>
      </w:r>
      <w:r>
        <w:rPr>
          <w:rFonts w:ascii="Garamond" w:hAnsi="Garamond"/>
          <w:sz w:val="22"/>
          <w:szCs w:val="22"/>
        </w:rPr>
        <w:t xml:space="preserve"> (3.7km)</w:t>
      </w:r>
      <w:r w:rsidRPr="003B0F81">
        <w:rPr>
          <w:rFonts w:ascii="Garamond" w:hAnsi="Garamond"/>
          <w:sz w:val="22"/>
          <w:szCs w:val="22"/>
        </w:rPr>
        <w:t xml:space="preserve"> southeast of the Tivoli North Bay water quality monitoring station, and 0.2 miles</w:t>
      </w:r>
      <w:r>
        <w:rPr>
          <w:rFonts w:ascii="Garamond" w:hAnsi="Garamond"/>
          <w:sz w:val="22"/>
          <w:szCs w:val="22"/>
        </w:rPr>
        <w:t xml:space="preserve"> (0.3km)</w:t>
      </w:r>
      <w:r w:rsidRPr="003B0F81">
        <w:rPr>
          <w:rFonts w:ascii="Garamond" w:hAnsi="Garamond"/>
          <w:sz w:val="22"/>
          <w:szCs w:val="22"/>
        </w:rPr>
        <w:t xml:space="preserve"> northwest of the Saw Kill Creek water quality monitoring station.</w:t>
      </w:r>
    </w:p>
    <w:p w14:paraId="7044242E" w14:textId="77777777" w:rsidR="00CB6120" w:rsidRDefault="00CB6120" w:rsidP="00CC01FF">
      <w:pPr>
        <w:jc w:val="both"/>
        <w:rPr>
          <w:rFonts w:ascii="Garamond" w:hAnsi="Garamond"/>
          <w:sz w:val="22"/>
          <w:szCs w:val="22"/>
        </w:rPr>
      </w:pPr>
    </w:p>
    <w:p w14:paraId="48BEC16F" w14:textId="546E0EA0" w:rsidR="00CB6120" w:rsidRPr="009D6CD3" w:rsidRDefault="00CB6120" w:rsidP="00CC01FF">
      <w:pPr>
        <w:jc w:val="both"/>
        <w:rPr>
          <w:rFonts w:ascii="Garamond" w:hAnsi="Garamond"/>
          <w:color w:val="000000" w:themeColor="text1"/>
          <w:sz w:val="22"/>
          <w:szCs w:val="22"/>
        </w:rPr>
      </w:pPr>
      <w:r w:rsidRPr="00100CD7">
        <w:rPr>
          <w:rFonts w:ascii="Garamond" w:hAnsi="Garamond"/>
          <w:color w:val="000000" w:themeColor="text1"/>
          <w:sz w:val="22"/>
          <w:szCs w:val="22"/>
        </w:rPr>
        <w:t xml:space="preserve">The NP weather station is located at the Norrie Point Environmental Center, the HRNERR headquarters in Staatsburg, NY </w:t>
      </w:r>
      <w:r w:rsidR="00533E97" w:rsidRPr="00100CD7">
        <w:rPr>
          <w:rFonts w:ascii="Garamond" w:hAnsi="Garamond"/>
          <w:color w:val="000000" w:themeColor="text1"/>
          <w:sz w:val="22"/>
          <w:szCs w:val="22"/>
        </w:rPr>
        <w:t>(41</w:t>
      </w:r>
      <w:r w:rsidRPr="00100CD7">
        <w:rPr>
          <w:rFonts w:ascii="Garamond" w:hAnsi="Garamond"/>
          <w:color w:val="000000" w:themeColor="text1"/>
          <w:sz w:val="22"/>
          <w:szCs w:val="22"/>
        </w:rPr>
        <w:t xml:space="preserve">°49'53"N, 73°56'32"W).  A </w:t>
      </w:r>
      <w:r w:rsidR="00533E97" w:rsidRPr="00100CD7">
        <w:rPr>
          <w:rFonts w:ascii="Garamond" w:hAnsi="Garamond"/>
          <w:color w:val="000000" w:themeColor="text1"/>
          <w:sz w:val="22"/>
          <w:szCs w:val="22"/>
        </w:rPr>
        <w:t>30-foot</w:t>
      </w:r>
      <w:r w:rsidRPr="00100CD7">
        <w:rPr>
          <w:rFonts w:ascii="Garamond" w:hAnsi="Garamond"/>
          <w:color w:val="000000" w:themeColor="text1"/>
          <w:sz w:val="22"/>
          <w:szCs w:val="22"/>
        </w:rPr>
        <w:t xml:space="preserve">, aluminum tower is used to elevate </w:t>
      </w:r>
      <w:r w:rsidR="00533E97" w:rsidRPr="00100CD7">
        <w:rPr>
          <w:rFonts w:ascii="Garamond" w:hAnsi="Garamond"/>
          <w:color w:val="000000" w:themeColor="text1"/>
          <w:sz w:val="22"/>
          <w:szCs w:val="22"/>
        </w:rPr>
        <w:t>all</w:t>
      </w:r>
      <w:r w:rsidRPr="00100CD7">
        <w:rPr>
          <w:rFonts w:ascii="Garamond" w:hAnsi="Garamond"/>
          <w:color w:val="000000" w:themeColor="text1"/>
          <w:sz w:val="22"/>
          <w:szCs w:val="22"/>
        </w:rPr>
        <w:t xml:space="preserve"> the weather monitoring equipment.  The tower is anchored to the concrete patio, south of the HRNERR offices.  It is situated directly adjacent (2 meters) to the Hudson River.  The wind anemometer and wind speed sensors are located at the top of the tower, 30 feet off the ground.  The datalogger and the barometric pressure sensor are enclosed within a fiberglass case attached to the tower, 6 feet off the ground.  A heated rain gauge is attached to the tower, 8 feet off the ground.  The temperature/humidity sensor is attached to the tower, 10 feet off the ground.  A light sensor is attached to an arm protruding </w:t>
      </w:r>
      <w:r w:rsidRPr="00E7397E">
        <w:rPr>
          <w:rFonts w:ascii="Garamond" w:hAnsi="Garamond"/>
          <w:color w:val="000000" w:themeColor="text1"/>
          <w:sz w:val="22"/>
          <w:szCs w:val="22"/>
        </w:rPr>
        <w:t>from the tower 12 feet off the ground.  GOES telemetry equipment includes a larger solar panel and battery, a larger enclosure to house the battery, a Campbell TX-3</w:t>
      </w:r>
      <w:r w:rsidR="00E7397E" w:rsidRPr="00E7397E">
        <w:rPr>
          <w:rFonts w:ascii="Garamond" w:hAnsi="Garamond"/>
          <w:color w:val="000000" w:themeColor="text1"/>
          <w:sz w:val="22"/>
          <w:szCs w:val="22"/>
        </w:rPr>
        <w:t>25</w:t>
      </w:r>
      <w:r w:rsidRPr="00E7397E">
        <w:rPr>
          <w:rFonts w:ascii="Garamond" w:hAnsi="Garamond"/>
          <w:color w:val="000000" w:themeColor="text1"/>
          <w:sz w:val="22"/>
          <w:szCs w:val="22"/>
        </w:rPr>
        <w:t xml:space="preserve"> transmitter</w:t>
      </w:r>
      <w:r w:rsidRPr="00100CD7">
        <w:rPr>
          <w:rFonts w:ascii="Garamond" w:hAnsi="Garamond"/>
          <w:color w:val="000000" w:themeColor="text1"/>
          <w:sz w:val="22"/>
          <w:szCs w:val="22"/>
        </w:rPr>
        <w:t xml:space="preserve">, associated GPS for time synchronization and a Yagi antenna. The station is surrounded by the Hudson River in all directions but Northeast.  The tower is located approximately 60 feet from the building, which should minimize any impact from the structure. </w:t>
      </w:r>
    </w:p>
    <w:p w14:paraId="590F92FB" w14:textId="77777777" w:rsidR="00CB6120" w:rsidRDefault="00CB6120" w:rsidP="00CB6120">
      <w:pPr>
        <w:pStyle w:val="HTMLPreformatted"/>
        <w:rPr>
          <w:rFonts w:ascii="Garamond" w:hAnsi="Garamond"/>
          <w:sz w:val="22"/>
          <w:szCs w:val="22"/>
        </w:rPr>
      </w:pPr>
    </w:p>
    <w:p w14:paraId="55CE20CE" w14:textId="6168E8C2" w:rsidR="00CB6120" w:rsidRPr="00CC01FF" w:rsidRDefault="00CB6120" w:rsidP="00CB6120">
      <w:pPr>
        <w:pStyle w:val="HTMLPreformatted"/>
        <w:rPr>
          <w:rFonts w:ascii="Garamond" w:hAnsi="Garamond"/>
          <w:b/>
          <w:bCs/>
          <w:sz w:val="22"/>
          <w:szCs w:val="22"/>
        </w:rPr>
      </w:pPr>
      <w:r w:rsidRPr="00CC01FF">
        <w:rPr>
          <w:rFonts w:ascii="Garamond" w:hAnsi="Garamond"/>
          <w:b/>
          <w:bCs/>
          <w:sz w:val="22"/>
          <w:szCs w:val="22"/>
        </w:rPr>
        <w:t xml:space="preserve">SWMP Station Timeline </w:t>
      </w:r>
    </w:p>
    <w:tbl>
      <w:tblPr>
        <w:tblW w:w="9900" w:type="dxa"/>
        <w:tblInd w:w="-10" w:type="dxa"/>
        <w:tblCellMar>
          <w:left w:w="0" w:type="dxa"/>
          <w:right w:w="0" w:type="dxa"/>
        </w:tblCellMar>
        <w:tblLook w:val="04A0" w:firstRow="1" w:lastRow="0" w:firstColumn="1" w:lastColumn="0" w:noHBand="0" w:noVBand="1"/>
      </w:tblPr>
      <w:tblGrid>
        <w:gridCol w:w="895"/>
        <w:gridCol w:w="917"/>
        <w:gridCol w:w="1066"/>
        <w:gridCol w:w="1631"/>
        <w:gridCol w:w="1855"/>
        <w:gridCol w:w="1848"/>
        <w:gridCol w:w="1688"/>
      </w:tblGrid>
      <w:tr w:rsidR="00CB6120" w14:paraId="593DB271" w14:textId="77777777" w:rsidTr="005735B6">
        <w:trPr>
          <w:trHeight w:val="540"/>
        </w:trPr>
        <w:tc>
          <w:tcPr>
            <w:tcW w:w="8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CD65A3" w14:textId="77777777" w:rsidR="00CB6120" w:rsidRPr="00CC01FF" w:rsidRDefault="00CB6120" w:rsidP="008425EC">
            <w:pPr>
              <w:rPr>
                <w:rFonts w:ascii="Garamond" w:eastAsiaTheme="minorHAnsi" w:hAnsi="Garamond"/>
                <w:b/>
                <w:bCs/>
                <w:sz w:val="22"/>
                <w:szCs w:val="22"/>
              </w:rPr>
            </w:pPr>
            <w:r w:rsidRPr="00CC01FF">
              <w:rPr>
                <w:rFonts w:ascii="Garamond" w:hAnsi="Garamond"/>
                <w:b/>
                <w:bCs/>
                <w:sz w:val="22"/>
                <w:szCs w:val="22"/>
              </w:rPr>
              <w:t>Station Code</w:t>
            </w:r>
          </w:p>
        </w:tc>
        <w:tc>
          <w:tcPr>
            <w:tcW w:w="9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5C10025" w14:textId="77777777" w:rsidR="00CB6120" w:rsidRPr="00CC01FF" w:rsidRDefault="00CB6120" w:rsidP="008425EC">
            <w:pPr>
              <w:rPr>
                <w:rFonts w:ascii="Garamond" w:eastAsiaTheme="minorHAnsi" w:hAnsi="Garamond"/>
                <w:b/>
                <w:bCs/>
                <w:sz w:val="22"/>
                <w:szCs w:val="22"/>
              </w:rPr>
            </w:pPr>
            <w:r w:rsidRPr="00CC01FF">
              <w:rPr>
                <w:rFonts w:ascii="Garamond" w:hAnsi="Garamond"/>
                <w:b/>
                <w:bCs/>
                <w:sz w:val="22"/>
                <w:szCs w:val="22"/>
              </w:rPr>
              <w:t>SWMP Status</w:t>
            </w:r>
          </w:p>
        </w:tc>
        <w:tc>
          <w:tcPr>
            <w:tcW w:w="106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2F74CB" w14:textId="77777777" w:rsidR="00CB6120" w:rsidRPr="00CC01FF" w:rsidRDefault="00CB6120" w:rsidP="008425EC">
            <w:pPr>
              <w:rPr>
                <w:rFonts w:ascii="Garamond" w:eastAsiaTheme="minorHAnsi" w:hAnsi="Garamond"/>
                <w:b/>
                <w:bCs/>
                <w:sz w:val="22"/>
                <w:szCs w:val="22"/>
              </w:rPr>
            </w:pPr>
            <w:r w:rsidRPr="00CC01FF">
              <w:rPr>
                <w:rFonts w:ascii="Garamond" w:hAnsi="Garamond"/>
                <w:b/>
                <w:bCs/>
                <w:sz w:val="22"/>
                <w:szCs w:val="22"/>
              </w:rPr>
              <w:t>Station Name</w:t>
            </w:r>
          </w:p>
        </w:tc>
        <w:tc>
          <w:tcPr>
            <w:tcW w:w="163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A05210" w14:textId="77777777" w:rsidR="00CB6120" w:rsidRPr="00CC01FF" w:rsidRDefault="00CB6120" w:rsidP="008425EC">
            <w:pPr>
              <w:rPr>
                <w:rFonts w:ascii="Garamond" w:eastAsiaTheme="minorHAnsi" w:hAnsi="Garamond"/>
                <w:b/>
                <w:bCs/>
                <w:sz w:val="22"/>
                <w:szCs w:val="22"/>
              </w:rPr>
            </w:pPr>
            <w:r w:rsidRPr="00CC01FF">
              <w:rPr>
                <w:rFonts w:ascii="Garamond" w:hAnsi="Garamond"/>
                <w:b/>
                <w:bCs/>
                <w:sz w:val="22"/>
                <w:szCs w:val="22"/>
              </w:rPr>
              <w:t>Location</w:t>
            </w:r>
          </w:p>
        </w:tc>
        <w:tc>
          <w:tcPr>
            <w:tcW w:w="18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78D9C6" w14:textId="77777777" w:rsidR="00CB6120" w:rsidRPr="00CC01FF" w:rsidRDefault="00CB6120" w:rsidP="008425EC">
            <w:pPr>
              <w:rPr>
                <w:rFonts w:ascii="Garamond" w:eastAsiaTheme="minorHAnsi" w:hAnsi="Garamond"/>
                <w:b/>
                <w:bCs/>
                <w:sz w:val="22"/>
                <w:szCs w:val="22"/>
              </w:rPr>
            </w:pPr>
            <w:r w:rsidRPr="00CC01FF">
              <w:rPr>
                <w:rFonts w:ascii="Garamond" w:hAnsi="Garamond"/>
                <w:b/>
                <w:bCs/>
                <w:sz w:val="22"/>
                <w:szCs w:val="22"/>
              </w:rPr>
              <w:t>Active Dates</w:t>
            </w:r>
          </w:p>
        </w:tc>
        <w:tc>
          <w:tcPr>
            <w:tcW w:w="18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474FFA" w14:textId="77777777" w:rsidR="00CB6120" w:rsidRPr="00CC01FF" w:rsidRDefault="00CB6120" w:rsidP="008425EC">
            <w:pPr>
              <w:rPr>
                <w:rFonts w:ascii="Garamond" w:eastAsiaTheme="minorHAnsi" w:hAnsi="Garamond"/>
                <w:b/>
                <w:bCs/>
                <w:sz w:val="22"/>
                <w:szCs w:val="22"/>
              </w:rPr>
            </w:pPr>
            <w:r w:rsidRPr="00CC01FF">
              <w:rPr>
                <w:rFonts w:ascii="Garamond" w:hAnsi="Garamond"/>
                <w:b/>
                <w:bCs/>
                <w:sz w:val="22"/>
                <w:szCs w:val="22"/>
              </w:rPr>
              <w:t>Reason Decommissioned</w:t>
            </w:r>
          </w:p>
        </w:tc>
        <w:tc>
          <w:tcPr>
            <w:tcW w:w="16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D41BDC" w14:textId="77777777" w:rsidR="00CB6120" w:rsidRPr="00CC01FF" w:rsidRDefault="00CB6120" w:rsidP="008425EC">
            <w:pPr>
              <w:rPr>
                <w:rFonts w:ascii="Garamond" w:eastAsiaTheme="minorHAnsi" w:hAnsi="Garamond"/>
                <w:b/>
                <w:bCs/>
                <w:sz w:val="22"/>
                <w:szCs w:val="22"/>
              </w:rPr>
            </w:pPr>
            <w:r w:rsidRPr="00CC01FF">
              <w:rPr>
                <w:rFonts w:ascii="Garamond" w:hAnsi="Garamond"/>
                <w:b/>
                <w:bCs/>
                <w:sz w:val="22"/>
                <w:szCs w:val="22"/>
              </w:rPr>
              <w:t>Notes</w:t>
            </w:r>
          </w:p>
        </w:tc>
      </w:tr>
      <w:tr w:rsidR="00CB6120" w14:paraId="4EEFEC45" w14:textId="77777777" w:rsidTr="005735B6">
        <w:trPr>
          <w:trHeight w:val="538"/>
        </w:trPr>
        <w:tc>
          <w:tcPr>
            <w:tcW w:w="89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2EF38C11" w14:textId="77777777" w:rsidR="00CB6120" w:rsidRPr="00CC01FF" w:rsidRDefault="00CB6120" w:rsidP="008425EC">
            <w:pPr>
              <w:rPr>
                <w:rFonts w:ascii="Garamond" w:eastAsiaTheme="minorHAnsi" w:hAnsi="Garamond"/>
                <w:sz w:val="22"/>
                <w:szCs w:val="22"/>
              </w:rPr>
            </w:pPr>
            <w:r w:rsidRPr="00CC01FF">
              <w:rPr>
                <w:rFonts w:ascii="Garamond" w:eastAsiaTheme="minorHAnsi" w:hAnsi="Garamond"/>
                <w:sz w:val="22"/>
                <w:szCs w:val="22"/>
              </w:rPr>
              <w:t>FS</w:t>
            </w:r>
          </w:p>
        </w:tc>
        <w:tc>
          <w:tcPr>
            <w:tcW w:w="917"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50513B0C" w14:textId="77777777" w:rsidR="00CB6120" w:rsidRPr="00CC01FF" w:rsidRDefault="00CB6120" w:rsidP="008425EC">
            <w:pPr>
              <w:rPr>
                <w:rFonts w:ascii="Garamond" w:eastAsiaTheme="minorHAnsi" w:hAnsi="Garamond"/>
                <w:sz w:val="22"/>
                <w:szCs w:val="22"/>
              </w:rPr>
            </w:pPr>
            <w:r w:rsidRPr="00CC01FF">
              <w:rPr>
                <w:rFonts w:ascii="Garamond" w:eastAsiaTheme="minorHAnsi" w:hAnsi="Garamond"/>
                <w:sz w:val="22"/>
                <w:szCs w:val="22"/>
              </w:rPr>
              <w:t>P</w:t>
            </w:r>
          </w:p>
        </w:tc>
        <w:tc>
          <w:tcPr>
            <w:tcW w:w="1066"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57531127" w14:textId="77777777" w:rsidR="00CB6120" w:rsidRPr="00CC01FF" w:rsidRDefault="00CB6120" w:rsidP="008425EC">
            <w:pPr>
              <w:rPr>
                <w:rFonts w:ascii="Garamond" w:eastAsiaTheme="minorHAnsi" w:hAnsi="Garamond"/>
                <w:sz w:val="22"/>
                <w:szCs w:val="22"/>
              </w:rPr>
            </w:pPr>
            <w:r w:rsidRPr="00CC01FF">
              <w:rPr>
                <w:rFonts w:ascii="Garamond" w:eastAsiaTheme="minorHAnsi" w:hAnsi="Garamond"/>
                <w:sz w:val="22"/>
                <w:szCs w:val="22"/>
              </w:rPr>
              <w:t>Field Station</w:t>
            </w:r>
          </w:p>
        </w:tc>
        <w:tc>
          <w:tcPr>
            <w:tcW w:w="1631"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28C5DE2F" w14:textId="77777777" w:rsidR="00CB6120" w:rsidRPr="00CC01FF" w:rsidRDefault="00CB6120" w:rsidP="008425EC">
            <w:pPr>
              <w:rPr>
                <w:rFonts w:ascii="Garamond" w:eastAsiaTheme="minorHAnsi" w:hAnsi="Garamond"/>
                <w:sz w:val="22"/>
                <w:szCs w:val="22"/>
              </w:rPr>
            </w:pPr>
            <w:r w:rsidRPr="00CC01FF">
              <w:rPr>
                <w:rFonts w:ascii="Garamond" w:eastAsiaTheme="minorHAnsi" w:hAnsi="Garamond"/>
                <w:sz w:val="22"/>
                <w:szCs w:val="22"/>
              </w:rPr>
              <w:t>(42°01'05.46"N 73°55'01.13"W)</w:t>
            </w:r>
          </w:p>
        </w:tc>
        <w:tc>
          <w:tcPr>
            <w:tcW w:w="1855"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49E982D2" w14:textId="77777777" w:rsidR="00CB6120" w:rsidRPr="00CC01FF" w:rsidRDefault="00CB6120" w:rsidP="008425EC">
            <w:pPr>
              <w:rPr>
                <w:rFonts w:ascii="Garamond" w:eastAsiaTheme="minorHAnsi" w:hAnsi="Garamond"/>
                <w:sz w:val="22"/>
                <w:szCs w:val="22"/>
              </w:rPr>
            </w:pPr>
            <w:r w:rsidRPr="00CC01FF">
              <w:rPr>
                <w:rFonts w:ascii="Garamond" w:eastAsiaTheme="minorHAnsi" w:hAnsi="Garamond"/>
                <w:sz w:val="22"/>
                <w:szCs w:val="22"/>
              </w:rPr>
              <w:t>July 1999-present</w:t>
            </w:r>
          </w:p>
        </w:tc>
        <w:tc>
          <w:tcPr>
            <w:tcW w:w="184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1E4C92A6" w14:textId="77777777" w:rsidR="00CB6120" w:rsidRPr="00CC01FF" w:rsidRDefault="00CB6120" w:rsidP="008425EC">
            <w:pPr>
              <w:rPr>
                <w:rFonts w:ascii="Garamond" w:eastAsiaTheme="minorHAnsi" w:hAnsi="Garamond"/>
                <w:sz w:val="22"/>
                <w:szCs w:val="22"/>
              </w:rPr>
            </w:pPr>
            <w:r w:rsidRPr="00CC01FF">
              <w:rPr>
                <w:rFonts w:ascii="Garamond" w:hAnsi="Garamond"/>
                <w:sz w:val="22"/>
                <w:szCs w:val="22"/>
              </w:rPr>
              <w:t>NA</w:t>
            </w:r>
          </w:p>
        </w:tc>
        <w:tc>
          <w:tcPr>
            <w:tcW w:w="168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7AA2B468" w14:textId="77777777" w:rsidR="00CB6120" w:rsidRPr="00CC01FF" w:rsidRDefault="00CB6120" w:rsidP="008425EC">
            <w:pPr>
              <w:rPr>
                <w:rFonts w:ascii="Garamond" w:eastAsiaTheme="minorHAnsi" w:hAnsi="Garamond"/>
                <w:sz w:val="22"/>
                <w:szCs w:val="22"/>
              </w:rPr>
            </w:pPr>
            <w:r w:rsidRPr="00CC01FF">
              <w:rPr>
                <w:rFonts w:ascii="Garamond" w:hAnsi="Garamond"/>
                <w:sz w:val="22"/>
                <w:szCs w:val="22"/>
              </w:rPr>
              <w:t>NA</w:t>
            </w:r>
          </w:p>
        </w:tc>
      </w:tr>
      <w:tr w:rsidR="00CB6120" w14:paraId="13466713" w14:textId="77777777" w:rsidTr="005735B6">
        <w:trPr>
          <w:trHeight w:val="657"/>
        </w:trPr>
        <w:tc>
          <w:tcPr>
            <w:tcW w:w="895"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54801E2" w14:textId="77777777" w:rsidR="00CB6120" w:rsidRPr="00CC01FF" w:rsidRDefault="00CB6120" w:rsidP="008425EC">
            <w:pPr>
              <w:rPr>
                <w:rFonts w:ascii="Garamond" w:eastAsiaTheme="minorHAnsi" w:hAnsi="Garamond"/>
                <w:sz w:val="22"/>
                <w:szCs w:val="22"/>
              </w:rPr>
            </w:pPr>
            <w:r w:rsidRPr="00CC01FF">
              <w:rPr>
                <w:rFonts w:ascii="Garamond" w:eastAsiaTheme="minorHAnsi" w:hAnsi="Garamond"/>
                <w:sz w:val="22"/>
                <w:szCs w:val="22"/>
              </w:rPr>
              <w:t>NP</w:t>
            </w:r>
          </w:p>
        </w:tc>
        <w:tc>
          <w:tcPr>
            <w:tcW w:w="917"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67D2DBF" w14:textId="77777777" w:rsidR="00CB6120" w:rsidRPr="00CC01FF" w:rsidRDefault="00CB6120" w:rsidP="008425EC">
            <w:pPr>
              <w:rPr>
                <w:rFonts w:ascii="Garamond" w:eastAsiaTheme="minorHAnsi" w:hAnsi="Garamond"/>
                <w:sz w:val="22"/>
                <w:szCs w:val="22"/>
              </w:rPr>
            </w:pPr>
            <w:r w:rsidRPr="00CC01FF">
              <w:rPr>
                <w:rFonts w:ascii="Garamond" w:eastAsiaTheme="minorHAnsi" w:hAnsi="Garamond"/>
                <w:sz w:val="22"/>
                <w:szCs w:val="22"/>
              </w:rPr>
              <w:t>S</w:t>
            </w:r>
          </w:p>
        </w:tc>
        <w:tc>
          <w:tcPr>
            <w:tcW w:w="1066"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B50A86A" w14:textId="77777777" w:rsidR="00CB6120" w:rsidRPr="00CC01FF" w:rsidRDefault="00CB6120" w:rsidP="008425EC">
            <w:pPr>
              <w:rPr>
                <w:rFonts w:ascii="Garamond" w:eastAsiaTheme="minorHAnsi" w:hAnsi="Garamond"/>
                <w:sz w:val="22"/>
                <w:szCs w:val="22"/>
              </w:rPr>
            </w:pPr>
            <w:r w:rsidRPr="00CC01FF">
              <w:rPr>
                <w:rFonts w:ascii="Garamond" w:eastAsiaTheme="minorHAnsi" w:hAnsi="Garamond"/>
                <w:sz w:val="22"/>
                <w:szCs w:val="22"/>
              </w:rPr>
              <w:t xml:space="preserve">Norrie Point </w:t>
            </w:r>
          </w:p>
        </w:tc>
        <w:tc>
          <w:tcPr>
            <w:tcW w:w="163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4059D4E8" w14:textId="77777777" w:rsidR="00CB6120" w:rsidRPr="00CC01FF" w:rsidRDefault="00CB6120" w:rsidP="008425EC">
            <w:pPr>
              <w:rPr>
                <w:rFonts w:ascii="Garamond" w:eastAsiaTheme="minorHAnsi" w:hAnsi="Garamond"/>
                <w:sz w:val="22"/>
                <w:szCs w:val="22"/>
              </w:rPr>
            </w:pPr>
            <w:r w:rsidRPr="00CC01FF">
              <w:rPr>
                <w:rFonts w:ascii="Garamond" w:eastAsiaTheme="minorHAnsi" w:hAnsi="Garamond"/>
                <w:sz w:val="22"/>
                <w:szCs w:val="22"/>
              </w:rPr>
              <w:t>(41°49'53"N</w:t>
            </w:r>
          </w:p>
          <w:p w14:paraId="51499F6C" w14:textId="77777777" w:rsidR="00CB6120" w:rsidRPr="00CC01FF" w:rsidRDefault="00CB6120" w:rsidP="008425EC">
            <w:pPr>
              <w:rPr>
                <w:rFonts w:ascii="Garamond" w:eastAsiaTheme="minorHAnsi" w:hAnsi="Garamond"/>
                <w:sz w:val="22"/>
                <w:szCs w:val="22"/>
              </w:rPr>
            </w:pPr>
            <w:r w:rsidRPr="00CC01FF">
              <w:rPr>
                <w:rFonts w:ascii="Garamond" w:eastAsiaTheme="minorHAnsi" w:hAnsi="Garamond"/>
                <w:sz w:val="22"/>
                <w:szCs w:val="22"/>
              </w:rPr>
              <w:t>73°56'32"W)</w:t>
            </w:r>
          </w:p>
        </w:tc>
        <w:tc>
          <w:tcPr>
            <w:tcW w:w="1855"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075D598" w14:textId="77777777" w:rsidR="00CB6120" w:rsidRPr="00CC01FF" w:rsidRDefault="00CB6120" w:rsidP="008425EC">
            <w:pPr>
              <w:rPr>
                <w:rFonts w:ascii="Garamond" w:eastAsiaTheme="minorHAnsi" w:hAnsi="Garamond"/>
                <w:sz w:val="22"/>
                <w:szCs w:val="22"/>
              </w:rPr>
            </w:pPr>
            <w:r w:rsidRPr="00CC01FF">
              <w:rPr>
                <w:rFonts w:ascii="Garamond" w:eastAsiaTheme="minorHAnsi" w:hAnsi="Garamond"/>
                <w:sz w:val="22"/>
                <w:szCs w:val="22"/>
              </w:rPr>
              <w:t>Secondary SWMP  January 1, 2018 - Present</w:t>
            </w:r>
          </w:p>
        </w:tc>
        <w:tc>
          <w:tcPr>
            <w:tcW w:w="1848"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38FD627" w14:textId="77777777" w:rsidR="00CB6120" w:rsidRPr="00CC01FF" w:rsidRDefault="00CB6120" w:rsidP="008425EC">
            <w:pPr>
              <w:rPr>
                <w:rFonts w:ascii="Garamond" w:hAnsi="Garamond"/>
                <w:sz w:val="22"/>
                <w:szCs w:val="22"/>
              </w:rPr>
            </w:pPr>
          </w:p>
        </w:tc>
        <w:tc>
          <w:tcPr>
            <w:tcW w:w="1688"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A6DD9B8" w14:textId="6221BCAF" w:rsidR="00CB6120" w:rsidRPr="00CC01FF" w:rsidRDefault="00CB6120" w:rsidP="008425EC">
            <w:pPr>
              <w:rPr>
                <w:rFonts w:ascii="Garamond" w:eastAsiaTheme="minorHAnsi" w:hAnsi="Garamond"/>
                <w:sz w:val="22"/>
                <w:szCs w:val="22"/>
              </w:rPr>
            </w:pPr>
            <w:r w:rsidRPr="00CC01FF">
              <w:rPr>
                <w:rFonts w:ascii="Garamond" w:eastAsiaTheme="minorHAnsi" w:hAnsi="Garamond"/>
                <w:sz w:val="22"/>
                <w:szCs w:val="22"/>
              </w:rPr>
              <w:t>Non-SWMP May 7, 2008-December 31 2017</w:t>
            </w:r>
          </w:p>
        </w:tc>
      </w:tr>
    </w:tbl>
    <w:p w14:paraId="0EED07B7" w14:textId="77777777" w:rsidR="00CB6120" w:rsidRDefault="00CB6120" w:rsidP="00CB6120">
      <w:pPr>
        <w:pStyle w:val="HTMLPreformatted"/>
        <w:rPr>
          <w:rFonts w:ascii="Garamond" w:hAnsi="Garamond"/>
          <w:sz w:val="22"/>
          <w:szCs w:val="22"/>
        </w:rPr>
      </w:pPr>
    </w:p>
    <w:p w14:paraId="593A88C0" w14:textId="77777777" w:rsidR="0064320C" w:rsidRPr="00E87CC3" w:rsidRDefault="0064320C">
      <w:pPr>
        <w:pStyle w:val="HTMLPreformatted"/>
        <w:rPr>
          <w:rFonts w:ascii="Garamond" w:hAnsi="Garamond"/>
          <w:sz w:val="22"/>
          <w:szCs w:val="22"/>
        </w:rPr>
      </w:pPr>
    </w:p>
    <w:p w14:paraId="256401EC" w14:textId="16505CE6" w:rsidR="00CB6120" w:rsidRPr="00AB3D72" w:rsidRDefault="00CB6120" w:rsidP="00AB3D72">
      <w:pPr>
        <w:pStyle w:val="HTMLPreformatted"/>
        <w:keepNext/>
        <w:rPr>
          <w:rFonts w:ascii="Garamond" w:hAnsi="Garamond" w:cs="Times New Roman"/>
          <w:b/>
          <w:bCs/>
          <w:sz w:val="22"/>
          <w:szCs w:val="22"/>
        </w:rPr>
      </w:pPr>
      <w:r w:rsidRPr="00E87CC3">
        <w:rPr>
          <w:rFonts w:ascii="Garamond" w:hAnsi="Garamond" w:cs="Times New Roman"/>
          <w:b/>
          <w:bCs/>
          <w:sz w:val="22"/>
          <w:szCs w:val="22"/>
        </w:rPr>
        <w:t xml:space="preserve">6)  Data collection period – </w:t>
      </w:r>
    </w:p>
    <w:p w14:paraId="08AA9267" w14:textId="162999D5" w:rsidR="00CB6120" w:rsidRPr="004341A7" w:rsidRDefault="00CB6120">
      <w:pPr>
        <w:pStyle w:val="HTMLPreformatted"/>
        <w:jc w:val="both"/>
        <w:rPr>
          <w:rFonts w:ascii="Garamond" w:hAnsi="Garamond" w:cs="Times New Roman"/>
          <w:b/>
          <w:bCs/>
          <w:sz w:val="22"/>
          <w:szCs w:val="22"/>
        </w:rPr>
        <w:pPrChange w:id="14" w:author="Pacella, Christina (DEC)" w:date="2023-04-17T08:08:00Z">
          <w:pPr>
            <w:pStyle w:val="HTMLPreformatted"/>
          </w:pPr>
        </w:pPrChange>
      </w:pPr>
      <w:r w:rsidRPr="00E7397E">
        <w:rPr>
          <w:rFonts w:ascii="Garamond" w:hAnsi="Garamond"/>
          <w:sz w:val="22"/>
          <w:szCs w:val="22"/>
        </w:rPr>
        <w:t>Weather data have been collected at the Field Station at Tivoli Bays since July 1999</w:t>
      </w:r>
      <w:r w:rsidR="00E7397E" w:rsidRPr="00E7397E">
        <w:rPr>
          <w:rFonts w:ascii="Garamond" w:hAnsi="Garamond"/>
          <w:sz w:val="22"/>
          <w:szCs w:val="22"/>
        </w:rPr>
        <w:t xml:space="preserve"> and at Norrie Point since May 2008</w:t>
      </w:r>
      <w:r w:rsidRPr="00E7397E">
        <w:rPr>
          <w:rFonts w:ascii="Garamond" w:hAnsi="Garamond"/>
          <w:sz w:val="22"/>
          <w:szCs w:val="22"/>
        </w:rPr>
        <w:t>.  Weather data provided in this document were collected between 01/01/20</w:t>
      </w:r>
      <w:r w:rsidR="00353CFF" w:rsidRPr="00E7397E">
        <w:rPr>
          <w:rFonts w:ascii="Garamond" w:hAnsi="Garamond"/>
          <w:sz w:val="22"/>
          <w:szCs w:val="22"/>
        </w:rPr>
        <w:t>22</w:t>
      </w:r>
      <w:r w:rsidRPr="00E7397E">
        <w:rPr>
          <w:rFonts w:ascii="Garamond" w:hAnsi="Garamond"/>
          <w:sz w:val="22"/>
          <w:szCs w:val="22"/>
        </w:rPr>
        <w:t xml:space="preserve"> at 00:00 through </w:t>
      </w:r>
      <w:r w:rsidR="0042199B" w:rsidRPr="00E7397E">
        <w:rPr>
          <w:rFonts w:ascii="Garamond" w:hAnsi="Garamond"/>
          <w:sz w:val="22"/>
          <w:szCs w:val="22"/>
        </w:rPr>
        <w:t>1</w:t>
      </w:r>
      <w:r w:rsidR="00533E97" w:rsidRPr="00E7397E">
        <w:rPr>
          <w:rFonts w:ascii="Garamond" w:hAnsi="Garamond"/>
          <w:sz w:val="22"/>
          <w:szCs w:val="22"/>
        </w:rPr>
        <w:t>2</w:t>
      </w:r>
      <w:r w:rsidR="00353CFF" w:rsidRPr="00E7397E">
        <w:rPr>
          <w:rFonts w:ascii="Garamond" w:hAnsi="Garamond"/>
          <w:sz w:val="22"/>
          <w:szCs w:val="22"/>
        </w:rPr>
        <w:t>/</w:t>
      </w:r>
      <w:r w:rsidR="00533E97" w:rsidRPr="00E7397E">
        <w:rPr>
          <w:rFonts w:ascii="Garamond" w:hAnsi="Garamond"/>
          <w:sz w:val="22"/>
          <w:szCs w:val="22"/>
        </w:rPr>
        <w:t>31</w:t>
      </w:r>
      <w:r w:rsidR="00353CFF" w:rsidRPr="00E7397E">
        <w:rPr>
          <w:rFonts w:ascii="Garamond" w:hAnsi="Garamond"/>
          <w:sz w:val="22"/>
          <w:szCs w:val="22"/>
        </w:rPr>
        <w:t xml:space="preserve">/2022 </w:t>
      </w:r>
      <w:r w:rsidRPr="00E7397E">
        <w:rPr>
          <w:rFonts w:ascii="Garamond" w:hAnsi="Garamond"/>
          <w:sz w:val="22"/>
          <w:szCs w:val="22"/>
        </w:rPr>
        <w:t xml:space="preserve">at </w:t>
      </w:r>
      <w:r w:rsidR="0001584D" w:rsidRPr="00E7397E">
        <w:rPr>
          <w:rFonts w:ascii="Garamond" w:hAnsi="Garamond"/>
          <w:sz w:val="22"/>
          <w:szCs w:val="22"/>
        </w:rPr>
        <w:t>23:45</w:t>
      </w:r>
      <w:r w:rsidRPr="00E7397E">
        <w:rPr>
          <w:rFonts w:ascii="Garamond" w:hAnsi="Garamond"/>
          <w:sz w:val="22"/>
          <w:szCs w:val="22"/>
        </w:rPr>
        <w:t>.</w:t>
      </w:r>
    </w:p>
    <w:p w14:paraId="12BF40D4" w14:textId="77777777" w:rsidR="00CB6120" w:rsidRDefault="00CB6120" w:rsidP="00CB6120">
      <w:pPr>
        <w:pStyle w:val="HTMLPreformatted"/>
        <w:rPr>
          <w:rFonts w:ascii="Garamond" w:hAnsi="Garamond" w:cs="Times New Roman"/>
          <w:b/>
          <w:bCs/>
          <w:sz w:val="22"/>
          <w:szCs w:val="22"/>
        </w:rPr>
      </w:pPr>
    </w:p>
    <w:p w14:paraId="4E26BC76" w14:textId="77777777" w:rsidR="00CB6120" w:rsidRDefault="00CB6120" w:rsidP="009D6CD3">
      <w:pPr>
        <w:pStyle w:val="HTMLPreformatted"/>
        <w:keepNext/>
        <w:rPr>
          <w:rFonts w:ascii="Garamond" w:hAnsi="Garamond"/>
          <w:sz w:val="22"/>
          <w:szCs w:val="22"/>
        </w:rPr>
      </w:pPr>
      <w:r>
        <w:rPr>
          <w:rFonts w:ascii="Garamond" w:hAnsi="Garamond"/>
          <w:sz w:val="22"/>
          <w:szCs w:val="22"/>
        </w:rPr>
        <w:t>Data Retrieval intervals were as follows:</w:t>
      </w:r>
    </w:p>
    <w:p w14:paraId="39065A02" w14:textId="7B5256D9" w:rsidR="00CB6120" w:rsidRDefault="00CB6120" w:rsidP="00CB6120">
      <w:pPr>
        <w:pStyle w:val="HTMLPreformatted"/>
        <w:rPr>
          <w:rFonts w:ascii="Garamond" w:hAnsi="Garamond"/>
          <w:b/>
          <w:sz w:val="22"/>
          <w:szCs w:val="22"/>
        </w:rPr>
      </w:pPr>
    </w:p>
    <w:tbl>
      <w:tblPr>
        <w:tblStyle w:val="TableGrid"/>
        <w:tblW w:w="0" w:type="auto"/>
        <w:tblLook w:val="04A0" w:firstRow="1" w:lastRow="0" w:firstColumn="1" w:lastColumn="0" w:noHBand="0" w:noVBand="1"/>
      </w:tblPr>
      <w:tblGrid>
        <w:gridCol w:w="2250"/>
        <w:gridCol w:w="2160"/>
      </w:tblGrid>
      <w:tr w:rsidR="00CC01FF" w14:paraId="63766439" w14:textId="77777777" w:rsidTr="00CC01FF">
        <w:trPr>
          <w:trHeight w:val="260"/>
          <w:tblHeader/>
        </w:trPr>
        <w:tc>
          <w:tcPr>
            <w:tcW w:w="4410" w:type="dxa"/>
            <w:gridSpan w:val="2"/>
            <w:tcBorders>
              <w:top w:val="nil"/>
              <w:left w:val="nil"/>
              <w:bottom w:val="single" w:sz="4" w:space="0" w:color="auto"/>
              <w:right w:val="nil"/>
            </w:tcBorders>
          </w:tcPr>
          <w:p w14:paraId="2A719BE5" w14:textId="6437A36F" w:rsidR="00CC01FF" w:rsidRPr="009D6CD3" w:rsidRDefault="00CC01FF" w:rsidP="008425EC">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sz w:val="22"/>
                <w:szCs w:val="22"/>
              </w:rPr>
            </w:pPr>
            <w:r w:rsidRPr="00CC01FF">
              <w:rPr>
                <w:rFonts w:ascii="Garamond" w:hAnsi="Garamond"/>
                <w:b/>
                <w:bCs/>
                <w:sz w:val="22"/>
                <w:szCs w:val="22"/>
              </w:rPr>
              <w:t>FS</w:t>
            </w:r>
          </w:p>
        </w:tc>
      </w:tr>
      <w:tr w:rsidR="00CB6120" w14:paraId="078123B3" w14:textId="77777777" w:rsidTr="00CC01FF">
        <w:trPr>
          <w:trHeight w:val="260"/>
        </w:trPr>
        <w:tc>
          <w:tcPr>
            <w:tcW w:w="2250" w:type="dxa"/>
            <w:tcBorders>
              <w:top w:val="single" w:sz="4" w:space="0" w:color="auto"/>
            </w:tcBorders>
          </w:tcPr>
          <w:p w14:paraId="43B7E0CF" w14:textId="05D36205" w:rsidR="00CB6120" w:rsidRPr="009D6CD3" w:rsidRDefault="009D6CD3" w:rsidP="008425EC">
            <w:pPr>
              <w:pStyle w:val="HTMLPreformatted"/>
              <w:rPr>
                <w:rFonts w:ascii="Garamond" w:hAnsi="Garamond"/>
                <w:sz w:val="22"/>
                <w:szCs w:val="22"/>
              </w:rPr>
            </w:pPr>
            <w:r w:rsidRPr="009D6CD3">
              <w:rPr>
                <w:rFonts w:ascii="Garamond" w:hAnsi="Garamond"/>
                <w:sz w:val="22"/>
                <w:szCs w:val="22"/>
              </w:rPr>
              <w:t>01/13/2022 @ 10:45</w:t>
            </w:r>
          </w:p>
        </w:tc>
        <w:tc>
          <w:tcPr>
            <w:tcW w:w="2160" w:type="dxa"/>
            <w:tcBorders>
              <w:top w:val="single" w:sz="4" w:space="0" w:color="auto"/>
            </w:tcBorders>
          </w:tcPr>
          <w:p w14:paraId="00383620" w14:textId="4E43E850" w:rsidR="00CB6120" w:rsidRPr="009D6CD3" w:rsidRDefault="009D6CD3" w:rsidP="008425EC">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sz w:val="22"/>
                <w:szCs w:val="22"/>
              </w:rPr>
            </w:pPr>
            <w:r w:rsidRPr="009D6CD3">
              <w:rPr>
                <w:rFonts w:ascii="Garamond" w:hAnsi="Garamond"/>
                <w:sz w:val="22"/>
                <w:szCs w:val="22"/>
              </w:rPr>
              <w:t>03/07/2022 @ 11:15</w:t>
            </w:r>
          </w:p>
        </w:tc>
      </w:tr>
      <w:tr w:rsidR="00CB6120" w14:paraId="33403A24" w14:textId="77777777" w:rsidTr="00CC01FF">
        <w:tc>
          <w:tcPr>
            <w:tcW w:w="2250" w:type="dxa"/>
          </w:tcPr>
          <w:p w14:paraId="004334BE" w14:textId="00A5957B" w:rsidR="00CB6120" w:rsidRPr="009D6CD3" w:rsidRDefault="00140BAC" w:rsidP="008425EC">
            <w:pPr>
              <w:pStyle w:val="HTMLPreformatted"/>
              <w:rPr>
                <w:rFonts w:ascii="Garamond" w:hAnsi="Garamond"/>
                <w:sz w:val="22"/>
                <w:szCs w:val="22"/>
              </w:rPr>
            </w:pPr>
            <w:r w:rsidRPr="009D6CD3">
              <w:rPr>
                <w:rFonts w:ascii="Garamond" w:hAnsi="Garamond"/>
                <w:sz w:val="22"/>
                <w:szCs w:val="22"/>
              </w:rPr>
              <w:t>03/08/2022 @ 11:30</w:t>
            </w:r>
          </w:p>
        </w:tc>
        <w:tc>
          <w:tcPr>
            <w:tcW w:w="2160" w:type="dxa"/>
          </w:tcPr>
          <w:p w14:paraId="2D4B0D0B" w14:textId="46D24D75" w:rsidR="00CB6120" w:rsidRPr="009D6CD3" w:rsidRDefault="00140BAC" w:rsidP="008425EC">
            <w:pPr>
              <w:pStyle w:val="HTMLPreformatted"/>
              <w:rPr>
                <w:rFonts w:ascii="Garamond" w:hAnsi="Garamond"/>
                <w:sz w:val="22"/>
                <w:szCs w:val="22"/>
              </w:rPr>
            </w:pPr>
            <w:r w:rsidRPr="009D6CD3">
              <w:rPr>
                <w:rFonts w:ascii="Garamond" w:hAnsi="Garamond"/>
                <w:sz w:val="22"/>
                <w:szCs w:val="22"/>
              </w:rPr>
              <w:t>07/01/2022 @ 11:30</w:t>
            </w:r>
          </w:p>
        </w:tc>
      </w:tr>
      <w:tr w:rsidR="00CB6120" w14:paraId="17FA7CA4" w14:textId="77777777" w:rsidTr="00CC01FF">
        <w:tc>
          <w:tcPr>
            <w:tcW w:w="2250" w:type="dxa"/>
          </w:tcPr>
          <w:p w14:paraId="42033B86" w14:textId="6C57A412" w:rsidR="00CB6120" w:rsidRPr="005A767D" w:rsidRDefault="00B93237" w:rsidP="008425EC">
            <w:pPr>
              <w:pStyle w:val="HTMLPreformatted"/>
              <w:rPr>
                <w:rFonts w:ascii="Garamond" w:hAnsi="Garamond"/>
                <w:sz w:val="22"/>
                <w:szCs w:val="22"/>
              </w:rPr>
            </w:pPr>
            <w:r>
              <w:rPr>
                <w:rFonts w:ascii="Garamond" w:hAnsi="Garamond"/>
                <w:sz w:val="22"/>
                <w:szCs w:val="22"/>
              </w:rPr>
              <w:t xml:space="preserve">07/01/2022 @ </w:t>
            </w:r>
            <w:r w:rsidR="009A661B">
              <w:rPr>
                <w:rFonts w:ascii="Garamond" w:hAnsi="Garamond"/>
                <w:sz w:val="22"/>
                <w:szCs w:val="22"/>
              </w:rPr>
              <w:t>11:45</w:t>
            </w:r>
          </w:p>
        </w:tc>
        <w:tc>
          <w:tcPr>
            <w:tcW w:w="2160" w:type="dxa"/>
          </w:tcPr>
          <w:p w14:paraId="110F6DF8" w14:textId="6946D12F" w:rsidR="00CB6120" w:rsidRPr="005A767D" w:rsidRDefault="009A661B" w:rsidP="008425EC">
            <w:pPr>
              <w:pStyle w:val="HTMLPreformatted"/>
              <w:rPr>
                <w:rFonts w:ascii="Garamond" w:hAnsi="Garamond"/>
                <w:sz w:val="22"/>
                <w:szCs w:val="22"/>
              </w:rPr>
            </w:pPr>
            <w:r>
              <w:rPr>
                <w:rFonts w:ascii="Garamond" w:hAnsi="Garamond"/>
                <w:sz w:val="22"/>
                <w:szCs w:val="22"/>
              </w:rPr>
              <w:t>07/29/2022 @ 10:</w:t>
            </w:r>
            <w:r w:rsidR="00A22F57">
              <w:rPr>
                <w:rFonts w:ascii="Garamond" w:hAnsi="Garamond"/>
                <w:sz w:val="22"/>
                <w:szCs w:val="22"/>
              </w:rPr>
              <w:t>15</w:t>
            </w:r>
          </w:p>
        </w:tc>
      </w:tr>
      <w:tr w:rsidR="00CB6120" w14:paraId="182EFD07" w14:textId="77777777" w:rsidTr="00CC01FF">
        <w:tc>
          <w:tcPr>
            <w:tcW w:w="2250" w:type="dxa"/>
          </w:tcPr>
          <w:p w14:paraId="7F8C663B" w14:textId="232EE470" w:rsidR="00CB6120" w:rsidRPr="005A767D" w:rsidRDefault="009A661B" w:rsidP="008425EC">
            <w:pPr>
              <w:pStyle w:val="HTMLPreformatted"/>
              <w:rPr>
                <w:rFonts w:ascii="Garamond" w:hAnsi="Garamond"/>
                <w:sz w:val="22"/>
                <w:szCs w:val="22"/>
              </w:rPr>
            </w:pPr>
            <w:r>
              <w:rPr>
                <w:rFonts w:ascii="Garamond" w:hAnsi="Garamond"/>
                <w:sz w:val="22"/>
                <w:szCs w:val="22"/>
              </w:rPr>
              <w:t>07/29/2022 @ 10:</w:t>
            </w:r>
            <w:r w:rsidR="00A22F57">
              <w:rPr>
                <w:rFonts w:ascii="Garamond" w:hAnsi="Garamond"/>
                <w:sz w:val="22"/>
                <w:szCs w:val="22"/>
              </w:rPr>
              <w:t>30</w:t>
            </w:r>
          </w:p>
        </w:tc>
        <w:tc>
          <w:tcPr>
            <w:tcW w:w="2160" w:type="dxa"/>
          </w:tcPr>
          <w:p w14:paraId="483AF0A6" w14:textId="603D41EA" w:rsidR="00CB6120" w:rsidRPr="005A767D" w:rsidRDefault="009A661B" w:rsidP="008425EC">
            <w:pPr>
              <w:pStyle w:val="HTMLPreformatted"/>
              <w:rPr>
                <w:rFonts w:ascii="Garamond" w:hAnsi="Garamond"/>
                <w:sz w:val="22"/>
                <w:szCs w:val="22"/>
              </w:rPr>
            </w:pPr>
            <w:r>
              <w:rPr>
                <w:rFonts w:ascii="Garamond" w:hAnsi="Garamond"/>
                <w:sz w:val="22"/>
                <w:szCs w:val="22"/>
              </w:rPr>
              <w:t>09/08/2022 @ 11:45</w:t>
            </w:r>
          </w:p>
        </w:tc>
      </w:tr>
      <w:tr w:rsidR="00CB6120" w14:paraId="6DA2A96B" w14:textId="77777777" w:rsidTr="00CC01FF">
        <w:tc>
          <w:tcPr>
            <w:tcW w:w="2250" w:type="dxa"/>
          </w:tcPr>
          <w:p w14:paraId="5DADBE86" w14:textId="4FC6F4F1" w:rsidR="00CB6120" w:rsidRDefault="009A661B" w:rsidP="008425EC">
            <w:pPr>
              <w:pStyle w:val="HTMLPreformatted"/>
              <w:rPr>
                <w:rFonts w:ascii="Garamond" w:hAnsi="Garamond"/>
                <w:sz w:val="22"/>
                <w:szCs w:val="22"/>
              </w:rPr>
            </w:pPr>
            <w:r>
              <w:rPr>
                <w:rFonts w:ascii="Garamond" w:hAnsi="Garamond"/>
                <w:sz w:val="22"/>
                <w:szCs w:val="22"/>
              </w:rPr>
              <w:t>09/08/2022 @ 12:00</w:t>
            </w:r>
          </w:p>
        </w:tc>
        <w:tc>
          <w:tcPr>
            <w:tcW w:w="2160" w:type="dxa"/>
          </w:tcPr>
          <w:p w14:paraId="6D72F15F" w14:textId="041C31F3" w:rsidR="00CB6120" w:rsidRDefault="009A661B" w:rsidP="008425EC">
            <w:pPr>
              <w:pStyle w:val="HTMLPreformatted"/>
              <w:rPr>
                <w:rFonts w:ascii="Garamond" w:hAnsi="Garamond"/>
                <w:sz w:val="22"/>
                <w:szCs w:val="22"/>
              </w:rPr>
            </w:pPr>
            <w:r>
              <w:rPr>
                <w:rFonts w:ascii="Garamond" w:hAnsi="Garamond"/>
                <w:sz w:val="22"/>
                <w:szCs w:val="22"/>
              </w:rPr>
              <w:t>10/19/2022 @ 11:45</w:t>
            </w:r>
          </w:p>
        </w:tc>
      </w:tr>
      <w:tr w:rsidR="00CB6120" w14:paraId="704EFCA6" w14:textId="77777777" w:rsidTr="00CC01FF">
        <w:tc>
          <w:tcPr>
            <w:tcW w:w="2250" w:type="dxa"/>
          </w:tcPr>
          <w:p w14:paraId="144A5AE5" w14:textId="166736F9" w:rsidR="00CB6120" w:rsidRDefault="00533E97" w:rsidP="008425EC">
            <w:pPr>
              <w:pStyle w:val="HTMLPreformatted"/>
              <w:rPr>
                <w:rFonts w:ascii="Garamond" w:hAnsi="Garamond"/>
                <w:sz w:val="22"/>
                <w:szCs w:val="22"/>
              </w:rPr>
            </w:pPr>
            <w:r>
              <w:rPr>
                <w:rFonts w:ascii="Garamond" w:hAnsi="Garamond"/>
                <w:sz w:val="22"/>
                <w:szCs w:val="22"/>
              </w:rPr>
              <w:t>10/19/2022 @ 12:00</w:t>
            </w:r>
          </w:p>
        </w:tc>
        <w:tc>
          <w:tcPr>
            <w:tcW w:w="2160" w:type="dxa"/>
          </w:tcPr>
          <w:p w14:paraId="038DC1C3" w14:textId="6FFA5E03" w:rsidR="00CB6120" w:rsidRDefault="00533E97" w:rsidP="008425EC">
            <w:pPr>
              <w:pStyle w:val="HTMLPreformatted"/>
              <w:rPr>
                <w:rFonts w:ascii="Garamond" w:hAnsi="Garamond"/>
                <w:sz w:val="22"/>
                <w:szCs w:val="22"/>
              </w:rPr>
            </w:pPr>
            <w:r>
              <w:rPr>
                <w:rFonts w:ascii="Garamond" w:hAnsi="Garamond"/>
                <w:sz w:val="22"/>
                <w:szCs w:val="22"/>
              </w:rPr>
              <w:t>11/18/2022 @ 10:30</w:t>
            </w:r>
          </w:p>
        </w:tc>
      </w:tr>
      <w:tr w:rsidR="00CB6120" w14:paraId="13649FCA" w14:textId="77777777" w:rsidTr="00CC01FF">
        <w:tc>
          <w:tcPr>
            <w:tcW w:w="2250" w:type="dxa"/>
          </w:tcPr>
          <w:p w14:paraId="213F6FF5" w14:textId="6B5B7C7A" w:rsidR="00CB6120" w:rsidRDefault="00533E97" w:rsidP="008425EC">
            <w:pPr>
              <w:pStyle w:val="HTMLPreformatted"/>
              <w:rPr>
                <w:rFonts w:ascii="Garamond" w:hAnsi="Garamond"/>
                <w:sz w:val="22"/>
                <w:szCs w:val="22"/>
              </w:rPr>
            </w:pPr>
            <w:r>
              <w:rPr>
                <w:rFonts w:ascii="Garamond" w:hAnsi="Garamond"/>
                <w:sz w:val="22"/>
                <w:szCs w:val="22"/>
              </w:rPr>
              <w:t>11/18/2022 @ 10:45</w:t>
            </w:r>
          </w:p>
        </w:tc>
        <w:tc>
          <w:tcPr>
            <w:tcW w:w="2160" w:type="dxa"/>
          </w:tcPr>
          <w:p w14:paraId="19B6C307" w14:textId="49D97CE5" w:rsidR="00CB6120" w:rsidRDefault="00533E97" w:rsidP="008425EC">
            <w:pPr>
              <w:pStyle w:val="HTMLPreformatted"/>
              <w:rPr>
                <w:rFonts w:ascii="Garamond" w:hAnsi="Garamond"/>
                <w:sz w:val="22"/>
                <w:szCs w:val="22"/>
              </w:rPr>
            </w:pPr>
            <w:r>
              <w:rPr>
                <w:rFonts w:ascii="Garamond" w:hAnsi="Garamond"/>
                <w:sz w:val="22"/>
                <w:szCs w:val="22"/>
              </w:rPr>
              <w:t>12/31/2022 @ 23:45</w:t>
            </w:r>
          </w:p>
        </w:tc>
      </w:tr>
    </w:tbl>
    <w:p w14:paraId="69BE8063" w14:textId="2D86BC9E" w:rsidR="00CB6120" w:rsidRPr="00865EE5" w:rsidRDefault="00CB6120" w:rsidP="00CB6120">
      <w:pPr>
        <w:pStyle w:val="HTMLPreformatted"/>
        <w:rPr>
          <w:rFonts w:ascii="Garamond" w:hAnsi="Garamond"/>
          <w:b/>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2250"/>
        <w:gridCol w:w="2160"/>
      </w:tblGrid>
      <w:tr w:rsidR="00CC01FF" w14:paraId="35F1BE41" w14:textId="77777777" w:rsidTr="00CC01FF">
        <w:tc>
          <w:tcPr>
            <w:tcW w:w="4410" w:type="dxa"/>
            <w:gridSpan w:val="2"/>
            <w:tcBorders>
              <w:top w:val="nil"/>
              <w:left w:val="nil"/>
              <w:right w:val="nil"/>
            </w:tcBorders>
          </w:tcPr>
          <w:p w14:paraId="7FF004B6" w14:textId="338EE093" w:rsidR="00CC01FF" w:rsidRDefault="00CC01FF" w:rsidP="008425EC">
            <w:pPr>
              <w:pStyle w:val="HTMLPreformatted"/>
              <w:rPr>
                <w:rFonts w:ascii="Garamond" w:hAnsi="Garamond"/>
                <w:sz w:val="22"/>
                <w:szCs w:val="22"/>
              </w:rPr>
            </w:pPr>
            <w:r w:rsidRPr="00CC01FF">
              <w:rPr>
                <w:rFonts w:ascii="Garamond" w:hAnsi="Garamond"/>
                <w:b/>
                <w:bCs/>
                <w:sz w:val="22"/>
                <w:szCs w:val="22"/>
              </w:rPr>
              <w:t>NP</w:t>
            </w:r>
          </w:p>
        </w:tc>
      </w:tr>
      <w:tr w:rsidR="00CB6120" w14:paraId="5F897D07" w14:textId="77777777" w:rsidTr="00CC01FF">
        <w:tc>
          <w:tcPr>
            <w:tcW w:w="2250" w:type="dxa"/>
          </w:tcPr>
          <w:p w14:paraId="4C503C8B" w14:textId="7D31281C" w:rsidR="00CB6120" w:rsidRPr="005A767D" w:rsidRDefault="004719D1" w:rsidP="008425EC">
            <w:pPr>
              <w:pStyle w:val="HTMLPreformatted"/>
              <w:rPr>
                <w:rFonts w:ascii="Garamond" w:hAnsi="Garamond"/>
                <w:sz w:val="22"/>
                <w:szCs w:val="22"/>
              </w:rPr>
            </w:pPr>
            <w:r>
              <w:rPr>
                <w:rFonts w:ascii="Garamond" w:hAnsi="Garamond"/>
                <w:sz w:val="22"/>
                <w:szCs w:val="22"/>
              </w:rPr>
              <w:t>01/16/2022 @ 12:20</w:t>
            </w:r>
          </w:p>
        </w:tc>
        <w:tc>
          <w:tcPr>
            <w:tcW w:w="2160" w:type="dxa"/>
          </w:tcPr>
          <w:p w14:paraId="3D2F6D86" w14:textId="423A0793" w:rsidR="00CB6120" w:rsidRPr="005A767D" w:rsidRDefault="004719D1" w:rsidP="008425EC">
            <w:pPr>
              <w:pStyle w:val="HTMLPreformatted"/>
              <w:rPr>
                <w:rFonts w:ascii="Garamond" w:hAnsi="Garamond"/>
                <w:sz w:val="22"/>
                <w:szCs w:val="22"/>
              </w:rPr>
            </w:pPr>
            <w:r>
              <w:rPr>
                <w:rFonts w:ascii="Garamond" w:hAnsi="Garamond"/>
                <w:sz w:val="22"/>
                <w:szCs w:val="22"/>
              </w:rPr>
              <w:t>02/28/2022 @ 13:00</w:t>
            </w:r>
          </w:p>
        </w:tc>
      </w:tr>
      <w:tr w:rsidR="00CB6120" w14:paraId="469FECCF" w14:textId="77777777" w:rsidTr="00CC01FF">
        <w:tc>
          <w:tcPr>
            <w:tcW w:w="2250" w:type="dxa"/>
          </w:tcPr>
          <w:p w14:paraId="388E5D18" w14:textId="05159F31" w:rsidR="00CB6120" w:rsidRPr="005A767D" w:rsidRDefault="004719D1" w:rsidP="008425EC">
            <w:pPr>
              <w:pStyle w:val="HTMLPreformatted"/>
              <w:rPr>
                <w:rFonts w:ascii="Garamond" w:hAnsi="Garamond"/>
                <w:sz w:val="22"/>
                <w:szCs w:val="22"/>
              </w:rPr>
            </w:pPr>
            <w:r>
              <w:rPr>
                <w:rFonts w:ascii="Garamond" w:hAnsi="Garamond"/>
                <w:sz w:val="22"/>
                <w:szCs w:val="22"/>
              </w:rPr>
              <w:t>02/28/2022 @ 13:15</w:t>
            </w:r>
          </w:p>
        </w:tc>
        <w:tc>
          <w:tcPr>
            <w:tcW w:w="2160" w:type="dxa"/>
          </w:tcPr>
          <w:p w14:paraId="48963C9B" w14:textId="6C78E5DA" w:rsidR="00CB6120" w:rsidRPr="005A767D" w:rsidRDefault="00AB3D72" w:rsidP="008425EC">
            <w:pPr>
              <w:pStyle w:val="HTMLPreformatted"/>
              <w:rPr>
                <w:rFonts w:ascii="Garamond" w:hAnsi="Garamond"/>
                <w:sz w:val="22"/>
                <w:szCs w:val="22"/>
              </w:rPr>
            </w:pPr>
            <w:r>
              <w:rPr>
                <w:rFonts w:ascii="Garamond" w:hAnsi="Garamond"/>
                <w:sz w:val="22"/>
                <w:szCs w:val="22"/>
              </w:rPr>
              <w:t>04/01/2022 @ 14:00</w:t>
            </w:r>
          </w:p>
        </w:tc>
      </w:tr>
      <w:tr w:rsidR="00CB6120" w14:paraId="531D3E9C" w14:textId="77777777" w:rsidTr="00CC01FF">
        <w:tc>
          <w:tcPr>
            <w:tcW w:w="2250" w:type="dxa"/>
          </w:tcPr>
          <w:p w14:paraId="004CADA0" w14:textId="5D6E3CFC" w:rsidR="00CB6120" w:rsidRPr="005A767D" w:rsidRDefault="00AB3D72" w:rsidP="008425EC">
            <w:pPr>
              <w:pStyle w:val="HTMLPreformatted"/>
              <w:rPr>
                <w:rFonts w:ascii="Garamond" w:hAnsi="Garamond"/>
                <w:sz w:val="22"/>
                <w:szCs w:val="22"/>
              </w:rPr>
            </w:pPr>
            <w:r>
              <w:rPr>
                <w:rFonts w:ascii="Garamond" w:hAnsi="Garamond"/>
                <w:sz w:val="22"/>
                <w:szCs w:val="22"/>
              </w:rPr>
              <w:t>04/01/2022 @ 14:15</w:t>
            </w:r>
          </w:p>
        </w:tc>
        <w:tc>
          <w:tcPr>
            <w:tcW w:w="2160" w:type="dxa"/>
          </w:tcPr>
          <w:p w14:paraId="18AD803C" w14:textId="1BBB8BBF" w:rsidR="00CB6120" w:rsidRPr="005A767D" w:rsidRDefault="00AB3D72" w:rsidP="008425EC">
            <w:pPr>
              <w:pStyle w:val="HTMLPreformatted"/>
              <w:rPr>
                <w:rFonts w:ascii="Garamond" w:hAnsi="Garamond"/>
                <w:sz w:val="22"/>
                <w:szCs w:val="22"/>
              </w:rPr>
            </w:pPr>
            <w:r>
              <w:rPr>
                <w:rFonts w:ascii="Garamond" w:hAnsi="Garamond"/>
                <w:sz w:val="22"/>
                <w:szCs w:val="22"/>
              </w:rPr>
              <w:t>05/26/2022 @ 12:30</w:t>
            </w:r>
          </w:p>
        </w:tc>
      </w:tr>
      <w:tr w:rsidR="00CB6120" w14:paraId="0D3E2E91" w14:textId="77777777" w:rsidTr="00CC01FF">
        <w:tc>
          <w:tcPr>
            <w:tcW w:w="2250" w:type="dxa"/>
          </w:tcPr>
          <w:p w14:paraId="23F7D373" w14:textId="1EF208F9" w:rsidR="00CB6120" w:rsidRPr="005A767D" w:rsidRDefault="00AB3D72" w:rsidP="008425EC">
            <w:pPr>
              <w:pStyle w:val="HTMLPreformatted"/>
              <w:rPr>
                <w:rFonts w:ascii="Garamond" w:hAnsi="Garamond"/>
                <w:sz w:val="22"/>
                <w:szCs w:val="22"/>
              </w:rPr>
            </w:pPr>
            <w:r>
              <w:rPr>
                <w:rFonts w:ascii="Garamond" w:hAnsi="Garamond"/>
                <w:sz w:val="22"/>
                <w:szCs w:val="22"/>
              </w:rPr>
              <w:t>05/26/2022 @ 12:45</w:t>
            </w:r>
          </w:p>
        </w:tc>
        <w:tc>
          <w:tcPr>
            <w:tcW w:w="2160" w:type="dxa"/>
          </w:tcPr>
          <w:p w14:paraId="7577BA97" w14:textId="60B6EAEC" w:rsidR="00CB6120" w:rsidRPr="005A767D" w:rsidRDefault="00AB3D72" w:rsidP="008425EC">
            <w:pPr>
              <w:pStyle w:val="HTMLPreformatted"/>
              <w:rPr>
                <w:rFonts w:ascii="Garamond" w:hAnsi="Garamond"/>
                <w:sz w:val="22"/>
                <w:szCs w:val="22"/>
              </w:rPr>
            </w:pPr>
            <w:r>
              <w:rPr>
                <w:rFonts w:ascii="Garamond" w:hAnsi="Garamond"/>
                <w:sz w:val="22"/>
                <w:szCs w:val="22"/>
              </w:rPr>
              <w:t xml:space="preserve">07/01/2022 </w:t>
            </w:r>
            <w:r w:rsidR="009D6CD3">
              <w:rPr>
                <w:rFonts w:ascii="Garamond" w:hAnsi="Garamond"/>
                <w:sz w:val="22"/>
                <w:szCs w:val="22"/>
              </w:rPr>
              <w:t xml:space="preserve">@ </w:t>
            </w:r>
            <w:r w:rsidR="004719D1">
              <w:rPr>
                <w:rFonts w:ascii="Garamond" w:hAnsi="Garamond"/>
                <w:sz w:val="22"/>
                <w:szCs w:val="22"/>
              </w:rPr>
              <w:t>09:45</w:t>
            </w:r>
          </w:p>
        </w:tc>
      </w:tr>
      <w:tr w:rsidR="00CB6120" w14:paraId="2208909F" w14:textId="77777777" w:rsidTr="00CC01FF">
        <w:tc>
          <w:tcPr>
            <w:tcW w:w="2250" w:type="dxa"/>
          </w:tcPr>
          <w:p w14:paraId="258D1FF5" w14:textId="2871EA48" w:rsidR="00CB6120" w:rsidRPr="005A767D" w:rsidRDefault="004719D1" w:rsidP="008425EC">
            <w:pPr>
              <w:pStyle w:val="HTMLPreformatted"/>
              <w:rPr>
                <w:rFonts w:ascii="Garamond" w:hAnsi="Garamond"/>
                <w:sz w:val="22"/>
                <w:szCs w:val="22"/>
              </w:rPr>
            </w:pPr>
            <w:r>
              <w:rPr>
                <w:rFonts w:ascii="Garamond" w:hAnsi="Garamond"/>
                <w:sz w:val="22"/>
                <w:szCs w:val="22"/>
              </w:rPr>
              <w:t>07/01/2022 @ 10:00</w:t>
            </w:r>
          </w:p>
        </w:tc>
        <w:tc>
          <w:tcPr>
            <w:tcW w:w="2160" w:type="dxa"/>
          </w:tcPr>
          <w:p w14:paraId="320FC515" w14:textId="3D19EC18" w:rsidR="00CB6120" w:rsidRPr="005A767D" w:rsidRDefault="004719D1" w:rsidP="008425EC">
            <w:pPr>
              <w:pStyle w:val="HTMLPreformatted"/>
              <w:rPr>
                <w:rFonts w:ascii="Garamond" w:hAnsi="Garamond"/>
                <w:sz w:val="22"/>
                <w:szCs w:val="22"/>
              </w:rPr>
            </w:pPr>
            <w:r>
              <w:rPr>
                <w:rFonts w:ascii="Garamond" w:hAnsi="Garamond"/>
                <w:sz w:val="22"/>
                <w:szCs w:val="22"/>
              </w:rPr>
              <w:t>07/27/2022 @ 13:00</w:t>
            </w:r>
          </w:p>
        </w:tc>
      </w:tr>
      <w:tr w:rsidR="00CB6120" w14:paraId="6AB66E59" w14:textId="77777777" w:rsidTr="00CC01FF">
        <w:tc>
          <w:tcPr>
            <w:tcW w:w="2250" w:type="dxa"/>
          </w:tcPr>
          <w:p w14:paraId="3DA0DD02" w14:textId="2B42CF74" w:rsidR="00CB6120" w:rsidRDefault="00540026" w:rsidP="008425EC">
            <w:pPr>
              <w:pStyle w:val="HTMLPreformatted"/>
              <w:rPr>
                <w:rFonts w:ascii="Garamond" w:hAnsi="Garamond"/>
                <w:sz w:val="22"/>
                <w:szCs w:val="22"/>
              </w:rPr>
            </w:pPr>
            <w:r>
              <w:rPr>
                <w:rFonts w:ascii="Garamond" w:hAnsi="Garamond"/>
                <w:sz w:val="22"/>
                <w:szCs w:val="22"/>
              </w:rPr>
              <w:t>07/27/2022 @ 13:15</w:t>
            </w:r>
          </w:p>
        </w:tc>
        <w:tc>
          <w:tcPr>
            <w:tcW w:w="2160" w:type="dxa"/>
          </w:tcPr>
          <w:p w14:paraId="5F4B66DF" w14:textId="5D0CDCC7" w:rsidR="00CB6120" w:rsidRPr="0087476E" w:rsidRDefault="00540026" w:rsidP="008425EC">
            <w:pPr>
              <w:pStyle w:val="HTMLPreformatted"/>
              <w:rPr>
                <w:rFonts w:ascii="Garamond" w:hAnsi="Garamond"/>
                <w:sz w:val="22"/>
                <w:szCs w:val="22"/>
              </w:rPr>
            </w:pPr>
            <w:r>
              <w:rPr>
                <w:rFonts w:ascii="Garamond" w:hAnsi="Garamond"/>
                <w:sz w:val="22"/>
                <w:szCs w:val="22"/>
              </w:rPr>
              <w:t>08/23/2022 @ 07:30</w:t>
            </w:r>
          </w:p>
        </w:tc>
      </w:tr>
      <w:tr w:rsidR="00CB6120" w14:paraId="188C2447" w14:textId="77777777" w:rsidTr="00CC01FF">
        <w:tc>
          <w:tcPr>
            <w:tcW w:w="2250" w:type="dxa"/>
          </w:tcPr>
          <w:p w14:paraId="73B43767" w14:textId="6D660628" w:rsidR="00CB6120" w:rsidRDefault="00540026" w:rsidP="008425EC">
            <w:pPr>
              <w:pStyle w:val="HTMLPreformatted"/>
              <w:rPr>
                <w:rFonts w:ascii="Garamond" w:hAnsi="Garamond"/>
                <w:sz w:val="22"/>
                <w:szCs w:val="22"/>
              </w:rPr>
            </w:pPr>
            <w:r>
              <w:rPr>
                <w:rFonts w:ascii="Garamond" w:hAnsi="Garamond"/>
                <w:sz w:val="22"/>
                <w:szCs w:val="22"/>
              </w:rPr>
              <w:t>08/23/2022 @ 07:45</w:t>
            </w:r>
          </w:p>
        </w:tc>
        <w:tc>
          <w:tcPr>
            <w:tcW w:w="2160" w:type="dxa"/>
          </w:tcPr>
          <w:p w14:paraId="63BE59E9" w14:textId="7C573BEF" w:rsidR="00CB6120" w:rsidRPr="0087476E" w:rsidRDefault="00540026" w:rsidP="008425EC">
            <w:pPr>
              <w:pStyle w:val="HTMLPreformatted"/>
              <w:rPr>
                <w:rFonts w:ascii="Garamond" w:hAnsi="Garamond"/>
                <w:sz w:val="22"/>
                <w:szCs w:val="22"/>
              </w:rPr>
            </w:pPr>
            <w:r>
              <w:rPr>
                <w:rFonts w:ascii="Garamond" w:hAnsi="Garamond"/>
                <w:sz w:val="22"/>
                <w:szCs w:val="22"/>
              </w:rPr>
              <w:t>09/16/2022 @ 12:15</w:t>
            </w:r>
          </w:p>
        </w:tc>
      </w:tr>
      <w:tr w:rsidR="00CB6120" w14:paraId="70F3B838" w14:textId="77777777" w:rsidTr="00CC01FF">
        <w:tc>
          <w:tcPr>
            <w:tcW w:w="2250" w:type="dxa"/>
          </w:tcPr>
          <w:p w14:paraId="53586918" w14:textId="2BD3D4B8" w:rsidR="00CB6120" w:rsidRDefault="00540026" w:rsidP="008425EC">
            <w:pPr>
              <w:pStyle w:val="HTMLPreformatted"/>
              <w:rPr>
                <w:rFonts w:ascii="Garamond" w:hAnsi="Garamond"/>
                <w:sz w:val="22"/>
                <w:szCs w:val="22"/>
              </w:rPr>
            </w:pPr>
            <w:r>
              <w:rPr>
                <w:rFonts w:ascii="Garamond" w:hAnsi="Garamond"/>
                <w:sz w:val="22"/>
                <w:szCs w:val="22"/>
              </w:rPr>
              <w:t>09/16/2022 @ 14:00</w:t>
            </w:r>
          </w:p>
        </w:tc>
        <w:tc>
          <w:tcPr>
            <w:tcW w:w="2160" w:type="dxa"/>
          </w:tcPr>
          <w:p w14:paraId="01C4AB7E" w14:textId="0C783D75" w:rsidR="00CB6120" w:rsidRPr="0087476E" w:rsidRDefault="00540026" w:rsidP="008425EC">
            <w:pPr>
              <w:pStyle w:val="HTMLPreformatted"/>
              <w:rPr>
                <w:rFonts w:ascii="Garamond" w:hAnsi="Garamond"/>
                <w:sz w:val="22"/>
                <w:szCs w:val="22"/>
              </w:rPr>
            </w:pPr>
            <w:r>
              <w:rPr>
                <w:rFonts w:ascii="Garamond" w:hAnsi="Garamond"/>
                <w:sz w:val="22"/>
                <w:szCs w:val="22"/>
              </w:rPr>
              <w:t>09/19/2022 @ 09:45</w:t>
            </w:r>
          </w:p>
        </w:tc>
      </w:tr>
      <w:tr w:rsidR="00CB6120" w14:paraId="32C0D3E5" w14:textId="77777777" w:rsidTr="00CC01FF">
        <w:tc>
          <w:tcPr>
            <w:tcW w:w="2250" w:type="dxa"/>
          </w:tcPr>
          <w:p w14:paraId="50EF2612" w14:textId="26CE4510" w:rsidR="00CB6120" w:rsidRDefault="00540026" w:rsidP="008425EC">
            <w:pPr>
              <w:pStyle w:val="HTMLPreformatted"/>
              <w:rPr>
                <w:rFonts w:ascii="Garamond" w:hAnsi="Garamond"/>
                <w:sz w:val="22"/>
                <w:szCs w:val="22"/>
              </w:rPr>
            </w:pPr>
            <w:r>
              <w:rPr>
                <w:rFonts w:ascii="Garamond" w:hAnsi="Garamond"/>
                <w:sz w:val="22"/>
                <w:szCs w:val="22"/>
              </w:rPr>
              <w:t>09/19/2022 @ 11:00</w:t>
            </w:r>
          </w:p>
        </w:tc>
        <w:tc>
          <w:tcPr>
            <w:tcW w:w="2160" w:type="dxa"/>
          </w:tcPr>
          <w:p w14:paraId="01945656" w14:textId="31D8DA18" w:rsidR="00CB6120" w:rsidRPr="0087476E" w:rsidRDefault="00540026" w:rsidP="008425EC">
            <w:pPr>
              <w:pStyle w:val="HTMLPreformatted"/>
              <w:rPr>
                <w:rFonts w:ascii="Garamond" w:hAnsi="Garamond"/>
                <w:sz w:val="22"/>
                <w:szCs w:val="22"/>
              </w:rPr>
            </w:pPr>
            <w:r>
              <w:rPr>
                <w:rFonts w:ascii="Garamond" w:hAnsi="Garamond"/>
                <w:sz w:val="22"/>
                <w:szCs w:val="22"/>
              </w:rPr>
              <w:t>10/</w:t>
            </w:r>
            <w:r w:rsidR="00533E97">
              <w:rPr>
                <w:rFonts w:ascii="Garamond" w:hAnsi="Garamond"/>
                <w:sz w:val="22"/>
                <w:szCs w:val="22"/>
              </w:rPr>
              <w:t>06</w:t>
            </w:r>
            <w:r>
              <w:rPr>
                <w:rFonts w:ascii="Garamond" w:hAnsi="Garamond"/>
                <w:sz w:val="22"/>
                <w:szCs w:val="22"/>
              </w:rPr>
              <w:t>/202</w:t>
            </w:r>
            <w:r w:rsidR="00BF2BA8">
              <w:rPr>
                <w:rFonts w:ascii="Garamond" w:hAnsi="Garamond"/>
                <w:sz w:val="22"/>
                <w:szCs w:val="22"/>
              </w:rPr>
              <w:t>2</w:t>
            </w:r>
            <w:r>
              <w:rPr>
                <w:rFonts w:ascii="Garamond" w:hAnsi="Garamond"/>
                <w:sz w:val="22"/>
                <w:szCs w:val="22"/>
              </w:rPr>
              <w:t xml:space="preserve"> @ 12:45</w:t>
            </w:r>
          </w:p>
        </w:tc>
      </w:tr>
      <w:tr w:rsidR="00CB6120" w14:paraId="4B3AED1D" w14:textId="77777777" w:rsidTr="00CC01FF">
        <w:tc>
          <w:tcPr>
            <w:tcW w:w="2250" w:type="dxa"/>
          </w:tcPr>
          <w:p w14:paraId="2A8DC9F1" w14:textId="267885D7" w:rsidR="00CB6120" w:rsidRDefault="00533E97" w:rsidP="008425EC">
            <w:pPr>
              <w:pStyle w:val="HTMLPreformatted"/>
              <w:rPr>
                <w:rFonts w:ascii="Garamond" w:hAnsi="Garamond"/>
                <w:sz w:val="22"/>
                <w:szCs w:val="22"/>
              </w:rPr>
            </w:pPr>
            <w:r>
              <w:rPr>
                <w:rFonts w:ascii="Garamond" w:hAnsi="Garamond"/>
                <w:sz w:val="22"/>
                <w:szCs w:val="22"/>
              </w:rPr>
              <w:t>10/06/2022 @ 01:00</w:t>
            </w:r>
          </w:p>
        </w:tc>
        <w:tc>
          <w:tcPr>
            <w:tcW w:w="2160" w:type="dxa"/>
          </w:tcPr>
          <w:p w14:paraId="1C88E80D" w14:textId="74FCF03D" w:rsidR="00CB6120" w:rsidRPr="0087476E" w:rsidRDefault="00533E97" w:rsidP="008425EC">
            <w:pPr>
              <w:pStyle w:val="HTMLPreformatted"/>
              <w:rPr>
                <w:rFonts w:ascii="Garamond" w:hAnsi="Garamond"/>
                <w:sz w:val="22"/>
                <w:szCs w:val="22"/>
              </w:rPr>
            </w:pPr>
            <w:r>
              <w:rPr>
                <w:rFonts w:ascii="Garamond" w:hAnsi="Garamond"/>
                <w:sz w:val="22"/>
                <w:szCs w:val="22"/>
              </w:rPr>
              <w:t>12/09/2022 @ 14:30</w:t>
            </w:r>
          </w:p>
        </w:tc>
      </w:tr>
      <w:tr w:rsidR="00533E97" w14:paraId="7A55D178" w14:textId="77777777" w:rsidTr="00CC01FF">
        <w:tc>
          <w:tcPr>
            <w:tcW w:w="2250" w:type="dxa"/>
          </w:tcPr>
          <w:p w14:paraId="6E995C13" w14:textId="7DC4B427" w:rsidR="00533E97" w:rsidRDefault="00533E97" w:rsidP="008425EC">
            <w:pPr>
              <w:pStyle w:val="HTMLPreformatted"/>
              <w:rPr>
                <w:rFonts w:ascii="Garamond" w:hAnsi="Garamond"/>
                <w:sz w:val="22"/>
                <w:szCs w:val="22"/>
              </w:rPr>
            </w:pPr>
            <w:r>
              <w:rPr>
                <w:rFonts w:ascii="Garamond" w:hAnsi="Garamond"/>
                <w:sz w:val="22"/>
                <w:szCs w:val="22"/>
              </w:rPr>
              <w:t>12/09/2022 @ 14:45</w:t>
            </w:r>
          </w:p>
        </w:tc>
        <w:tc>
          <w:tcPr>
            <w:tcW w:w="2160" w:type="dxa"/>
          </w:tcPr>
          <w:p w14:paraId="0C6E30E1" w14:textId="761859B6" w:rsidR="00533E97" w:rsidRDefault="00533E97" w:rsidP="008425EC">
            <w:pPr>
              <w:pStyle w:val="HTMLPreformatted"/>
              <w:rPr>
                <w:rFonts w:ascii="Garamond" w:hAnsi="Garamond"/>
                <w:sz w:val="22"/>
                <w:szCs w:val="22"/>
              </w:rPr>
            </w:pPr>
            <w:r>
              <w:rPr>
                <w:rFonts w:ascii="Garamond" w:hAnsi="Garamond"/>
                <w:sz w:val="22"/>
                <w:szCs w:val="22"/>
              </w:rPr>
              <w:t>12/31/2022 @ 23:45</w:t>
            </w:r>
          </w:p>
        </w:tc>
      </w:tr>
    </w:tbl>
    <w:p w14:paraId="08B93B0E" w14:textId="77777777" w:rsidR="00B4483D" w:rsidRPr="00E87CC3" w:rsidRDefault="00B4483D">
      <w:pPr>
        <w:pStyle w:val="HTMLPreformatted"/>
        <w:rPr>
          <w:rFonts w:ascii="Garamond" w:hAnsi="Garamond"/>
          <w:sz w:val="22"/>
          <w:szCs w:val="22"/>
        </w:rPr>
      </w:pPr>
    </w:p>
    <w:p w14:paraId="220BA960" w14:textId="77777777" w:rsidR="00CB6120" w:rsidRDefault="00CB6120" w:rsidP="00AA53D4">
      <w:pPr>
        <w:jc w:val="both"/>
        <w:rPr>
          <w:rFonts w:ascii="Garamond" w:hAnsi="Garamond"/>
          <w:b/>
          <w:bCs/>
          <w:sz w:val="22"/>
          <w:szCs w:val="22"/>
        </w:rPr>
      </w:pPr>
    </w:p>
    <w:p w14:paraId="67447BD0" w14:textId="77777777" w:rsidR="00CB6120" w:rsidRDefault="00CB6120" w:rsidP="00AA53D4">
      <w:pPr>
        <w:jc w:val="both"/>
        <w:rPr>
          <w:rFonts w:ascii="Garamond" w:hAnsi="Garamond"/>
          <w:b/>
          <w:bCs/>
          <w:sz w:val="22"/>
          <w:szCs w:val="22"/>
        </w:rPr>
      </w:pPr>
    </w:p>
    <w:p w14:paraId="6F70B6CA" w14:textId="77777777" w:rsidR="00CB6120" w:rsidRDefault="00CB6120" w:rsidP="00AA53D4">
      <w:pPr>
        <w:jc w:val="both"/>
        <w:rPr>
          <w:rFonts w:ascii="Garamond" w:hAnsi="Garamond"/>
          <w:b/>
          <w:bCs/>
          <w:sz w:val="22"/>
          <w:szCs w:val="22"/>
        </w:rPr>
      </w:pPr>
    </w:p>
    <w:p w14:paraId="63446246" w14:textId="77777777" w:rsidR="00CB6120" w:rsidRDefault="00CB6120" w:rsidP="00AA53D4">
      <w:pPr>
        <w:jc w:val="both"/>
        <w:rPr>
          <w:rFonts w:ascii="Garamond" w:hAnsi="Garamond"/>
          <w:b/>
          <w:bCs/>
          <w:sz w:val="22"/>
          <w:szCs w:val="22"/>
        </w:rPr>
      </w:pPr>
    </w:p>
    <w:p w14:paraId="79FE96C1" w14:textId="77777777" w:rsidR="00CB6120" w:rsidRDefault="00CB6120" w:rsidP="00AA53D4">
      <w:pPr>
        <w:jc w:val="both"/>
        <w:rPr>
          <w:rFonts w:ascii="Garamond" w:hAnsi="Garamond"/>
          <w:b/>
          <w:bCs/>
          <w:sz w:val="22"/>
          <w:szCs w:val="22"/>
        </w:rPr>
      </w:pPr>
    </w:p>
    <w:p w14:paraId="581D6CB2" w14:textId="77777777" w:rsidR="00CB6120" w:rsidRDefault="00CB6120" w:rsidP="00AA53D4">
      <w:pPr>
        <w:jc w:val="both"/>
        <w:rPr>
          <w:rFonts w:ascii="Garamond" w:hAnsi="Garamond"/>
          <w:b/>
          <w:bCs/>
          <w:sz w:val="22"/>
          <w:szCs w:val="22"/>
        </w:rPr>
      </w:pPr>
    </w:p>
    <w:p w14:paraId="51CB4552" w14:textId="77777777" w:rsidR="00CB6120" w:rsidRDefault="00CB6120" w:rsidP="00AA53D4">
      <w:pPr>
        <w:jc w:val="both"/>
        <w:rPr>
          <w:rFonts w:ascii="Garamond" w:hAnsi="Garamond"/>
          <w:b/>
          <w:bCs/>
          <w:sz w:val="22"/>
          <w:szCs w:val="22"/>
        </w:rPr>
      </w:pPr>
    </w:p>
    <w:p w14:paraId="73CF187C" w14:textId="77777777" w:rsidR="00CB6120" w:rsidRDefault="00CB6120" w:rsidP="00AA53D4">
      <w:pPr>
        <w:jc w:val="both"/>
        <w:rPr>
          <w:rFonts w:ascii="Garamond" w:hAnsi="Garamond"/>
          <w:b/>
          <w:bCs/>
          <w:sz w:val="22"/>
          <w:szCs w:val="22"/>
        </w:rPr>
      </w:pPr>
    </w:p>
    <w:p w14:paraId="5F8C672B" w14:textId="77777777" w:rsidR="00CB6120" w:rsidRDefault="00CB6120" w:rsidP="00AA53D4">
      <w:pPr>
        <w:jc w:val="both"/>
        <w:rPr>
          <w:rFonts w:ascii="Garamond" w:hAnsi="Garamond"/>
          <w:b/>
          <w:bCs/>
          <w:sz w:val="22"/>
          <w:szCs w:val="22"/>
        </w:rPr>
      </w:pPr>
    </w:p>
    <w:p w14:paraId="573C7F80" w14:textId="77777777" w:rsidR="00CB6120" w:rsidRDefault="00CB6120" w:rsidP="00AA53D4">
      <w:pPr>
        <w:jc w:val="both"/>
        <w:rPr>
          <w:rFonts w:ascii="Garamond" w:hAnsi="Garamond"/>
          <w:b/>
          <w:bCs/>
          <w:sz w:val="22"/>
          <w:szCs w:val="22"/>
        </w:rPr>
      </w:pPr>
    </w:p>
    <w:p w14:paraId="15619738" w14:textId="77777777" w:rsidR="00F01A65" w:rsidRDefault="00F01A65" w:rsidP="00AA53D4">
      <w:pPr>
        <w:jc w:val="both"/>
        <w:rPr>
          <w:rFonts w:ascii="Garamond" w:hAnsi="Garamond"/>
          <w:b/>
          <w:bCs/>
          <w:sz w:val="22"/>
          <w:szCs w:val="22"/>
        </w:rPr>
      </w:pPr>
    </w:p>
    <w:p w14:paraId="23339AA9" w14:textId="77777777" w:rsidR="00CC01FF" w:rsidRDefault="00CC01FF" w:rsidP="00AA53D4">
      <w:pPr>
        <w:jc w:val="both"/>
        <w:rPr>
          <w:rFonts w:ascii="Garamond" w:hAnsi="Garamond"/>
          <w:b/>
          <w:bCs/>
          <w:sz w:val="22"/>
          <w:szCs w:val="22"/>
        </w:rPr>
      </w:pPr>
    </w:p>
    <w:p w14:paraId="620527EF" w14:textId="0DC10370" w:rsidR="00AA53D4" w:rsidRPr="00CC01FF" w:rsidRDefault="00B4483D" w:rsidP="00CC01FF">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7AD9D86F" w14:textId="2C4AB085" w:rsidR="00563F1A" w:rsidRPr="00D55F34" w:rsidRDefault="00563F1A" w:rsidP="00956AD9">
      <w:pPr>
        <w:ind w:left="540" w:right="54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sidR="002C3D09">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125107A6" w14:textId="77777777" w:rsidR="00563F1A" w:rsidRPr="00D55F34" w:rsidRDefault="00563F1A" w:rsidP="00956AD9">
      <w:pPr>
        <w:ind w:left="540" w:right="540"/>
        <w:jc w:val="both"/>
        <w:rPr>
          <w:rFonts w:ascii="Garamond" w:hAnsi="Garamond"/>
          <w:sz w:val="22"/>
          <w:szCs w:val="22"/>
        </w:rPr>
      </w:pPr>
    </w:p>
    <w:p w14:paraId="499F1F61" w14:textId="77777777" w:rsidR="00563F1A" w:rsidRPr="00D55F34" w:rsidRDefault="00563F1A" w:rsidP="00956AD9">
      <w:pPr>
        <w:ind w:left="540" w:right="540"/>
        <w:jc w:val="both"/>
        <w:rPr>
          <w:rFonts w:ascii="Garamond" w:hAnsi="Garamond"/>
          <w:sz w:val="22"/>
          <w:szCs w:val="22"/>
        </w:rPr>
      </w:pPr>
      <w:r w:rsidRPr="00D55F34">
        <w:rPr>
          <w:rFonts w:ascii="Garamond" w:hAnsi="Garamond"/>
          <w:sz w:val="22"/>
          <w:szCs w:val="22"/>
        </w:rPr>
        <w:t>Requested citation format:</w:t>
      </w:r>
    </w:p>
    <w:p w14:paraId="7883AF4A" w14:textId="19962E68" w:rsidR="00563F1A" w:rsidRPr="00147F8B" w:rsidRDefault="00563F1A" w:rsidP="00956AD9">
      <w:pPr>
        <w:ind w:left="540" w:right="54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3"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w:t>
      </w:r>
      <w:r w:rsidR="007B5EAB" w:rsidRPr="00147F8B">
        <w:rPr>
          <w:rFonts w:ascii="Garamond" w:hAnsi="Garamond"/>
          <w:sz w:val="22"/>
          <w:szCs w:val="22"/>
        </w:rPr>
        <w:t>20</w:t>
      </w:r>
      <w:r w:rsidR="007B5EAB">
        <w:rPr>
          <w:rFonts w:ascii="Garamond" w:hAnsi="Garamond"/>
          <w:sz w:val="22"/>
          <w:szCs w:val="22"/>
        </w:rPr>
        <w:t>22</w:t>
      </w:r>
      <w:r w:rsidRPr="00147F8B">
        <w:rPr>
          <w:rFonts w:ascii="Garamond" w:hAnsi="Garamond"/>
          <w:sz w:val="22"/>
          <w:szCs w:val="22"/>
        </w:rPr>
        <w:t>.</w:t>
      </w:r>
    </w:p>
    <w:p w14:paraId="72A882E0" w14:textId="77777777" w:rsidR="00341000" w:rsidRPr="00D55F34" w:rsidRDefault="00341000" w:rsidP="00F01A65">
      <w:pPr>
        <w:ind w:right="900"/>
        <w:jc w:val="both"/>
        <w:rPr>
          <w:rFonts w:ascii="Garamond" w:hAnsi="Garamond"/>
          <w:sz w:val="22"/>
          <w:szCs w:val="22"/>
        </w:rPr>
      </w:pPr>
    </w:p>
    <w:p w14:paraId="45B1B540" w14:textId="2461CAF9" w:rsidR="00563F1A" w:rsidRDefault="00563F1A" w:rsidP="00956AD9">
      <w:pPr>
        <w:ind w:left="540" w:right="54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773337">
          <w:rPr>
            <w:rStyle w:val="Hyperlink"/>
            <w:rFonts w:ascii="Garamond" w:hAnsi="Garamond"/>
            <w:sz w:val="22"/>
            <w:szCs w:val="22"/>
          </w:rPr>
          <w:t>www.nerrsdata.org</w:t>
        </w:r>
      </w:hyperlink>
      <w:r w:rsidRPr="00D55F34">
        <w:rPr>
          <w:rFonts w:ascii="Garamond" w:hAnsi="Garamond"/>
          <w:sz w:val="22"/>
          <w:szCs w:val="22"/>
        </w:rPr>
        <w:t>.  Data are available in comma delimited format.</w:t>
      </w:r>
    </w:p>
    <w:p w14:paraId="4D83250D" w14:textId="77777777" w:rsidR="00563F1A" w:rsidRPr="00D55F34" w:rsidRDefault="00563F1A" w:rsidP="00956AD9">
      <w:pPr>
        <w:ind w:right="540"/>
        <w:jc w:val="both"/>
        <w:rPr>
          <w:rFonts w:ascii="Garamond" w:hAnsi="Garamond"/>
          <w:sz w:val="22"/>
          <w:szCs w:val="22"/>
        </w:rPr>
      </w:pPr>
    </w:p>
    <w:p w14:paraId="3B314488" w14:textId="77777777" w:rsidR="00341000" w:rsidRDefault="00B4483D" w:rsidP="00F01A65">
      <w:pPr>
        <w:pStyle w:val="HTMLPreformatted"/>
        <w:keepNext/>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cs="Times New Roman"/>
          <w:b/>
          <w:sz w:val="22"/>
          <w:szCs w:val="22"/>
        </w:rPr>
        <w:t xml:space="preserve"> </w:t>
      </w:r>
      <w:r w:rsidR="00B273B0" w:rsidRPr="00E87CC3">
        <w:rPr>
          <w:rFonts w:ascii="Garamond" w:hAnsi="Garamond" w:cs="Times New Roman"/>
          <w:b/>
          <w:sz w:val="22"/>
          <w:szCs w:val="22"/>
        </w:rPr>
        <w:t xml:space="preserve">– </w:t>
      </w:r>
    </w:p>
    <w:p w14:paraId="603336B1" w14:textId="60B62A6B" w:rsidR="00CB6120" w:rsidRPr="00577D46" w:rsidRDefault="00CB6120" w:rsidP="00CB6120">
      <w:pPr>
        <w:pStyle w:val="HTMLPreformatted"/>
        <w:ind w:left="540" w:right="900"/>
        <w:rPr>
          <w:rFonts w:ascii="Garamond" w:hAnsi="Garamond"/>
          <w:sz w:val="22"/>
          <w:szCs w:val="22"/>
        </w:rPr>
      </w:pPr>
      <w:r w:rsidRPr="00577D46">
        <w:rPr>
          <w:rFonts w:ascii="Garamond" w:hAnsi="Garamond"/>
          <w:sz w:val="22"/>
          <w:szCs w:val="22"/>
        </w:rPr>
        <w:t xml:space="preserve">As part of the SWMP long-term monitoring program, </w:t>
      </w:r>
      <w:r>
        <w:rPr>
          <w:rFonts w:ascii="Garamond" w:hAnsi="Garamond"/>
          <w:sz w:val="22"/>
          <w:szCs w:val="22"/>
        </w:rPr>
        <w:t>HUD</w:t>
      </w:r>
      <w:r w:rsidRPr="00577D46">
        <w:rPr>
          <w:rFonts w:ascii="Garamond" w:hAnsi="Garamond"/>
          <w:sz w:val="22"/>
          <w:szCs w:val="22"/>
        </w:rPr>
        <w:t xml:space="preserve"> NERR also monitors 15-minute water quality </w:t>
      </w:r>
      <w:r>
        <w:rPr>
          <w:rFonts w:ascii="Garamond" w:hAnsi="Garamond"/>
        </w:rPr>
        <w:t xml:space="preserve">along with monthly grab samples and diel sampling for nutrient data </w:t>
      </w:r>
      <w:r w:rsidRPr="00577D46">
        <w:rPr>
          <w:rFonts w:ascii="Garamond" w:hAnsi="Garamond"/>
          <w:sz w:val="22"/>
          <w:szCs w:val="22"/>
        </w:rPr>
        <w:t xml:space="preserve">which may be correlated with this </w:t>
      </w:r>
      <w:r>
        <w:rPr>
          <w:rFonts w:ascii="Garamond" w:hAnsi="Garamond"/>
          <w:sz w:val="22"/>
          <w:szCs w:val="22"/>
        </w:rPr>
        <w:t>meteorological</w:t>
      </w:r>
      <w:r w:rsidRPr="00577D46">
        <w:rPr>
          <w:rFonts w:ascii="Garamond" w:hAnsi="Garamond"/>
          <w:sz w:val="22"/>
          <w:szCs w:val="22"/>
        </w:rPr>
        <w:t xml:space="preserve"> dataset.  These data are available at </w:t>
      </w:r>
      <w:hyperlink r:id="rId15" w:history="1">
        <w:r w:rsidRPr="00577D46">
          <w:rPr>
            <w:rStyle w:val="Hyperlink"/>
            <w:rFonts w:ascii="Garamond" w:hAnsi="Garamond"/>
            <w:sz w:val="22"/>
            <w:szCs w:val="22"/>
          </w:rPr>
          <w:t>www.nerrsdata.org</w:t>
        </w:r>
      </w:hyperlink>
      <w:r w:rsidRPr="00577D46">
        <w:rPr>
          <w:rFonts w:ascii="Garamond" w:hAnsi="Garamond"/>
          <w:sz w:val="22"/>
          <w:szCs w:val="22"/>
        </w:rPr>
        <w:t>.</w:t>
      </w:r>
    </w:p>
    <w:p w14:paraId="27C5FAFF" w14:textId="77777777" w:rsidR="00CB6120" w:rsidRPr="00E87CC3" w:rsidRDefault="00CB6120" w:rsidP="00CB6120">
      <w:pPr>
        <w:pStyle w:val="HTMLPreformatted"/>
        <w:rPr>
          <w:rFonts w:ascii="Garamond" w:hAnsi="Garamond" w:cs="Times New Roman"/>
          <w:b/>
          <w:bCs/>
          <w:sz w:val="22"/>
          <w:szCs w:val="22"/>
        </w:rPr>
      </w:pPr>
    </w:p>
    <w:p w14:paraId="713AC22E" w14:textId="77777777" w:rsidR="00CB6120" w:rsidRPr="00E87CC3" w:rsidRDefault="00CB6120" w:rsidP="00CC01FF">
      <w:pPr>
        <w:pStyle w:val="HTMLPreformatted"/>
        <w:keepNext/>
        <w:rPr>
          <w:rFonts w:ascii="Garamond" w:hAnsi="Garamond"/>
          <w:b/>
          <w:bCs/>
          <w:sz w:val="22"/>
          <w:szCs w:val="22"/>
        </w:rPr>
      </w:pPr>
      <w:r w:rsidRPr="00E87CC3">
        <w:rPr>
          <w:rFonts w:ascii="Garamond" w:hAnsi="Garamond"/>
          <w:b/>
          <w:bCs/>
          <w:sz w:val="22"/>
          <w:szCs w:val="22"/>
        </w:rPr>
        <w:t>II.  Physical Structure Descriptors</w:t>
      </w:r>
    </w:p>
    <w:p w14:paraId="76384BBB" w14:textId="77777777" w:rsidR="00CB6120" w:rsidRPr="00E87CC3" w:rsidRDefault="00CB6120" w:rsidP="00CC01FF">
      <w:pPr>
        <w:pStyle w:val="HTMLPreformatted"/>
        <w:keepNext/>
        <w:rPr>
          <w:rFonts w:ascii="Garamond" w:hAnsi="Garamond"/>
          <w:sz w:val="22"/>
          <w:szCs w:val="22"/>
        </w:rPr>
      </w:pPr>
    </w:p>
    <w:p w14:paraId="6258D089" w14:textId="40ADA273" w:rsidR="00CB6120" w:rsidRPr="00CC01FF" w:rsidRDefault="00CB6120" w:rsidP="00CC01FF">
      <w:pPr>
        <w:keepNext/>
        <w:rPr>
          <w:rFonts w:ascii="Garamond" w:hAnsi="Garamond"/>
          <w:b/>
          <w:bCs/>
          <w:sz w:val="22"/>
          <w:szCs w:val="22"/>
        </w:rPr>
      </w:pPr>
      <w:r w:rsidRPr="00EB4B53">
        <w:rPr>
          <w:rFonts w:ascii="Garamond" w:hAnsi="Garamond"/>
          <w:b/>
          <w:bCs/>
          <w:sz w:val="22"/>
          <w:szCs w:val="22"/>
        </w:rPr>
        <w:t xml:space="preserve">9)  Sensor specifications – </w:t>
      </w:r>
    </w:p>
    <w:p w14:paraId="0444FC07" w14:textId="77777777" w:rsidR="00CB6120" w:rsidRPr="00EB4B53" w:rsidRDefault="00CB6120" w:rsidP="00CC01FF">
      <w:pPr>
        <w:pStyle w:val="PlainText"/>
        <w:keepNext/>
        <w:ind w:firstLine="360"/>
        <w:rPr>
          <w:rFonts w:ascii="Garamond" w:hAnsi="Garamond"/>
          <w:sz w:val="22"/>
          <w:szCs w:val="22"/>
        </w:rPr>
      </w:pPr>
      <w:r w:rsidRPr="00EB4B53">
        <w:rPr>
          <w:rFonts w:ascii="Garamond" w:hAnsi="Garamond"/>
          <w:sz w:val="22"/>
          <w:szCs w:val="22"/>
        </w:rPr>
        <w:t>Parameter: Temperature</w:t>
      </w:r>
    </w:p>
    <w:p w14:paraId="65854D5E" w14:textId="77777777" w:rsidR="00CB6120" w:rsidRPr="00EB4B53" w:rsidRDefault="00CB6120" w:rsidP="00CC01FF">
      <w:pPr>
        <w:pStyle w:val="PlainText"/>
        <w:keepNext/>
        <w:ind w:left="360"/>
        <w:rPr>
          <w:rFonts w:ascii="Garamond" w:hAnsi="Garamond"/>
          <w:sz w:val="22"/>
          <w:szCs w:val="22"/>
        </w:rPr>
      </w:pPr>
      <w:r w:rsidRPr="00EB4B53">
        <w:rPr>
          <w:rFonts w:ascii="Garamond" w:hAnsi="Garamond"/>
          <w:sz w:val="22"/>
          <w:szCs w:val="22"/>
        </w:rPr>
        <w:t>Units: Celsius</w:t>
      </w:r>
    </w:p>
    <w:p w14:paraId="45F5EB29" w14:textId="77777777" w:rsidR="00CB6120" w:rsidRPr="00EB4B53" w:rsidRDefault="00CB6120" w:rsidP="00CC01FF">
      <w:pPr>
        <w:pStyle w:val="Default"/>
        <w:keepNext/>
        <w:ind w:firstLine="360"/>
        <w:rPr>
          <w:rFonts w:ascii="Garamond" w:hAnsi="Garamond"/>
          <w:sz w:val="22"/>
          <w:szCs w:val="22"/>
        </w:rPr>
      </w:pPr>
      <w:r w:rsidRPr="00EB4B53">
        <w:rPr>
          <w:rFonts w:ascii="Garamond" w:hAnsi="Garamond"/>
          <w:sz w:val="22"/>
          <w:szCs w:val="22"/>
        </w:rPr>
        <w:t xml:space="preserve">Sensor type: Campbell Scientific 1000 Ω Platinum Resistance Thermometer </w:t>
      </w:r>
    </w:p>
    <w:p w14:paraId="064B5FD6" w14:textId="77777777" w:rsidR="00CB6120" w:rsidRPr="00EB4B53" w:rsidRDefault="00CB6120" w:rsidP="00CB6120">
      <w:pPr>
        <w:pStyle w:val="PlainText"/>
        <w:ind w:left="360"/>
        <w:rPr>
          <w:rFonts w:ascii="Garamond" w:hAnsi="Garamond"/>
          <w:sz w:val="22"/>
          <w:szCs w:val="22"/>
        </w:rPr>
      </w:pPr>
      <w:r w:rsidRPr="00EB4B53">
        <w:rPr>
          <w:rFonts w:ascii="Garamond" w:hAnsi="Garamond"/>
          <w:sz w:val="22"/>
          <w:szCs w:val="22"/>
        </w:rPr>
        <w:t>Model #:  EE-181-L Temperature and Relative Humidity Probe</w:t>
      </w:r>
    </w:p>
    <w:p w14:paraId="14A8435A" w14:textId="77777777" w:rsidR="00CB6120" w:rsidRPr="00EB4B53" w:rsidRDefault="00CB6120" w:rsidP="00CB6120">
      <w:pPr>
        <w:pStyle w:val="PlainText"/>
        <w:ind w:left="360"/>
        <w:rPr>
          <w:rFonts w:ascii="Garamond" w:hAnsi="Garamond"/>
          <w:sz w:val="22"/>
          <w:szCs w:val="22"/>
        </w:rPr>
      </w:pPr>
      <w:r w:rsidRPr="00EB4B53">
        <w:rPr>
          <w:rFonts w:ascii="Garamond" w:hAnsi="Garamond"/>
          <w:sz w:val="22"/>
          <w:szCs w:val="22"/>
        </w:rPr>
        <w:t>Operating Temperature:  -40°C to +60°C</w:t>
      </w:r>
    </w:p>
    <w:p w14:paraId="162C866D" w14:textId="77777777" w:rsidR="00CB6120" w:rsidRPr="00EB4B53" w:rsidRDefault="00CB6120" w:rsidP="00CB6120">
      <w:pPr>
        <w:pStyle w:val="PlainText"/>
        <w:ind w:left="360"/>
        <w:rPr>
          <w:rFonts w:ascii="Garamond" w:hAnsi="Garamond"/>
          <w:sz w:val="22"/>
          <w:szCs w:val="22"/>
        </w:rPr>
      </w:pPr>
      <w:r w:rsidRPr="00EB4B53">
        <w:rPr>
          <w:rFonts w:ascii="Garamond" w:hAnsi="Garamond"/>
          <w:sz w:val="22"/>
          <w:szCs w:val="22"/>
        </w:rPr>
        <w:t>Range: -40°C to +60°C</w:t>
      </w:r>
    </w:p>
    <w:p w14:paraId="452DB5F3" w14:textId="77777777" w:rsidR="00CB6120" w:rsidRPr="00EB4B53" w:rsidRDefault="00CB6120" w:rsidP="00CB6120">
      <w:pPr>
        <w:pStyle w:val="PlainText"/>
        <w:ind w:left="360"/>
        <w:rPr>
          <w:rFonts w:ascii="Garamond" w:hAnsi="Garamond"/>
          <w:sz w:val="22"/>
          <w:szCs w:val="22"/>
        </w:rPr>
      </w:pPr>
      <w:r w:rsidRPr="00EB4B53">
        <w:rPr>
          <w:rFonts w:ascii="Garamond" w:hAnsi="Garamond"/>
          <w:sz w:val="22"/>
          <w:szCs w:val="22"/>
        </w:rPr>
        <w:t>Accuracy: ± 0.2 °C @ 23°C</w:t>
      </w:r>
    </w:p>
    <w:p w14:paraId="05AA0785" w14:textId="77777777" w:rsidR="00CB6120" w:rsidRPr="00EB4B53" w:rsidRDefault="00CB6120" w:rsidP="00CB6120">
      <w:pPr>
        <w:pStyle w:val="PlainText"/>
        <w:rPr>
          <w:rFonts w:ascii="Garamond" w:eastAsia="MS Mincho" w:hAnsi="Garamond"/>
          <w:b/>
          <w:sz w:val="22"/>
          <w:szCs w:val="22"/>
        </w:rPr>
      </w:pPr>
    </w:p>
    <w:tbl>
      <w:tblPr>
        <w:tblStyle w:val="TableGrid"/>
        <w:tblW w:w="8090" w:type="dxa"/>
        <w:tblInd w:w="360" w:type="dxa"/>
        <w:tblLook w:val="04A0" w:firstRow="1" w:lastRow="0" w:firstColumn="1" w:lastColumn="0" w:noHBand="0" w:noVBand="1"/>
      </w:tblPr>
      <w:tblGrid>
        <w:gridCol w:w="923"/>
        <w:gridCol w:w="2173"/>
        <w:gridCol w:w="2218"/>
        <w:gridCol w:w="2776"/>
      </w:tblGrid>
      <w:tr w:rsidR="00CB6120" w:rsidRPr="00EB4B53" w14:paraId="1CB116C9" w14:textId="77777777" w:rsidTr="008425EC">
        <w:tc>
          <w:tcPr>
            <w:tcW w:w="923" w:type="dxa"/>
          </w:tcPr>
          <w:p w14:paraId="66EF1D6E" w14:textId="77777777" w:rsidR="00CB6120" w:rsidRPr="00EB4B53" w:rsidRDefault="00CB6120" w:rsidP="008425EC">
            <w:pPr>
              <w:pStyle w:val="PlainText"/>
              <w:jc w:val="center"/>
              <w:rPr>
                <w:rFonts w:ascii="Garamond" w:eastAsia="MS Mincho" w:hAnsi="Garamond"/>
                <w:b/>
                <w:sz w:val="22"/>
                <w:szCs w:val="22"/>
                <w:u w:val="single"/>
              </w:rPr>
            </w:pPr>
            <w:r w:rsidRPr="00EB4B53">
              <w:rPr>
                <w:rFonts w:ascii="Garamond" w:eastAsia="MS Mincho" w:hAnsi="Garamond"/>
                <w:b/>
                <w:sz w:val="22"/>
                <w:szCs w:val="22"/>
                <w:u w:val="single"/>
              </w:rPr>
              <w:t>Station</w:t>
            </w:r>
          </w:p>
        </w:tc>
        <w:tc>
          <w:tcPr>
            <w:tcW w:w="2173" w:type="dxa"/>
          </w:tcPr>
          <w:p w14:paraId="7E48F3ED" w14:textId="77777777" w:rsidR="00CB6120" w:rsidRPr="00EB4B53" w:rsidRDefault="00CB6120" w:rsidP="008425EC">
            <w:pPr>
              <w:pStyle w:val="PlainText"/>
              <w:jc w:val="center"/>
              <w:rPr>
                <w:rFonts w:ascii="Garamond" w:eastAsia="MS Mincho" w:hAnsi="Garamond"/>
                <w:b/>
                <w:sz w:val="22"/>
                <w:szCs w:val="22"/>
                <w:u w:val="single"/>
              </w:rPr>
            </w:pPr>
            <w:r w:rsidRPr="00EB4B53">
              <w:rPr>
                <w:rFonts w:ascii="Garamond" w:eastAsia="MS Mincho" w:hAnsi="Garamond"/>
                <w:b/>
                <w:sz w:val="22"/>
                <w:szCs w:val="22"/>
                <w:u w:val="single"/>
              </w:rPr>
              <w:t>Serial Number</w:t>
            </w:r>
          </w:p>
        </w:tc>
        <w:tc>
          <w:tcPr>
            <w:tcW w:w="2218" w:type="dxa"/>
          </w:tcPr>
          <w:p w14:paraId="4FC2CBAD" w14:textId="77777777" w:rsidR="00CB6120" w:rsidRPr="00EB4B53" w:rsidRDefault="00CB6120" w:rsidP="008425EC">
            <w:pPr>
              <w:pStyle w:val="PlainText"/>
              <w:jc w:val="center"/>
              <w:rPr>
                <w:rFonts w:ascii="Garamond" w:eastAsia="MS Mincho" w:hAnsi="Garamond"/>
                <w:b/>
                <w:sz w:val="22"/>
                <w:szCs w:val="22"/>
                <w:u w:val="single"/>
              </w:rPr>
            </w:pPr>
            <w:r w:rsidRPr="00EB4B53">
              <w:rPr>
                <w:rFonts w:ascii="Garamond" w:eastAsia="MS Mincho" w:hAnsi="Garamond"/>
                <w:b/>
                <w:sz w:val="22"/>
                <w:szCs w:val="22"/>
                <w:u w:val="single"/>
              </w:rPr>
              <w:t>Date of Cal</w:t>
            </w:r>
          </w:p>
        </w:tc>
        <w:tc>
          <w:tcPr>
            <w:tcW w:w="2776" w:type="dxa"/>
          </w:tcPr>
          <w:p w14:paraId="7F0C79FF" w14:textId="77777777" w:rsidR="00CB6120" w:rsidRPr="00EB4B53" w:rsidRDefault="00CB6120" w:rsidP="008425EC">
            <w:pPr>
              <w:pStyle w:val="PlainText"/>
              <w:jc w:val="center"/>
              <w:rPr>
                <w:rFonts w:ascii="Garamond" w:eastAsia="MS Mincho" w:hAnsi="Garamond"/>
                <w:b/>
                <w:sz w:val="22"/>
                <w:szCs w:val="22"/>
                <w:u w:val="single"/>
              </w:rPr>
            </w:pPr>
            <w:r w:rsidRPr="00EB4B53">
              <w:rPr>
                <w:rFonts w:ascii="Garamond" w:eastAsia="MS Mincho" w:hAnsi="Garamond"/>
                <w:b/>
                <w:sz w:val="22"/>
                <w:szCs w:val="22"/>
                <w:u w:val="single"/>
              </w:rPr>
              <w:t>Dates of Sensor Use</w:t>
            </w:r>
          </w:p>
        </w:tc>
      </w:tr>
      <w:tr w:rsidR="00CB6120" w:rsidRPr="00EB4B53" w14:paraId="055F3DAF" w14:textId="77777777" w:rsidTr="008425EC">
        <w:tc>
          <w:tcPr>
            <w:tcW w:w="923" w:type="dxa"/>
          </w:tcPr>
          <w:p w14:paraId="7E779AA6" w14:textId="77777777" w:rsidR="00CB6120" w:rsidRPr="00EB4B53" w:rsidRDefault="00CB6120" w:rsidP="008425EC">
            <w:pPr>
              <w:pStyle w:val="PlainText"/>
              <w:jc w:val="center"/>
              <w:rPr>
                <w:rFonts w:ascii="Garamond" w:eastAsia="MS Mincho" w:hAnsi="Garamond"/>
                <w:sz w:val="22"/>
                <w:szCs w:val="22"/>
              </w:rPr>
            </w:pPr>
            <w:bookmarkStart w:id="15" w:name="_Hlk125442289"/>
            <w:r w:rsidRPr="00EB4B53">
              <w:rPr>
                <w:rFonts w:ascii="Garamond" w:eastAsia="MS Mincho" w:hAnsi="Garamond"/>
                <w:sz w:val="22"/>
                <w:szCs w:val="22"/>
              </w:rPr>
              <w:t>FS</w:t>
            </w:r>
          </w:p>
        </w:tc>
        <w:tc>
          <w:tcPr>
            <w:tcW w:w="2173" w:type="dxa"/>
          </w:tcPr>
          <w:p w14:paraId="4D74CFF6" w14:textId="3BF9759F" w:rsidR="00CB6120" w:rsidRPr="00EB4B53" w:rsidRDefault="00316517" w:rsidP="008425EC">
            <w:pPr>
              <w:pStyle w:val="PlainText"/>
              <w:jc w:val="center"/>
              <w:rPr>
                <w:rFonts w:ascii="Garamond" w:eastAsia="MS Mincho" w:hAnsi="Garamond"/>
                <w:sz w:val="22"/>
                <w:szCs w:val="22"/>
              </w:rPr>
            </w:pPr>
            <w:r w:rsidRPr="00EB4B53">
              <w:rPr>
                <w:rFonts w:ascii="Garamond" w:eastAsia="MS Mincho" w:hAnsi="Garamond"/>
                <w:sz w:val="22"/>
                <w:szCs w:val="22"/>
              </w:rPr>
              <w:t>170516000140F8</w:t>
            </w:r>
          </w:p>
        </w:tc>
        <w:tc>
          <w:tcPr>
            <w:tcW w:w="2218" w:type="dxa"/>
          </w:tcPr>
          <w:p w14:paraId="155AF24D" w14:textId="4D69E157" w:rsidR="00CB6120" w:rsidRPr="00EB4B53" w:rsidRDefault="00316517" w:rsidP="008425EC">
            <w:pPr>
              <w:pStyle w:val="PlainText"/>
              <w:jc w:val="center"/>
              <w:rPr>
                <w:rFonts w:ascii="Garamond" w:eastAsia="MS Mincho" w:hAnsi="Garamond"/>
                <w:sz w:val="22"/>
                <w:szCs w:val="22"/>
              </w:rPr>
            </w:pPr>
            <w:r w:rsidRPr="00EB4B53">
              <w:rPr>
                <w:rFonts w:ascii="Garamond" w:eastAsia="MS Mincho" w:hAnsi="Garamond"/>
                <w:sz w:val="22"/>
                <w:szCs w:val="22"/>
              </w:rPr>
              <w:t>11/09/2020</w:t>
            </w:r>
          </w:p>
        </w:tc>
        <w:tc>
          <w:tcPr>
            <w:tcW w:w="2776" w:type="dxa"/>
          </w:tcPr>
          <w:p w14:paraId="5D0E36F5" w14:textId="09231636" w:rsidR="00CB6120" w:rsidRPr="00EB4B53" w:rsidRDefault="00316517" w:rsidP="008425EC">
            <w:pPr>
              <w:pStyle w:val="PlainText"/>
              <w:jc w:val="center"/>
              <w:rPr>
                <w:rFonts w:ascii="Garamond" w:eastAsia="MS Mincho" w:hAnsi="Garamond"/>
                <w:sz w:val="22"/>
                <w:szCs w:val="22"/>
              </w:rPr>
            </w:pPr>
            <w:r w:rsidRPr="00EB4B53">
              <w:rPr>
                <w:rFonts w:ascii="Garamond" w:eastAsia="MS Mincho" w:hAnsi="Garamond"/>
                <w:sz w:val="22"/>
                <w:szCs w:val="22"/>
              </w:rPr>
              <w:t>11/18/2021 - Current</w:t>
            </w:r>
          </w:p>
        </w:tc>
      </w:tr>
      <w:tr w:rsidR="00CB6120" w:rsidRPr="00EB4B53" w14:paraId="7767B0D9" w14:textId="77777777" w:rsidTr="008425EC">
        <w:tc>
          <w:tcPr>
            <w:tcW w:w="923" w:type="dxa"/>
          </w:tcPr>
          <w:p w14:paraId="3072B9EC" w14:textId="77777777" w:rsidR="00CB6120" w:rsidRPr="00EB4B53" w:rsidRDefault="00CB6120" w:rsidP="008425EC">
            <w:pPr>
              <w:pStyle w:val="PlainText"/>
              <w:jc w:val="center"/>
              <w:rPr>
                <w:rFonts w:ascii="Garamond" w:eastAsia="MS Mincho" w:hAnsi="Garamond"/>
                <w:sz w:val="22"/>
                <w:szCs w:val="22"/>
              </w:rPr>
            </w:pPr>
            <w:r w:rsidRPr="00EB4B53">
              <w:rPr>
                <w:rFonts w:ascii="Garamond" w:eastAsia="MS Mincho" w:hAnsi="Garamond"/>
                <w:sz w:val="22"/>
                <w:szCs w:val="22"/>
              </w:rPr>
              <w:t>NP</w:t>
            </w:r>
          </w:p>
        </w:tc>
        <w:tc>
          <w:tcPr>
            <w:tcW w:w="2173" w:type="dxa"/>
          </w:tcPr>
          <w:p w14:paraId="3C536BF9" w14:textId="77777777" w:rsidR="00CB6120" w:rsidRPr="00EB4B53" w:rsidRDefault="00CB6120" w:rsidP="008425EC">
            <w:pPr>
              <w:jc w:val="center"/>
              <w:rPr>
                <w:rFonts w:ascii="Garamond" w:hAnsi="Garamond"/>
                <w:color w:val="000000"/>
                <w:sz w:val="22"/>
                <w:szCs w:val="22"/>
              </w:rPr>
            </w:pPr>
            <w:r w:rsidRPr="00EB4B53">
              <w:rPr>
                <w:rFonts w:ascii="Garamond" w:hAnsi="Garamond"/>
                <w:color w:val="000000"/>
                <w:sz w:val="22"/>
                <w:szCs w:val="22"/>
              </w:rPr>
              <w:t>170516000153DE</w:t>
            </w:r>
          </w:p>
        </w:tc>
        <w:tc>
          <w:tcPr>
            <w:tcW w:w="2218" w:type="dxa"/>
          </w:tcPr>
          <w:p w14:paraId="6762161B" w14:textId="33ED07FB" w:rsidR="00CB6120" w:rsidRPr="00EB4B53" w:rsidRDefault="00CB6120" w:rsidP="008425EC">
            <w:pPr>
              <w:pStyle w:val="PlainText"/>
              <w:jc w:val="center"/>
              <w:rPr>
                <w:rFonts w:ascii="Garamond" w:eastAsia="MS Mincho" w:hAnsi="Garamond"/>
                <w:sz w:val="22"/>
                <w:szCs w:val="22"/>
              </w:rPr>
            </w:pPr>
            <w:r w:rsidRPr="00EB4B53">
              <w:rPr>
                <w:rFonts w:ascii="Garamond" w:eastAsia="MS Mincho" w:hAnsi="Garamond"/>
                <w:sz w:val="22"/>
                <w:szCs w:val="22"/>
              </w:rPr>
              <w:t>12/</w:t>
            </w:r>
            <w:r w:rsidR="00905804" w:rsidRPr="00EB4B53">
              <w:rPr>
                <w:rFonts w:ascii="Garamond" w:eastAsia="MS Mincho" w:hAnsi="Garamond"/>
                <w:sz w:val="22"/>
                <w:szCs w:val="22"/>
              </w:rPr>
              <w:t>0</w:t>
            </w:r>
            <w:r w:rsidRPr="00EB4B53">
              <w:rPr>
                <w:rFonts w:ascii="Garamond" w:eastAsia="MS Mincho" w:hAnsi="Garamond"/>
                <w:sz w:val="22"/>
                <w:szCs w:val="22"/>
              </w:rPr>
              <w:t>3/</w:t>
            </w:r>
            <w:r w:rsidR="00905804" w:rsidRPr="00EB4B53">
              <w:rPr>
                <w:rFonts w:ascii="Garamond" w:eastAsia="MS Mincho" w:hAnsi="Garamond"/>
                <w:sz w:val="22"/>
                <w:szCs w:val="22"/>
              </w:rPr>
              <w:t>20</w:t>
            </w:r>
            <w:r w:rsidRPr="00EB4B53">
              <w:rPr>
                <w:rFonts w:ascii="Garamond" w:eastAsia="MS Mincho" w:hAnsi="Garamond"/>
                <w:sz w:val="22"/>
                <w:szCs w:val="22"/>
              </w:rPr>
              <w:t>19</w:t>
            </w:r>
          </w:p>
        </w:tc>
        <w:tc>
          <w:tcPr>
            <w:tcW w:w="2776" w:type="dxa"/>
          </w:tcPr>
          <w:p w14:paraId="38F7042B" w14:textId="03F95839" w:rsidR="00CB6120" w:rsidRPr="00EB4B53" w:rsidRDefault="00CB6120" w:rsidP="008425EC">
            <w:pPr>
              <w:pStyle w:val="PlainText"/>
              <w:jc w:val="center"/>
              <w:rPr>
                <w:rFonts w:ascii="Garamond" w:eastAsia="MS Mincho" w:hAnsi="Garamond"/>
                <w:sz w:val="22"/>
                <w:szCs w:val="22"/>
              </w:rPr>
            </w:pPr>
            <w:r w:rsidRPr="00EB4B53">
              <w:rPr>
                <w:rFonts w:ascii="Garamond" w:eastAsia="MS Mincho" w:hAnsi="Garamond"/>
                <w:sz w:val="22"/>
                <w:szCs w:val="22"/>
              </w:rPr>
              <w:t>10/</w:t>
            </w:r>
            <w:r w:rsidR="00905804" w:rsidRPr="00EB4B53">
              <w:rPr>
                <w:rFonts w:ascii="Garamond" w:eastAsia="MS Mincho" w:hAnsi="Garamond"/>
                <w:sz w:val="22"/>
                <w:szCs w:val="22"/>
              </w:rPr>
              <w:t>0</w:t>
            </w:r>
            <w:r w:rsidRPr="00EB4B53">
              <w:rPr>
                <w:rFonts w:ascii="Garamond" w:eastAsia="MS Mincho" w:hAnsi="Garamond"/>
                <w:sz w:val="22"/>
                <w:szCs w:val="22"/>
              </w:rPr>
              <w:t>6/</w:t>
            </w:r>
            <w:r w:rsidR="00905804" w:rsidRPr="00EB4B53">
              <w:rPr>
                <w:rFonts w:ascii="Garamond" w:eastAsia="MS Mincho" w:hAnsi="Garamond"/>
                <w:sz w:val="22"/>
                <w:szCs w:val="22"/>
              </w:rPr>
              <w:t>20</w:t>
            </w:r>
            <w:r w:rsidRPr="00EB4B53">
              <w:rPr>
                <w:rFonts w:ascii="Garamond" w:eastAsia="MS Mincho" w:hAnsi="Garamond"/>
                <w:sz w:val="22"/>
                <w:szCs w:val="22"/>
              </w:rPr>
              <w:t xml:space="preserve">20 – </w:t>
            </w:r>
            <w:r w:rsidR="00316517" w:rsidRPr="00EB4B53">
              <w:rPr>
                <w:rFonts w:ascii="Garamond" w:eastAsia="MS Mincho" w:hAnsi="Garamond"/>
                <w:sz w:val="22"/>
                <w:szCs w:val="22"/>
              </w:rPr>
              <w:t>09/19/2022</w:t>
            </w:r>
          </w:p>
        </w:tc>
      </w:tr>
      <w:tr w:rsidR="00316517" w:rsidRPr="00F01A65" w14:paraId="38606624" w14:textId="77777777" w:rsidTr="008425EC">
        <w:tc>
          <w:tcPr>
            <w:tcW w:w="923" w:type="dxa"/>
          </w:tcPr>
          <w:p w14:paraId="2FE8CD18" w14:textId="2DCC3303" w:rsidR="00316517" w:rsidRPr="00212D8E" w:rsidRDefault="00316517" w:rsidP="008425EC">
            <w:pPr>
              <w:pStyle w:val="PlainText"/>
              <w:jc w:val="center"/>
              <w:rPr>
                <w:rFonts w:ascii="Garamond" w:eastAsia="MS Mincho" w:hAnsi="Garamond"/>
                <w:sz w:val="22"/>
                <w:szCs w:val="22"/>
              </w:rPr>
            </w:pPr>
            <w:r w:rsidRPr="00212D8E">
              <w:rPr>
                <w:rFonts w:ascii="Garamond" w:eastAsia="MS Mincho" w:hAnsi="Garamond"/>
                <w:sz w:val="22"/>
                <w:szCs w:val="22"/>
              </w:rPr>
              <w:t>NP</w:t>
            </w:r>
          </w:p>
        </w:tc>
        <w:tc>
          <w:tcPr>
            <w:tcW w:w="2173" w:type="dxa"/>
          </w:tcPr>
          <w:p w14:paraId="1110DE60" w14:textId="7B14F526" w:rsidR="00316517" w:rsidRPr="00212D8E" w:rsidRDefault="00316517" w:rsidP="008425EC">
            <w:pPr>
              <w:jc w:val="center"/>
              <w:rPr>
                <w:rFonts w:ascii="Garamond" w:hAnsi="Garamond"/>
                <w:color w:val="000000"/>
                <w:sz w:val="22"/>
                <w:szCs w:val="22"/>
              </w:rPr>
            </w:pPr>
            <w:r w:rsidRPr="00212D8E">
              <w:rPr>
                <w:rFonts w:ascii="Garamond" w:hAnsi="Garamond"/>
                <w:color w:val="000000"/>
                <w:sz w:val="22"/>
                <w:szCs w:val="22"/>
              </w:rPr>
              <w:t>1645160</w:t>
            </w:r>
            <w:r w:rsidR="00212D8E" w:rsidRPr="00212D8E">
              <w:rPr>
                <w:rFonts w:ascii="Garamond" w:hAnsi="Garamond"/>
                <w:color w:val="000000"/>
                <w:sz w:val="22"/>
                <w:szCs w:val="22"/>
              </w:rPr>
              <w:t>0</w:t>
            </w:r>
            <w:r w:rsidRPr="00212D8E">
              <w:rPr>
                <w:rFonts w:ascii="Garamond" w:hAnsi="Garamond"/>
                <w:color w:val="000000"/>
                <w:sz w:val="22"/>
                <w:szCs w:val="22"/>
              </w:rPr>
              <w:t>0139CC</w:t>
            </w:r>
          </w:p>
        </w:tc>
        <w:tc>
          <w:tcPr>
            <w:tcW w:w="2218" w:type="dxa"/>
          </w:tcPr>
          <w:p w14:paraId="4F2FCC63" w14:textId="2037CCF1" w:rsidR="00316517" w:rsidRPr="00212D8E" w:rsidRDefault="00212D8E" w:rsidP="008425EC">
            <w:pPr>
              <w:pStyle w:val="PlainText"/>
              <w:jc w:val="center"/>
              <w:rPr>
                <w:rFonts w:ascii="Garamond" w:eastAsia="MS Mincho" w:hAnsi="Garamond"/>
                <w:sz w:val="22"/>
                <w:szCs w:val="22"/>
              </w:rPr>
            </w:pPr>
            <w:r w:rsidRPr="00212D8E">
              <w:rPr>
                <w:rFonts w:ascii="Garamond" w:eastAsia="MS Mincho" w:hAnsi="Garamond"/>
                <w:sz w:val="22"/>
                <w:szCs w:val="22"/>
              </w:rPr>
              <w:t>04/21/2022</w:t>
            </w:r>
          </w:p>
        </w:tc>
        <w:tc>
          <w:tcPr>
            <w:tcW w:w="2776" w:type="dxa"/>
          </w:tcPr>
          <w:p w14:paraId="77C0BEB0" w14:textId="7D8D77D2" w:rsidR="00316517" w:rsidRPr="00212D8E" w:rsidRDefault="00316517" w:rsidP="008425EC">
            <w:pPr>
              <w:pStyle w:val="PlainText"/>
              <w:jc w:val="center"/>
              <w:rPr>
                <w:rFonts w:ascii="Garamond" w:eastAsia="MS Mincho" w:hAnsi="Garamond"/>
                <w:sz w:val="22"/>
                <w:szCs w:val="22"/>
              </w:rPr>
            </w:pPr>
            <w:r w:rsidRPr="00212D8E">
              <w:rPr>
                <w:rFonts w:ascii="Garamond" w:eastAsia="MS Mincho" w:hAnsi="Garamond"/>
                <w:sz w:val="22"/>
                <w:szCs w:val="22"/>
              </w:rPr>
              <w:t>09/19/2022 - Current</w:t>
            </w:r>
          </w:p>
        </w:tc>
      </w:tr>
      <w:bookmarkEnd w:id="15"/>
    </w:tbl>
    <w:p w14:paraId="5FF85CC2" w14:textId="77777777" w:rsidR="00CB6120" w:rsidRPr="00F01A65" w:rsidRDefault="00CB6120" w:rsidP="00CB6120">
      <w:pPr>
        <w:pStyle w:val="PlainText"/>
        <w:rPr>
          <w:rFonts w:ascii="Garamond" w:eastAsia="MS Mincho" w:hAnsi="Garamond"/>
          <w:b/>
          <w:sz w:val="22"/>
          <w:szCs w:val="22"/>
          <w:highlight w:val="yellow"/>
        </w:rPr>
      </w:pPr>
    </w:p>
    <w:p w14:paraId="560B55EB" w14:textId="77777777" w:rsidR="00CB6120" w:rsidRPr="00D80725" w:rsidRDefault="00CB6120" w:rsidP="00CB6120">
      <w:pPr>
        <w:pStyle w:val="PlainText"/>
        <w:ind w:left="360"/>
        <w:rPr>
          <w:rFonts w:ascii="Garamond" w:hAnsi="Garamond"/>
          <w:sz w:val="22"/>
          <w:szCs w:val="22"/>
        </w:rPr>
      </w:pPr>
      <w:r w:rsidRPr="00D80725">
        <w:rPr>
          <w:rFonts w:ascii="Garamond" w:hAnsi="Garamond"/>
          <w:sz w:val="22"/>
          <w:szCs w:val="22"/>
        </w:rPr>
        <w:t>Parameter: Relative Humidity</w:t>
      </w:r>
    </w:p>
    <w:p w14:paraId="0BEBF13D" w14:textId="77777777" w:rsidR="00CB6120" w:rsidRPr="00D80725" w:rsidRDefault="00CB6120" w:rsidP="00CB6120">
      <w:pPr>
        <w:pStyle w:val="PlainText"/>
        <w:ind w:left="360"/>
        <w:rPr>
          <w:rFonts w:ascii="Garamond" w:hAnsi="Garamond"/>
          <w:sz w:val="22"/>
          <w:szCs w:val="22"/>
        </w:rPr>
      </w:pPr>
      <w:r w:rsidRPr="00D80725">
        <w:rPr>
          <w:rFonts w:ascii="Garamond" w:hAnsi="Garamond"/>
          <w:sz w:val="22"/>
          <w:szCs w:val="22"/>
        </w:rPr>
        <w:t>Units: Percent</w:t>
      </w:r>
    </w:p>
    <w:p w14:paraId="759274F8" w14:textId="77777777" w:rsidR="00CB6120" w:rsidRPr="00D80725" w:rsidRDefault="00CB6120" w:rsidP="00CB6120">
      <w:pPr>
        <w:pStyle w:val="PlainText"/>
        <w:ind w:left="360"/>
        <w:rPr>
          <w:rFonts w:ascii="Garamond" w:hAnsi="Garamond"/>
          <w:sz w:val="22"/>
          <w:szCs w:val="22"/>
        </w:rPr>
      </w:pPr>
      <w:r w:rsidRPr="00D80725">
        <w:rPr>
          <w:rFonts w:ascii="Garamond" w:hAnsi="Garamond"/>
          <w:sz w:val="22"/>
          <w:szCs w:val="22"/>
        </w:rPr>
        <w:t xml:space="preserve">Sensor type: </w:t>
      </w:r>
      <w:proofErr w:type="spellStart"/>
      <w:r w:rsidRPr="00D80725">
        <w:rPr>
          <w:rFonts w:ascii="Garamond" w:hAnsi="Garamond"/>
          <w:sz w:val="22"/>
          <w:szCs w:val="22"/>
        </w:rPr>
        <w:t>Campell</w:t>
      </w:r>
      <w:proofErr w:type="spellEnd"/>
      <w:r w:rsidRPr="00D80725">
        <w:rPr>
          <w:rFonts w:ascii="Garamond" w:hAnsi="Garamond"/>
          <w:sz w:val="22"/>
          <w:szCs w:val="22"/>
        </w:rPr>
        <w:t xml:space="preserve"> Scientific Capacitance RH Sensor</w:t>
      </w:r>
    </w:p>
    <w:p w14:paraId="0E9E36B2" w14:textId="77777777" w:rsidR="00CB6120" w:rsidRPr="00D80725" w:rsidRDefault="00CB6120" w:rsidP="00CB6120">
      <w:pPr>
        <w:pStyle w:val="PlainText"/>
        <w:ind w:left="360"/>
        <w:rPr>
          <w:rFonts w:ascii="Garamond" w:hAnsi="Garamond"/>
          <w:sz w:val="22"/>
          <w:szCs w:val="22"/>
        </w:rPr>
      </w:pPr>
      <w:r w:rsidRPr="00D80725">
        <w:rPr>
          <w:rFonts w:ascii="Garamond" w:hAnsi="Garamond"/>
          <w:sz w:val="22"/>
          <w:szCs w:val="22"/>
        </w:rPr>
        <w:t>Model #: EE-181-L Temperature and Relative Humidity Probe</w:t>
      </w:r>
    </w:p>
    <w:p w14:paraId="66A51404" w14:textId="77777777" w:rsidR="00CB6120" w:rsidRPr="00D80725" w:rsidRDefault="00CB6120" w:rsidP="00CB6120">
      <w:pPr>
        <w:pStyle w:val="PlainText"/>
        <w:ind w:left="360"/>
        <w:rPr>
          <w:rFonts w:ascii="Garamond" w:hAnsi="Garamond"/>
          <w:sz w:val="22"/>
          <w:szCs w:val="22"/>
        </w:rPr>
      </w:pPr>
      <w:r w:rsidRPr="00D80725">
        <w:rPr>
          <w:rFonts w:ascii="Garamond" w:hAnsi="Garamond"/>
          <w:sz w:val="22"/>
          <w:szCs w:val="22"/>
        </w:rPr>
        <w:t>Range: 0-100% non-condensing</w:t>
      </w:r>
    </w:p>
    <w:p w14:paraId="65FDD6FC" w14:textId="77777777" w:rsidR="00CB6120" w:rsidRPr="00D80725" w:rsidRDefault="00CB6120" w:rsidP="00CB6120">
      <w:pPr>
        <w:pStyle w:val="PlainText"/>
        <w:ind w:left="360"/>
        <w:rPr>
          <w:rFonts w:ascii="Garamond" w:hAnsi="Garamond"/>
          <w:sz w:val="22"/>
          <w:szCs w:val="22"/>
        </w:rPr>
      </w:pPr>
      <w:r w:rsidRPr="00D80725">
        <w:rPr>
          <w:rFonts w:ascii="Garamond" w:hAnsi="Garamond"/>
          <w:sz w:val="22"/>
          <w:szCs w:val="22"/>
        </w:rPr>
        <w:t>Accuracy at 23°C:  &gt; +/- (1.3 + 0.003 * RH reading) % (0 to 90% RH)</w:t>
      </w:r>
      <w:r w:rsidRPr="00D80725">
        <w:rPr>
          <w:rFonts w:ascii="Garamond" w:hAnsi="Garamond"/>
          <w:sz w:val="22"/>
          <w:szCs w:val="22"/>
        </w:rPr>
        <w:br/>
      </w:r>
      <w:r w:rsidRPr="00D80725">
        <w:rPr>
          <w:rFonts w:ascii="Garamond" w:hAnsi="Garamond"/>
          <w:sz w:val="22"/>
          <w:szCs w:val="22"/>
        </w:rPr>
        <w:tab/>
      </w:r>
      <w:r w:rsidRPr="00D80725">
        <w:rPr>
          <w:rFonts w:ascii="Garamond" w:hAnsi="Garamond"/>
          <w:sz w:val="22"/>
          <w:szCs w:val="22"/>
        </w:rPr>
        <w:tab/>
      </w:r>
      <w:r w:rsidRPr="00D80725">
        <w:rPr>
          <w:rFonts w:ascii="Garamond" w:hAnsi="Garamond"/>
          <w:sz w:val="22"/>
          <w:szCs w:val="22"/>
        </w:rPr>
        <w:tab/>
        <w:t>&gt; +/- 2.3% RH (90 to 100% RH)</w:t>
      </w:r>
    </w:p>
    <w:p w14:paraId="562D7336" w14:textId="77777777" w:rsidR="00CB6120" w:rsidRPr="00F01A65" w:rsidRDefault="00CB6120" w:rsidP="00CB6120">
      <w:pPr>
        <w:pStyle w:val="PlainText"/>
        <w:rPr>
          <w:rFonts w:ascii="Garamond" w:eastAsia="MS Mincho" w:hAnsi="Garamond"/>
          <w:sz w:val="22"/>
          <w:szCs w:val="22"/>
          <w:highlight w:val="yellow"/>
        </w:rPr>
      </w:pPr>
    </w:p>
    <w:tbl>
      <w:tblPr>
        <w:tblStyle w:val="TableGrid"/>
        <w:tblW w:w="0" w:type="auto"/>
        <w:tblInd w:w="360" w:type="dxa"/>
        <w:tblLook w:val="04A0" w:firstRow="1" w:lastRow="0" w:firstColumn="1" w:lastColumn="0" w:noHBand="0" w:noVBand="1"/>
      </w:tblPr>
      <w:tblGrid>
        <w:gridCol w:w="923"/>
        <w:gridCol w:w="2173"/>
        <w:gridCol w:w="2218"/>
        <w:gridCol w:w="2776"/>
      </w:tblGrid>
      <w:tr w:rsidR="00CB6120" w:rsidRPr="00F01A65" w14:paraId="23C75FE8" w14:textId="77777777" w:rsidTr="008425EC">
        <w:tc>
          <w:tcPr>
            <w:tcW w:w="923" w:type="dxa"/>
          </w:tcPr>
          <w:p w14:paraId="28A9CD83" w14:textId="77777777" w:rsidR="00CB6120" w:rsidRPr="00D80725" w:rsidRDefault="00CB6120" w:rsidP="008425EC">
            <w:pPr>
              <w:pStyle w:val="PlainText"/>
              <w:jc w:val="center"/>
              <w:rPr>
                <w:rFonts w:ascii="Garamond" w:eastAsia="MS Mincho" w:hAnsi="Garamond"/>
                <w:b/>
                <w:sz w:val="22"/>
                <w:szCs w:val="22"/>
                <w:u w:val="single"/>
              </w:rPr>
            </w:pPr>
            <w:r w:rsidRPr="00D80725">
              <w:rPr>
                <w:rFonts w:ascii="Garamond" w:eastAsia="MS Mincho" w:hAnsi="Garamond"/>
                <w:b/>
                <w:sz w:val="22"/>
                <w:szCs w:val="22"/>
                <w:u w:val="single"/>
              </w:rPr>
              <w:t>Station</w:t>
            </w:r>
          </w:p>
        </w:tc>
        <w:tc>
          <w:tcPr>
            <w:tcW w:w="2173" w:type="dxa"/>
          </w:tcPr>
          <w:p w14:paraId="153DEDD7" w14:textId="77777777" w:rsidR="00CB6120" w:rsidRPr="00D80725" w:rsidRDefault="00CB6120" w:rsidP="008425EC">
            <w:pPr>
              <w:pStyle w:val="PlainText"/>
              <w:jc w:val="center"/>
              <w:rPr>
                <w:rFonts w:ascii="Garamond" w:eastAsia="MS Mincho" w:hAnsi="Garamond"/>
                <w:b/>
                <w:sz w:val="22"/>
                <w:szCs w:val="22"/>
                <w:u w:val="single"/>
              </w:rPr>
            </w:pPr>
            <w:r w:rsidRPr="00D80725">
              <w:rPr>
                <w:rFonts w:ascii="Garamond" w:eastAsia="MS Mincho" w:hAnsi="Garamond"/>
                <w:b/>
                <w:sz w:val="22"/>
                <w:szCs w:val="22"/>
                <w:u w:val="single"/>
              </w:rPr>
              <w:t>Serial Number</w:t>
            </w:r>
          </w:p>
        </w:tc>
        <w:tc>
          <w:tcPr>
            <w:tcW w:w="2218" w:type="dxa"/>
          </w:tcPr>
          <w:p w14:paraId="03D9FD04" w14:textId="77777777" w:rsidR="00CB6120" w:rsidRPr="00D80725" w:rsidRDefault="00CB6120" w:rsidP="008425EC">
            <w:pPr>
              <w:pStyle w:val="PlainText"/>
              <w:jc w:val="center"/>
              <w:rPr>
                <w:rFonts w:ascii="Garamond" w:eastAsia="MS Mincho" w:hAnsi="Garamond"/>
                <w:b/>
                <w:sz w:val="22"/>
                <w:szCs w:val="22"/>
                <w:u w:val="single"/>
              </w:rPr>
            </w:pPr>
            <w:r w:rsidRPr="00D80725">
              <w:rPr>
                <w:rFonts w:ascii="Garamond" w:eastAsia="MS Mincho" w:hAnsi="Garamond"/>
                <w:b/>
                <w:sz w:val="22"/>
                <w:szCs w:val="22"/>
                <w:u w:val="single"/>
              </w:rPr>
              <w:t>Date of Cal</w:t>
            </w:r>
          </w:p>
        </w:tc>
        <w:tc>
          <w:tcPr>
            <w:tcW w:w="2776" w:type="dxa"/>
          </w:tcPr>
          <w:p w14:paraId="5CCC46DC" w14:textId="77777777" w:rsidR="00CB6120" w:rsidRPr="00D80725" w:rsidRDefault="00CB6120" w:rsidP="008425EC">
            <w:pPr>
              <w:pStyle w:val="PlainText"/>
              <w:jc w:val="center"/>
              <w:rPr>
                <w:rFonts w:ascii="Garamond" w:eastAsia="MS Mincho" w:hAnsi="Garamond"/>
                <w:b/>
                <w:sz w:val="22"/>
                <w:szCs w:val="22"/>
                <w:u w:val="single"/>
              </w:rPr>
            </w:pPr>
            <w:r w:rsidRPr="00D80725">
              <w:rPr>
                <w:rFonts w:ascii="Garamond" w:eastAsia="MS Mincho" w:hAnsi="Garamond"/>
                <w:b/>
                <w:sz w:val="22"/>
                <w:szCs w:val="22"/>
                <w:u w:val="single"/>
              </w:rPr>
              <w:t>Dates of Sensor Use</w:t>
            </w:r>
          </w:p>
        </w:tc>
      </w:tr>
      <w:tr w:rsidR="00D80725" w:rsidRPr="00F01A65" w14:paraId="234F52DC" w14:textId="77777777" w:rsidTr="008425EC">
        <w:tc>
          <w:tcPr>
            <w:tcW w:w="923" w:type="dxa"/>
          </w:tcPr>
          <w:p w14:paraId="542BB48D" w14:textId="1C67E48C" w:rsidR="00D80725" w:rsidRPr="00F01A65" w:rsidRDefault="00D80725" w:rsidP="00D80725">
            <w:pPr>
              <w:pStyle w:val="PlainText"/>
              <w:jc w:val="center"/>
              <w:rPr>
                <w:rFonts w:ascii="Garamond" w:eastAsia="MS Mincho" w:hAnsi="Garamond"/>
                <w:sz w:val="22"/>
                <w:szCs w:val="22"/>
                <w:highlight w:val="yellow"/>
              </w:rPr>
            </w:pPr>
            <w:r w:rsidRPr="00EB4B53">
              <w:rPr>
                <w:rFonts w:ascii="Garamond" w:eastAsia="MS Mincho" w:hAnsi="Garamond"/>
                <w:sz w:val="22"/>
                <w:szCs w:val="22"/>
              </w:rPr>
              <w:t>FS</w:t>
            </w:r>
          </w:p>
        </w:tc>
        <w:tc>
          <w:tcPr>
            <w:tcW w:w="2173" w:type="dxa"/>
          </w:tcPr>
          <w:p w14:paraId="2BBA5D91" w14:textId="12F05057" w:rsidR="00D80725" w:rsidRPr="00F01A65" w:rsidRDefault="00D80725" w:rsidP="00D80725">
            <w:pPr>
              <w:pStyle w:val="PlainText"/>
              <w:jc w:val="center"/>
              <w:rPr>
                <w:rFonts w:ascii="Garamond" w:eastAsia="MS Mincho" w:hAnsi="Garamond"/>
                <w:sz w:val="22"/>
                <w:szCs w:val="22"/>
                <w:highlight w:val="yellow"/>
              </w:rPr>
            </w:pPr>
            <w:r w:rsidRPr="00EB4B53">
              <w:rPr>
                <w:rFonts w:ascii="Garamond" w:eastAsia="MS Mincho" w:hAnsi="Garamond"/>
                <w:sz w:val="22"/>
                <w:szCs w:val="22"/>
              </w:rPr>
              <w:t>170516000140F8</w:t>
            </w:r>
          </w:p>
        </w:tc>
        <w:tc>
          <w:tcPr>
            <w:tcW w:w="2218" w:type="dxa"/>
          </w:tcPr>
          <w:p w14:paraId="27A43D13" w14:textId="4030850D" w:rsidR="00D80725" w:rsidRPr="00F01A65" w:rsidRDefault="00D80725" w:rsidP="00D80725">
            <w:pPr>
              <w:pStyle w:val="PlainText"/>
              <w:jc w:val="center"/>
              <w:rPr>
                <w:rFonts w:ascii="Garamond" w:eastAsia="MS Mincho" w:hAnsi="Garamond"/>
                <w:sz w:val="22"/>
                <w:szCs w:val="22"/>
                <w:highlight w:val="yellow"/>
              </w:rPr>
            </w:pPr>
            <w:r w:rsidRPr="00EB4B53">
              <w:rPr>
                <w:rFonts w:ascii="Garamond" w:eastAsia="MS Mincho" w:hAnsi="Garamond"/>
                <w:sz w:val="22"/>
                <w:szCs w:val="22"/>
              </w:rPr>
              <w:t>11/09/2020</w:t>
            </w:r>
          </w:p>
        </w:tc>
        <w:tc>
          <w:tcPr>
            <w:tcW w:w="2776" w:type="dxa"/>
          </w:tcPr>
          <w:p w14:paraId="62C7BA9F" w14:textId="1305E6A7" w:rsidR="00D80725" w:rsidRPr="00F01A65" w:rsidRDefault="00D80725" w:rsidP="00D80725">
            <w:pPr>
              <w:pStyle w:val="PlainText"/>
              <w:jc w:val="center"/>
              <w:rPr>
                <w:rFonts w:ascii="Garamond" w:eastAsia="MS Mincho" w:hAnsi="Garamond"/>
                <w:sz w:val="22"/>
                <w:szCs w:val="22"/>
                <w:highlight w:val="yellow"/>
              </w:rPr>
            </w:pPr>
            <w:r w:rsidRPr="00EB4B53">
              <w:rPr>
                <w:rFonts w:ascii="Garamond" w:eastAsia="MS Mincho" w:hAnsi="Garamond"/>
                <w:sz w:val="22"/>
                <w:szCs w:val="22"/>
              </w:rPr>
              <w:t>11/18/2021 - Current</w:t>
            </w:r>
          </w:p>
        </w:tc>
      </w:tr>
      <w:tr w:rsidR="00D80725" w:rsidRPr="00F01A65" w14:paraId="457FE994" w14:textId="77777777" w:rsidTr="008425EC">
        <w:tc>
          <w:tcPr>
            <w:tcW w:w="923" w:type="dxa"/>
          </w:tcPr>
          <w:p w14:paraId="551445FB" w14:textId="7989FA4E" w:rsidR="00D80725" w:rsidRPr="00F01A65" w:rsidRDefault="00D80725" w:rsidP="00D80725">
            <w:pPr>
              <w:pStyle w:val="PlainText"/>
              <w:jc w:val="center"/>
              <w:rPr>
                <w:rFonts w:ascii="Garamond" w:eastAsia="MS Mincho" w:hAnsi="Garamond"/>
                <w:sz w:val="22"/>
                <w:szCs w:val="22"/>
                <w:highlight w:val="yellow"/>
              </w:rPr>
            </w:pPr>
            <w:r w:rsidRPr="00EB4B53">
              <w:rPr>
                <w:rFonts w:ascii="Garamond" w:eastAsia="MS Mincho" w:hAnsi="Garamond"/>
                <w:sz w:val="22"/>
                <w:szCs w:val="22"/>
              </w:rPr>
              <w:t>NP</w:t>
            </w:r>
          </w:p>
        </w:tc>
        <w:tc>
          <w:tcPr>
            <w:tcW w:w="2173" w:type="dxa"/>
          </w:tcPr>
          <w:p w14:paraId="05CD8448" w14:textId="6ADC3F70" w:rsidR="00D80725" w:rsidRPr="00F01A65" w:rsidRDefault="00D80725" w:rsidP="00D80725">
            <w:pPr>
              <w:jc w:val="center"/>
              <w:rPr>
                <w:rFonts w:ascii="Calibri" w:hAnsi="Calibri"/>
                <w:color w:val="000000"/>
                <w:sz w:val="22"/>
                <w:szCs w:val="22"/>
                <w:highlight w:val="yellow"/>
              </w:rPr>
            </w:pPr>
            <w:r w:rsidRPr="00EB4B53">
              <w:rPr>
                <w:rFonts w:ascii="Garamond" w:hAnsi="Garamond"/>
                <w:color w:val="000000"/>
                <w:sz w:val="22"/>
                <w:szCs w:val="22"/>
              </w:rPr>
              <w:t>170516000153DE</w:t>
            </w:r>
          </w:p>
        </w:tc>
        <w:tc>
          <w:tcPr>
            <w:tcW w:w="2218" w:type="dxa"/>
          </w:tcPr>
          <w:p w14:paraId="38586652" w14:textId="5ECE6D70" w:rsidR="00D80725" w:rsidRPr="00F01A65" w:rsidRDefault="00D80725" w:rsidP="00D80725">
            <w:pPr>
              <w:pStyle w:val="PlainText"/>
              <w:jc w:val="center"/>
              <w:rPr>
                <w:rFonts w:ascii="Garamond" w:eastAsia="MS Mincho" w:hAnsi="Garamond"/>
                <w:sz w:val="22"/>
                <w:szCs w:val="22"/>
                <w:highlight w:val="yellow"/>
              </w:rPr>
            </w:pPr>
            <w:r w:rsidRPr="00EB4B53">
              <w:rPr>
                <w:rFonts w:ascii="Garamond" w:eastAsia="MS Mincho" w:hAnsi="Garamond"/>
                <w:sz w:val="22"/>
                <w:szCs w:val="22"/>
              </w:rPr>
              <w:t>12/03/2019</w:t>
            </w:r>
          </w:p>
        </w:tc>
        <w:tc>
          <w:tcPr>
            <w:tcW w:w="2776" w:type="dxa"/>
          </w:tcPr>
          <w:p w14:paraId="325A190E" w14:textId="0890ECC6" w:rsidR="00D80725" w:rsidRPr="00F01A65" w:rsidRDefault="00D80725" w:rsidP="00D80725">
            <w:pPr>
              <w:pStyle w:val="PlainText"/>
              <w:jc w:val="center"/>
              <w:rPr>
                <w:rFonts w:ascii="Garamond" w:eastAsia="MS Mincho" w:hAnsi="Garamond"/>
                <w:sz w:val="22"/>
                <w:szCs w:val="22"/>
                <w:highlight w:val="yellow"/>
              </w:rPr>
            </w:pPr>
            <w:r w:rsidRPr="00EB4B53">
              <w:rPr>
                <w:rFonts w:ascii="Garamond" w:eastAsia="MS Mincho" w:hAnsi="Garamond"/>
                <w:sz w:val="22"/>
                <w:szCs w:val="22"/>
              </w:rPr>
              <w:t>10/06/2020 – 09/19/2022</w:t>
            </w:r>
          </w:p>
        </w:tc>
      </w:tr>
      <w:tr w:rsidR="00D80725" w:rsidRPr="00F01A65" w14:paraId="0B6B7955" w14:textId="77777777" w:rsidTr="008425EC">
        <w:tc>
          <w:tcPr>
            <w:tcW w:w="923" w:type="dxa"/>
          </w:tcPr>
          <w:p w14:paraId="6AE7007F" w14:textId="351A613C" w:rsidR="00D80725" w:rsidRPr="00212D8E" w:rsidRDefault="00D80725" w:rsidP="00D80725">
            <w:pPr>
              <w:pStyle w:val="PlainText"/>
              <w:jc w:val="center"/>
              <w:rPr>
                <w:rFonts w:ascii="Garamond" w:eastAsia="MS Mincho" w:hAnsi="Garamond"/>
                <w:sz w:val="22"/>
                <w:szCs w:val="22"/>
              </w:rPr>
            </w:pPr>
            <w:r w:rsidRPr="00212D8E">
              <w:rPr>
                <w:rFonts w:ascii="Garamond" w:eastAsia="MS Mincho" w:hAnsi="Garamond"/>
                <w:sz w:val="22"/>
                <w:szCs w:val="22"/>
              </w:rPr>
              <w:t>NP</w:t>
            </w:r>
          </w:p>
        </w:tc>
        <w:tc>
          <w:tcPr>
            <w:tcW w:w="2173" w:type="dxa"/>
          </w:tcPr>
          <w:p w14:paraId="3B0AEB91" w14:textId="6FAA8FA3" w:rsidR="00D80725" w:rsidRPr="00212D8E" w:rsidRDefault="00D80725" w:rsidP="00D80725">
            <w:pPr>
              <w:jc w:val="center"/>
              <w:rPr>
                <w:rFonts w:ascii="Garamond" w:hAnsi="Garamond"/>
                <w:color w:val="000000"/>
                <w:sz w:val="22"/>
                <w:szCs w:val="22"/>
              </w:rPr>
            </w:pPr>
            <w:r w:rsidRPr="00212D8E">
              <w:rPr>
                <w:rFonts w:ascii="Garamond" w:hAnsi="Garamond"/>
                <w:color w:val="000000"/>
                <w:sz w:val="22"/>
                <w:szCs w:val="22"/>
              </w:rPr>
              <w:t>1645160</w:t>
            </w:r>
            <w:r w:rsidR="00212D8E" w:rsidRPr="00212D8E">
              <w:rPr>
                <w:rFonts w:ascii="Garamond" w:hAnsi="Garamond"/>
                <w:color w:val="000000"/>
                <w:sz w:val="22"/>
                <w:szCs w:val="22"/>
              </w:rPr>
              <w:t>0</w:t>
            </w:r>
            <w:r w:rsidRPr="00212D8E">
              <w:rPr>
                <w:rFonts w:ascii="Garamond" w:hAnsi="Garamond"/>
                <w:color w:val="000000"/>
                <w:sz w:val="22"/>
                <w:szCs w:val="22"/>
              </w:rPr>
              <w:t>0139CC</w:t>
            </w:r>
          </w:p>
        </w:tc>
        <w:tc>
          <w:tcPr>
            <w:tcW w:w="2218" w:type="dxa"/>
          </w:tcPr>
          <w:p w14:paraId="2CFBF504" w14:textId="24D7702B" w:rsidR="00D80725" w:rsidRPr="00212D8E" w:rsidRDefault="00212D8E" w:rsidP="00D80725">
            <w:pPr>
              <w:pStyle w:val="PlainText"/>
              <w:jc w:val="center"/>
              <w:rPr>
                <w:rFonts w:ascii="Garamond" w:eastAsia="MS Mincho" w:hAnsi="Garamond"/>
                <w:sz w:val="22"/>
                <w:szCs w:val="22"/>
              </w:rPr>
            </w:pPr>
            <w:r w:rsidRPr="00212D8E">
              <w:rPr>
                <w:rFonts w:ascii="Garamond" w:eastAsia="MS Mincho" w:hAnsi="Garamond"/>
                <w:sz w:val="22"/>
                <w:szCs w:val="22"/>
              </w:rPr>
              <w:t>04/21/2022</w:t>
            </w:r>
          </w:p>
        </w:tc>
        <w:tc>
          <w:tcPr>
            <w:tcW w:w="2776" w:type="dxa"/>
          </w:tcPr>
          <w:p w14:paraId="58F35E0A" w14:textId="39269056" w:rsidR="00D80725" w:rsidRPr="00212D8E" w:rsidRDefault="00D80725" w:rsidP="00D80725">
            <w:pPr>
              <w:pStyle w:val="PlainText"/>
              <w:jc w:val="center"/>
              <w:rPr>
                <w:rFonts w:ascii="Garamond" w:eastAsia="MS Mincho" w:hAnsi="Garamond"/>
                <w:sz w:val="22"/>
                <w:szCs w:val="22"/>
              </w:rPr>
            </w:pPr>
            <w:r w:rsidRPr="00212D8E">
              <w:rPr>
                <w:rFonts w:ascii="Garamond" w:eastAsia="MS Mincho" w:hAnsi="Garamond"/>
                <w:sz w:val="22"/>
                <w:szCs w:val="22"/>
              </w:rPr>
              <w:t>09/19/2022 - Current</w:t>
            </w:r>
          </w:p>
        </w:tc>
      </w:tr>
    </w:tbl>
    <w:p w14:paraId="5730B525" w14:textId="77777777" w:rsidR="00CB6120" w:rsidRPr="00D80725" w:rsidRDefault="00CB6120" w:rsidP="00CB6120">
      <w:pPr>
        <w:pStyle w:val="PlainText"/>
        <w:ind w:left="360"/>
        <w:rPr>
          <w:rFonts w:ascii="Garamond" w:eastAsia="MS Mincho" w:hAnsi="Garamond"/>
          <w:sz w:val="22"/>
          <w:szCs w:val="22"/>
        </w:rPr>
      </w:pPr>
    </w:p>
    <w:p w14:paraId="02A2393E" w14:textId="77777777"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Parameter: Barometric Pressure</w:t>
      </w:r>
    </w:p>
    <w:p w14:paraId="247AA91C" w14:textId="77777777"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Units: millibars (mb)</w:t>
      </w:r>
    </w:p>
    <w:p w14:paraId="10B669C0" w14:textId="77777777" w:rsidR="00CB6120" w:rsidRPr="00D80725" w:rsidRDefault="00CB6120" w:rsidP="00CB6120">
      <w:pPr>
        <w:pStyle w:val="PlainText"/>
        <w:ind w:left="360"/>
        <w:rPr>
          <w:rFonts w:ascii="Garamond" w:eastAsia="MS Mincho" w:hAnsi="Garamond"/>
          <w:sz w:val="22"/>
          <w:szCs w:val="22"/>
          <w:lang w:val="fr-FR"/>
        </w:rPr>
      </w:pPr>
      <w:proofErr w:type="spellStart"/>
      <w:r w:rsidRPr="00D80725">
        <w:rPr>
          <w:rFonts w:ascii="Garamond" w:eastAsia="MS Mincho" w:hAnsi="Garamond"/>
          <w:sz w:val="22"/>
          <w:szCs w:val="22"/>
          <w:lang w:val="fr-FR"/>
        </w:rPr>
        <w:t>Sensor</w:t>
      </w:r>
      <w:proofErr w:type="spellEnd"/>
      <w:r w:rsidRPr="00D80725">
        <w:rPr>
          <w:rFonts w:ascii="Garamond" w:eastAsia="MS Mincho" w:hAnsi="Garamond"/>
          <w:sz w:val="22"/>
          <w:szCs w:val="22"/>
          <w:lang w:val="fr-FR"/>
        </w:rPr>
        <w:t xml:space="preserve"> type: </w:t>
      </w:r>
      <w:proofErr w:type="spellStart"/>
      <w:r w:rsidRPr="00D80725">
        <w:rPr>
          <w:rFonts w:ascii="Garamond" w:eastAsia="MS Mincho" w:hAnsi="Garamond"/>
          <w:sz w:val="22"/>
          <w:szCs w:val="22"/>
          <w:lang w:val="fr-FR"/>
        </w:rPr>
        <w:t>Vaisala</w:t>
      </w:r>
      <w:proofErr w:type="spellEnd"/>
      <w:r w:rsidRPr="00D80725">
        <w:rPr>
          <w:rFonts w:ascii="Garamond" w:eastAsia="MS Mincho" w:hAnsi="Garamond"/>
          <w:sz w:val="22"/>
          <w:szCs w:val="22"/>
          <w:lang w:val="fr-FR"/>
        </w:rPr>
        <w:t xml:space="preserve"> </w:t>
      </w:r>
      <w:proofErr w:type="spellStart"/>
      <w:r w:rsidRPr="00D80725">
        <w:rPr>
          <w:rFonts w:ascii="Garamond" w:eastAsia="MS Mincho" w:hAnsi="Garamond"/>
          <w:sz w:val="22"/>
          <w:szCs w:val="22"/>
          <w:lang w:val="fr-FR"/>
        </w:rPr>
        <w:t>Barocap</w:t>
      </w:r>
      <w:proofErr w:type="spellEnd"/>
      <w:r w:rsidRPr="00D80725">
        <w:rPr>
          <w:rFonts w:ascii="Garamond" w:eastAsia="MS Mincho" w:hAnsi="Garamond"/>
          <w:sz w:val="22"/>
          <w:szCs w:val="22"/>
          <w:lang w:val="fr-FR"/>
        </w:rPr>
        <w:t xml:space="preserve"> © </w:t>
      </w:r>
      <w:proofErr w:type="spellStart"/>
      <w:r w:rsidRPr="00D80725">
        <w:rPr>
          <w:rFonts w:ascii="Garamond" w:eastAsia="MS Mincho" w:hAnsi="Garamond"/>
          <w:sz w:val="22"/>
          <w:szCs w:val="22"/>
          <w:lang w:val="fr-FR"/>
        </w:rPr>
        <w:t>silicon</w:t>
      </w:r>
      <w:proofErr w:type="spellEnd"/>
      <w:r w:rsidRPr="00D80725">
        <w:rPr>
          <w:rFonts w:ascii="Garamond" w:eastAsia="MS Mincho" w:hAnsi="Garamond"/>
          <w:sz w:val="22"/>
          <w:szCs w:val="22"/>
          <w:lang w:val="fr-FR"/>
        </w:rPr>
        <w:t xml:space="preserve"> capacitive pressure </w:t>
      </w:r>
      <w:proofErr w:type="spellStart"/>
      <w:r w:rsidRPr="00D80725">
        <w:rPr>
          <w:rFonts w:ascii="Garamond" w:eastAsia="MS Mincho" w:hAnsi="Garamond"/>
          <w:sz w:val="22"/>
          <w:szCs w:val="22"/>
          <w:lang w:val="fr-FR"/>
        </w:rPr>
        <w:t>sensor</w:t>
      </w:r>
      <w:proofErr w:type="spellEnd"/>
    </w:p>
    <w:p w14:paraId="4103954F" w14:textId="77777777"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 xml:space="preserve">Model #: CS-106 </w:t>
      </w:r>
    </w:p>
    <w:p w14:paraId="4183D822" w14:textId="0EE8ED35"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Operating Range:</w:t>
      </w:r>
      <w:ins w:id="16" w:author="Pacella, Christina (DEC)" w:date="2023-04-17T08:09:00Z">
        <w:r w:rsidR="00AF7D52">
          <w:rPr>
            <w:rFonts w:ascii="Garamond" w:eastAsia="MS Mincho" w:hAnsi="Garamond"/>
            <w:sz w:val="22"/>
            <w:szCs w:val="22"/>
          </w:rPr>
          <w:t xml:space="preserve"> </w:t>
        </w:r>
      </w:ins>
      <w:del w:id="17" w:author="Pacella, Christina (DEC)" w:date="2023-04-17T08:09:00Z">
        <w:r w:rsidRPr="00D80725" w:rsidDel="00C127B0">
          <w:rPr>
            <w:rFonts w:ascii="Garamond" w:eastAsia="MS Mincho" w:hAnsi="Garamond"/>
            <w:sz w:val="22"/>
            <w:szCs w:val="22"/>
          </w:rPr>
          <w:tab/>
        </w:r>
      </w:del>
      <w:r w:rsidRPr="00D80725">
        <w:rPr>
          <w:rFonts w:ascii="Garamond" w:eastAsia="MS Mincho" w:hAnsi="Garamond"/>
          <w:sz w:val="22"/>
          <w:szCs w:val="22"/>
        </w:rPr>
        <w:t xml:space="preserve"> Pressure: 600 to 1060 mb; Temperature:  -40°C to +60°C;</w:t>
      </w:r>
    </w:p>
    <w:p w14:paraId="7A07616C" w14:textId="77777777"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Humidity:  non-condensing</w:t>
      </w:r>
    </w:p>
    <w:p w14:paraId="08315A9C" w14:textId="77777777"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Accuracy: ± 0.5 mb @ 20°C; +/- 2 mb @ 0°C to 40°C; +/- 4 mb @ -20°C to 45°C; +/- 6 mb @ -40°C to 60°C</w:t>
      </w:r>
    </w:p>
    <w:p w14:paraId="53CDCEB4" w14:textId="085F9C9D" w:rsidR="00CB6120" w:rsidRPr="00CC01FF" w:rsidRDefault="00CB6120" w:rsidP="00CC01FF">
      <w:pPr>
        <w:pStyle w:val="PlainText"/>
        <w:ind w:left="360"/>
        <w:rPr>
          <w:rFonts w:ascii="Garamond" w:eastAsia="MS Mincho" w:hAnsi="Garamond"/>
          <w:sz w:val="22"/>
          <w:szCs w:val="22"/>
        </w:rPr>
      </w:pPr>
      <w:r w:rsidRPr="00D80725">
        <w:rPr>
          <w:rFonts w:ascii="Garamond" w:eastAsia="MS Mincho" w:hAnsi="Garamond"/>
          <w:sz w:val="22"/>
          <w:szCs w:val="22"/>
        </w:rPr>
        <w:t>Stability: ± 0.1 mb per year</w:t>
      </w:r>
    </w:p>
    <w:p w14:paraId="197FB36C" w14:textId="77777777" w:rsidR="00CB6120" w:rsidRPr="00F01A65" w:rsidRDefault="00CB6120" w:rsidP="00CB6120">
      <w:pPr>
        <w:pStyle w:val="PlainText"/>
        <w:ind w:left="360"/>
        <w:rPr>
          <w:rFonts w:ascii="Garamond" w:eastAsia="MS Mincho" w:hAnsi="Garamond"/>
          <w:sz w:val="22"/>
          <w:szCs w:val="22"/>
          <w:highlight w:val="yellow"/>
        </w:rPr>
      </w:pPr>
    </w:p>
    <w:tbl>
      <w:tblPr>
        <w:tblStyle w:val="TableGrid"/>
        <w:tblW w:w="0" w:type="auto"/>
        <w:tblInd w:w="360" w:type="dxa"/>
        <w:tblLook w:val="04A0" w:firstRow="1" w:lastRow="0" w:firstColumn="1" w:lastColumn="0" w:noHBand="0" w:noVBand="1"/>
      </w:tblPr>
      <w:tblGrid>
        <w:gridCol w:w="928"/>
        <w:gridCol w:w="1883"/>
        <w:gridCol w:w="2383"/>
        <w:gridCol w:w="2896"/>
      </w:tblGrid>
      <w:tr w:rsidR="00CB6120" w:rsidRPr="00F01A65" w14:paraId="30407FE7" w14:textId="77777777" w:rsidTr="008425EC">
        <w:tc>
          <w:tcPr>
            <w:tcW w:w="928" w:type="dxa"/>
          </w:tcPr>
          <w:p w14:paraId="5312FC84" w14:textId="77777777" w:rsidR="00CB6120" w:rsidRPr="00D80725" w:rsidRDefault="00CB6120" w:rsidP="008425EC">
            <w:pPr>
              <w:pStyle w:val="PlainText"/>
              <w:jc w:val="center"/>
              <w:rPr>
                <w:rFonts w:ascii="Garamond" w:eastAsia="MS Mincho" w:hAnsi="Garamond"/>
                <w:b/>
                <w:sz w:val="22"/>
                <w:szCs w:val="22"/>
                <w:u w:val="single"/>
              </w:rPr>
            </w:pPr>
            <w:r w:rsidRPr="00D80725">
              <w:rPr>
                <w:rFonts w:ascii="Garamond" w:eastAsia="MS Mincho" w:hAnsi="Garamond"/>
                <w:b/>
                <w:sz w:val="22"/>
                <w:szCs w:val="22"/>
                <w:u w:val="single"/>
              </w:rPr>
              <w:t>Station</w:t>
            </w:r>
          </w:p>
        </w:tc>
        <w:tc>
          <w:tcPr>
            <w:tcW w:w="1883" w:type="dxa"/>
          </w:tcPr>
          <w:p w14:paraId="1A6E3C55" w14:textId="77777777" w:rsidR="00CB6120" w:rsidRPr="00D80725" w:rsidRDefault="00CB6120" w:rsidP="008425EC">
            <w:pPr>
              <w:pStyle w:val="PlainText"/>
              <w:jc w:val="center"/>
              <w:rPr>
                <w:rFonts w:ascii="Garamond" w:eastAsia="MS Mincho" w:hAnsi="Garamond"/>
                <w:b/>
                <w:sz w:val="22"/>
                <w:szCs w:val="22"/>
                <w:u w:val="single"/>
              </w:rPr>
            </w:pPr>
            <w:r w:rsidRPr="00D80725">
              <w:rPr>
                <w:rFonts w:ascii="Garamond" w:eastAsia="MS Mincho" w:hAnsi="Garamond"/>
                <w:b/>
                <w:sz w:val="22"/>
                <w:szCs w:val="22"/>
                <w:u w:val="single"/>
              </w:rPr>
              <w:t>Serial Number</w:t>
            </w:r>
          </w:p>
        </w:tc>
        <w:tc>
          <w:tcPr>
            <w:tcW w:w="2383" w:type="dxa"/>
          </w:tcPr>
          <w:p w14:paraId="120D3D55" w14:textId="77777777" w:rsidR="00CB6120" w:rsidRPr="00D80725" w:rsidRDefault="00CB6120" w:rsidP="008425EC">
            <w:pPr>
              <w:pStyle w:val="PlainText"/>
              <w:jc w:val="center"/>
              <w:rPr>
                <w:rFonts w:ascii="Garamond" w:eastAsia="MS Mincho" w:hAnsi="Garamond"/>
                <w:b/>
                <w:sz w:val="22"/>
                <w:szCs w:val="22"/>
                <w:u w:val="single"/>
              </w:rPr>
            </w:pPr>
            <w:r w:rsidRPr="00D80725">
              <w:rPr>
                <w:rFonts w:ascii="Garamond" w:eastAsia="MS Mincho" w:hAnsi="Garamond"/>
                <w:b/>
                <w:sz w:val="22"/>
                <w:szCs w:val="22"/>
                <w:u w:val="single"/>
              </w:rPr>
              <w:t>Date of Cal</w:t>
            </w:r>
          </w:p>
        </w:tc>
        <w:tc>
          <w:tcPr>
            <w:tcW w:w="2896" w:type="dxa"/>
          </w:tcPr>
          <w:p w14:paraId="20F69F0D" w14:textId="77777777" w:rsidR="00CB6120" w:rsidRPr="00D80725" w:rsidRDefault="00CB6120" w:rsidP="008425EC">
            <w:pPr>
              <w:pStyle w:val="PlainText"/>
              <w:jc w:val="center"/>
              <w:rPr>
                <w:rFonts w:ascii="Garamond" w:eastAsia="MS Mincho" w:hAnsi="Garamond"/>
                <w:b/>
                <w:sz w:val="22"/>
                <w:szCs w:val="22"/>
                <w:u w:val="single"/>
              </w:rPr>
            </w:pPr>
            <w:r w:rsidRPr="00D80725">
              <w:rPr>
                <w:rFonts w:ascii="Garamond" w:eastAsia="MS Mincho" w:hAnsi="Garamond"/>
                <w:b/>
                <w:sz w:val="22"/>
                <w:szCs w:val="22"/>
                <w:u w:val="single"/>
              </w:rPr>
              <w:t>Dates of Sensor Use</w:t>
            </w:r>
          </w:p>
        </w:tc>
      </w:tr>
      <w:tr w:rsidR="00CB6120" w:rsidRPr="00F01A65" w14:paraId="1BF8329E" w14:textId="77777777" w:rsidTr="008425EC">
        <w:tc>
          <w:tcPr>
            <w:tcW w:w="928" w:type="dxa"/>
          </w:tcPr>
          <w:p w14:paraId="30A52D07" w14:textId="77777777" w:rsidR="00CB6120" w:rsidRPr="00D80725" w:rsidRDefault="00CB6120" w:rsidP="008425EC">
            <w:pPr>
              <w:pStyle w:val="PlainText"/>
              <w:jc w:val="center"/>
              <w:rPr>
                <w:rFonts w:ascii="Garamond" w:eastAsia="MS Mincho" w:hAnsi="Garamond"/>
                <w:sz w:val="22"/>
                <w:szCs w:val="22"/>
              </w:rPr>
            </w:pPr>
            <w:r w:rsidRPr="00D80725">
              <w:rPr>
                <w:rFonts w:ascii="Garamond" w:eastAsia="MS Mincho" w:hAnsi="Garamond"/>
                <w:sz w:val="22"/>
                <w:szCs w:val="22"/>
              </w:rPr>
              <w:t>FS</w:t>
            </w:r>
          </w:p>
        </w:tc>
        <w:tc>
          <w:tcPr>
            <w:tcW w:w="1883" w:type="dxa"/>
          </w:tcPr>
          <w:p w14:paraId="4BBD374A" w14:textId="5C5B28ED" w:rsidR="00CB6120" w:rsidRPr="00D80725" w:rsidRDefault="00D80725" w:rsidP="008425EC">
            <w:pPr>
              <w:jc w:val="center"/>
              <w:rPr>
                <w:rFonts w:ascii="Garamond" w:hAnsi="Garamond"/>
                <w:color w:val="000000"/>
                <w:sz w:val="22"/>
                <w:szCs w:val="22"/>
              </w:rPr>
            </w:pPr>
            <w:r w:rsidRPr="00D80725">
              <w:rPr>
                <w:rFonts w:ascii="Garamond" w:hAnsi="Garamond"/>
                <w:color w:val="000000"/>
                <w:sz w:val="22"/>
                <w:szCs w:val="22"/>
              </w:rPr>
              <w:t>L1440691</w:t>
            </w:r>
          </w:p>
        </w:tc>
        <w:tc>
          <w:tcPr>
            <w:tcW w:w="2383" w:type="dxa"/>
          </w:tcPr>
          <w:p w14:paraId="34FEF23E" w14:textId="184B38F5" w:rsidR="00CB6120" w:rsidRPr="00D80725" w:rsidRDefault="000F56EA" w:rsidP="008425EC">
            <w:pPr>
              <w:pStyle w:val="PlainText"/>
              <w:jc w:val="center"/>
              <w:rPr>
                <w:rFonts w:ascii="Garamond" w:eastAsia="MS Mincho" w:hAnsi="Garamond"/>
                <w:sz w:val="22"/>
                <w:szCs w:val="22"/>
              </w:rPr>
            </w:pPr>
            <w:r>
              <w:rPr>
                <w:rFonts w:ascii="Garamond" w:eastAsia="MS Mincho" w:hAnsi="Garamond"/>
                <w:sz w:val="22"/>
                <w:szCs w:val="22"/>
              </w:rPr>
              <w:t>11/09/2020</w:t>
            </w:r>
          </w:p>
        </w:tc>
        <w:tc>
          <w:tcPr>
            <w:tcW w:w="2896" w:type="dxa"/>
          </w:tcPr>
          <w:p w14:paraId="339FFEA1" w14:textId="09FBB494" w:rsidR="00CB6120" w:rsidRPr="00D80725" w:rsidRDefault="000F56EA" w:rsidP="008425EC">
            <w:pPr>
              <w:pStyle w:val="PlainText"/>
              <w:jc w:val="center"/>
              <w:rPr>
                <w:rFonts w:ascii="Garamond" w:eastAsia="MS Mincho" w:hAnsi="Garamond"/>
                <w:sz w:val="22"/>
                <w:szCs w:val="22"/>
              </w:rPr>
            </w:pPr>
            <w:r>
              <w:rPr>
                <w:rFonts w:ascii="Garamond" w:eastAsia="MS Mincho" w:hAnsi="Garamond"/>
                <w:sz w:val="22"/>
                <w:szCs w:val="22"/>
              </w:rPr>
              <w:t>11/18/2021</w:t>
            </w:r>
            <w:r w:rsidR="00D80725" w:rsidRPr="00D80725">
              <w:rPr>
                <w:rFonts w:ascii="Garamond" w:eastAsia="MS Mincho" w:hAnsi="Garamond"/>
                <w:sz w:val="22"/>
                <w:szCs w:val="22"/>
              </w:rPr>
              <w:t xml:space="preserve"> - Current</w:t>
            </w:r>
          </w:p>
        </w:tc>
      </w:tr>
      <w:tr w:rsidR="00CB6120" w:rsidRPr="00F01A65" w14:paraId="5D6B5EE4" w14:textId="77777777" w:rsidTr="008425EC">
        <w:tc>
          <w:tcPr>
            <w:tcW w:w="928" w:type="dxa"/>
          </w:tcPr>
          <w:p w14:paraId="1BBA9FDB" w14:textId="77777777" w:rsidR="00CB6120" w:rsidRPr="00D80725" w:rsidRDefault="00CB6120" w:rsidP="008425EC">
            <w:pPr>
              <w:pStyle w:val="PlainText"/>
              <w:jc w:val="center"/>
              <w:rPr>
                <w:rFonts w:ascii="Garamond" w:eastAsia="MS Mincho" w:hAnsi="Garamond"/>
                <w:sz w:val="22"/>
                <w:szCs w:val="22"/>
              </w:rPr>
            </w:pPr>
            <w:r w:rsidRPr="00D80725">
              <w:rPr>
                <w:rFonts w:ascii="Garamond" w:eastAsia="MS Mincho" w:hAnsi="Garamond"/>
                <w:sz w:val="22"/>
                <w:szCs w:val="22"/>
              </w:rPr>
              <w:t>NP</w:t>
            </w:r>
          </w:p>
        </w:tc>
        <w:tc>
          <w:tcPr>
            <w:tcW w:w="1883" w:type="dxa"/>
            <w:vAlign w:val="bottom"/>
          </w:tcPr>
          <w:p w14:paraId="619360D5" w14:textId="6E3A23F6" w:rsidR="00CB6120" w:rsidRPr="00D80725" w:rsidRDefault="00D80725" w:rsidP="008425EC">
            <w:pPr>
              <w:jc w:val="center"/>
              <w:rPr>
                <w:rFonts w:ascii="Garamond" w:hAnsi="Garamond"/>
                <w:color w:val="000000"/>
                <w:sz w:val="22"/>
                <w:szCs w:val="22"/>
              </w:rPr>
            </w:pPr>
            <w:r>
              <w:rPr>
                <w:rFonts w:ascii="Garamond" w:hAnsi="Garamond"/>
                <w:color w:val="000000"/>
                <w:sz w:val="22"/>
                <w:szCs w:val="22"/>
              </w:rPr>
              <w:t>N1230355</w:t>
            </w:r>
          </w:p>
        </w:tc>
        <w:tc>
          <w:tcPr>
            <w:tcW w:w="2383" w:type="dxa"/>
          </w:tcPr>
          <w:p w14:paraId="6DF6C822" w14:textId="16416BD2" w:rsidR="00CB6120" w:rsidRPr="00D80725" w:rsidRDefault="00D80725" w:rsidP="008425EC">
            <w:pPr>
              <w:jc w:val="center"/>
              <w:rPr>
                <w:rFonts w:ascii="Garamond" w:hAnsi="Garamond"/>
                <w:color w:val="000000"/>
                <w:sz w:val="22"/>
                <w:szCs w:val="22"/>
              </w:rPr>
            </w:pPr>
            <w:r>
              <w:rPr>
                <w:rFonts w:ascii="Garamond" w:hAnsi="Garamond"/>
                <w:color w:val="000000"/>
                <w:sz w:val="22"/>
                <w:szCs w:val="22"/>
              </w:rPr>
              <w:t>12/03/2019</w:t>
            </w:r>
          </w:p>
        </w:tc>
        <w:tc>
          <w:tcPr>
            <w:tcW w:w="2896" w:type="dxa"/>
            <w:vAlign w:val="bottom"/>
          </w:tcPr>
          <w:p w14:paraId="2F68AAC0" w14:textId="19336A93" w:rsidR="00CB6120" w:rsidRPr="00D80725" w:rsidRDefault="00CB6120" w:rsidP="008425EC">
            <w:pPr>
              <w:jc w:val="center"/>
              <w:rPr>
                <w:rFonts w:ascii="Garamond" w:hAnsi="Garamond"/>
                <w:color w:val="000000"/>
                <w:sz w:val="22"/>
                <w:szCs w:val="22"/>
              </w:rPr>
            </w:pPr>
            <w:r w:rsidRPr="00D80725">
              <w:rPr>
                <w:rFonts w:ascii="Garamond" w:hAnsi="Garamond"/>
                <w:color w:val="000000"/>
                <w:sz w:val="22"/>
                <w:szCs w:val="22"/>
              </w:rPr>
              <w:t>10/</w:t>
            </w:r>
            <w:r w:rsidR="00905804" w:rsidRPr="00D80725">
              <w:rPr>
                <w:rFonts w:ascii="Garamond" w:hAnsi="Garamond"/>
                <w:color w:val="000000"/>
                <w:sz w:val="22"/>
                <w:szCs w:val="22"/>
              </w:rPr>
              <w:t>0</w:t>
            </w:r>
            <w:r w:rsidR="00D80725">
              <w:rPr>
                <w:rFonts w:ascii="Garamond" w:hAnsi="Garamond"/>
                <w:color w:val="000000"/>
                <w:sz w:val="22"/>
                <w:szCs w:val="22"/>
              </w:rPr>
              <w:t>6</w:t>
            </w:r>
            <w:r w:rsidRPr="00D80725">
              <w:rPr>
                <w:rFonts w:ascii="Garamond" w:hAnsi="Garamond"/>
                <w:color w:val="000000"/>
                <w:sz w:val="22"/>
                <w:szCs w:val="22"/>
              </w:rPr>
              <w:t>/201</w:t>
            </w:r>
            <w:r w:rsidR="00D80725">
              <w:rPr>
                <w:rFonts w:ascii="Garamond" w:hAnsi="Garamond"/>
                <w:color w:val="000000"/>
                <w:sz w:val="22"/>
                <w:szCs w:val="22"/>
              </w:rPr>
              <w:t>9</w:t>
            </w:r>
            <w:r w:rsidRPr="00D80725">
              <w:rPr>
                <w:rFonts w:ascii="Garamond" w:hAnsi="Garamond"/>
                <w:color w:val="000000"/>
                <w:sz w:val="22"/>
                <w:szCs w:val="22"/>
              </w:rPr>
              <w:t xml:space="preserve"> </w:t>
            </w:r>
            <w:r w:rsidR="00D80725" w:rsidRPr="00D80725">
              <w:rPr>
                <w:rFonts w:ascii="Garamond" w:hAnsi="Garamond"/>
                <w:color w:val="000000"/>
                <w:sz w:val="22"/>
                <w:szCs w:val="22"/>
              </w:rPr>
              <w:t>–</w:t>
            </w:r>
            <w:r w:rsidRPr="00D80725">
              <w:rPr>
                <w:rFonts w:ascii="Garamond" w:hAnsi="Garamond"/>
                <w:color w:val="000000"/>
                <w:sz w:val="22"/>
                <w:szCs w:val="22"/>
              </w:rPr>
              <w:t xml:space="preserve"> </w:t>
            </w:r>
            <w:r w:rsidR="00D80725" w:rsidRPr="00D80725">
              <w:rPr>
                <w:rFonts w:ascii="Garamond" w:hAnsi="Garamond"/>
                <w:color w:val="000000"/>
                <w:sz w:val="22"/>
                <w:szCs w:val="22"/>
              </w:rPr>
              <w:t>09/16/2022</w:t>
            </w:r>
          </w:p>
        </w:tc>
      </w:tr>
      <w:tr w:rsidR="00D80725" w:rsidRPr="00F01A65" w14:paraId="1E6C0834" w14:textId="77777777" w:rsidTr="008425EC">
        <w:tc>
          <w:tcPr>
            <w:tcW w:w="928" w:type="dxa"/>
          </w:tcPr>
          <w:p w14:paraId="6B9A7257" w14:textId="1CC3AA3D" w:rsidR="00D80725" w:rsidRPr="00212D8E" w:rsidRDefault="00D80725" w:rsidP="008425EC">
            <w:pPr>
              <w:pStyle w:val="PlainText"/>
              <w:jc w:val="center"/>
              <w:rPr>
                <w:rFonts w:ascii="Garamond" w:eastAsia="MS Mincho" w:hAnsi="Garamond"/>
                <w:sz w:val="22"/>
                <w:szCs w:val="22"/>
              </w:rPr>
            </w:pPr>
            <w:r w:rsidRPr="00212D8E">
              <w:rPr>
                <w:rFonts w:ascii="Garamond" w:eastAsia="MS Mincho" w:hAnsi="Garamond"/>
                <w:sz w:val="22"/>
                <w:szCs w:val="22"/>
              </w:rPr>
              <w:t>NP</w:t>
            </w:r>
          </w:p>
        </w:tc>
        <w:tc>
          <w:tcPr>
            <w:tcW w:w="1883" w:type="dxa"/>
            <w:vAlign w:val="bottom"/>
          </w:tcPr>
          <w:p w14:paraId="1F216AD2" w14:textId="208406E3" w:rsidR="00D80725" w:rsidRPr="00212D8E" w:rsidRDefault="00D80725" w:rsidP="008425EC">
            <w:pPr>
              <w:jc w:val="center"/>
              <w:rPr>
                <w:rFonts w:ascii="Garamond" w:hAnsi="Garamond"/>
                <w:color w:val="000000"/>
                <w:sz w:val="22"/>
                <w:szCs w:val="22"/>
              </w:rPr>
            </w:pPr>
            <w:r w:rsidRPr="00212D8E">
              <w:rPr>
                <w:rFonts w:ascii="Garamond" w:hAnsi="Garamond"/>
                <w:color w:val="000000"/>
                <w:sz w:val="22"/>
                <w:szCs w:val="22"/>
              </w:rPr>
              <w:t>L1430917</w:t>
            </w:r>
          </w:p>
        </w:tc>
        <w:tc>
          <w:tcPr>
            <w:tcW w:w="2383" w:type="dxa"/>
          </w:tcPr>
          <w:p w14:paraId="600BAD77" w14:textId="226A0663" w:rsidR="00D80725" w:rsidRPr="00212D8E" w:rsidRDefault="00212D8E" w:rsidP="008425EC">
            <w:pPr>
              <w:jc w:val="center"/>
              <w:rPr>
                <w:rFonts w:ascii="Garamond" w:hAnsi="Garamond"/>
                <w:color w:val="000000"/>
                <w:sz w:val="22"/>
                <w:szCs w:val="22"/>
              </w:rPr>
            </w:pPr>
            <w:r w:rsidRPr="00212D8E">
              <w:rPr>
                <w:rFonts w:ascii="Garamond" w:hAnsi="Garamond"/>
                <w:color w:val="000000"/>
                <w:sz w:val="22"/>
                <w:szCs w:val="22"/>
              </w:rPr>
              <w:t>04/13/2022</w:t>
            </w:r>
          </w:p>
        </w:tc>
        <w:tc>
          <w:tcPr>
            <w:tcW w:w="2896" w:type="dxa"/>
            <w:vAlign w:val="bottom"/>
          </w:tcPr>
          <w:p w14:paraId="3B0A8A65" w14:textId="71166743" w:rsidR="00D80725" w:rsidRPr="00212D8E" w:rsidRDefault="00D80725" w:rsidP="008425EC">
            <w:pPr>
              <w:jc w:val="center"/>
              <w:rPr>
                <w:rFonts w:ascii="Garamond" w:hAnsi="Garamond"/>
                <w:color w:val="000000"/>
                <w:sz w:val="22"/>
                <w:szCs w:val="22"/>
              </w:rPr>
            </w:pPr>
            <w:r w:rsidRPr="00212D8E">
              <w:rPr>
                <w:rFonts w:ascii="Garamond" w:hAnsi="Garamond"/>
                <w:color w:val="000000"/>
                <w:sz w:val="22"/>
                <w:szCs w:val="22"/>
              </w:rPr>
              <w:t>09/16/2022 - Current</w:t>
            </w:r>
          </w:p>
        </w:tc>
      </w:tr>
    </w:tbl>
    <w:p w14:paraId="7B24342E" w14:textId="77777777" w:rsidR="00CB6120" w:rsidRPr="00F01A65" w:rsidRDefault="00CB6120" w:rsidP="00CB6120">
      <w:pPr>
        <w:pStyle w:val="PlainText"/>
        <w:rPr>
          <w:rFonts w:ascii="Garamond" w:eastAsia="MS Mincho" w:hAnsi="Garamond"/>
          <w:sz w:val="22"/>
          <w:szCs w:val="22"/>
          <w:highlight w:val="yellow"/>
        </w:rPr>
      </w:pPr>
    </w:p>
    <w:p w14:paraId="36F2C35F" w14:textId="77777777"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Parameter: Wind speed</w:t>
      </w:r>
    </w:p>
    <w:p w14:paraId="1A3DD454" w14:textId="77777777"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Units: meter per second (m/s)</w:t>
      </w:r>
    </w:p>
    <w:p w14:paraId="51075290" w14:textId="77777777"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 xml:space="preserve">Sensor type: </w:t>
      </w:r>
    </w:p>
    <w:p w14:paraId="20F7330F" w14:textId="77777777"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Model #: R.M. Young 05103-45 Wind Monitor</w:t>
      </w:r>
    </w:p>
    <w:p w14:paraId="466E8AA2" w14:textId="77777777"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Range:  0-100 m/s (224 mph)</w:t>
      </w:r>
    </w:p>
    <w:p w14:paraId="19C94DEF" w14:textId="77777777"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Accuracy: +/- 0.3 m/s or 1%</w:t>
      </w:r>
    </w:p>
    <w:p w14:paraId="5ABF7E93" w14:textId="77777777"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 xml:space="preserve"> </w:t>
      </w:r>
    </w:p>
    <w:p w14:paraId="7F67A271" w14:textId="77777777"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Parameter: Wind direction</w:t>
      </w:r>
    </w:p>
    <w:p w14:paraId="45CFCF79" w14:textId="77777777"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Units: degrees</w:t>
      </w:r>
    </w:p>
    <w:p w14:paraId="505729B3" w14:textId="77777777"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Sensor type: balanced vane, 57 cm turning radius</w:t>
      </w:r>
    </w:p>
    <w:p w14:paraId="3AE7A293" w14:textId="77777777"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Range: 360°</w:t>
      </w:r>
    </w:p>
    <w:p w14:paraId="6354C67B" w14:textId="77777777" w:rsidR="00CB6120" w:rsidRPr="00D80725" w:rsidRDefault="00CB6120" w:rsidP="00CB6120">
      <w:pPr>
        <w:pStyle w:val="PlainText"/>
        <w:ind w:left="360"/>
        <w:rPr>
          <w:rFonts w:ascii="Garamond" w:eastAsia="MS Mincho" w:hAnsi="Garamond"/>
          <w:sz w:val="22"/>
          <w:szCs w:val="22"/>
        </w:rPr>
      </w:pPr>
      <w:r w:rsidRPr="00D80725">
        <w:rPr>
          <w:rFonts w:ascii="Garamond" w:eastAsia="MS Mincho" w:hAnsi="Garamond"/>
          <w:sz w:val="22"/>
          <w:szCs w:val="22"/>
        </w:rPr>
        <w:t>Accuracy: +/- 3°</w:t>
      </w:r>
    </w:p>
    <w:p w14:paraId="464F37CC" w14:textId="77777777" w:rsidR="00CB6120" w:rsidRPr="00F01A65" w:rsidRDefault="00CB6120" w:rsidP="00CB6120">
      <w:pPr>
        <w:pStyle w:val="PlainText"/>
        <w:rPr>
          <w:rFonts w:ascii="Garamond" w:eastAsia="MS Mincho" w:hAnsi="Garamond"/>
          <w:sz w:val="22"/>
          <w:szCs w:val="22"/>
          <w:highlight w:val="yellow"/>
        </w:rPr>
      </w:pPr>
    </w:p>
    <w:tbl>
      <w:tblPr>
        <w:tblStyle w:val="TableGrid"/>
        <w:tblW w:w="8090" w:type="dxa"/>
        <w:tblInd w:w="360" w:type="dxa"/>
        <w:tblLook w:val="04A0" w:firstRow="1" w:lastRow="0" w:firstColumn="1" w:lastColumn="0" w:noHBand="0" w:noVBand="1"/>
      </w:tblPr>
      <w:tblGrid>
        <w:gridCol w:w="928"/>
        <w:gridCol w:w="1883"/>
        <w:gridCol w:w="2383"/>
        <w:gridCol w:w="2896"/>
      </w:tblGrid>
      <w:tr w:rsidR="00CB6120" w:rsidRPr="00F01A65" w14:paraId="049A4879" w14:textId="77777777" w:rsidTr="008425EC">
        <w:tc>
          <w:tcPr>
            <w:tcW w:w="928" w:type="dxa"/>
          </w:tcPr>
          <w:p w14:paraId="681C6227" w14:textId="77777777" w:rsidR="00CB6120" w:rsidRPr="00D80725" w:rsidRDefault="00CB6120" w:rsidP="008425EC">
            <w:pPr>
              <w:pStyle w:val="PlainText"/>
              <w:jc w:val="center"/>
              <w:rPr>
                <w:rFonts w:ascii="Garamond" w:eastAsia="MS Mincho" w:hAnsi="Garamond"/>
                <w:b/>
                <w:sz w:val="22"/>
                <w:szCs w:val="22"/>
                <w:u w:val="single"/>
              </w:rPr>
            </w:pPr>
            <w:r w:rsidRPr="00D80725">
              <w:rPr>
                <w:rFonts w:ascii="Garamond" w:eastAsia="MS Mincho" w:hAnsi="Garamond"/>
                <w:b/>
                <w:sz w:val="22"/>
                <w:szCs w:val="22"/>
                <w:u w:val="single"/>
              </w:rPr>
              <w:t>Station</w:t>
            </w:r>
          </w:p>
        </w:tc>
        <w:tc>
          <w:tcPr>
            <w:tcW w:w="1883" w:type="dxa"/>
          </w:tcPr>
          <w:p w14:paraId="23EE523A" w14:textId="77777777" w:rsidR="00CB6120" w:rsidRPr="00D80725" w:rsidRDefault="00CB6120" w:rsidP="008425EC">
            <w:pPr>
              <w:pStyle w:val="PlainText"/>
              <w:jc w:val="center"/>
              <w:rPr>
                <w:rFonts w:ascii="Garamond" w:eastAsia="MS Mincho" w:hAnsi="Garamond"/>
                <w:b/>
                <w:sz w:val="22"/>
                <w:szCs w:val="22"/>
                <w:u w:val="single"/>
              </w:rPr>
            </w:pPr>
            <w:r w:rsidRPr="00D80725">
              <w:rPr>
                <w:rFonts w:ascii="Garamond" w:eastAsia="MS Mincho" w:hAnsi="Garamond"/>
                <w:b/>
                <w:sz w:val="22"/>
                <w:szCs w:val="22"/>
                <w:u w:val="single"/>
              </w:rPr>
              <w:t>Serial Number</w:t>
            </w:r>
          </w:p>
        </w:tc>
        <w:tc>
          <w:tcPr>
            <w:tcW w:w="2383" w:type="dxa"/>
          </w:tcPr>
          <w:p w14:paraId="08D54FAB" w14:textId="77777777" w:rsidR="00CB6120" w:rsidRPr="00D80725" w:rsidRDefault="00CB6120" w:rsidP="008425EC">
            <w:pPr>
              <w:pStyle w:val="PlainText"/>
              <w:jc w:val="center"/>
              <w:rPr>
                <w:rFonts w:ascii="Garamond" w:eastAsia="MS Mincho" w:hAnsi="Garamond"/>
                <w:b/>
                <w:sz w:val="22"/>
                <w:szCs w:val="22"/>
                <w:u w:val="single"/>
              </w:rPr>
            </w:pPr>
            <w:r w:rsidRPr="00D80725">
              <w:rPr>
                <w:rFonts w:ascii="Garamond" w:eastAsia="MS Mincho" w:hAnsi="Garamond"/>
                <w:b/>
                <w:sz w:val="22"/>
                <w:szCs w:val="22"/>
                <w:u w:val="single"/>
              </w:rPr>
              <w:t>Date of Cal</w:t>
            </w:r>
          </w:p>
        </w:tc>
        <w:tc>
          <w:tcPr>
            <w:tcW w:w="2896" w:type="dxa"/>
          </w:tcPr>
          <w:p w14:paraId="7A5E095E" w14:textId="77777777" w:rsidR="00CB6120" w:rsidRPr="00D80725" w:rsidRDefault="00CB6120" w:rsidP="008425EC">
            <w:pPr>
              <w:pStyle w:val="PlainText"/>
              <w:jc w:val="center"/>
              <w:rPr>
                <w:rFonts w:ascii="Garamond" w:eastAsia="MS Mincho" w:hAnsi="Garamond"/>
                <w:b/>
                <w:sz w:val="22"/>
                <w:szCs w:val="22"/>
                <w:u w:val="single"/>
              </w:rPr>
            </w:pPr>
            <w:r w:rsidRPr="00D80725">
              <w:rPr>
                <w:rFonts w:ascii="Garamond" w:eastAsia="MS Mincho" w:hAnsi="Garamond"/>
                <w:b/>
                <w:sz w:val="22"/>
                <w:szCs w:val="22"/>
                <w:u w:val="single"/>
              </w:rPr>
              <w:t>Dates of Sensor Use</w:t>
            </w:r>
          </w:p>
        </w:tc>
      </w:tr>
      <w:tr w:rsidR="00D80725" w:rsidRPr="00F01A65" w14:paraId="2E7B9A46" w14:textId="77777777" w:rsidTr="008425EC">
        <w:tc>
          <w:tcPr>
            <w:tcW w:w="928" w:type="dxa"/>
          </w:tcPr>
          <w:p w14:paraId="2DDAFE09" w14:textId="77777777" w:rsidR="00D80725" w:rsidRPr="00F01A65" w:rsidRDefault="00D80725" w:rsidP="00D80725">
            <w:pPr>
              <w:pStyle w:val="PlainText"/>
              <w:jc w:val="center"/>
              <w:rPr>
                <w:rFonts w:ascii="Garamond" w:eastAsia="MS Mincho" w:hAnsi="Garamond"/>
                <w:sz w:val="22"/>
                <w:szCs w:val="22"/>
                <w:highlight w:val="yellow"/>
              </w:rPr>
            </w:pPr>
            <w:r w:rsidRPr="00D80725">
              <w:rPr>
                <w:rFonts w:ascii="Garamond" w:eastAsia="MS Mincho" w:hAnsi="Garamond"/>
                <w:sz w:val="22"/>
                <w:szCs w:val="22"/>
              </w:rPr>
              <w:t>FS</w:t>
            </w:r>
          </w:p>
        </w:tc>
        <w:tc>
          <w:tcPr>
            <w:tcW w:w="1883" w:type="dxa"/>
          </w:tcPr>
          <w:p w14:paraId="45505BF6" w14:textId="4119F728" w:rsidR="00D80725" w:rsidRPr="00D80725" w:rsidRDefault="00D80725" w:rsidP="00D80725">
            <w:pPr>
              <w:jc w:val="center"/>
              <w:rPr>
                <w:rFonts w:ascii="Garamond" w:hAnsi="Garamond"/>
                <w:color w:val="000000"/>
                <w:sz w:val="22"/>
                <w:szCs w:val="22"/>
                <w:highlight w:val="yellow"/>
              </w:rPr>
            </w:pPr>
            <w:r w:rsidRPr="00D80725">
              <w:rPr>
                <w:rFonts w:ascii="Garamond" w:hAnsi="Garamond"/>
                <w:sz w:val="22"/>
                <w:szCs w:val="22"/>
              </w:rPr>
              <w:t>WM140711</w:t>
            </w:r>
          </w:p>
        </w:tc>
        <w:tc>
          <w:tcPr>
            <w:tcW w:w="2383" w:type="dxa"/>
          </w:tcPr>
          <w:p w14:paraId="36E4CB27" w14:textId="1F45983E" w:rsidR="00D80725" w:rsidRPr="00D80725" w:rsidRDefault="00D80725" w:rsidP="00D80725">
            <w:pPr>
              <w:pStyle w:val="PlainText"/>
              <w:jc w:val="center"/>
              <w:rPr>
                <w:rFonts w:ascii="Garamond" w:eastAsia="MS Mincho" w:hAnsi="Garamond"/>
                <w:sz w:val="22"/>
                <w:szCs w:val="22"/>
                <w:highlight w:val="yellow"/>
              </w:rPr>
            </w:pPr>
            <w:r w:rsidRPr="00D80725">
              <w:rPr>
                <w:rFonts w:ascii="Garamond" w:hAnsi="Garamond"/>
                <w:sz w:val="22"/>
                <w:szCs w:val="22"/>
              </w:rPr>
              <w:t>11/</w:t>
            </w:r>
            <w:r>
              <w:rPr>
                <w:rFonts w:ascii="Garamond" w:hAnsi="Garamond"/>
                <w:sz w:val="22"/>
                <w:szCs w:val="22"/>
              </w:rPr>
              <w:t>0</w:t>
            </w:r>
            <w:r w:rsidRPr="00D80725">
              <w:rPr>
                <w:rFonts w:ascii="Garamond" w:hAnsi="Garamond"/>
                <w:sz w:val="22"/>
                <w:szCs w:val="22"/>
              </w:rPr>
              <w:t>9/20</w:t>
            </w:r>
            <w:r>
              <w:rPr>
                <w:rFonts w:ascii="Garamond" w:hAnsi="Garamond"/>
                <w:sz w:val="22"/>
                <w:szCs w:val="22"/>
              </w:rPr>
              <w:t>20</w:t>
            </w:r>
          </w:p>
        </w:tc>
        <w:tc>
          <w:tcPr>
            <w:tcW w:w="2896" w:type="dxa"/>
          </w:tcPr>
          <w:p w14:paraId="02526865" w14:textId="0ECDD654" w:rsidR="00D80725" w:rsidRPr="00D80725" w:rsidRDefault="00D80725" w:rsidP="00D80725">
            <w:pPr>
              <w:pStyle w:val="PlainText"/>
              <w:jc w:val="center"/>
              <w:rPr>
                <w:rFonts w:ascii="Garamond" w:eastAsia="MS Mincho" w:hAnsi="Garamond"/>
                <w:sz w:val="22"/>
                <w:szCs w:val="22"/>
                <w:highlight w:val="yellow"/>
              </w:rPr>
            </w:pPr>
            <w:r w:rsidRPr="00D80725">
              <w:rPr>
                <w:rFonts w:ascii="Garamond" w:hAnsi="Garamond"/>
                <w:sz w:val="22"/>
                <w:szCs w:val="22"/>
              </w:rPr>
              <w:t>11/18/</w:t>
            </w:r>
            <w:r>
              <w:rPr>
                <w:rFonts w:ascii="Garamond" w:hAnsi="Garamond"/>
                <w:sz w:val="22"/>
                <w:szCs w:val="22"/>
              </w:rPr>
              <w:t>20</w:t>
            </w:r>
            <w:r w:rsidRPr="00D80725">
              <w:rPr>
                <w:rFonts w:ascii="Garamond" w:hAnsi="Garamond"/>
                <w:sz w:val="22"/>
                <w:szCs w:val="22"/>
              </w:rPr>
              <w:t>21 - Current</w:t>
            </w:r>
          </w:p>
        </w:tc>
      </w:tr>
      <w:tr w:rsidR="00CB6120" w:rsidRPr="00F01A65" w14:paraId="59ED8DED" w14:textId="77777777" w:rsidTr="008425EC">
        <w:tc>
          <w:tcPr>
            <w:tcW w:w="928" w:type="dxa"/>
          </w:tcPr>
          <w:p w14:paraId="56DA3005" w14:textId="77777777" w:rsidR="00CB6120" w:rsidRPr="00212D8E" w:rsidRDefault="00CB6120" w:rsidP="008425EC">
            <w:pPr>
              <w:pStyle w:val="PlainText"/>
              <w:jc w:val="center"/>
              <w:rPr>
                <w:rFonts w:ascii="Garamond" w:eastAsia="MS Mincho" w:hAnsi="Garamond"/>
                <w:sz w:val="22"/>
                <w:szCs w:val="22"/>
              </w:rPr>
            </w:pPr>
            <w:r w:rsidRPr="00212D8E">
              <w:rPr>
                <w:rFonts w:ascii="Garamond" w:eastAsia="MS Mincho" w:hAnsi="Garamond"/>
                <w:sz w:val="22"/>
                <w:szCs w:val="22"/>
              </w:rPr>
              <w:t>NP</w:t>
            </w:r>
          </w:p>
        </w:tc>
        <w:tc>
          <w:tcPr>
            <w:tcW w:w="1883" w:type="dxa"/>
            <w:vAlign w:val="bottom"/>
          </w:tcPr>
          <w:p w14:paraId="0B711054" w14:textId="1CD6FB14" w:rsidR="00CB6120" w:rsidRPr="00212D8E" w:rsidRDefault="00CB6120" w:rsidP="008425EC">
            <w:pPr>
              <w:jc w:val="center"/>
              <w:rPr>
                <w:rFonts w:ascii="Garamond" w:hAnsi="Garamond"/>
                <w:color w:val="000000"/>
                <w:sz w:val="22"/>
                <w:szCs w:val="22"/>
              </w:rPr>
            </w:pPr>
            <w:r w:rsidRPr="00212D8E">
              <w:rPr>
                <w:rFonts w:ascii="Garamond" w:hAnsi="Garamond"/>
                <w:color w:val="000000"/>
                <w:sz w:val="22"/>
                <w:szCs w:val="22"/>
              </w:rPr>
              <w:t>WM</w:t>
            </w:r>
            <w:r w:rsidR="00D80725" w:rsidRPr="00212D8E">
              <w:rPr>
                <w:rFonts w:ascii="Garamond" w:hAnsi="Garamond"/>
                <w:color w:val="000000"/>
                <w:sz w:val="22"/>
                <w:szCs w:val="22"/>
              </w:rPr>
              <w:t>125404</w:t>
            </w:r>
          </w:p>
        </w:tc>
        <w:tc>
          <w:tcPr>
            <w:tcW w:w="2383" w:type="dxa"/>
          </w:tcPr>
          <w:p w14:paraId="0B8C1832" w14:textId="1954EE6F" w:rsidR="00CB6120" w:rsidRPr="00212D8E" w:rsidRDefault="00D80725" w:rsidP="008425EC">
            <w:pPr>
              <w:jc w:val="center"/>
              <w:rPr>
                <w:rFonts w:ascii="Garamond" w:hAnsi="Garamond"/>
                <w:color w:val="000000"/>
                <w:sz w:val="22"/>
                <w:szCs w:val="22"/>
              </w:rPr>
            </w:pPr>
            <w:r w:rsidRPr="00212D8E">
              <w:rPr>
                <w:rFonts w:ascii="Garamond" w:hAnsi="Garamond"/>
                <w:color w:val="000000"/>
                <w:sz w:val="22"/>
                <w:szCs w:val="22"/>
              </w:rPr>
              <w:t>12/06/2019</w:t>
            </w:r>
          </w:p>
        </w:tc>
        <w:tc>
          <w:tcPr>
            <w:tcW w:w="2896" w:type="dxa"/>
            <w:vAlign w:val="bottom"/>
          </w:tcPr>
          <w:p w14:paraId="1888FA0D" w14:textId="534EC288" w:rsidR="00CB6120" w:rsidRPr="00212D8E" w:rsidRDefault="00D80725" w:rsidP="008425EC">
            <w:pPr>
              <w:jc w:val="center"/>
              <w:rPr>
                <w:rFonts w:ascii="Garamond" w:hAnsi="Garamond"/>
                <w:color w:val="000000"/>
                <w:sz w:val="22"/>
                <w:szCs w:val="22"/>
              </w:rPr>
            </w:pPr>
            <w:r w:rsidRPr="00212D8E">
              <w:rPr>
                <w:rFonts w:ascii="Garamond" w:hAnsi="Garamond"/>
                <w:color w:val="000000"/>
                <w:sz w:val="22"/>
                <w:szCs w:val="22"/>
              </w:rPr>
              <w:t>10/06/2020 – 09/19/2022</w:t>
            </w:r>
          </w:p>
        </w:tc>
      </w:tr>
      <w:tr w:rsidR="00D80725" w:rsidRPr="00F01A65" w14:paraId="1DD9C45F" w14:textId="77777777" w:rsidTr="008425EC">
        <w:tc>
          <w:tcPr>
            <w:tcW w:w="928" w:type="dxa"/>
          </w:tcPr>
          <w:p w14:paraId="357114D4" w14:textId="6607885D" w:rsidR="00D80725" w:rsidRPr="00212D8E" w:rsidRDefault="00D80725" w:rsidP="008425EC">
            <w:pPr>
              <w:pStyle w:val="PlainText"/>
              <w:jc w:val="center"/>
              <w:rPr>
                <w:rFonts w:ascii="Garamond" w:eastAsia="MS Mincho" w:hAnsi="Garamond"/>
                <w:sz w:val="22"/>
                <w:szCs w:val="22"/>
              </w:rPr>
            </w:pPr>
            <w:r w:rsidRPr="00212D8E">
              <w:rPr>
                <w:rFonts w:ascii="Garamond" w:eastAsia="MS Mincho" w:hAnsi="Garamond"/>
                <w:sz w:val="22"/>
                <w:szCs w:val="22"/>
              </w:rPr>
              <w:t>NP</w:t>
            </w:r>
          </w:p>
        </w:tc>
        <w:tc>
          <w:tcPr>
            <w:tcW w:w="1883" w:type="dxa"/>
            <w:vAlign w:val="bottom"/>
          </w:tcPr>
          <w:p w14:paraId="4E38C628" w14:textId="7CB61A13" w:rsidR="00D80725" w:rsidRPr="00212D8E" w:rsidRDefault="00D80725" w:rsidP="008425EC">
            <w:pPr>
              <w:jc w:val="center"/>
              <w:rPr>
                <w:rFonts w:ascii="Garamond" w:hAnsi="Garamond"/>
                <w:color w:val="000000"/>
                <w:sz w:val="22"/>
                <w:szCs w:val="22"/>
              </w:rPr>
            </w:pPr>
            <w:r w:rsidRPr="00212D8E">
              <w:rPr>
                <w:rFonts w:ascii="Garamond" w:hAnsi="Garamond"/>
                <w:color w:val="000000"/>
                <w:sz w:val="22"/>
                <w:szCs w:val="22"/>
              </w:rPr>
              <w:t>WM125766</w:t>
            </w:r>
          </w:p>
        </w:tc>
        <w:tc>
          <w:tcPr>
            <w:tcW w:w="2383" w:type="dxa"/>
          </w:tcPr>
          <w:p w14:paraId="7316CEC2" w14:textId="6B6E8795" w:rsidR="00D80725" w:rsidRPr="00212D8E" w:rsidRDefault="00212D8E" w:rsidP="008425EC">
            <w:pPr>
              <w:jc w:val="center"/>
              <w:rPr>
                <w:rFonts w:ascii="Garamond" w:hAnsi="Garamond"/>
                <w:color w:val="000000"/>
                <w:sz w:val="22"/>
                <w:szCs w:val="22"/>
              </w:rPr>
            </w:pPr>
            <w:r w:rsidRPr="00212D8E">
              <w:rPr>
                <w:rFonts w:ascii="Garamond" w:hAnsi="Garamond"/>
                <w:color w:val="000000"/>
                <w:sz w:val="22"/>
                <w:szCs w:val="22"/>
              </w:rPr>
              <w:t>04/18/2022</w:t>
            </w:r>
          </w:p>
        </w:tc>
        <w:tc>
          <w:tcPr>
            <w:tcW w:w="2896" w:type="dxa"/>
            <w:vAlign w:val="bottom"/>
          </w:tcPr>
          <w:p w14:paraId="4D06EDB3" w14:textId="2E034E21" w:rsidR="00D80725" w:rsidRPr="00212D8E" w:rsidRDefault="00D80725" w:rsidP="008425EC">
            <w:pPr>
              <w:jc w:val="center"/>
              <w:rPr>
                <w:rFonts w:ascii="Garamond" w:hAnsi="Garamond"/>
                <w:color w:val="000000"/>
                <w:sz w:val="22"/>
                <w:szCs w:val="22"/>
              </w:rPr>
            </w:pPr>
            <w:r w:rsidRPr="00212D8E">
              <w:rPr>
                <w:rFonts w:ascii="Garamond" w:hAnsi="Garamond"/>
                <w:color w:val="000000"/>
                <w:sz w:val="22"/>
                <w:szCs w:val="22"/>
              </w:rPr>
              <w:t>09/19/2022 - Current</w:t>
            </w:r>
          </w:p>
        </w:tc>
      </w:tr>
    </w:tbl>
    <w:p w14:paraId="096AA8B3" w14:textId="77777777" w:rsidR="00CB6120" w:rsidRPr="00F01A65" w:rsidRDefault="00CB6120" w:rsidP="00CB6120">
      <w:pPr>
        <w:pStyle w:val="PlainText"/>
        <w:rPr>
          <w:rFonts w:ascii="Garamond" w:eastAsia="MS Mincho" w:hAnsi="Garamond"/>
          <w:b/>
          <w:sz w:val="22"/>
          <w:szCs w:val="22"/>
          <w:highlight w:val="yellow"/>
        </w:rPr>
      </w:pPr>
    </w:p>
    <w:p w14:paraId="5BD68835" w14:textId="37DC39AC" w:rsidR="00CB6120" w:rsidRPr="00EA57B4" w:rsidRDefault="00CB6120" w:rsidP="00CB6120">
      <w:pPr>
        <w:pStyle w:val="PlainText"/>
        <w:ind w:left="360"/>
        <w:rPr>
          <w:rFonts w:ascii="Garamond" w:eastAsia="MS Mincho" w:hAnsi="Garamond"/>
          <w:sz w:val="22"/>
          <w:szCs w:val="22"/>
        </w:rPr>
      </w:pPr>
      <w:r w:rsidRPr="00EA57B4">
        <w:rPr>
          <w:rFonts w:ascii="Garamond" w:eastAsia="MS Mincho" w:hAnsi="Garamond"/>
          <w:sz w:val="22"/>
          <w:szCs w:val="22"/>
        </w:rPr>
        <w:t>Parameter: Photosynthetically Active Radiation</w:t>
      </w:r>
      <w:r w:rsidR="00552283">
        <w:rPr>
          <w:rFonts w:ascii="Garamond" w:eastAsia="MS Mincho" w:hAnsi="Garamond"/>
          <w:sz w:val="22"/>
          <w:szCs w:val="22"/>
        </w:rPr>
        <w:t xml:space="preserve"> (PAR)</w:t>
      </w:r>
    </w:p>
    <w:p w14:paraId="50344766" w14:textId="77777777" w:rsidR="00CB6120" w:rsidRPr="00EA57B4" w:rsidRDefault="00CB6120" w:rsidP="00CB6120">
      <w:pPr>
        <w:pStyle w:val="PlainText"/>
        <w:ind w:left="360"/>
        <w:rPr>
          <w:rFonts w:ascii="Garamond" w:eastAsia="MS Mincho" w:hAnsi="Garamond"/>
          <w:sz w:val="22"/>
          <w:szCs w:val="22"/>
        </w:rPr>
      </w:pPr>
      <w:r w:rsidRPr="00EA57B4">
        <w:rPr>
          <w:rFonts w:ascii="Garamond" w:eastAsia="MS Mincho" w:hAnsi="Garamond"/>
          <w:sz w:val="22"/>
          <w:szCs w:val="22"/>
        </w:rPr>
        <w:t xml:space="preserve">Units: </w:t>
      </w:r>
      <w:proofErr w:type="spellStart"/>
      <w:r w:rsidRPr="00EA57B4">
        <w:rPr>
          <w:rFonts w:ascii="Garamond" w:eastAsia="MS Mincho" w:hAnsi="Garamond"/>
          <w:sz w:val="22"/>
          <w:szCs w:val="22"/>
        </w:rPr>
        <w:t>mmoles</w:t>
      </w:r>
      <w:proofErr w:type="spellEnd"/>
      <w:r w:rsidRPr="00EA57B4">
        <w:rPr>
          <w:rFonts w:ascii="Garamond" w:eastAsia="MS Mincho" w:hAnsi="Garamond"/>
          <w:sz w:val="22"/>
          <w:szCs w:val="22"/>
        </w:rPr>
        <w:t xml:space="preserve"> m-2 (total flux)</w:t>
      </w:r>
    </w:p>
    <w:p w14:paraId="00A3EE59" w14:textId="77777777" w:rsidR="00CB6120" w:rsidRPr="00EA57B4" w:rsidRDefault="00CB6120" w:rsidP="00CB6120">
      <w:pPr>
        <w:pStyle w:val="PlainText"/>
        <w:ind w:left="360"/>
        <w:rPr>
          <w:rFonts w:ascii="Garamond" w:eastAsia="MS Mincho" w:hAnsi="Garamond"/>
          <w:sz w:val="22"/>
          <w:szCs w:val="22"/>
        </w:rPr>
      </w:pPr>
      <w:r w:rsidRPr="00EA57B4">
        <w:rPr>
          <w:rFonts w:ascii="Garamond" w:eastAsia="MS Mincho" w:hAnsi="Garamond"/>
          <w:sz w:val="22"/>
          <w:szCs w:val="22"/>
        </w:rPr>
        <w:t xml:space="preserve">Sensor type: High stability silicon photovoltaic detector </w:t>
      </w:r>
    </w:p>
    <w:p w14:paraId="2BFB7B17" w14:textId="77777777" w:rsidR="00CB6120" w:rsidRPr="00EA57B4" w:rsidRDefault="00CB6120" w:rsidP="00CB6120">
      <w:pPr>
        <w:pStyle w:val="PlainText"/>
        <w:ind w:left="360"/>
        <w:rPr>
          <w:rFonts w:ascii="Garamond" w:eastAsia="MS Mincho" w:hAnsi="Garamond"/>
          <w:sz w:val="22"/>
          <w:szCs w:val="22"/>
        </w:rPr>
      </w:pPr>
      <w:r w:rsidRPr="00EA57B4">
        <w:rPr>
          <w:rFonts w:ascii="Garamond" w:eastAsia="MS Mincho" w:hAnsi="Garamond"/>
          <w:sz w:val="22"/>
          <w:szCs w:val="22"/>
        </w:rPr>
        <w:t>Model #: Apogee SQ-110</w:t>
      </w:r>
    </w:p>
    <w:p w14:paraId="69ADE204" w14:textId="77777777" w:rsidR="00CB6120" w:rsidRPr="00EA57B4" w:rsidRDefault="00CB6120" w:rsidP="00CB6120">
      <w:pPr>
        <w:pStyle w:val="PlainText"/>
        <w:ind w:left="360"/>
        <w:rPr>
          <w:rFonts w:ascii="Garamond" w:eastAsia="MS Mincho" w:hAnsi="Garamond"/>
          <w:sz w:val="22"/>
          <w:szCs w:val="22"/>
        </w:rPr>
      </w:pPr>
      <w:r w:rsidRPr="00EA57B4">
        <w:rPr>
          <w:rFonts w:ascii="Garamond" w:eastAsia="MS Mincho" w:hAnsi="Garamond"/>
          <w:sz w:val="22"/>
          <w:szCs w:val="22"/>
        </w:rPr>
        <w:t>Light spectrum waveband:  360 to 1120 nm</w:t>
      </w:r>
    </w:p>
    <w:p w14:paraId="4EC4B5CA" w14:textId="77777777" w:rsidR="00CB6120" w:rsidRPr="00EA57B4" w:rsidRDefault="00CB6120" w:rsidP="00CB6120">
      <w:pPr>
        <w:pStyle w:val="PlainText"/>
        <w:ind w:left="360"/>
        <w:rPr>
          <w:rFonts w:ascii="Garamond" w:eastAsia="MS Mincho" w:hAnsi="Garamond"/>
          <w:sz w:val="22"/>
          <w:szCs w:val="22"/>
        </w:rPr>
      </w:pPr>
      <w:r w:rsidRPr="00EA57B4">
        <w:rPr>
          <w:rFonts w:ascii="Garamond" w:hAnsi="Garamond" w:cs="Arial"/>
          <w:color w:val="353535"/>
          <w:sz w:val="22"/>
          <w:szCs w:val="22"/>
        </w:rPr>
        <w:t>Temperature Response: &lt; 1% at 5° to 40°C</w:t>
      </w:r>
    </w:p>
    <w:p w14:paraId="6B7EF1FA" w14:textId="3E1B5EB4" w:rsidR="00CB6120" w:rsidRPr="00EA57B4" w:rsidRDefault="00CB6120" w:rsidP="00CB6120">
      <w:pPr>
        <w:pStyle w:val="PlainText"/>
        <w:ind w:left="360"/>
        <w:rPr>
          <w:rFonts w:ascii="Garamond" w:eastAsia="MS Mincho" w:hAnsi="Garamond"/>
          <w:sz w:val="22"/>
          <w:szCs w:val="22"/>
        </w:rPr>
      </w:pPr>
      <w:r w:rsidRPr="00EA57B4">
        <w:rPr>
          <w:rFonts w:ascii="Garamond" w:eastAsia="MS Mincho" w:hAnsi="Garamond"/>
          <w:sz w:val="22"/>
          <w:szCs w:val="22"/>
        </w:rPr>
        <w:t>Stability:  &lt;±2% change over 1 y</w:t>
      </w:r>
      <w:r w:rsidR="00EA57B4">
        <w:rPr>
          <w:rFonts w:ascii="Garamond" w:eastAsia="MS Mincho" w:hAnsi="Garamond"/>
          <w:sz w:val="22"/>
          <w:szCs w:val="22"/>
        </w:rPr>
        <w:t>ear</w:t>
      </w:r>
    </w:p>
    <w:p w14:paraId="0015FDBC" w14:textId="77777777" w:rsidR="00CB6120" w:rsidRPr="00EA57B4" w:rsidRDefault="00CB6120" w:rsidP="00CB6120">
      <w:pPr>
        <w:pStyle w:val="PlainText"/>
        <w:ind w:left="360"/>
        <w:rPr>
          <w:rFonts w:ascii="Garamond" w:eastAsia="MS Mincho" w:hAnsi="Garamond"/>
          <w:sz w:val="22"/>
          <w:szCs w:val="22"/>
        </w:rPr>
      </w:pPr>
      <w:r w:rsidRPr="00EA57B4">
        <w:rPr>
          <w:rFonts w:ascii="Garamond" w:eastAsia="MS Mincho" w:hAnsi="Garamond"/>
          <w:sz w:val="22"/>
          <w:szCs w:val="22"/>
        </w:rPr>
        <w:t>Operating Temperature:  -40°C to 70°C; Humidity: 0 to 100%</w:t>
      </w:r>
    </w:p>
    <w:p w14:paraId="66B3B6CA" w14:textId="77777777" w:rsidR="00CB6120" w:rsidRPr="00EA57B4" w:rsidRDefault="00CB6120" w:rsidP="00CB6120">
      <w:pPr>
        <w:pStyle w:val="PlainText"/>
        <w:ind w:left="360"/>
        <w:rPr>
          <w:rFonts w:ascii="Garamond" w:eastAsia="MS Mincho" w:hAnsi="Garamond"/>
          <w:sz w:val="22"/>
          <w:szCs w:val="22"/>
        </w:rPr>
      </w:pPr>
      <w:r w:rsidRPr="00EA57B4">
        <w:rPr>
          <w:rFonts w:ascii="Garamond" w:eastAsia="MS Mincho" w:hAnsi="Garamond"/>
          <w:sz w:val="22"/>
          <w:szCs w:val="22"/>
        </w:rPr>
        <w:t xml:space="preserve">Sensitivity:  </w:t>
      </w:r>
      <w:r w:rsidRPr="00EA57B4">
        <w:rPr>
          <w:rFonts w:ascii="Garamond" w:hAnsi="Garamond" w:cs="Arial"/>
          <w:color w:val="353535"/>
          <w:sz w:val="22"/>
          <w:szCs w:val="22"/>
        </w:rPr>
        <w:t>Sensitivity: 5 W m</w:t>
      </w:r>
      <w:r w:rsidRPr="00EA57B4">
        <w:rPr>
          <w:rFonts w:ascii="Garamond" w:hAnsi="Garamond" w:cs="Arial"/>
          <w:color w:val="353535"/>
          <w:sz w:val="22"/>
          <w:szCs w:val="22"/>
          <w:vertAlign w:val="superscript"/>
        </w:rPr>
        <w:t>-2</w:t>
      </w:r>
      <w:r w:rsidRPr="00EA57B4">
        <w:rPr>
          <w:rStyle w:val="apple-converted-space"/>
          <w:rFonts w:ascii="Garamond" w:hAnsi="Garamond" w:cs="Arial"/>
          <w:color w:val="353535"/>
          <w:sz w:val="22"/>
          <w:szCs w:val="22"/>
        </w:rPr>
        <w:t> </w:t>
      </w:r>
      <w:r w:rsidRPr="00EA57B4">
        <w:rPr>
          <w:rFonts w:ascii="Garamond" w:hAnsi="Garamond" w:cs="Arial"/>
          <w:color w:val="353535"/>
          <w:sz w:val="22"/>
          <w:szCs w:val="22"/>
        </w:rPr>
        <w:t>mV</w:t>
      </w:r>
      <w:r w:rsidRPr="00EA57B4">
        <w:rPr>
          <w:rFonts w:ascii="Garamond" w:hAnsi="Garamond" w:cs="Arial"/>
          <w:color w:val="353535"/>
          <w:sz w:val="22"/>
          <w:szCs w:val="22"/>
          <w:vertAlign w:val="superscript"/>
        </w:rPr>
        <w:t>-1</w:t>
      </w:r>
      <w:r w:rsidRPr="00EA57B4">
        <w:rPr>
          <w:rStyle w:val="apple-converted-space"/>
          <w:rFonts w:ascii="Garamond" w:hAnsi="Garamond" w:cs="Arial"/>
          <w:color w:val="353535"/>
          <w:sz w:val="22"/>
          <w:szCs w:val="22"/>
        </w:rPr>
        <w:t> </w:t>
      </w:r>
      <w:r w:rsidRPr="00EA57B4">
        <w:rPr>
          <w:rFonts w:ascii="Garamond" w:hAnsi="Garamond" w:cs="Arial"/>
          <w:color w:val="353535"/>
          <w:sz w:val="22"/>
          <w:szCs w:val="22"/>
        </w:rPr>
        <w:t>(0.2 mV W</w:t>
      </w:r>
      <w:r w:rsidRPr="00EA57B4">
        <w:rPr>
          <w:rFonts w:ascii="Garamond" w:hAnsi="Garamond" w:cs="Arial"/>
          <w:color w:val="353535"/>
          <w:sz w:val="22"/>
          <w:szCs w:val="22"/>
          <w:vertAlign w:val="superscript"/>
        </w:rPr>
        <w:t>-1</w:t>
      </w:r>
      <w:r w:rsidRPr="00EA57B4">
        <w:rPr>
          <w:rStyle w:val="apple-converted-space"/>
          <w:rFonts w:ascii="Garamond" w:hAnsi="Garamond" w:cs="Arial"/>
          <w:color w:val="353535"/>
          <w:sz w:val="22"/>
          <w:szCs w:val="22"/>
        </w:rPr>
        <w:t> </w:t>
      </w:r>
      <w:r w:rsidRPr="00EA57B4">
        <w:rPr>
          <w:rFonts w:ascii="Garamond" w:hAnsi="Garamond" w:cs="Arial"/>
          <w:color w:val="353535"/>
          <w:sz w:val="22"/>
          <w:szCs w:val="22"/>
        </w:rPr>
        <w:t>m</w:t>
      </w:r>
      <w:r w:rsidRPr="00EA57B4">
        <w:rPr>
          <w:rFonts w:ascii="Garamond" w:hAnsi="Garamond" w:cs="Arial"/>
          <w:color w:val="353535"/>
          <w:sz w:val="22"/>
          <w:szCs w:val="22"/>
          <w:vertAlign w:val="superscript"/>
        </w:rPr>
        <w:t>-2</w:t>
      </w:r>
      <w:r w:rsidRPr="00EA57B4">
        <w:rPr>
          <w:rFonts w:ascii="Garamond" w:hAnsi="Garamond" w:cs="Arial"/>
          <w:color w:val="353535"/>
          <w:sz w:val="22"/>
          <w:szCs w:val="22"/>
        </w:rPr>
        <w:t>)</w:t>
      </w:r>
    </w:p>
    <w:p w14:paraId="177844A5" w14:textId="77777777" w:rsidR="00CB6120" w:rsidRPr="00F01A65" w:rsidRDefault="00CB6120" w:rsidP="00CB6120">
      <w:pPr>
        <w:pStyle w:val="PlainText"/>
        <w:rPr>
          <w:rFonts w:ascii="Garamond" w:eastAsia="MS Mincho" w:hAnsi="Garamond"/>
          <w:b/>
          <w:sz w:val="22"/>
          <w:szCs w:val="22"/>
          <w:highlight w:val="yellow"/>
        </w:rPr>
      </w:pPr>
    </w:p>
    <w:tbl>
      <w:tblPr>
        <w:tblStyle w:val="TableGrid"/>
        <w:tblW w:w="8090" w:type="dxa"/>
        <w:tblInd w:w="360" w:type="dxa"/>
        <w:tblLook w:val="04A0" w:firstRow="1" w:lastRow="0" w:firstColumn="1" w:lastColumn="0" w:noHBand="0" w:noVBand="1"/>
      </w:tblPr>
      <w:tblGrid>
        <w:gridCol w:w="928"/>
        <w:gridCol w:w="1883"/>
        <w:gridCol w:w="2383"/>
        <w:gridCol w:w="2896"/>
      </w:tblGrid>
      <w:tr w:rsidR="00CB6120" w:rsidRPr="00F01A65" w14:paraId="0CD52F53" w14:textId="77777777" w:rsidTr="008425EC">
        <w:tc>
          <w:tcPr>
            <w:tcW w:w="928" w:type="dxa"/>
          </w:tcPr>
          <w:p w14:paraId="7BEE2636" w14:textId="77777777" w:rsidR="00CB6120" w:rsidRPr="00EA57B4" w:rsidRDefault="00CB6120" w:rsidP="008425EC">
            <w:pPr>
              <w:pStyle w:val="PlainText"/>
              <w:jc w:val="center"/>
              <w:rPr>
                <w:rFonts w:ascii="Garamond" w:eastAsia="MS Mincho" w:hAnsi="Garamond"/>
                <w:b/>
                <w:sz w:val="22"/>
                <w:szCs w:val="22"/>
                <w:u w:val="single"/>
              </w:rPr>
            </w:pPr>
            <w:r w:rsidRPr="00EA57B4">
              <w:rPr>
                <w:rFonts w:ascii="Garamond" w:eastAsia="MS Mincho" w:hAnsi="Garamond"/>
                <w:b/>
                <w:sz w:val="22"/>
                <w:szCs w:val="22"/>
                <w:u w:val="single"/>
              </w:rPr>
              <w:t>Station</w:t>
            </w:r>
          </w:p>
        </w:tc>
        <w:tc>
          <w:tcPr>
            <w:tcW w:w="1883" w:type="dxa"/>
          </w:tcPr>
          <w:p w14:paraId="7A3CCF43" w14:textId="77777777" w:rsidR="00CB6120" w:rsidRPr="00EA57B4" w:rsidRDefault="00CB6120" w:rsidP="008425EC">
            <w:pPr>
              <w:pStyle w:val="PlainText"/>
              <w:jc w:val="center"/>
              <w:rPr>
                <w:rFonts w:ascii="Garamond" w:eastAsia="MS Mincho" w:hAnsi="Garamond"/>
                <w:b/>
                <w:sz w:val="22"/>
                <w:szCs w:val="22"/>
                <w:u w:val="single"/>
              </w:rPr>
            </w:pPr>
            <w:r w:rsidRPr="00EA57B4">
              <w:rPr>
                <w:rFonts w:ascii="Garamond" w:eastAsia="MS Mincho" w:hAnsi="Garamond"/>
                <w:b/>
                <w:sz w:val="22"/>
                <w:szCs w:val="22"/>
                <w:u w:val="single"/>
              </w:rPr>
              <w:t>Serial Number</w:t>
            </w:r>
          </w:p>
        </w:tc>
        <w:tc>
          <w:tcPr>
            <w:tcW w:w="2383" w:type="dxa"/>
          </w:tcPr>
          <w:p w14:paraId="09E8420B" w14:textId="77777777" w:rsidR="00CB6120" w:rsidRPr="00EA57B4" w:rsidRDefault="00CB6120" w:rsidP="008425EC">
            <w:pPr>
              <w:pStyle w:val="PlainText"/>
              <w:jc w:val="center"/>
              <w:rPr>
                <w:rFonts w:ascii="Garamond" w:eastAsia="MS Mincho" w:hAnsi="Garamond"/>
                <w:b/>
                <w:sz w:val="22"/>
                <w:szCs w:val="22"/>
                <w:u w:val="single"/>
              </w:rPr>
            </w:pPr>
            <w:r w:rsidRPr="00EA57B4">
              <w:rPr>
                <w:rFonts w:ascii="Garamond" w:eastAsia="MS Mincho" w:hAnsi="Garamond"/>
                <w:b/>
                <w:sz w:val="22"/>
                <w:szCs w:val="22"/>
                <w:u w:val="single"/>
              </w:rPr>
              <w:t>Date of Cal</w:t>
            </w:r>
          </w:p>
        </w:tc>
        <w:tc>
          <w:tcPr>
            <w:tcW w:w="2896" w:type="dxa"/>
          </w:tcPr>
          <w:p w14:paraId="2E3A477C" w14:textId="77777777" w:rsidR="00CB6120" w:rsidRPr="00EA57B4" w:rsidRDefault="00CB6120" w:rsidP="008425EC">
            <w:pPr>
              <w:pStyle w:val="PlainText"/>
              <w:jc w:val="center"/>
              <w:rPr>
                <w:rFonts w:ascii="Garamond" w:eastAsia="MS Mincho" w:hAnsi="Garamond"/>
                <w:b/>
                <w:sz w:val="22"/>
                <w:szCs w:val="22"/>
                <w:u w:val="single"/>
              </w:rPr>
            </w:pPr>
            <w:r w:rsidRPr="00EA57B4">
              <w:rPr>
                <w:rFonts w:ascii="Garamond" w:eastAsia="MS Mincho" w:hAnsi="Garamond"/>
                <w:b/>
                <w:sz w:val="22"/>
                <w:szCs w:val="22"/>
                <w:u w:val="single"/>
              </w:rPr>
              <w:t>Dates of Sensor Use</w:t>
            </w:r>
          </w:p>
        </w:tc>
      </w:tr>
      <w:tr w:rsidR="00CB6120" w:rsidRPr="00F01A65" w14:paraId="128A7C14" w14:textId="77777777" w:rsidTr="008425EC">
        <w:tc>
          <w:tcPr>
            <w:tcW w:w="928" w:type="dxa"/>
          </w:tcPr>
          <w:p w14:paraId="582F49A2" w14:textId="77777777" w:rsidR="00CB6120" w:rsidRPr="00EA57B4" w:rsidRDefault="00CB6120" w:rsidP="008425EC">
            <w:pPr>
              <w:pStyle w:val="PlainText"/>
              <w:jc w:val="center"/>
              <w:rPr>
                <w:rFonts w:ascii="Garamond" w:eastAsia="MS Mincho" w:hAnsi="Garamond"/>
                <w:sz w:val="22"/>
                <w:szCs w:val="22"/>
              </w:rPr>
            </w:pPr>
            <w:r w:rsidRPr="00EA57B4">
              <w:rPr>
                <w:rFonts w:ascii="Garamond" w:eastAsia="MS Mincho" w:hAnsi="Garamond"/>
                <w:sz w:val="22"/>
                <w:szCs w:val="22"/>
              </w:rPr>
              <w:t>FS</w:t>
            </w:r>
          </w:p>
        </w:tc>
        <w:tc>
          <w:tcPr>
            <w:tcW w:w="1883" w:type="dxa"/>
          </w:tcPr>
          <w:p w14:paraId="2928BBDF" w14:textId="111E359A" w:rsidR="00CB6120" w:rsidRPr="00EA57B4" w:rsidRDefault="00EA57B4" w:rsidP="008425EC">
            <w:pPr>
              <w:jc w:val="center"/>
              <w:rPr>
                <w:rFonts w:ascii="Garamond" w:hAnsi="Garamond"/>
                <w:color w:val="000000"/>
                <w:sz w:val="22"/>
                <w:szCs w:val="22"/>
              </w:rPr>
            </w:pPr>
            <w:r w:rsidRPr="00EA57B4">
              <w:rPr>
                <w:rFonts w:ascii="Garamond" w:hAnsi="Garamond"/>
                <w:color w:val="000000"/>
                <w:sz w:val="22"/>
                <w:szCs w:val="22"/>
              </w:rPr>
              <w:t>17012</w:t>
            </w:r>
          </w:p>
        </w:tc>
        <w:tc>
          <w:tcPr>
            <w:tcW w:w="2383" w:type="dxa"/>
          </w:tcPr>
          <w:p w14:paraId="1ABC22B2" w14:textId="0603C588" w:rsidR="00CB6120" w:rsidRPr="00EA57B4" w:rsidRDefault="00EA57B4" w:rsidP="008425EC">
            <w:pPr>
              <w:pStyle w:val="PlainText"/>
              <w:jc w:val="center"/>
              <w:rPr>
                <w:rFonts w:ascii="Garamond" w:eastAsia="MS Mincho" w:hAnsi="Garamond"/>
                <w:sz w:val="22"/>
                <w:szCs w:val="22"/>
              </w:rPr>
            </w:pPr>
            <w:r w:rsidRPr="00EA57B4">
              <w:rPr>
                <w:rFonts w:ascii="Garamond" w:eastAsia="MS Mincho" w:hAnsi="Garamond"/>
                <w:sz w:val="22"/>
                <w:szCs w:val="22"/>
              </w:rPr>
              <w:t>11/01/2020</w:t>
            </w:r>
          </w:p>
        </w:tc>
        <w:tc>
          <w:tcPr>
            <w:tcW w:w="2896" w:type="dxa"/>
          </w:tcPr>
          <w:p w14:paraId="3E8BC17C" w14:textId="4042CD9A" w:rsidR="00CB6120" w:rsidRPr="00EA57B4" w:rsidRDefault="00EA57B4" w:rsidP="008425EC">
            <w:pPr>
              <w:pStyle w:val="PlainText"/>
              <w:jc w:val="center"/>
              <w:rPr>
                <w:rFonts w:ascii="Garamond" w:eastAsia="MS Mincho" w:hAnsi="Garamond"/>
                <w:sz w:val="22"/>
                <w:szCs w:val="22"/>
              </w:rPr>
            </w:pPr>
            <w:r w:rsidRPr="00EA57B4">
              <w:rPr>
                <w:rFonts w:ascii="Garamond" w:eastAsia="MS Mincho" w:hAnsi="Garamond"/>
                <w:sz w:val="22"/>
                <w:szCs w:val="22"/>
              </w:rPr>
              <w:t>11/18/2021 – Current</w:t>
            </w:r>
          </w:p>
        </w:tc>
      </w:tr>
      <w:tr w:rsidR="00CB6120" w:rsidRPr="00F01A65" w14:paraId="515B04E6" w14:textId="77777777" w:rsidTr="008425EC">
        <w:tc>
          <w:tcPr>
            <w:tcW w:w="928" w:type="dxa"/>
          </w:tcPr>
          <w:p w14:paraId="65C6D06C" w14:textId="77777777" w:rsidR="00CB6120" w:rsidRPr="00EA57B4" w:rsidRDefault="00CB6120" w:rsidP="008425EC">
            <w:pPr>
              <w:pStyle w:val="PlainText"/>
              <w:jc w:val="center"/>
              <w:rPr>
                <w:rFonts w:ascii="Garamond" w:eastAsia="MS Mincho" w:hAnsi="Garamond"/>
                <w:sz w:val="22"/>
                <w:szCs w:val="22"/>
              </w:rPr>
            </w:pPr>
            <w:r w:rsidRPr="00EA57B4">
              <w:rPr>
                <w:rFonts w:ascii="Garamond" w:eastAsia="MS Mincho" w:hAnsi="Garamond"/>
                <w:sz w:val="22"/>
                <w:szCs w:val="22"/>
              </w:rPr>
              <w:t>NP</w:t>
            </w:r>
          </w:p>
        </w:tc>
        <w:tc>
          <w:tcPr>
            <w:tcW w:w="1883" w:type="dxa"/>
            <w:vAlign w:val="bottom"/>
          </w:tcPr>
          <w:p w14:paraId="1736B22D" w14:textId="31723868" w:rsidR="00CB6120" w:rsidRPr="00EA57B4" w:rsidRDefault="00EA57B4" w:rsidP="008425EC">
            <w:pPr>
              <w:jc w:val="center"/>
              <w:rPr>
                <w:rFonts w:ascii="Garamond" w:hAnsi="Garamond"/>
                <w:color w:val="000000"/>
                <w:sz w:val="22"/>
                <w:szCs w:val="22"/>
              </w:rPr>
            </w:pPr>
            <w:r w:rsidRPr="00EA57B4">
              <w:rPr>
                <w:rFonts w:ascii="Garamond" w:hAnsi="Garamond"/>
                <w:color w:val="000000"/>
                <w:sz w:val="22"/>
                <w:szCs w:val="22"/>
              </w:rPr>
              <w:t>17011</w:t>
            </w:r>
          </w:p>
        </w:tc>
        <w:tc>
          <w:tcPr>
            <w:tcW w:w="2383" w:type="dxa"/>
          </w:tcPr>
          <w:p w14:paraId="285E3440" w14:textId="0FE6B0BE" w:rsidR="00CB6120" w:rsidRPr="00EA57B4" w:rsidRDefault="00EA57B4" w:rsidP="008425EC">
            <w:pPr>
              <w:jc w:val="center"/>
              <w:rPr>
                <w:rFonts w:ascii="Garamond" w:hAnsi="Garamond"/>
                <w:color w:val="000000"/>
                <w:sz w:val="22"/>
                <w:szCs w:val="22"/>
              </w:rPr>
            </w:pPr>
            <w:r w:rsidRPr="00EA57B4">
              <w:rPr>
                <w:rFonts w:ascii="Garamond" w:hAnsi="Garamond"/>
                <w:color w:val="000000"/>
                <w:sz w:val="22"/>
                <w:szCs w:val="22"/>
              </w:rPr>
              <w:t>12/03/2019</w:t>
            </w:r>
          </w:p>
        </w:tc>
        <w:tc>
          <w:tcPr>
            <w:tcW w:w="2896" w:type="dxa"/>
            <w:vAlign w:val="bottom"/>
          </w:tcPr>
          <w:p w14:paraId="4107552A" w14:textId="024BFA9A" w:rsidR="00CB6120" w:rsidRPr="00EA57B4" w:rsidRDefault="00EA57B4" w:rsidP="008425EC">
            <w:pPr>
              <w:jc w:val="center"/>
              <w:rPr>
                <w:rFonts w:ascii="Garamond" w:hAnsi="Garamond"/>
                <w:color w:val="000000"/>
                <w:sz w:val="22"/>
                <w:szCs w:val="22"/>
              </w:rPr>
            </w:pPr>
            <w:r w:rsidRPr="00EA57B4">
              <w:rPr>
                <w:rFonts w:ascii="Garamond" w:hAnsi="Garamond"/>
                <w:color w:val="000000"/>
                <w:sz w:val="22"/>
                <w:szCs w:val="22"/>
              </w:rPr>
              <w:t>10/06/2020 – 09/19/2022</w:t>
            </w:r>
          </w:p>
        </w:tc>
      </w:tr>
      <w:tr w:rsidR="00EA57B4" w:rsidRPr="00F01A65" w14:paraId="23427777" w14:textId="77777777" w:rsidTr="008425EC">
        <w:tc>
          <w:tcPr>
            <w:tcW w:w="928" w:type="dxa"/>
          </w:tcPr>
          <w:p w14:paraId="06539E2D" w14:textId="07C764F0" w:rsidR="00EA57B4" w:rsidRPr="00EA57B4" w:rsidRDefault="00EA57B4" w:rsidP="008425EC">
            <w:pPr>
              <w:pStyle w:val="PlainText"/>
              <w:jc w:val="center"/>
              <w:rPr>
                <w:rFonts w:ascii="Garamond" w:eastAsia="MS Mincho" w:hAnsi="Garamond"/>
                <w:sz w:val="22"/>
                <w:szCs w:val="22"/>
              </w:rPr>
            </w:pPr>
            <w:r w:rsidRPr="00EA57B4">
              <w:rPr>
                <w:rFonts w:ascii="Garamond" w:eastAsia="MS Mincho" w:hAnsi="Garamond"/>
                <w:sz w:val="22"/>
                <w:szCs w:val="22"/>
              </w:rPr>
              <w:t>NP</w:t>
            </w:r>
          </w:p>
        </w:tc>
        <w:tc>
          <w:tcPr>
            <w:tcW w:w="1883" w:type="dxa"/>
            <w:vAlign w:val="bottom"/>
          </w:tcPr>
          <w:p w14:paraId="50E7E263" w14:textId="4547792B" w:rsidR="00EA57B4" w:rsidRPr="00EA57B4" w:rsidRDefault="00EA57B4" w:rsidP="008425EC">
            <w:pPr>
              <w:jc w:val="center"/>
              <w:rPr>
                <w:rFonts w:ascii="Garamond" w:hAnsi="Garamond"/>
                <w:color w:val="000000"/>
                <w:sz w:val="22"/>
                <w:szCs w:val="22"/>
              </w:rPr>
            </w:pPr>
            <w:r w:rsidRPr="00EA57B4">
              <w:rPr>
                <w:rFonts w:ascii="Garamond" w:hAnsi="Garamond"/>
                <w:color w:val="000000"/>
                <w:sz w:val="22"/>
                <w:szCs w:val="22"/>
              </w:rPr>
              <w:t>17009</w:t>
            </w:r>
          </w:p>
        </w:tc>
        <w:tc>
          <w:tcPr>
            <w:tcW w:w="2383" w:type="dxa"/>
          </w:tcPr>
          <w:p w14:paraId="6AE4D916" w14:textId="6C5EB137" w:rsidR="00EA57B4" w:rsidRPr="00EA57B4" w:rsidRDefault="00212D8E" w:rsidP="008425EC">
            <w:pPr>
              <w:jc w:val="center"/>
              <w:rPr>
                <w:rFonts w:ascii="Garamond" w:hAnsi="Garamond"/>
                <w:color w:val="000000"/>
                <w:sz w:val="22"/>
                <w:szCs w:val="22"/>
              </w:rPr>
            </w:pPr>
            <w:r>
              <w:rPr>
                <w:rFonts w:ascii="Garamond" w:hAnsi="Garamond"/>
                <w:color w:val="000000"/>
                <w:sz w:val="22"/>
                <w:szCs w:val="22"/>
              </w:rPr>
              <w:t>04/25/2022</w:t>
            </w:r>
          </w:p>
        </w:tc>
        <w:tc>
          <w:tcPr>
            <w:tcW w:w="2896" w:type="dxa"/>
            <w:vAlign w:val="bottom"/>
          </w:tcPr>
          <w:p w14:paraId="68691B20" w14:textId="30857A9B" w:rsidR="00EA57B4" w:rsidRPr="00EA57B4" w:rsidRDefault="00EA57B4" w:rsidP="008425EC">
            <w:pPr>
              <w:jc w:val="center"/>
              <w:rPr>
                <w:rFonts w:ascii="Garamond" w:hAnsi="Garamond"/>
                <w:color w:val="000000"/>
                <w:sz w:val="22"/>
                <w:szCs w:val="22"/>
              </w:rPr>
            </w:pPr>
            <w:r w:rsidRPr="00EA57B4">
              <w:rPr>
                <w:rFonts w:ascii="Garamond" w:hAnsi="Garamond"/>
                <w:color w:val="000000"/>
                <w:sz w:val="22"/>
                <w:szCs w:val="22"/>
              </w:rPr>
              <w:t>09/19/2022 - Current</w:t>
            </w:r>
          </w:p>
        </w:tc>
      </w:tr>
    </w:tbl>
    <w:p w14:paraId="2BD7C0D3" w14:textId="77777777" w:rsidR="00CB6120" w:rsidRPr="00F01A65" w:rsidRDefault="00CB6120" w:rsidP="00CB6120">
      <w:pPr>
        <w:pStyle w:val="PlainText"/>
        <w:rPr>
          <w:rFonts w:ascii="Garamond" w:eastAsia="MS Mincho" w:hAnsi="Garamond"/>
          <w:sz w:val="22"/>
          <w:szCs w:val="22"/>
          <w:highlight w:val="yellow"/>
        </w:rPr>
      </w:pPr>
    </w:p>
    <w:p w14:paraId="0F0D2D41" w14:textId="2CB404C4" w:rsidR="00CB6120" w:rsidRPr="00C66346" w:rsidRDefault="00CB6120" w:rsidP="00CB6120">
      <w:pPr>
        <w:pStyle w:val="PlainText"/>
        <w:ind w:firstLine="360"/>
        <w:rPr>
          <w:rFonts w:ascii="Garamond" w:eastAsia="MS Mincho" w:hAnsi="Garamond"/>
          <w:sz w:val="22"/>
          <w:szCs w:val="22"/>
        </w:rPr>
      </w:pPr>
      <w:r w:rsidRPr="00C66346">
        <w:rPr>
          <w:rFonts w:ascii="Garamond" w:eastAsia="MS Mincho" w:hAnsi="Garamond"/>
          <w:sz w:val="22"/>
          <w:szCs w:val="22"/>
        </w:rPr>
        <w:t xml:space="preserve">Parameter: Precipitation </w:t>
      </w:r>
    </w:p>
    <w:p w14:paraId="078DDED9" w14:textId="77777777" w:rsidR="00CB6120" w:rsidRPr="00C66346" w:rsidRDefault="00CB6120" w:rsidP="00CB6120">
      <w:pPr>
        <w:pStyle w:val="PlainText"/>
        <w:ind w:firstLine="360"/>
        <w:rPr>
          <w:rFonts w:ascii="Garamond" w:eastAsia="MS Mincho" w:hAnsi="Garamond"/>
          <w:sz w:val="22"/>
          <w:szCs w:val="22"/>
        </w:rPr>
      </w:pPr>
      <w:r w:rsidRPr="00C66346">
        <w:rPr>
          <w:rFonts w:ascii="Garamond" w:eastAsia="MS Mincho" w:hAnsi="Garamond"/>
          <w:sz w:val="22"/>
          <w:szCs w:val="22"/>
        </w:rPr>
        <w:t>Units: millimeters (mm)</w:t>
      </w:r>
      <w:r w:rsidRPr="00C66346">
        <w:rPr>
          <w:rFonts w:ascii="Garamond" w:eastAsia="MS Mincho" w:hAnsi="Garamond"/>
          <w:sz w:val="22"/>
          <w:szCs w:val="22"/>
        </w:rPr>
        <w:tab/>
      </w:r>
      <w:r w:rsidRPr="00C66346">
        <w:rPr>
          <w:rFonts w:ascii="Garamond" w:eastAsia="MS Mincho" w:hAnsi="Garamond"/>
          <w:sz w:val="22"/>
          <w:szCs w:val="22"/>
        </w:rPr>
        <w:tab/>
      </w:r>
    </w:p>
    <w:p w14:paraId="68AAE234" w14:textId="06EE84EF" w:rsidR="00CB6120" w:rsidRPr="00C66346" w:rsidRDefault="00CB6120" w:rsidP="00CB6120">
      <w:pPr>
        <w:pStyle w:val="PlainText"/>
        <w:ind w:firstLine="360"/>
        <w:rPr>
          <w:rFonts w:ascii="Garamond" w:eastAsia="MS Mincho" w:hAnsi="Garamond"/>
          <w:sz w:val="22"/>
          <w:szCs w:val="22"/>
        </w:rPr>
      </w:pPr>
      <w:r w:rsidRPr="00C66346">
        <w:rPr>
          <w:rFonts w:ascii="Garamond" w:eastAsia="MS Mincho" w:hAnsi="Garamond"/>
          <w:sz w:val="22"/>
          <w:szCs w:val="22"/>
        </w:rPr>
        <w:t xml:space="preserve">Sensor type: Tipping </w:t>
      </w:r>
      <w:r w:rsidR="00C66346" w:rsidRPr="00C66346">
        <w:rPr>
          <w:rFonts w:ascii="Garamond" w:eastAsia="MS Mincho" w:hAnsi="Garamond"/>
          <w:sz w:val="22"/>
          <w:szCs w:val="22"/>
        </w:rPr>
        <w:t>bucket with magnetic reed switch</w:t>
      </w:r>
    </w:p>
    <w:p w14:paraId="7EB4C7A5" w14:textId="6B1769B7" w:rsidR="00CB6120" w:rsidRPr="00C66346" w:rsidRDefault="00CB6120" w:rsidP="00CB6120">
      <w:pPr>
        <w:pStyle w:val="PlainText"/>
        <w:ind w:firstLine="360"/>
        <w:rPr>
          <w:rFonts w:ascii="Garamond" w:eastAsia="MS Mincho" w:hAnsi="Garamond"/>
          <w:sz w:val="22"/>
          <w:szCs w:val="22"/>
        </w:rPr>
      </w:pPr>
      <w:r w:rsidRPr="00C66346">
        <w:rPr>
          <w:rFonts w:ascii="Garamond" w:eastAsia="MS Mincho" w:hAnsi="Garamond"/>
          <w:sz w:val="22"/>
          <w:szCs w:val="22"/>
        </w:rPr>
        <w:t xml:space="preserve">Model #:  </w:t>
      </w:r>
      <w:r w:rsidR="00C66346" w:rsidRPr="00C66346">
        <w:rPr>
          <w:rFonts w:ascii="Garamond" w:eastAsia="MS Mincho" w:hAnsi="Garamond"/>
          <w:sz w:val="22"/>
          <w:szCs w:val="22"/>
        </w:rPr>
        <w:t>RainVue20</w:t>
      </w:r>
    </w:p>
    <w:p w14:paraId="785BEE36" w14:textId="4E0E68B5" w:rsidR="00CB6120" w:rsidRPr="00C66346" w:rsidRDefault="00CB6120" w:rsidP="00CB6120">
      <w:pPr>
        <w:pStyle w:val="PlainText"/>
        <w:ind w:firstLine="360"/>
        <w:rPr>
          <w:rFonts w:ascii="Garamond" w:eastAsia="MS Mincho" w:hAnsi="Garamond"/>
          <w:sz w:val="22"/>
          <w:szCs w:val="22"/>
        </w:rPr>
      </w:pPr>
      <w:r w:rsidRPr="00C66346">
        <w:rPr>
          <w:rFonts w:ascii="Garamond" w:eastAsia="MS Mincho" w:hAnsi="Garamond"/>
          <w:sz w:val="22"/>
          <w:szCs w:val="22"/>
        </w:rPr>
        <w:t xml:space="preserve">Rainfall per tip: 0.01 </w:t>
      </w:r>
      <w:r w:rsidR="00C66346" w:rsidRPr="00C66346">
        <w:rPr>
          <w:rFonts w:ascii="Garamond" w:eastAsia="MS Mincho" w:hAnsi="Garamond"/>
          <w:sz w:val="22"/>
          <w:szCs w:val="22"/>
        </w:rPr>
        <w:t>in</w:t>
      </w:r>
    </w:p>
    <w:p w14:paraId="79CE95C2" w14:textId="29A0CA81" w:rsidR="00CB6120" w:rsidRPr="00C66346" w:rsidRDefault="00CB6120" w:rsidP="00CB6120">
      <w:pPr>
        <w:pStyle w:val="PlainText"/>
        <w:ind w:firstLine="360"/>
        <w:rPr>
          <w:rFonts w:ascii="Garamond" w:eastAsia="MS Mincho" w:hAnsi="Garamond"/>
          <w:sz w:val="22"/>
          <w:szCs w:val="22"/>
        </w:rPr>
      </w:pPr>
      <w:r w:rsidRPr="00C66346">
        <w:rPr>
          <w:rFonts w:ascii="Garamond" w:eastAsia="MS Mincho" w:hAnsi="Garamond"/>
          <w:sz w:val="22"/>
          <w:szCs w:val="22"/>
        </w:rPr>
        <w:t xml:space="preserve">Operating range: </w:t>
      </w:r>
      <w:r w:rsidR="00C66346" w:rsidRPr="00C66346">
        <w:rPr>
          <w:rFonts w:ascii="Garamond" w:eastAsia="MS Mincho" w:hAnsi="Garamond"/>
          <w:sz w:val="22"/>
          <w:szCs w:val="22"/>
        </w:rPr>
        <w:t>1</w:t>
      </w:r>
      <w:r w:rsidRPr="00C66346">
        <w:rPr>
          <w:rFonts w:ascii="Garamond" w:eastAsia="MS Mincho" w:hAnsi="Garamond"/>
          <w:sz w:val="22"/>
          <w:szCs w:val="22"/>
        </w:rPr>
        <w:t>°C to +</w:t>
      </w:r>
      <w:r w:rsidR="00C66346" w:rsidRPr="00C66346">
        <w:rPr>
          <w:rFonts w:ascii="Garamond" w:eastAsia="MS Mincho" w:hAnsi="Garamond"/>
          <w:sz w:val="22"/>
          <w:szCs w:val="22"/>
        </w:rPr>
        <w:t>7</w:t>
      </w:r>
      <w:r w:rsidRPr="00C66346">
        <w:rPr>
          <w:rFonts w:ascii="Garamond" w:eastAsia="MS Mincho" w:hAnsi="Garamond"/>
          <w:sz w:val="22"/>
          <w:szCs w:val="22"/>
        </w:rPr>
        <w:t>0°C; Humidity: 0 to 100%</w:t>
      </w:r>
    </w:p>
    <w:p w14:paraId="05543555" w14:textId="7A17E194" w:rsidR="00CB6120" w:rsidRPr="00C66346" w:rsidRDefault="00CB6120" w:rsidP="00CB6120">
      <w:pPr>
        <w:pStyle w:val="PlainText"/>
        <w:ind w:firstLine="360"/>
        <w:rPr>
          <w:rFonts w:ascii="Garamond" w:eastAsia="MS Mincho" w:hAnsi="Garamond"/>
          <w:sz w:val="22"/>
          <w:szCs w:val="22"/>
        </w:rPr>
      </w:pPr>
      <w:r w:rsidRPr="00C66346">
        <w:rPr>
          <w:rFonts w:ascii="Garamond" w:eastAsia="MS Mincho" w:hAnsi="Garamond"/>
          <w:sz w:val="22"/>
          <w:szCs w:val="22"/>
        </w:rPr>
        <w:t xml:space="preserve">Accuracy:  </w:t>
      </w:r>
      <w:r w:rsidR="00C66346" w:rsidRPr="00C66346">
        <w:rPr>
          <w:rFonts w:ascii="Garamond" w:eastAsia="MS Mincho" w:hAnsi="Garamond"/>
          <w:sz w:val="22"/>
          <w:szCs w:val="22"/>
        </w:rPr>
        <w:t>1</w:t>
      </w:r>
      <w:r w:rsidRPr="00C66346">
        <w:rPr>
          <w:rFonts w:ascii="Garamond" w:eastAsia="MS Mincho" w:hAnsi="Garamond"/>
          <w:sz w:val="22"/>
          <w:szCs w:val="22"/>
        </w:rPr>
        <w:t xml:space="preserve">% </w:t>
      </w:r>
      <w:r w:rsidR="00C66346" w:rsidRPr="00C66346">
        <w:rPr>
          <w:rFonts w:ascii="Garamond" w:eastAsia="MS Mincho" w:hAnsi="Garamond"/>
          <w:sz w:val="22"/>
          <w:szCs w:val="22"/>
        </w:rPr>
        <w:t>(0 – 500 mm/</w:t>
      </w:r>
      <w:proofErr w:type="spellStart"/>
      <w:r w:rsidR="00C66346" w:rsidRPr="00C66346">
        <w:rPr>
          <w:rFonts w:ascii="Garamond" w:eastAsia="MS Mincho" w:hAnsi="Garamond"/>
          <w:sz w:val="22"/>
          <w:szCs w:val="22"/>
        </w:rPr>
        <w:t>hr</w:t>
      </w:r>
      <w:proofErr w:type="spellEnd"/>
      <w:r w:rsidR="00C66346" w:rsidRPr="00C66346">
        <w:rPr>
          <w:rFonts w:ascii="Garamond" w:eastAsia="MS Mincho" w:hAnsi="Garamond"/>
          <w:sz w:val="22"/>
          <w:szCs w:val="22"/>
        </w:rPr>
        <w:t xml:space="preserve"> intensity of rainfall)</w:t>
      </w:r>
    </w:p>
    <w:p w14:paraId="0A8EA91E" w14:textId="77777777" w:rsidR="00CB6120" w:rsidRPr="00F01A65" w:rsidRDefault="00CB6120" w:rsidP="00CB6120">
      <w:pPr>
        <w:pStyle w:val="PlainText"/>
        <w:ind w:left="360"/>
        <w:rPr>
          <w:rFonts w:ascii="Garamond" w:eastAsia="MS Mincho" w:hAnsi="Garamond"/>
          <w:sz w:val="22"/>
          <w:szCs w:val="22"/>
          <w:highlight w:val="yellow"/>
        </w:rPr>
      </w:pPr>
    </w:p>
    <w:tbl>
      <w:tblPr>
        <w:tblStyle w:val="TableGrid"/>
        <w:tblW w:w="8090" w:type="dxa"/>
        <w:tblInd w:w="360" w:type="dxa"/>
        <w:tblLook w:val="04A0" w:firstRow="1" w:lastRow="0" w:firstColumn="1" w:lastColumn="0" w:noHBand="0" w:noVBand="1"/>
      </w:tblPr>
      <w:tblGrid>
        <w:gridCol w:w="928"/>
        <w:gridCol w:w="1883"/>
        <w:gridCol w:w="2383"/>
        <w:gridCol w:w="2896"/>
      </w:tblGrid>
      <w:tr w:rsidR="00CB6120" w:rsidRPr="00F01A65" w14:paraId="789E3A8A" w14:textId="77777777" w:rsidTr="008425EC">
        <w:tc>
          <w:tcPr>
            <w:tcW w:w="928" w:type="dxa"/>
          </w:tcPr>
          <w:p w14:paraId="1DFA8FF5" w14:textId="77777777" w:rsidR="00CB6120" w:rsidRPr="00C66346" w:rsidRDefault="00CB6120" w:rsidP="008425EC">
            <w:pPr>
              <w:pStyle w:val="PlainText"/>
              <w:jc w:val="center"/>
              <w:rPr>
                <w:rFonts w:ascii="Garamond" w:eastAsia="MS Mincho" w:hAnsi="Garamond"/>
                <w:b/>
                <w:sz w:val="22"/>
                <w:szCs w:val="22"/>
                <w:u w:val="single"/>
              </w:rPr>
            </w:pPr>
            <w:r w:rsidRPr="00C66346">
              <w:rPr>
                <w:rFonts w:ascii="Garamond" w:eastAsia="MS Mincho" w:hAnsi="Garamond"/>
                <w:b/>
                <w:sz w:val="22"/>
                <w:szCs w:val="22"/>
                <w:u w:val="single"/>
              </w:rPr>
              <w:t>Station</w:t>
            </w:r>
          </w:p>
        </w:tc>
        <w:tc>
          <w:tcPr>
            <w:tcW w:w="1883" w:type="dxa"/>
          </w:tcPr>
          <w:p w14:paraId="30717C5A" w14:textId="77777777" w:rsidR="00CB6120" w:rsidRPr="00C66346" w:rsidRDefault="00CB6120" w:rsidP="008425EC">
            <w:pPr>
              <w:pStyle w:val="PlainText"/>
              <w:jc w:val="center"/>
              <w:rPr>
                <w:rFonts w:ascii="Garamond" w:eastAsia="MS Mincho" w:hAnsi="Garamond"/>
                <w:b/>
                <w:sz w:val="22"/>
                <w:szCs w:val="22"/>
                <w:u w:val="single"/>
              </w:rPr>
            </w:pPr>
            <w:r w:rsidRPr="00C66346">
              <w:rPr>
                <w:rFonts w:ascii="Garamond" w:eastAsia="MS Mincho" w:hAnsi="Garamond"/>
                <w:b/>
                <w:sz w:val="22"/>
                <w:szCs w:val="22"/>
                <w:u w:val="single"/>
              </w:rPr>
              <w:t>Serial Number</w:t>
            </w:r>
          </w:p>
        </w:tc>
        <w:tc>
          <w:tcPr>
            <w:tcW w:w="2383" w:type="dxa"/>
          </w:tcPr>
          <w:p w14:paraId="0CBC5414" w14:textId="77777777" w:rsidR="00CB6120" w:rsidRPr="00C66346" w:rsidRDefault="00CB6120" w:rsidP="008425EC">
            <w:pPr>
              <w:pStyle w:val="PlainText"/>
              <w:jc w:val="center"/>
              <w:rPr>
                <w:rFonts w:ascii="Garamond" w:eastAsia="MS Mincho" w:hAnsi="Garamond"/>
                <w:b/>
                <w:sz w:val="22"/>
                <w:szCs w:val="22"/>
                <w:u w:val="single"/>
              </w:rPr>
            </w:pPr>
            <w:r w:rsidRPr="00C66346">
              <w:rPr>
                <w:rFonts w:ascii="Garamond" w:eastAsia="MS Mincho" w:hAnsi="Garamond"/>
                <w:b/>
                <w:sz w:val="22"/>
                <w:szCs w:val="22"/>
                <w:u w:val="single"/>
              </w:rPr>
              <w:t>Date of Cal</w:t>
            </w:r>
          </w:p>
        </w:tc>
        <w:tc>
          <w:tcPr>
            <w:tcW w:w="2896" w:type="dxa"/>
          </w:tcPr>
          <w:p w14:paraId="2FF22C67" w14:textId="77777777" w:rsidR="00CB6120" w:rsidRPr="00C66346" w:rsidRDefault="00CB6120" w:rsidP="008425EC">
            <w:pPr>
              <w:pStyle w:val="PlainText"/>
              <w:jc w:val="center"/>
              <w:rPr>
                <w:rFonts w:ascii="Garamond" w:eastAsia="MS Mincho" w:hAnsi="Garamond"/>
                <w:b/>
                <w:sz w:val="22"/>
                <w:szCs w:val="22"/>
                <w:u w:val="single"/>
              </w:rPr>
            </w:pPr>
            <w:r w:rsidRPr="00C66346">
              <w:rPr>
                <w:rFonts w:ascii="Garamond" w:eastAsia="MS Mincho" w:hAnsi="Garamond"/>
                <w:b/>
                <w:sz w:val="22"/>
                <w:szCs w:val="22"/>
                <w:u w:val="single"/>
              </w:rPr>
              <w:t>Dates of Sensor Use</w:t>
            </w:r>
          </w:p>
        </w:tc>
      </w:tr>
      <w:tr w:rsidR="00CB6120" w:rsidRPr="00F01A65" w14:paraId="29C77BB1" w14:textId="77777777" w:rsidTr="008425EC">
        <w:tc>
          <w:tcPr>
            <w:tcW w:w="928" w:type="dxa"/>
          </w:tcPr>
          <w:p w14:paraId="6938B924" w14:textId="77777777" w:rsidR="00CB6120" w:rsidRPr="00C66346" w:rsidRDefault="00CB6120" w:rsidP="008425EC">
            <w:pPr>
              <w:pStyle w:val="PlainText"/>
              <w:jc w:val="center"/>
              <w:rPr>
                <w:rFonts w:ascii="Garamond" w:eastAsia="MS Mincho" w:hAnsi="Garamond"/>
                <w:sz w:val="22"/>
                <w:szCs w:val="22"/>
              </w:rPr>
            </w:pPr>
            <w:r w:rsidRPr="00C66346">
              <w:rPr>
                <w:rFonts w:ascii="Garamond" w:eastAsia="MS Mincho" w:hAnsi="Garamond"/>
                <w:sz w:val="22"/>
                <w:szCs w:val="22"/>
              </w:rPr>
              <w:t>FS</w:t>
            </w:r>
          </w:p>
        </w:tc>
        <w:tc>
          <w:tcPr>
            <w:tcW w:w="1883" w:type="dxa"/>
          </w:tcPr>
          <w:p w14:paraId="40238168" w14:textId="2E281F49" w:rsidR="00CB6120" w:rsidRPr="00C66346" w:rsidRDefault="00C66346" w:rsidP="008425EC">
            <w:pPr>
              <w:jc w:val="center"/>
              <w:rPr>
                <w:rFonts w:ascii="Garamond" w:hAnsi="Garamond"/>
                <w:color w:val="000000"/>
                <w:sz w:val="22"/>
                <w:szCs w:val="22"/>
              </w:rPr>
            </w:pPr>
            <w:r w:rsidRPr="00C66346">
              <w:rPr>
                <w:rFonts w:ascii="Garamond" w:hAnsi="Garamond"/>
                <w:color w:val="000000"/>
                <w:sz w:val="22"/>
                <w:szCs w:val="22"/>
              </w:rPr>
              <w:t>212610</w:t>
            </w:r>
          </w:p>
        </w:tc>
        <w:tc>
          <w:tcPr>
            <w:tcW w:w="2383" w:type="dxa"/>
          </w:tcPr>
          <w:p w14:paraId="2D2838C4" w14:textId="1E831F0C" w:rsidR="00CB6120" w:rsidRPr="00C66346" w:rsidRDefault="005735B6" w:rsidP="008425EC">
            <w:pPr>
              <w:pStyle w:val="PlainText"/>
              <w:jc w:val="center"/>
              <w:rPr>
                <w:rFonts w:ascii="Garamond" w:eastAsia="MS Mincho" w:hAnsi="Garamond"/>
                <w:sz w:val="22"/>
                <w:szCs w:val="22"/>
              </w:rPr>
            </w:pPr>
            <w:r>
              <w:rPr>
                <w:rFonts w:ascii="Garamond" w:eastAsia="MS Mincho" w:hAnsi="Garamond"/>
                <w:sz w:val="22"/>
                <w:szCs w:val="22"/>
              </w:rPr>
              <w:t>11/18/2021</w:t>
            </w:r>
          </w:p>
        </w:tc>
        <w:tc>
          <w:tcPr>
            <w:tcW w:w="2896" w:type="dxa"/>
          </w:tcPr>
          <w:p w14:paraId="7B1683B4" w14:textId="5870F8E6" w:rsidR="00CB6120" w:rsidRPr="00C66346" w:rsidRDefault="00C66346" w:rsidP="008425EC">
            <w:pPr>
              <w:pStyle w:val="PlainText"/>
              <w:jc w:val="center"/>
              <w:rPr>
                <w:rFonts w:ascii="Garamond" w:eastAsia="MS Mincho" w:hAnsi="Garamond"/>
                <w:sz w:val="22"/>
                <w:szCs w:val="22"/>
              </w:rPr>
            </w:pPr>
            <w:r w:rsidRPr="00C66346">
              <w:rPr>
                <w:rFonts w:ascii="Garamond" w:eastAsia="MS Mincho" w:hAnsi="Garamond"/>
                <w:sz w:val="22"/>
                <w:szCs w:val="22"/>
              </w:rPr>
              <w:t>11/18/2021 – Current</w:t>
            </w:r>
          </w:p>
        </w:tc>
      </w:tr>
      <w:tr w:rsidR="00CB6120" w:rsidRPr="00F01A65" w14:paraId="112986D4" w14:textId="77777777" w:rsidTr="008425EC">
        <w:tc>
          <w:tcPr>
            <w:tcW w:w="928" w:type="dxa"/>
          </w:tcPr>
          <w:p w14:paraId="64E0ECF8" w14:textId="77777777" w:rsidR="00CB6120" w:rsidRPr="00C66346" w:rsidRDefault="00CB6120" w:rsidP="008425EC">
            <w:pPr>
              <w:pStyle w:val="PlainText"/>
              <w:jc w:val="center"/>
              <w:rPr>
                <w:rFonts w:ascii="Garamond" w:eastAsia="MS Mincho" w:hAnsi="Garamond"/>
                <w:sz w:val="22"/>
                <w:szCs w:val="22"/>
              </w:rPr>
            </w:pPr>
            <w:r w:rsidRPr="00C66346">
              <w:rPr>
                <w:rFonts w:ascii="Garamond" w:eastAsia="MS Mincho" w:hAnsi="Garamond"/>
                <w:sz w:val="22"/>
                <w:szCs w:val="22"/>
              </w:rPr>
              <w:t>NP</w:t>
            </w:r>
          </w:p>
        </w:tc>
        <w:tc>
          <w:tcPr>
            <w:tcW w:w="1883" w:type="dxa"/>
            <w:vAlign w:val="bottom"/>
          </w:tcPr>
          <w:p w14:paraId="23EFE4B9" w14:textId="4A50891E" w:rsidR="00CB6120" w:rsidRPr="00C66346" w:rsidRDefault="00C66346" w:rsidP="008425EC">
            <w:pPr>
              <w:jc w:val="center"/>
              <w:rPr>
                <w:rFonts w:ascii="Garamond" w:hAnsi="Garamond"/>
                <w:color w:val="000000"/>
                <w:sz w:val="22"/>
                <w:szCs w:val="22"/>
              </w:rPr>
            </w:pPr>
            <w:r w:rsidRPr="00C66346">
              <w:rPr>
                <w:rFonts w:ascii="Garamond" w:hAnsi="Garamond"/>
                <w:color w:val="000000"/>
                <w:sz w:val="22"/>
                <w:szCs w:val="22"/>
              </w:rPr>
              <w:t>203321</w:t>
            </w:r>
          </w:p>
        </w:tc>
        <w:tc>
          <w:tcPr>
            <w:tcW w:w="2383" w:type="dxa"/>
          </w:tcPr>
          <w:p w14:paraId="452665FF" w14:textId="23E3E864" w:rsidR="00CB6120" w:rsidRPr="00C66346" w:rsidRDefault="005735B6" w:rsidP="008425EC">
            <w:pPr>
              <w:jc w:val="center"/>
              <w:rPr>
                <w:rFonts w:ascii="Garamond" w:hAnsi="Garamond"/>
                <w:color w:val="000000"/>
                <w:sz w:val="22"/>
                <w:szCs w:val="22"/>
              </w:rPr>
            </w:pPr>
            <w:r>
              <w:rPr>
                <w:rFonts w:ascii="Garamond" w:hAnsi="Garamond"/>
                <w:color w:val="000000"/>
                <w:sz w:val="22"/>
                <w:szCs w:val="22"/>
              </w:rPr>
              <w:t>08/06/2021</w:t>
            </w:r>
          </w:p>
        </w:tc>
        <w:tc>
          <w:tcPr>
            <w:tcW w:w="2896" w:type="dxa"/>
            <w:vAlign w:val="bottom"/>
          </w:tcPr>
          <w:p w14:paraId="6D23CAD7" w14:textId="0AA33474" w:rsidR="00CB6120" w:rsidRPr="00C66346" w:rsidRDefault="00C66346" w:rsidP="008425EC">
            <w:pPr>
              <w:jc w:val="center"/>
              <w:rPr>
                <w:rFonts w:ascii="Garamond" w:hAnsi="Garamond"/>
                <w:color w:val="000000"/>
                <w:sz w:val="22"/>
                <w:szCs w:val="22"/>
              </w:rPr>
            </w:pPr>
            <w:r w:rsidRPr="00C66346">
              <w:rPr>
                <w:rFonts w:ascii="Garamond" w:hAnsi="Garamond"/>
                <w:color w:val="000000"/>
                <w:sz w:val="22"/>
                <w:szCs w:val="22"/>
              </w:rPr>
              <w:t>08/06/2021 - Current</w:t>
            </w:r>
          </w:p>
        </w:tc>
      </w:tr>
    </w:tbl>
    <w:p w14:paraId="01263C13" w14:textId="77777777" w:rsidR="00CB6120" w:rsidRPr="00876658" w:rsidRDefault="00CB6120" w:rsidP="00CB6120">
      <w:pPr>
        <w:pStyle w:val="PlainText"/>
        <w:ind w:left="360"/>
        <w:rPr>
          <w:rFonts w:ascii="Garamond" w:eastAsia="MS Mincho" w:hAnsi="Garamond"/>
          <w:sz w:val="22"/>
          <w:szCs w:val="22"/>
          <w:highlight w:val="yellow"/>
        </w:rPr>
      </w:pPr>
    </w:p>
    <w:p w14:paraId="32DB5C33" w14:textId="2993A8E1" w:rsidR="00CB6120" w:rsidRPr="00AA672B" w:rsidRDefault="00CB6120" w:rsidP="00CB6120">
      <w:pPr>
        <w:ind w:left="360"/>
        <w:rPr>
          <w:rFonts w:ascii="Garamond" w:eastAsia="Arial Unicode MS" w:hAnsi="Garamond" w:cs="Arial Unicode MS"/>
          <w:b/>
          <w:sz w:val="22"/>
          <w:szCs w:val="22"/>
          <w:rPrChange w:id="18" w:author="Pacella, Christina (DEC)" w:date="2023-04-17T12:53:00Z">
            <w:rPr>
              <w:rFonts w:ascii="Garamond" w:eastAsia="Arial Unicode MS" w:hAnsi="Garamond" w:cs="Arial Unicode MS"/>
              <w:b/>
              <w:sz w:val="22"/>
              <w:szCs w:val="22"/>
            </w:rPr>
          </w:rPrChange>
        </w:rPr>
      </w:pPr>
      <w:r w:rsidRPr="00AA672B">
        <w:rPr>
          <w:rFonts w:ascii="Garamond" w:eastAsia="Arial Unicode MS" w:hAnsi="Garamond" w:cs="Arial Unicode MS"/>
          <w:b/>
          <w:sz w:val="22"/>
          <w:szCs w:val="22"/>
          <w:rPrChange w:id="19" w:author="Pacella, Christina (DEC)" w:date="2023-04-17T12:53:00Z">
            <w:rPr>
              <w:rFonts w:ascii="Garamond" w:eastAsia="Arial Unicode MS" w:hAnsi="Garamond" w:cs="Arial Unicode MS"/>
              <w:b/>
              <w:sz w:val="22"/>
              <w:szCs w:val="22"/>
            </w:rPr>
          </w:rPrChange>
        </w:rPr>
        <w:t>Transmitter</w:t>
      </w:r>
      <w:r w:rsidR="00552283" w:rsidRPr="00AA672B">
        <w:rPr>
          <w:rFonts w:ascii="Garamond" w:eastAsia="Arial Unicode MS" w:hAnsi="Garamond" w:cs="Arial Unicode MS"/>
          <w:b/>
          <w:sz w:val="22"/>
          <w:szCs w:val="22"/>
          <w:rPrChange w:id="20" w:author="Pacella, Christina (DEC)" w:date="2023-04-17T12:53:00Z">
            <w:rPr>
              <w:rFonts w:ascii="Garamond" w:eastAsia="Arial Unicode MS" w:hAnsi="Garamond" w:cs="Arial Unicode MS"/>
              <w:b/>
              <w:sz w:val="22"/>
              <w:szCs w:val="22"/>
            </w:rPr>
          </w:rPrChange>
        </w:rPr>
        <w:t>:</w:t>
      </w:r>
    </w:p>
    <w:p w14:paraId="246CEC51" w14:textId="2B1DD1FB" w:rsidR="00CB6120" w:rsidRPr="00AA672B" w:rsidRDefault="00CB6120" w:rsidP="00CB6120">
      <w:pPr>
        <w:ind w:left="360"/>
        <w:rPr>
          <w:rFonts w:ascii="Garamond" w:eastAsia="Arial Unicode MS" w:hAnsi="Garamond" w:cs="Arial Unicode MS"/>
          <w:bCs/>
          <w:sz w:val="22"/>
          <w:szCs w:val="22"/>
          <w:rPrChange w:id="21" w:author="Pacella, Christina (DEC)" w:date="2023-04-17T12:53:00Z">
            <w:rPr>
              <w:rFonts w:ascii="Garamond" w:eastAsia="Arial Unicode MS" w:hAnsi="Garamond" w:cs="Arial Unicode MS"/>
              <w:bCs/>
              <w:sz w:val="22"/>
              <w:szCs w:val="22"/>
            </w:rPr>
          </w:rPrChange>
        </w:rPr>
      </w:pPr>
      <w:r w:rsidRPr="00AA672B">
        <w:rPr>
          <w:rFonts w:ascii="Garamond" w:eastAsia="Arial Unicode MS" w:hAnsi="Garamond" w:cs="Arial Unicode MS"/>
          <w:bCs/>
          <w:sz w:val="22"/>
          <w:szCs w:val="22"/>
          <w:rPrChange w:id="22" w:author="Pacella, Christina (DEC)" w:date="2023-04-17T12:53:00Z">
            <w:rPr>
              <w:rFonts w:ascii="Garamond" w:eastAsia="Arial Unicode MS" w:hAnsi="Garamond" w:cs="Arial Unicode MS"/>
              <w:bCs/>
              <w:sz w:val="22"/>
              <w:szCs w:val="22"/>
            </w:rPr>
          </w:rPrChange>
        </w:rPr>
        <w:t>Model #: TX3</w:t>
      </w:r>
      <w:ins w:id="23" w:author="Pacella, Christina (DEC)" w:date="2023-04-17T12:50:00Z">
        <w:r w:rsidR="00DA63C6" w:rsidRPr="00AA672B">
          <w:rPr>
            <w:rFonts w:ascii="Garamond" w:eastAsia="Arial Unicode MS" w:hAnsi="Garamond" w:cs="Arial Unicode MS"/>
            <w:bCs/>
            <w:sz w:val="22"/>
            <w:szCs w:val="22"/>
            <w:rPrChange w:id="24" w:author="Pacella, Christina (DEC)" w:date="2023-04-17T12:53:00Z">
              <w:rPr>
                <w:rFonts w:ascii="Garamond" w:eastAsia="Arial Unicode MS" w:hAnsi="Garamond" w:cs="Arial Unicode MS"/>
                <w:bCs/>
                <w:sz w:val="22"/>
                <w:szCs w:val="22"/>
                <w:highlight w:val="yellow"/>
              </w:rPr>
            </w:rPrChange>
          </w:rPr>
          <w:t>21-G</w:t>
        </w:r>
      </w:ins>
      <w:del w:id="25" w:author="Pacella, Christina (DEC)" w:date="2023-04-17T12:50:00Z">
        <w:r w:rsidRPr="00AA672B" w:rsidDel="00DA63C6">
          <w:rPr>
            <w:rFonts w:ascii="Garamond" w:eastAsia="Arial Unicode MS" w:hAnsi="Garamond" w:cs="Arial Unicode MS"/>
            <w:bCs/>
            <w:sz w:val="22"/>
            <w:szCs w:val="22"/>
            <w:rPrChange w:id="26" w:author="Pacella, Christina (DEC)" w:date="2023-04-17T12:53:00Z">
              <w:rPr>
                <w:rFonts w:ascii="Garamond" w:eastAsia="Arial Unicode MS" w:hAnsi="Garamond" w:cs="Arial Unicode MS"/>
                <w:bCs/>
                <w:sz w:val="22"/>
                <w:szCs w:val="22"/>
              </w:rPr>
            </w:rPrChange>
          </w:rPr>
          <w:delText>12</w:delText>
        </w:r>
      </w:del>
    </w:p>
    <w:p w14:paraId="01B2B1F7" w14:textId="0A6846A8" w:rsidR="00CB6120" w:rsidRPr="004D634A" w:rsidDel="007F562E" w:rsidRDefault="00CB6120" w:rsidP="00CB6120">
      <w:pPr>
        <w:ind w:left="360"/>
        <w:rPr>
          <w:del w:id="27" w:author="Pacella, Christina (DEC)" w:date="2023-04-17T13:04:00Z"/>
          <w:rFonts w:ascii="Garamond" w:eastAsia="Arial Unicode MS" w:hAnsi="Garamond" w:cs="Arial Unicode MS"/>
          <w:bCs/>
          <w:sz w:val="22"/>
          <w:szCs w:val="22"/>
          <w:rPrChange w:id="28" w:author="Pacella, Christina (DEC)" w:date="2023-04-17T13:05:00Z">
            <w:rPr>
              <w:del w:id="29" w:author="Pacella, Christina (DEC)" w:date="2023-04-17T13:04:00Z"/>
              <w:rFonts w:ascii="Garamond" w:eastAsia="Arial Unicode MS" w:hAnsi="Garamond" w:cs="Arial Unicode MS"/>
              <w:bCs/>
              <w:sz w:val="22"/>
              <w:szCs w:val="22"/>
            </w:rPr>
          </w:rPrChange>
        </w:rPr>
      </w:pPr>
      <w:del w:id="30" w:author="Pacella, Christina (DEC)" w:date="2023-04-17T13:04:00Z">
        <w:r w:rsidRPr="004D634A" w:rsidDel="007F562E">
          <w:rPr>
            <w:rFonts w:ascii="Garamond" w:eastAsia="Arial Unicode MS" w:hAnsi="Garamond" w:cs="Arial Unicode MS"/>
            <w:bCs/>
            <w:sz w:val="22"/>
            <w:szCs w:val="22"/>
            <w:rPrChange w:id="31" w:author="Pacella, Christina (DEC)" w:date="2023-04-17T13:05:00Z">
              <w:rPr>
                <w:rFonts w:ascii="Garamond" w:eastAsia="Arial Unicode MS" w:hAnsi="Garamond" w:cs="Arial Unicode MS"/>
                <w:bCs/>
                <w:sz w:val="22"/>
                <w:szCs w:val="22"/>
              </w:rPr>
            </w:rPrChange>
          </w:rPr>
          <w:delText>On-board memory: Non-volatile flash for setup parameters.  16 Kbytes for data.</w:delText>
        </w:r>
      </w:del>
    </w:p>
    <w:p w14:paraId="3F61F3FC" w14:textId="65D3BDE7" w:rsidR="00CB6120" w:rsidRPr="004D634A" w:rsidRDefault="00CB6120" w:rsidP="00CB6120">
      <w:pPr>
        <w:ind w:left="360"/>
        <w:rPr>
          <w:rFonts w:ascii="Garamond" w:eastAsia="Arial Unicode MS" w:hAnsi="Garamond" w:cs="Arial Unicode MS"/>
          <w:bCs/>
          <w:sz w:val="22"/>
          <w:szCs w:val="22"/>
          <w:rPrChange w:id="32" w:author="Pacella, Christina (DEC)" w:date="2023-04-17T13:05:00Z">
            <w:rPr>
              <w:rFonts w:ascii="Garamond" w:eastAsia="Arial Unicode MS" w:hAnsi="Garamond" w:cs="Arial Unicode MS"/>
              <w:bCs/>
              <w:sz w:val="22"/>
              <w:szCs w:val="22"/>
            </w:rPr>
          </w:rPrChange>
        </w:rPr>
      </w:pPr>
      <w:r w:rsidRPr="004D634A">
        <w:rPr>
          <w:rFonts w:ascii="Garamond" w:eastAsia="Arial Unicode MS" w:hAnsi="Garamond" w:cs="Arial Unicode MS"/>
          <w:bCs/>
          <w:sz w:val="22"/>
          <w:szCs w:val="22"/>
          <w:rPrChange w:id="33" w:author="Pacella, Christina (DEC)" w:date="2023-04-17T13:05:00Z">
            <w:rPr>
              <w:rFonts w:ascii="Garamond" w:eastAsia="Arial Unicode MS" w:hAnsi="Garamond" w:cs="Arial Unicode MS"/>
              <w:bCs/>
              <w:sz w:val="22"/>
              <w:szCs w:val="22"/>
            </w:rPr>
          </w:rPrChange>
        </w:rPr>
        <w:t>Data Transmission Rates:</w:t>
      </w:r>
      <w:ins w:id="34" w:author="Pacella, Christina (DEC)" w:date="2023-04-17T13:05:00Z">
        <w:r w:rsidR="004D634A" w:rsidRPr="004D634A">
          <w:rPr>
            <w:rFonts w:ascii="Garamond" w:eastAsia="Arial Unicode MS" w:hAnsi="Garamond" w:cs="Arial Unicode MS"/>
            <w:bCs/>
            <w:sz w:val="22"/>
            <w:szCs w:val="22"/>
            <w:rPrChange w:id="35" w:author="Pacella, Christina (DEC)" w:date="2023-04-17T13:05:00Z">
              <w:rPr>
                <w:rFonts w:ascii="Garamond" w:eastAsia="Arial Unicode MS" w:hAnsi="Garamond" w:cs="Arial Unicode MS"/>
                <w:bCs/>
                <w:sz w:val="22"/>
                <w:szCs w:val="22"/>
                <w:highlight w:val="yellow"/>
              </w:rPr>
            </w:rPrChange>
          </w:rPr>
          <w:t xml:space="preserve"> </w:t>
        </w:r>
      </w:ins>
      <w:del w:id="36" w:author="Pacella, Christina (DEC)" w:date="2023-04-17T13:05:00Z">
        <w:r w:rsidRPr="004D634A" w:rsidDel="004D634A">
          <w:rPr>
            <w:rFonts w:ascii="Garamond" w:eastAsia="Arial Unicode MS" w:hAnsi="Garamond" w:cs="Arial Unicode MS"/>
            <w:bCs/>
            <w:sz w:val="22"/>
            <w:szCs w:val="22"/>
            <w:rPrChange w:id="37" w:author="Pacella, Christina (DEC)" w:date="2023-04-17T13:05:00Z">
              <w:rPr>
                <w:rFonts w:ascii="Garamond" w:eastAsia="Arial Unicode MS" w:hAnsi="Garamond" w:cs="Arial Unicode MS"/>
                <w:bCs/>
                <w:sz w:val="22"/>
                <w:szCs w:val="22"/>
              </w:rPr>
            </w:rPrChange>
          </w:rPr>
          <w:delText xml:space="preserve"> 100, </w:delText>
        </w:r>
      </w:del>
      <w:r w:rsidRPr="004D634A">
        <w:rPr>
          <w:rFonts w:ascii="Garamond" w:eastAsia="Arial Unicode MS" w:hAnsi="Garamond" w:cs="Arial Unicode MS"/>
          <w:bCs/>
          <w:sz w:val="22"/>
          <w:szCs w:val="22"/>
          <w:rPrChange w:id="38" w:author="Pacella, Christina (DEC)" w:date="2023-04-17T13:05:00Z">
            <w:rPr>
              <w:rFonts w:ascii="Garamond" w:eastAsia="Arial Unicode MS" w:hAnsi="Garamond" w:cs="Arial Unicode MS"/>
              <w:bCs/>
              <w:sz w:val="22"/>
              <w:szCs w:val="22"/>
            </w:rPr>
          </w:rPrChange>
        </w:rPr>
        <w:t xml:space="preserve">300 and 1200 </w:t>
      </w:r>
      <w:del w:id="39" w:author="Pacella, Christina (DEC)" w:date="2023-04-17T13:05:00Z">
        <w:r w:rsidRPr="004D634A" w:rsidDel="004D634A">
          <w:rPr>
            <w:rFonts w:ascii="Garamond" w:eastAsia="Arial Unicode MS" w:hAnsi="Garamond" w:cs="Arial Unicode MS"/>
            <w:bCs/>
            <w:sz w:val="22"/>
            <w:szCs w:val="22"/>
            <w:rPrChange w:id="40" w:author="Pacella, Christina (DEC)" w:date="2023-04-17T13:05:00Z">
              <w:rPr>
                <w:rFonts w:ascii="Garamond" w:eastAsia="Arial Unicode MS" w:hAnsi="Garamond" w:cs="Arial Unicode MS"/>
                <w:bCs/>
                <w:sz w:val="22"/>
                <w:szCs w:val="22"/>
              </w:rPr>
            </w:rPrChange>
          </w:rPr>
          <w:delText>BPS</w:delText>
        </w:r>
      </w:del>
      <w:ins w:id="41" w:author="Pacella, Christina (DEC)" w:date="2023-04-17T13:05:00Z">
        <w:r w:rsidR="004D634A" w:rsidRPr="004D634A">
          <w:rPr>
            <w:rFonts w:ascii="Garamond" w:eastAsia="Arial Unicode MS" w:hAnsi="Garamond" w:cs="Arial Unicode MS"/>
            <w:bCs/>
            <w:sz w:val="22"/>
            <w:szCs w:val="22"/>
            <w:rPrChange w:id="42" w:author="Pacella, Christina (DEC)" w:date="2023-04-17T13:05:00Z">
              <w:rPr>
                <w:rFonts w:ascii="Garamond" w:eastAsia="Arial Unicode MS" w:hAnsi="Garamond" w:cs="Arial Unicode MS"/>
                <w:bCs/>
                <w:sz w:val="22"/>
                <w:szCs w:val="22"/>
                <w:highlight w:val="yellow"/>
              </w:rPr>
            </w:rPrChange>
          </w:rPr>
          <w:t>bps</w:t>
        </w:r>
      </w:ins>
    </w:p>
    <w:p w14:paraId="2BD9E2EE" w14:textId="1296F127" w:rsidR="00CB6120" w:rsidRPr="00C435CA" w:rsidRDefault="00CB6120" w:rsidP="00CB6120">
      <w:pPr>
        <w:ind w:left="360"/>
        <w:rPr>
          <w:rFonts w:ascii="Garamond" w:eastAsia="Arial Unicode MS" w:hAnsi="Garamond" w:cs="Arial Unicode MS"/>
          <w:bCs/>
          <w:sz w:val="22"/>
          <w:szCs w:val="22"/>
          <w:rPrChange w:id="43" w:author="Pacella, Christina (DEC)" w:date="2023-04-17T12:56:00Z">
            <w:rPr>
              <w:rFonts w:ascii="Garamond" w:eastAsia="Arial Unicode MS" w:hAnsi="Garamond" w:cs="Arial Unicode MS"/>
              <w:bCs/>
              <w:sz w:val="22"/>
              <w:szCs w:val="22"/>
            </w:rPr>
          </w:rPrChange>
        </w:rPr>
      </w:pPr>
      <w:r w:rsidRPr="00C435CA">
        <w:rPr>
          <w:rFonts w:ascii="Garamond" w:eastAsia="Arial Unicode MS" w:hAnsi="Garamond" w:cs="Arial Unicode MS"/>
          <w:bCs/>
          <w:sz w:val="22"/>
          <w:szCs w:val="22"/>
          <w:rPrChange w:id="44" w:author="Pacella, Christina (DEC)" w:date="2023-04-17T12:56:00Z">
            <w:rPr>
              <w:rFonts w:ascii="Garamond" w:eastAsia="Arial Unicode MS" w:hAnsi="Garamond" w:cs="Arial Unicode MS"/>
              <w:bCs/>
              <w:sz w:val="22"/>
              <w:szCs w:val="22"/>
            </w:rPr>
          </w:rPrChange>
        </w:rPr>
        <w:t xml:space="preserve">Transmit Power: </w:t>
      </w:r>
      <w:del w:id="45" w:author="Pacella, Christina (DEC)" w:date="2023-04-17T12:54:00Z">
        <w:r w:rsidRPr="00C435CA" w:rsidDel="00C716A5">
          <w:rPr>
            <w:rFonts w:ascii="Garamond" w:eastAsia="Arial Unicode MS" w:hAnsi="Garamond" w:cs="Arial Unicode MS"/>
            <w:bCs/>
            <w:sz w:val="22"/>
            <w:szCs w:val="22"/>
            <w:rPrChange w:id="46" w:author="Pacella, Christina (DEC)" w:date="2023-04-17T12:56:00Z">
              <w:rPr>
                <w:rFonts w:ascii="Garamond" w:eastAsia="Arial Unicode MS" w:hAnsi="Garamond" w:cs="Arial Unicode MS"/>
                <w:bCs/>
                <w:sz w:val="22"/>
                <w:szCs w:val="22"/>
              </w:rPr>
            </w:rPrChange>
          </w:rPr>
          <w:delText>5.6 Watts for 100 and 300 bps, 11.2 watts for 1200 bps</w:delText>
        </w:r>
      </w:del>
      <w:ins w:id="47" w:author="Pacella, Christina (DEC)" w:date="2023-04-17T13:01:00Z">
        <w:r w:rsidR="00825824">
          <w:rPr>
            <w:rFonts w:ascii="Garamond" w:eastAsia="Arial Unicode MS" w:hAnsi="Garamond" w:cs="Arial Unicode MS"/>
            <w:bCs/>
            <w:sz w:val="22"/>
            <w:szCs w:val="22"/>
          </w:rPr>
          <w:t>31.5 dBm for 300 bps</w:t>
        </w:r>
      </w:ins>
      <w:ins w:id="48" w:author="Pacella, Christina (DEC)" w:date="2023-04-17T13:03:00Z">
        <w:r w:rsidR="003D00E8">
          <w:rPr>
            <w:rFonts w:ascii="Garamond" w:eastAsia="Arial Unicode MS" w:hAnsi="Garamond" w:cs="Arial Unicode MS"/>
            <w:bCs/>
            <w:sz w:val="22"/>
            <w:szCs w:val="22"/>
          </w:rPr>
          <w:t xml:space="preserve">, </w:t>
        </w:r>
        <w:r w:rsidR="007E47A8">
          <w:rPr>
            <w:rFonts w:ascii="Garamond" w:eastAsia="Arial Unicode MS" w:hAnsi="Garamond" w:cs="Arial Unicode MS"/>
            <w:bCs/>
            <w:sz w:val="22"/>
            <w:szCs w:val="22"/>
          </w:rPr>
          <w:t>37.5 dBm for 1200 bps</w:t>
        </w:r>
      </w:ins>
    </w:p>
    <w:p w14:paraId="60E3851F" w14:textId="77777777" w:rsidR="00CB6120" w:rsidRPr="00C435CA" w:rsidRDefault="00CB6120" w:rsidP="00CB6120">
      <w:pPr>
        <w:ind w:left="360"/>
        <w:rPr>
          <w:rFonts w:ascii="Garamond" w:eastAsia="Arial Unicode MS" w:hAnsi="Garamond" w:cs="Arial Unicode MS"/>
          <w:bCs/>
          <w:sz w:val="22"/>
          <w:szCs w:val="22"/>
          <w:rPrChange w:id="49" w:author="Pacella, Christina (DEC)" w:date="2023-04-17T12:56:00Z">
            <w:rPr>
              <w:rFonts w:ascii="Garamond" w:eastAsia="Arial Unicode MS" w:hAnsi="Garamond" w:cs="Arial Unicode MS"/>
              <w:bCs/>
              <w:sz w:val="22"/>
              <w:szCs w:val="22"/>
            </w:rPr>
          </w:rPrChange>
        </w:rPr>
      </w:pPr>
      <w:r w:rsidRPr="00C435CA">
        <w:rPr>
          <w:rFonts w:ascii="Garamond" w:eastAsia="Arial Unicode MS" w:hAnsi="Garamond" w:cs="Arial Unicode MS"/>
          <w:bCs/>
          <w:sz w:val="22"/>
          <w:szCs w:val="22"/>
          <w:rPrChange w:id="50" w:author="Pacella, Christina (DEC)" w:date="2023-04-17T12:56:00Z">
            <w:rPr>
              <w:rFonts w:ascii="Garamond" w:eastAsia="Arial Unicode MS" w:hAnsi="Garamond" w:cs="Arial Unicode MS"/>
              <w:bCs/>
              <w:sz w:val="22"/>
              <w:szCs w:val="22"/>
            </w:rPr>
          </w:rPrChange>
        </w:rPr>
        <w:t>Frequency range: 401.701 MHz – 402.09850 MHz</w:t>
      </w:r>
    </w:p>
    <w:p w14:paraId="1376ED1A" w14:textId="04317E6C" w:rsidR="00CB6120" w:rsidRPr="00B02816" w:rsidRDefault="00CB6120" w:rsidP="00CB6120">
      <w:pPr>
        <w:ind w:left="360"/>
        <w:rPr>
          <w:rFonts w:ascii="Garamond" w:eastAsia="Arial Unicode MS" w:hAnsi="Garamond" w:cs="Arial Unicode MS"/>
          <w:bCs/>
          <w:sz w:val="22"/>
          <w:szCs w:val="22"/>
          <w:rPrChange w:id="51" w:author="Pacella, Christina (DEC)" w:date="2023-04-17T12:58:00Z">
            <w:rPr>
              <w:rFonts w:ascii="Garamond" w:eastAsia="Arial Unicode MS" w:hAnsi="Garamond" w:cs="Arial Unicode MS"/>
              <w:bCs/>
              <w:sz w:val="22"/>
              <w:szCs w:val="22"/>
            </w:rPr>
          </w:rPrChange>
        </w:rPr>
      </w:pPr>
      <w:r w:rsidRPr="002B526C">
        <w:rPr>
          <w:rFonts w:ascii="Garamond" w:eastAsia="Arial Unicode MS" w:hAnsi="Garamond" w:cs="Arial Unicode MS"/>
          <w:bCs/>
          <w:sz w:val="22"/>
          <w:szCs w:val="22"/>
          <w:rPrChange w:id="52" w:author="Pacella, Christina (DEC)" w:date="2023-04-17T12:57:00Z">
            <w:rPr>
              <w:rFonts w:ascii="Garamond" w:eastAsia="Arial Unicode MS" w:hAnsi="Garamond" w:cs="Arial Unicode MS"/>
              <w:bCs/>
              <w:sz w:val="22"/>
              <w:szCs w:val="22"/>
            </w:rPr>
          </w:rPrChange>
        </w:rPr>
        <w:t xml:space="preserve">Channel bandwidth: </w:t>
      </w:r>
      <w:del w:id="53" w:author="Pacella, Christina (DEC)" w:date="2023-04-17T12:56:00Z">
        <w:r w:rsidRPr="002B526C" w:rsidDel="002B526C">
          <w:rPr>
            <w:rFonts w:ascii="Garamond" w:eastAsia="Arial Unicode MS" w:hAnsi="Garamond" w:cs="Arial Unicode MS"/>
            <w:bCs/>
            <w:sz w:val="22"/>
            <w:szCs w:val="22"/>
            <w:rPrChange w:id="54" w:author="Pacella, Christina (DEC)" w:date="2023-04-17T12:57:00Z">
              <w:rPr>
                <w:rFonts w:ascii="Garamond" w:eastAsia="Arial Unicode MS" w:hAnsi="Garamond" w:cs="Arial Unicode MS"/>
                <w:bCs/>
                <w:sz w:val="22"/>
                <w:szCs w:val="22"/>
              </w:rPr>
            </w:rPrChange>
          </w:rPr>
          <w:delText>100/300 BPS 1.5 KHz; 1200 BPS 3 KHz</w:delText>
        </w:r>
      </w:del>
      <w:ins w:id="55" w:author="Pacella, Christina (DEC)" w:date="2023-04-17T12:56:00Z">
        <w:r w:rsidR="002B526C" w:rsidRPr="002B526C">
          <w:rPr>
            <w:rFonts w:ascii="Garamond" w:eastAsia="Arial Unicode MS" w:hAnsi="Garamond" w:cs="Arial Unicode MS"/>
            <w:bCs/>
            <w:sz w:val="22"/>
            <w:szCs w:val="22"/>
            <w:rPrChange w:id="56" w:author="Pacella, Christina (DEC)" w:date="2023-04-17T12:57:00Z">
              <w:rPr>
                <w:rFonts w:ascii="Garamond" w:eastAsia="Arial Unicode MS" w:hAnsi="Garamond" w:cs="Arial Unicode MS"/>
                <w:bCs/>
                <w:sz w:val="22"/>
                <w:szCs w:val="22"/>
                <w:highlight w:val="yellow"/>
              </w:rPr>
            </w:rPrChange>
          </w:rPr>
          <w:t>3 kHz (300b</w:t>
        </w:r>
      </w:ins>
      <w:ins w:id="57" w:author="Pacella, Christina (DEC)" w:date="2023-04-17T12:57:00Z">
        <w:r w:rsidR="002B526C" w:rsidRPr="002B526C">
          <w:rPr>
            <w:rFonts w:ascii="Garamond" w:eastAsia="Arial Unicode MS" w:hAnsi="Garamond" w:cs="Arial Unicode MS"/>
            <w:bCs/>
            <w:sz w:val="22"/>
            <w:szCs w:val="22"/>
            <w:rPrChange w:id="58" w:author="Pacella, Christina (DEC)" w:date="2023-04-17T12:57:00Z">
              <w:rPr>
                <w:rFonts w:ascii="Garamond" w:eastAsia="Arial Unicode MS" w:hAnsi="Garamond" w:cs="Arial Unicode MS"/>
                <w:bCs/>
                <w:sz w:val="22"/>
                <w:szCs w:val="22"/>
                <w:highlight w:val="yellow"/>
              </w:rPr>
            </w:rPrChange>
          </w:rPr>
          <w:t xml:space="preserve">ps); 1.5 kHz NOAA/NESDIS GOES High Data Rate Certification Standards </w:t>
        </w:r>
        <w:r w:rsidR="002B526C" w:rsidRPr="00B02816">
          <w:rPr>
            <w:rFonts w:ascii="Garamond" w:eastAsia="Arial Unicode MS" w:hAnsi="Garamond" w:cs="Arial Unicode MS"/>
            <w:bCs/>
            <w:sz w:val="22"/>
            <w:szCs w:val="22"/>
            <w:rPrChange w:id="59" w:author="Pacella, Christina (DEC)" w:date="2023-04-17T12:58:00Z">
              <w:rPr>
                <w:rFonts w:ascii="Garamond" w:eastAsia="Arial Unicode MS" w:hAnsi="Garamond" w:cs="Arial Unicode MS"/>
                <w:bCs/>
                <w:sz w:val="22"/>
                <w:szCs w:val="22"/>
                <w:highlight w:val="yellow"/>
              </w:rPr>
            </w:rPrChange>
          </w:rPr>
          <w:t>version 2 (1200 bps)</w:t>
        </w:r>
      </w:ins>
    </w:p>
    <w:p w14:paraId="5472B511" w14:textId="03F860BA" w:rsidR="00CB6120" w:rsidRPr="00B02816" w:rsidRDefault="00CB6120" w:rsidP="00C25A17">
      <w:pPr>
        <w:ind w:left="720" w:hanging="360"/>
        <w:rPr>
          <w:rFonts w:ascii="Garamond" w:eastAsia="Arial Unicode MS" w:hAnsi="Garamond" w:cs="Arial Unicode MS"/>
          <w:bCs/>
          <w:sz w:val="22"/>
          <w:szCs w:val="22"/>
          <w:rPrChange w:id="60" w:author="Pacella, Christina (DEC)" w:date="2023-04-17T12:58:00Z">
            <w:rPr>
              <w:rFonts w:ascii="Garamond" w:eastAsia="Arial Unicode MS" w:hAnsi="Garamond" w:cs="Arial Unicode MS"/>
              <w:bCs/>
              <w:sz w:val="22"/>
              <w:szCs w:val="22"/>
            </w:rPr>
          </w:rPrChange>
        </w:rPr>
      </w:pPr>
      <w:r w:rsidRPr="00B02816">
        <w:rPr>
          <w:rFonts w:ascii="Garamond" w:eastAsia="Arial Unicode MS" w:hAnsi="Garamond" w:cs="Arial Unicode MS"/>
          <w:bCs/>
          <w:sz w:val="22"/>
          <w:szCs w:val="22"/>
          <w:rPrChange w:id="61" w:author="Pacella, Christina (DEC)" w:date="2023-04-17T12:58:00Z">
            <w:rPr>
              <w:rFonts w:ascii="Garamond" w:eastAsia="Arial Unicode MS" w:hAnsi="Garamond" w:cs="Arial Unicode MS"/>
              <w:bCs/>
              <w:sz w:val="22"/>
              <w:szCs w:val="22"/>
            </w:rPr>
          </w:rPrChange>
        </w:rPr>
        <w:t>Time Keeping: Initial setting accuracy: ± 100 microseconds synchronized to GPS; Drift ± 10 milliseconds/day</w:t>
      </w:r>
      <w:r w:rsidR="00C25A17" w:rsidRPr="00B02816">
        <w:rPr>
          <w:rFonts w:ascii="Garamond" w:eastAsia="Arial Unicode MS" w:hAnsi="Garamond" w:cs="Arial Unicode MS"/>
          <w:bCs/>
          <w:sz w:val="22"/>
          <w:szCs w:val="22"/>
          <w:rPrChange w:id="62" w:author="Pacella, Christina (DEC)" w:date="2023-04-17T12:58:00Z">
            <w:rPr>
              <w:rFonts w:ascii="Garamond" w:eastAsia="Arial Unicode MS" w:hAnsi="Garamond" w:cs="Arial Unicode MS"/>
              <w:bCs/>
              <w:sz w:val="22"/>
              <w:szCs w:val="22"/>
            </w:rPr>
          </w:rPrChange>
        </w:rPr>
        <w:t xml:space="preserve"> </w:t>
      </w:r>
      <w:r w:rsidRPr="00B02816">
        <w:rPr>
          <w:rFonts w:ascii="Garamond" w:eastAsia="Arial Unicode MS" w:hAnsi="Garamond" w:cs="Arial Unicode MS"/>
          <w:bCs/>
          <w:sz w:val="22"/>
          <w:szCs w:val="22"/>
          <w:rPrChange w:id="63" w:author="Pacella, Christina (DEC)" w:date="2023-04-17T12:58:00Z">
            <w:rPr>
              <w:rFonts w:ascii="Garamond" w:eastAsia="Arial Unicode MS" w:hAnsi="Garamond" w:cs="Arial Unicode MS"/>
              <w:bCs/>
              <w:sz w:val="22"/>
              <w:szCs w:val="22"/>
            </w:rPr>
          </w:rPrChange>
        </w:rPr>
        <w:t>over operating temperature range; GPS scheduled updates are 1 at power up and once per day thereafter. Once every 28 hours required for continual operation.</w:t>
      </w:r>
    </w:p>
    <w:p w14:paraId="4F9936F9" w14:textId="09BFF12E" w:rsidR="00CB6120" w:rsidRPr="006E5F1D" w:rsidRDefault="00CB6120" w:rsidP="00CB6120">
      <w:pPr>
        <w:ind w:left="1080" w:hanging="720"/>
        <w:rPr>
          <w:rFonts w:ascii="Garamond" w:eastAsia="Arial Unicode MS" w:hAnsi="Garamond" w:cs="Arial Unicode MS"/>
          <w:bCs/>
          <w:sz w:val="22"/>
          <w:szCs w:val="22"/>
          <w:highlight w:val="yellow"/>
          <w:rPrChange w:id="64" w:author="Pacella, Christina (DEC)" w:date="2023-04-17T08:15:00Z">
            <w:rPr>
              <w:rFonts w:ascii="Garamond" w:eastAsia="Arial Unicode MS" w:hAnsi="Garamond" w:cs="Arial Unicode MS"/>
              <w:bCs/>
              <w:sz w:val="22"/>
              <w:szCs w:val="22"/>
            </w:rPr>
          </w:rPrChange>
        </w:rPr>
      </w:pPr>
      <w:r w:rsidRPr="00B02816">
        <w:rPr>
          <w:rFonts w:ascii="Garamond" w:eastAsia="Arial Unicode MS" w:hAnsi="Garamond" w:cs="Arial Unicode MS"/>
          <w:bCs/>
          <w:sz w:val="22"/>
          <w:szCs w:val="22"/>
          <w:rPrChange w:id="65" w:author="Pacella, Christina (DEC)" w:date="2023-04-17T12:58:00Z">
            <w:rPr>
              <w:rFonts w:ascii="Garamond" w:eastAsia="Arial Unicode MS" w:hAnsi="Garamond" w:cs="Arial Unicode MS"/>
              <w:bCs/>
              <w:sz w:val="22"/>
              <w:szCs w:val="22"/>
            </w:rPr>
          </w:rPrChange>
        </w:rPr>
        <w:t>Operating range: -40° to +60°C; Storage -5</w:t>
      </w:r>
      <w:ins w:id="66" w:author="Pacella, Christina (DEC)" w:date="2023-04-17T12:58:00Z">
        <w:r w:rsidR="006C44D5" w:rsidRPr="00B02816">
          <w:rPr>
            <w:rFonts w:ascii="Garamond" w:eastAsia="Arial Unicode MS" w:hAnsi="Garamond" w:cs="Arial Unicode MS"/>
            <w:bCs/>
            <w:sz w:val="22"/>
            <w:szCs w:val="22"/>
            <w:rPrChange w:id="67" w:author="Pacella, Christina (DEC)" w:date="2023-04-17T12:58:00Z">
              <w:rPr>
                <w:rFonts w:ascii="Garamond" w:eastAsia="Arial Unicode MS" w:hAnsi="Garamond" w:cs="Arial Unicode MS"/>
                <w:bCs/>
                <w:sz w:val="22"/>
                <w:szCs w:val="22"/>
                <w:highlight w:val="yellow"/>
              </w:rPr>
            </w:rPrChange>
          </w:rPr>
          <w:t>5</w:t>
        </w:r>
      </w:ins>
      <w:del w:id="68" w:author="Pacella, Christina (DEC)" w:date="2023-04-17T12:58:00Z">
        <w:r w:rsidRPr="00B02816" w:rsidDel="006C44D5">
          <w:rPr>
            <w:rFonts w:ascii="Garamond" w:eastAsia="Arial Unicode MS" w:hAnsi="Garamond" w:cs="Arial Unicode MS"/>
            <w:bCs/>
            <w:sz w:val="22"/>
            <w:szCs w:val="22"/>
            <w:rPrChange w:id="69" w:author="Pacella, Christina (DEC)" w:date="2023-04-17T12:58:00Z">
              <w:rPr>
                <w:rFonts w:ascii="Garamond" w:eastAsia="Arial Unicode MS" w:hAnsi="Garamond" w:cs="Arial Unicode MS"/>
                <w:bCs/>
                <w:sz w:val="22"/>
                <w:szCs w:val="22"/>
              </w:rPr>
            </w:rPrChange>
          </w:rPr>
          <w:delText>0</w:delText>
        </w:r>
      </w:del>
      <w:r w:rsidRPr="00B02816">
        <w:rPr>
          <w:rFonts w:ascii="Garamond" w:eastAsia="Arial Unicode MS" w:hAnsi="Garamond" w:cs="Arial Unicode MS"/>
          <w:bCs/>
          <w:sz w:val="22"/>
          <w:szCs w:val="22"/>
          <w:rPrChange w:id="70" w:author="Pacella, Christina (DEC)" w:date="2023-04-17T12:58:00Z">
            <w:rPr>
              <w:rFonts w:ascii="Garamond" w:eastAsia="Arial Unicode MS" w:hAnsi="Garamond" w:cs="Arial Unicode MS"/>
              <w:bCs/>
              <w:sz w:val="22"/>
              <w:szCs w:val="22"/>
            </w:rPr>
          </w:rPrChange>
        </w:rPr>
        <w:t>° to +70°C</w:t>
      </w:r>
      <w:del w:id="71" w:author="Pacella, Christina (DEC)" w:date="2023-04-17T12:58:00Z">
        <w:r w:rsidRPr="006E5F1D" w:rsidDel="00B02816">
          <w:rPr>
            <w:rFonts w:ascii="Garamond" w:eastAsia="Arial Unicode MS" w:hAnsi="Garamond" w:cs="Arial Unicode MS"/>
            <w:bCs/>
            <w:sz w:val="22"/>
            <w:szCs w:val="22"/>
            <w:highlight w:val="yellow"/>
            <w:rPrChange w:id="72" w:author="Pacella, Christina (DEC)" w:date="2023-04-17T08:15:00Z">
              <w:rPr>
                <w:rFonts w:ascii="Garamond" w:eastAsia="Arial Unicode MS" w:hAnsi="Garamond" w:cs="Arial Unicode MS"/>
                <w:bCs/>
                <w:sz w:val="22"/>
                <w:szCs w:val="22"/>
              </w:rPr>
            </w:rPrChange>
          </w:rPr>
          <w:delText>; 0-99% RH, non-condensing</w:delText>
        </w:r>
      </w:del>
    </w:p>
    <w:p w14:paraId="29434A2A" w14:textId="09B1F0B1" w:rsidR="00595483" w:rsidRPr="00DA214F" w:rsidRDefault="00CB6120" w:rsidP="00603052">
      <w:pPr>
        <w:ind w:left="1080" w:hanging="720"/>
        <w:rPr>
          <w:rFonts w:ascii="Garamond" w:eastAsia="Arial Unicode MS" w:hAnsi="Garamond" w:cs="Arial Unicode MS"/>
          <w:bCs/>
          <w:sz w:val="22"/>
          <w:szCs w:val="22"/>
          <w:rPrChange w:id="73" w:author="Pacella, Christina (DEC)" w:date="2023-04-17T12:59:00Z">
            <w:rPr>
              <w:rFonts w:ascii="Garamond" w:eastAsia="Arial Unicode MS" w:hAnsi="Garamond" w:cs="Arial Unicode MS"/>
              <w:bCs/>
              <w:sz w:val="22"/>
              <w:szCs w:val="22"/>
            </w:rPr>
          </w:rPrChange>
        </w:rPr>
      </w:pPr>
      <w:r w:rsidRPr="00DA214F">
        <w:rPr>
          <w:rFonts w:ascii="Garamond" w:eastAsia="Arial Unicode MS" w:hAnsi="Garamond" w:cs="Arial Unicode MS"/>
          <w:bCs/>
          <w:sz w:val="22"/>
          <w:szCs w:val="22"/>
          <w:rPrChange w:id="74" w:author="Pacella, Christina (DEC)" w:date="2023-04-17T12:59:00Z">
            <w:rPr>
              <w:rFonts w:ascii="Garamond" w:eastAsia="Arial Unicode MS" w:hAnsi="Garamond" w:cs="Arial Unicode MS"/>
              <w:bCs/>
              <w:sz w:val="22"/>
              <w:szCs w:val="22"/>
            </w:rPr>
          </w:rPrChange>
        </w:rPr>
        <w:t xml:space="preserve">Power requirements: 10.8 to 16 VDC, </w:t>
      </w:r>
      <w:ins w:id="75" w:author="Pacella, Christina (DEC)" w:date="2023-04-17T12:59:00Z">
        <w:r w:rsidR="00DA214F" w:rsidRPr="00DA214F">
          <w:rPr>
            <w:rFonts w:ascii="Garamond" w:eastAsia="Arial Unicode MS" w:hAnsi="Garamond" w:cs="Arial Unicode MS"/>
            <w:bCs/>
            <w:sz w:val="22"/>
            <w:szCs w:val="22"/>
            <w:rPrChange w:id="76" w:author="Pacella, Christina (DEC)" w:date="2023-04-17T12:59:00Z">
              <w:rPr>
                <w:rFonts w:ascii="Garamond" w:eastAsia="Arial Unicode MS" w:hAnsi="Garamond" w:cs="Arial Unicode MS"/>
                <w:bCs/>
                <w:sz w:val="22"/>
                <w:szCs w:val="22"/>
                <w:highlight w:val="yellow"/>
              </w:rPr>
            </w:rPrChange>
          </w:rPr>
          <w:t>&lt;100</w:t>
        </w:r>
      </w:ins>
      <w:del w:id="77" w:author="Pacella, Christina (DEC)" w:date="2023-04-17T12:59:00Z">
        <w:r w:rsidRPr="00DA214F" w:rsidDel="00DA214F">
          <w:rPr>
            <w:rFonts w:ascii="Garamond" w:eastAsia="Arial Unicode MS" w:hAnsi="Garamond" w:cs="Arial Unicode MS"/>
            <w:bCs/>
            <w:sz w:val="22"/>
            <w:szCs w:val="22"/>
            <w:rPrChange w:id="78" w:author="Pacella, Christina (DEC)" w:date="2023-04-17T12:59:00Z">
              <w:rPr>
                <w:rFonts w:ascii="Garamond" w:eastAsia="Arial Unicode MS" w:hAnsi="Garamond" w:cs="Arial Unicode MS"/>
                <w:bCs/>
                <w:sz w:val="22"/>
                <w:szCs w:val="22"/>
              </w:rPr>
            </w:rPrChange>
          </w:rPr>
          <w:delText>5</w:delText>
        </w:r>
      </w:del>
      <w:r w:rsidRPr="00DA214F">
        <w:rPr>
          <w:rFonts w:ascii="Garamond" w:eastAsia="Arial Unicode MS" w:hAnsi="Garamond" w:cs="Arial Unicode MS"/>
          <w:bCs/>
          <w:sz w:val="22"/>
          <w:szCs w:val="22"/>
          <w:rPrChange w:id="79" w:author="Pacella, Christina (DEC)" w:date="2023-04-17T12:59:00Z">
            <w:rPr>
              <w:rFonts w:ascii="Garamond" w:eastAsia="Arial Unicode MS" w:hAnsi="Garamond" w:cs="Arial Unicode MS"/>
              <w:bCs/>
              <w:sz w:val="22"/>
              <w:szCs w:val="22"/>
            </w:rPr>
          </w:rPrChange>
        </w:rPr>
        <w:t xml:space="preserve"> mA during GPS fix and 2.6 Amps during transmission</w:t>
      </w:r>
    </w:p>
    <w:p w14:paraId="779E4FBE" w14:textId="77777777" w:rsidR="00603052" w:rsidRPr="006E5F1D" w:rsidRDefault="00603052" w:rsidP="00603052">
      <w:pPr>
        <w:pStyle w:val="PlainText"/>
        <w:ind w:left="360"/>
        <w:rPr>
          <w:rFonts w:ascii="Garamond" w:eastAsia="MS Mincho" w:hAnsi="Garamond"/>
          <w:sz w:val="22"/>
          <w:szCs w:val="22"/>
          <w:highlight w:val="yellow"/>
        </w:rPr>
      </w:pPr>
    </w:p>
    <w:tbl>
      <w:tblPr>
        <w:tblStyle w:val="TableGrid"/>
        <w:tblW w:w="5707" w:type="dxa"/>
        <w:tblInd w:w="360" w:type="dxa"/>
        <w:tblLook w:val="04A0" w:firstRow="1" w:lastRow="0" w:firstColumn="1" w:lastColumn="0" w:noHBand="0" w:noVBand="1"/>
      </w:tblPr>
      <w:tblGrid>
        <w:gridCol w:w="928"/>
        <w:gridCol w:w="1883"/>
        <w:gridCol w:w="2896"/>
      </w:tblGrid>
      <w:tr w:rsidR="00603052" w:rsidRPr="006E5F1D" w14:paraId="7F470B85" w14:textId="77777777" w:rsidTr="00603052">
        <w:tc>
          <w:tcPr>
            <w:tcW w:w="928" w:type="dxa"/>
          </w:tcPr>
          <w:p w14:paraId="0F661F7E" w14:textId="77777777" w:rsidR="00603052" w:rsidRPr="00193BF3" w:rsidRDefault="00603052" w:rsidP="002F40AD">
            <w:pPr>
              <w:pStyle w:val="PlainText"/>
              <w:jc w:val="center"/>
              <w:rPr>
                <w:rFonts w:ascii="Garamond" w:eastAsia="MS Mincho" w:hAnsi="Garamond"/>
                <w:b/>
                <w:sz w:val="22"/>
                <w:szCs w:val="22"/>
                <w:u w:val="single"/>
                <w:rPrChange w:id="80" w:author="Pacella, Christina (DEC)" w:date="2023-04-17T12:59:00Z">
                  <w:rPr>
                    <w:rFonts w:ascii="Garamond" w:eastAsia="MS Mincho" w:hAnsi="Garamond"/>
                    <w:b/>
                    <w:sz w:val="22"/>
                    <w:szCs w:val="22"/>
                    <w:u w:val="single"/>
                  </w:rPr>
                </w:rPrChange>
              </w:rPr>
            </w:pPr>
            <w:r w:rsidRPr="00193BF3">
              <w:rPr>
                <w:rFonts w:ascii="Garamond" w:eastAsia="MS Mincho" w:hAnsi="Garamond"/>
                <w:b/>
                <w:sz w:val="22"/>
                <w:szCs w:val="22"/>
                <w:u w:val="single"/>
                <w:rPrChange w:id="81" w:author="Pacella, Christina (DEC)" w:date="2023-04-17T12:59:00Z">
                  <w:rPr>
                    <w:rFonts w:ascii="Garamond" w:eastAsia="MS Mincho" w:hAnsi="Garamond"/>
                    <w:b/>
                    <w:sz w:val="22"/>
                    <w:szCs w:val="22"/>
                    <w:u w:val="single"/>
                  </w:rPr>
                </w:rPrChange>
              </w:rPr>
              <w:t>Station</w:t>
            </w:r>
          </w:p>
        </w:tc>
        <w:tc>
          <w:tcPr>
            <w:tcW w:w="1883" w:type="dxa"/>
          </w:tcPr>
          <w:p w14:paraId="5BD2D4CD" w14:textId="77777777" w:rsidR="00603052" w:rsidRPr="00193BF3" w:rsidRDefault="00603052" w:rsidP="002F40AD">
            <w:pPr>
              <w:pStyle w:val="PlainText"/>
              <w:jc w:val="center"/>
              <w:rPr>
                <w:rFonts w:ascii="Garamond" w:eastAsia="MS Mincho" w:hAnsi="Garamond"/>
                <w:b/>
                <w:sz w:val="22"/>
                <w:szCs w:val="22"/>
                <w:u w:val="single"/>
                <w:rPrChange w:id="82" w:author="Pacella, Christina (DEC)" w:date="2023-04-17T12:59:00Z">
                  <w:rPr>
                    <w:rFonts w:ascii="Garamond" w:eastAsia="MS Mincho" w:hAnsi="Garamond"/>
                    <w:b/>
                    <w:sz w:val="22"/>
                    <w:szCs w:val="22"/>
                    <w:u w:val="single"/>
                  </w:rPr>
                </w:rPrChange>
              </w:rPr>
            </w:pPr>
            <w:r w:rsidRPr="00193BF3">
              <w:rPr>
                <w:rFonts w:ascii="Garamond" w:eastAsia="MS Mincho" w:hAnsi="Garamond"/>
                <w:b/>
                <w:sz w:val="22"/>
                <w:szCs w:val="22"/>
                <w:u w:val="single"/>
                <w:rPrChange w:id="83" w:author="Pacella, Christina (DEC)" w:date="2023-04-17T12:59:00Z">
                  <w:rPr>
                    <w:rFonts w:ascii="Garamond" w:eastAsia="MS Mincho" w:hAnsi="Garamond"/>
                    <w:b/>
                    <w:sz w:val="22"/>
                    <w:szCs w:val="22"/>
                    <w:u w:val="single"/>
                  </w:rPr>
                </w:rPrChange>
              </w:rPr>
              <w:t>Serial Number</w:t>
            </w:r>
          </w:p>
        </w:tc>
        <w:tc>
          <w:tcPr>
            <w:tcW w:w="2896" w:type="dxa"/>
          </w:tcPr>
          <w:p w14:paraId="5F209027" w14:textId="090EC355" w:rsidR="00603052" w:rsidRPr="00193BF3" w:rsidRDefault="00603052" w:rsidP="002F40AD">
            <w:pPr>
              <w:pStyle w:val="PlainText"/>
              <w:jc w:val="center"/>
              <w:rPr>
                <w:rFonts w:ascii="Garamond" w:eastAsia="MS Mincho" w:hAnsi="Garamond"/>
                <w:b/>
                <w:sz w:val="22"/>
                <w:szCs w:val="22"/>
                <w:u w:val="single"/>
                <w:rPrChange w:id="84" w:author="Pacella, Christina (DEC)" w:date="2023-04-17T12:59:00Z">
                  <w:rPr>
                    <w:rFonts w:ascii="Garamond" w:eastAsia="MS Mincho" w:hAnsi="Garamond"/>
                    <w:b/>
                    <w:sz w:val="22"/>
                    <w:szCs w:val="22"/>
                    <w:u w:val="single"/>
                  </w:rPr>
                </w:rPrChange>
              </w:rPr>
            </w:pPr>
            <w:r w:rsidRPr="00193BF3">
              <w:rPr>
                <w:rFonts w:ascii="Garamond" w:eastAsia="MS Mincho" w:hAnsi="Garamond"/>
                <w:b/>
                <w:sz w:val="22"/>
                <w:szCs w:val="22"/>
                <w:u w:val="single"/>
                <w:rPrChange w:id="85" w:author="Pacella, Christina (DEC)" w:date="2023-04-17T12:59:00Z">
                  <w:rPr>
                    <w:rFonts w:ascii="Garamond" w:eastAsia="MS Mincho" w:hAnsi="Garamond"/>
                    <w:b/>
                    <w:sz w:val="22"/>
                    <w:szCs w:val="22"/>
                    <w:u w:val="single"/>
                  </w:rPr>
                </w:rPrChange>
              </w:rPr>
              <w:t xml:space="preserve">Dates of </w:t>
            </w:r>
            <w:r w:rsidR="0070416A" w:rsidRPr="00193BF3">
              <w:rPr>
                <w:rFonts w:ascii="Garamond" w:eastAsia="MS Mincho" w:hAnsi="Garamond"/>
                <w:b/>
                <w:sz w:val="22"/>
                <w:szCs w:val="22"/>
                <w:u w:val="single"/>
                <w:rPrChange w:id="86" w:author="Pacella, Christina (DEC)" w:date="2023-04-17T12:59:00Z">
                  <w:rPr>
                    <w:rFonts w:ascii="Garamond" w:eastAsia="MS Mincho" w:hAnsi="Garamond"/>
                    <w:b/>
                    <w:sz w:val="22"/>
                    <w:szCs w:val="22"/>
                    <w:u w:val="single"/>
                  </w:rPr>
                </w:rPrChange>
              </w:rPr>
              <w:t>Transmitter</w:t>
            </w:r>
            <w:r w:rsidRPr="00193BF3">
              <w:rPr>
                <w:rFonts w:ascii="Garamond" w:eastAsia="MS Mincho" w:hAnsi="Garamond"/>
                <w:b/>
                <w:sz w:val="22"/>
                <w:szCs w:val="22"/>
                <w:u w:val="single"/>
                <w:rPrChange w:id="87" w:author="Pacella, Christina (DEC)" w:date="2023-04-17T12:59:00Z">
                  <w:rPr>
                    <w:rFonts w:ascii="Garamond" w:eastAsia="MS Mincho" w:hAnsi="Garamond"/>
                    <w:b/>
                    <w:sz w:val="22"/>
                    <w:szCs w:val="22"/>
                    <w:u w:val="single"/>
                  </w:rPr>
                </w:rPrChange>
              </w:rPr>
              <w:t xml:space="preserve"> Use</w:t>
            </w:r>
          </w:p>
        </w:tc>
      </w:tr>
      <w:tr w:rsidR="00603052" w:rsidRPr="006E5F1D" w14:paraId="24F5CA2E" w14:textId="77777777" w:rsidTr="00603052">
        <w:tc>
          <w:tcPr>
            <w:tcW w:w="928" w:type="dxa"/>
          </w:tcPr>
          <w:p w14:paraId="6391E7F9" w14:textId="77777777" w:rsidR="00603052" w:rsidRPr="00193BF3" w:rsidRDefault="00603052" w:rsidP="002F40AD">
            <w:pPr>
              <w:pStyle w:val="PlainText"/>
              <w:jc w:val="center"/>
              <w:rPr>
                <w:rFonts w:ascii="Garamond" w:eastAsia="MS Mincho" w:hAnsi="Garamond"/>
                <w:sz w:val="22"/>
                <w:szCs w:val="22"/>
                <w:rPrChange w:id="88" w:author="Pacella, Christina (DEC)" w:date="2023-04-17T12:59:00Z">
                  <w:rPr>
                    <w:rFonts w:ascii="Garamond" w:eastAsia="MS Mincho" w:hAnsi="Garamond"/>
                    <w:sz w:val="22"/>
                    <w:szCs w:val="22"/>
                  </w:rPr>
                </w:rPrChange>
              </w:rPr>
            </w:pPr>
            <w:r w:rsidRPr="00193BF3">
              <w:rPr>
                <w:rFonts w:ascii="Garamond" w:eastAsia="MS Mincho" w:hAnsi="Garamond"/>
                <w:sz w:val="22"/>
                <w:szCs w:val="22"/>
                <w:rPrChange w:id="89" w:author="Pacella, Christina (DEC)" w:date="2023-04-17T12:59:00Z">
                  <w:rPr>
                    <w:rFonts w:ascii="Garamond" w:eastAsia="MS Mincho" w:hAnsi="Garamond"/>
                    <w:sz w:val="22"/>
                    <w:szCs w:val="22"/>
                  </w:rPr>
                </w:rPrChange>
              </w:rPr>
              <w:t>FS</w:t>
            </w:r>
          </w:p>
        </w:tc>
        <w:tc>
          <w:tcPr>
            <w:tcW w:w="1883" w:type="dxa"/>
          </w:tcPr>
          <w:p w14:paraId="6F7D22A1" w14:textId="3BFE1D80" w:rsidR="00603052" w:rsidRPr="00193BF3" w:rsidRDefault="00193BF3" w:rsidP="002F40AD">
            <w:pPr>
              <w:jc w:val="center"/>
              <w:rPr>
                <w:rFonts w:ascii="Garamond" w:hAnsi="Garamond"/>
                <w:color w:val="000000"/>
                <w:sz w:val="22"/>
                <w:szCs w:val="22"/>
                <w:rPrChange w:id="90" w:author="Pacella, Christina (DEC)" w:date="2023-04-17T12:59:00Z">
                  <w:rPr>
                    <w:rFonts w:ascii="Garamond" w:hAnsi="Garamond"/>
                    <w:color w:val="000000"/>
                    <w:sz w:val="22"/>
                    <w:szCs w:val="22"/>
                  </w:rPr>
                </w:rPrChange>
              </w:rPr>
            </w:pPr>
            <w:ins w:id="91" w:author="Pacella, Christina (DEC)" w:date="2023-04-17T12:59:00Z">
              <w:r w:rsidRPr="00193BF3">
                <w:rPr>
                  <w:rFonts w:ascii="Garamond" w:hAnsi="Garamond"/>
                  <w:color w:val="000000"/>
                  <w:sz w:val="22"/>
                  <w:szCs w:val="22"/>
                  <w:rPrChange w:id="92" w:author="Pacella, Christina (DEC)" w:date="2023-04-17T12:59:00Z">
                    <w:rPr>
                      <w:rFonts w:ascii="Garamond" w:hAnsi="Garamond"/>
                      <w:color w:val="000000"/>
                      <w:sz w:val="22"/>
                      <w:szCs w:val="22"/>
                      <w:highlight w:val="yellow"/>
                    </w:rPr>
                  </w:rPrChange>
                </w:rPr>
                <w:t>2299</w:t>
              </w:r>
            </w:ins>
          </w:p>
        </w:tc>
        <w:tc>
          <w:tcPr>
            <w:tcW w:w="2896" w:type="dxa"/>
          </w:tcPr>
          <w:p w14:paraId="446D0215" w14:textId="0AE8C629" w:rsidR="00603052" w:rsidRPr="00193BF3" w:rsidRDefault="00603052" w:rsidP="002F40AD">
            <w:pPr>
              <w:pStyle w:val="PlainText"/>
              <w:jc w:val="center"/>
              <w:rPr>
                <w:rFonts w:ascii="Garamond" w:eastAsia="MS Mincho" w:hAnsi="Garamond"/>
                <w:sz w:val="22"/>
                <w:szCs w:val="22"/>
                <w:rPrChange w:id="93" w:author="Pacella, Christina (DEC)" w:date="2023-04-17T12:59:00Z">
                  <w:rPr>
                    <w:rFonts w:ascii="Garamond" w:eastAsia="MS Mincho" w:hAnsi="Garamond"/>
                    <w:sz w:val="22"/>
                    <w:szCs w:val="22"/>
                  </w:rPr>
                </w:rPrChange>
              </w:rPr>
            </w:pPr>
            <w:del w:id="94" w:author="Pacella, Christina (DEC)" w:date="2023-04-17T12:50:00Z">
              <w:r w:rsidRPr="00193BF3" w:rsidDel="00DA63C6">
                <w:rPr>
                  <w:rFonts w:ascii="Garamond" w:eastAsia="MS Mincho" w:hAnsi="Garamond"/>
                  <w:sz w:val="22"/>
                  <w:szCs w:val="22"/>
                  <w:rPrChange w:id="95" w:author="Pacella, Christina (DEC)" w:date="2023-04-17T12:59:00Z">
                    <w:rPr>
                      <w:rFonts w:ascii="Garamond" w:eastAsia="MS Mincho" w:hAnsi="Garamond"/>
                      <w:sz w:val="22"/>
                      <w:szCs w:val="22"/>
                    </w:rPr>
                  </w:rPrChange>
                </w:rPr>
                <w:delText xml:space="preserve">11/18/2021 – </w:delText>
              </w:r>
            </w:del>
            <w:del w:id="96" w:author="Pacella, Christina (DEC)" w:date="2023-04-17T12:49:00Z">
              <w:r w:rsidRPr="00193BF3" w:rsidDel="00C0072B">
                <w:rPr>
                  <w:rFonts w:ascii="Garamond" w:eastAsia="MS Mincho" w:hAnsi="Garamond"/>
                  <w:sz w:val="22"/>
                  <w:szCs w:val="22"/>
                  <w:rPrChange w:id="97" w:author="Pacella, Christina (DEC)" w:date="2023-04-17T12:59:00Z">
                    <w:rPr>
                      <w:rFonts w:ascii="Garamond" w:eastAsia="MS Mincho" w:hAnsi="Garamond"/>
                      <w:sz w:val="22"/>
                      <w:szCs w:val="22"/>
                    </w:rPr>
                  </w:rPrChange>
                </w:rPr>
                <w:delText>Current</w:delText>
              </w:r>
            </w:del>
            <w:ins w:id="98" w:author="Pacella, Christina (DEC)" w:date="2023-04-17T12:49:00Z">
              <w:r w:rsidR="00C0072B" w:rsidRPr="00193BF3">
                <w:rPr>
                  <w:rFonts w:ascii="Garamond" w:eastAsia="MS Mincho" w:hAnsi="Garamond"/>
                  <w:sz w:val="22"/>
                  <w:szCs w:val="22"/>
                  <w:rPrChange w:id="99" w:author="Pacella, Christina (DEC)" w:date="2023-04-17T12:59:00Z">
                    <w:rPr>
                      <w:rFonts w:ascii="Garamond" w:eastAsia="MS Mincho" w:hAnsi="Garamond"/>
                      <w:sz w:val="22"/>
                      <w:szCs w:val="22"/>
                      <w:highlight w:val="yellow"/>
                    </w:rPr>
                  </w:rPrChange>
                </w:rPr>
                <w:t>10/01/2020</w:t>
              </w:r>
            </w:ins>
            <w:ins w:id="100" w:author="Pacella, Christina (DEC)" w:date="2023-04-17T12:50:00Z">
              <w:r w:rsidR="00DA63C6" w:rsidRPr="00193BF3">
                <w:rPr>
                  <w:rFonts w:ascii="Garamond" w:eastAsia="MS Mincho" w:hAnsi="Garamond"/>
                  <w:sz w:val="22"/>
                  <w:szCs w:val="22"/>
                  <w:rPrChange w:id="101" w:author="Pacella, Christina (DEC)" w:date="2023-04-17T12:59:00Z">
                    <w:rPr>
                      <w:rFonts w:ascii="Garamond" w:eastAsia="MS Mincho" w:hAnsi="Garamond"/>
                      <w:sz w:val="22"/>
                      <w:szCs w:val="22"/>
                      <w:highlight w:val="yellow"/>
                    </w:rPr>
                  </w:rPrChange>
                </w:rPr>
                <w:t xml:space="preserve"> - Current</w:t>
              </w:r>
            </w:ins>
          </w:p>
        </w:tc>
      </w:tr>
      <w:tr w:rsidR="00603052" w:rsidRPr="006E5F1D" w:rsidDel="00DA63C6" w14:paraId="21B1113D" w14:textId="7F2B0631" w:rsidTr="00603052">
        <w:trPr>
          <w:del w:id="102" w:author="Pacella, Christina (DEC)" w:date="2023-04-17T12:51:00Z"/>
        </w:trPr>
        <w:tc>
          <w:tcPr>
            <w:tcW w:w="928" w:type="dxa"/>
          </w:tcPr>
          <w:p w14:paraId="045A056E" w14:textId="122A1B7D" w:rsidR="00603052" w:rsidRPr="006E5F1D" w:rsidDel="00DA63C6" w:rsidRDefault="00603052" w:rsidP="002F40AD">
            <w:pPr>
              <w:pStyle w:val="PlainText"/>
              <w:jc w:val="center"/>
              <w:rPr>
                <w:del w:id="103" w:author="Pacella, Christina (DEC)" w:date="2023-04-17T12:51:00Z"/>
                <w:rFonts w:ascii="Garamond" w:eastAsia="MS Mincho" w:hAnsi="Garamond"/>
                <w:sz w:val="22"/>
                <w:szCs w:val="22"/>
                <w:highlight w:val="yellow"/>
                <w:rPrChange w:id="104" w:author="Pacella, Christina (DEC)" w:date="2023-04-17T08:15:00Z">
                  <w:rPr>
                    <w:del w:id="105" w:author="Pacella, Christina (DEC)" w:date="2023-04-17T12:51:00Z"/>
                    <w:rFonts w:ascii="Garamond" w:eastAsia="MS Mincho" w:hAnsi="Garamond"/>
                    <w:sz w:val="22"/>
                    <w:szCs w:val="22"/>
                  </w:rPr>
                </w:rPrChange>
              </w:rPr>
            </w:pPr>
            <w:del w:id="106" w:author="Pacella, Christina (DEC)" w:date="2023-04-17T12:51:00Z">
              <w:r w:rsidRPr="006E5F1D" w:rsidDel="00DA63C6">
                <w:rPr>
                  <w:rFonts w:ascii="Garamond" w:eastAsia="MS Mincho" w:hAnsi="Garamond"/>
                  <w:sz w:val="22"/>
                  <w:szCs w:val="22"/>
                  <w:highlight w:val="yellow"/>
                  <w:rPrChange w:id="107" w:author="Pacella, Christina (DEC)" w:date="2023-04-17T08:15:00Z">
                    <w:rPr>
                      <w:rFonts w:ascii="Garamond" w:eastAsia="MS Mincho" w:hAnsi="Garamond"/>
                      <w:sz w:val="22"/>
                      <w:szCs w:val="22"/>
                    </w:rPr>
                  </w:rPrChange>
                </w:rPr>
                <w:delText>NP</w:delText>
              </w:r>
            </w:del>
          </w:p>
        </w:tc>
        <w:tc>
          <w:tcPr>
            <w:tcW w:w="1883" w:type="dxa"/>
            <w:vAlign w:val="bottom"/>
          </w:tcPr>
          <w:p w14:paraId="0C8F01B7" w14:textId="1E1FBCD0" w:rsidR="00603052" w:rsidRPr="006E5F1D" w:rsidDel="00DA63C6" w:rsidRDefault="0070416A" w:rsidP="002F40AD">
            <w:pPr>
              <w:jc w:val="center"/>
              <w:rPr>
                <w:del w:id="108" w:author="Pacella, Christina (DEC)" w:date="2023-04-17T12:51:00Z"/>
                <w:rFonts w:ascii="Garamond" w:hAnsi="Garamond"/>
                <w:color w:val="000000"/>
                <w:sz w:val="22"/>
                <w:szCs w:val="22"/>
                <w:highlight w:val="yellow"/>
                <w:rPrChange w:id="109" w:author="Pacella, Christina (DEC)" w:date="2023-04-17T08:15:00Z">
                  <w:rPr>
                    <w:del w:id="110" w:author="Pacella, Christina (DEC)" w:date="2023-04-17T12:51:00Z"/>
                    <w:rFonts w:ascii="Garamond" w:hAnsi="Garamond"/>
                    <w:color w:val="000000"/>
                    <w:sz w:val="22"/>
                    <w:szCs w:val="22"/>
                  </w:rPr>
                </w:rPrChange>
              </w:rPr>
            </w:pPr>
            <w:del w:id="111" w:author="Pacella, Christina (DEC)" w:date="2023-04-17T12:51:00Z">
              <w:r w:rsidRPr="006E5F1D" w:rsidDel="00DA63C6">
                <w:rPr>
                  <w:rFonts w:ascii="Garamond" w:hAnsi="Garamond"/>
                  <w:color w:val="000000"/>
                  <w:sz w:val="22"/>
                  <w:szCs w:val="22"/>
                  <w:highlight w:val="yellow"/>
                  <w:rPrChange w:id="112" w:author="Pacella, Christina (DEC)" w:date="2023-04-17T08:15:00Z">
                    <w:rPr>
                      <w:rFonts w:ascii="Garamond" w:hAnsi="Garamond"/>
                      <w:color w:val="000000"/>
                      <w:sz w:val="22"/>
                      <w:szCs w:val="22"/>
                    </w:rPr>
                  </w:rPrChange>
                </w:rPr>
                <w:delText>1698</w:delText>
              </w:r>
            </w:del>
          </w:p>
        </w:tc>
        <w:tc>
          <w:tcPr>
            <w:tcW w:w="2896" w:type="dxa"/>
            <w:vAlign w:val="bottom"/>
          </w:tcPr>
          <w:p w14:paraId="1BAB9CF5" w14:textId="2A6BA879" w:rsidR="00603052" w:rsidRPr="006E5F1D" w:rsidDel="00DA63C6" w:rsidRDefault="0070416A" w:rsidP="0070416A">
            <w:pPr>
              <w:jc w:val="center"/>
              <w:rPr>
                <w:del w:id="113" w:author="Pacella, Christina (DEC)" w:date="2023-04-17T12:51:00Z"/>
                <w:rFonts w:ascii="Garamond" w:hAnsi="Garamond"/>
                <w:color w:val="000000"/>
                <w:highlight w:val="yellow"/>
                <w:rPrChange w:id="114" w:author="Pacella, Christina (DEC)" w:date="2023-04-17T08:15:00Z">
                  <w:rPr>
                    <w:del w:id="115" w:author="Pacella, Christina (DEC)" w:date="2023-04-17T12:51:00Z"/>
                    <w:rFonts w:ascii="Garamond" w:hAnsi="Garamond"/>
                    <w:color w:val="000000"/>
                  </w:rPr>
                </w:rPrChange>
              </w:rPr>
            </w:pPr>
            <w:del w:id="116" w:author="Pacella, Christina (DEC)" w:date="2023-04-17T12:51:00Z">
              <w:r w:rsidRPr="006E5F1D" w:rsidDel="00DA63C6">
                <w:rPr>
                  <w:rFonts w:ascii="Garamond" w:hAnsi="Garamond"/>
                  <w:color w:val="000000"/>
                  <w:highlight w:val="yellow"/>
                  <w:rPrChange w:id="117" w:author="Pacella, Christina (DEC)" w:date="2023-04-17T08:15:00Z">
                    <w:rPr>
                      <w:rFonts w:ascii="Garamond" w:hAnsi="Garamond"/>
                      <w:color w:val="000000"/>
                    </w:rPr>
                  </w:rPrChange>
                </w:rPr>
                <w:delText xml:space="preserve">05/2008 - </w:delText>
              </w:r>
              <w:r w:rsidR="00603052" w:rsidRPr="006E5F1D" w:rsidDel="00DA63C6">
                <w:rPr>
                  <w:rFonts w:ascii="Garamond" w:hAnsi="Garamond"/>
                  <w:color w:val="000000"/>
                  <w:highlight w:val="yellow"/>
                  <w:rPrChange w:id="118" w:author="Pacella, Christina (DEC)" w:date="2023-04-17T08:15:00Z">
                    <w:rPr>
                      <w:rFonts w:ascii="Garamond" w:hAnsi="Garamond"/>
                      <w:color w:val="000000"/>
                    </w:rPr>
                  </w:rPrChange>
                </w:rPr>
                <w:delText>08/06/2021</w:delText>
              </w:r>
              <w:r w:rsidRPr="006E5F1D" w:rsidDel="00DA63C6">
                <w:rPr>
                  <w:rFonts w:ascii="Garamond" w:hAnsi="Garamond"/>
                  <w:color w:val="000000"/>
                  <w:highlight w:val="yellow"/>
                  <w:rPrChange w:id="119" w:author="Pacella, Christina (DEC)" w:date="2023-04-17T08:15:00Z">
                    <w:rPr>
                      <w:rFonts w:ascii="Garamond" w:hAnsi="Garamond"/>
                      <w:color w:val="000000"/>
                    </w:rPr>
                  </w:rPrChange>
                </w:rPr>
                <w:delText>*</w:delText>
              </w:r>
            </w:del>
          </w:p>
        </w:tc>
      </w:tr>
    </w:tbl>
    <w:p w14:paraId="7EBEC526" w14:textId="1F06D0A3" w:rsidR="00603052" w:rsidRPr="0070416A" w:rsidDel="00193BF3" w:rsidRDefault="0070416A" w:rsidP="005735B6">
      <w:pPr>
        <w:ind w:left="360"/>
        <w:rPr>
          <w:del w:id="120" w:author="Pacella, Christina (DEC)" w:date="2023-04-17T12:59:00Z"/>
          <w:rFonts w:ascii="Garamond" w:eastAsia="Arial Unicode MS" w:hAnsi="Garamond" w:cs="Arial Unicode MS"/>
          <w:bCs/>
        </w:rPr>
      </w:pPr>
      <w:del w:id="121" w:author="Pacella, Christina (DEC)" w:date="2023-04-17T12:50:00Z">
        <w:r w:rsidRPr="006E5F1D" w:rsidDel="00DA63C6">
          <w:rPr>
            <w:rFonts w:ascii="Garamond" w:eastAsia="Arial Unicode MS" w:hAnsi="Garamond" w:cs="Arial Unicode MS"/>
            <w:bCs/>
            <w:highlight w:val="yellow"/>
            <w:rPrChange w:id="122" w:author="Pacella, Christina (DEC)" w:date="2023-04-17T08:15:00Z">
              <w:rPr>
                <w:rFonts w:ascii="Garamond" w:eastAsia="Arial Unicode MS" w:hAnsi="Garamond" w:cs="Arial Unicode MS"/>
                <w:bCs/>
              </w:rPr>
            </w:rPrChange>
          </w:rPr>
          <w:delText>* NP upgraded to TX325 transmitter on 08/06/2021, details below.</w:delText>
        </w:r>
      </w:del>
    </w:p>
    <w:p w14:paraId="649C483A" w14:textId="77777777" w:rsidR="0070416A" w:rsidRDefault="0070416A" w:rsidP="00193BF3">
      <w:pPr>
        <w:ind w:left="360"/>
        <w:rPr>
          <w:rFonts w:ascii="Garamond" w:eastAsia="Arial Unicode MS" w:hAnsi="Garamond" w:cs="Arial Unicode MS"/>
          <w:bCs/>
          <w:sz w:val="22"/>
          <w:szCs w:val="22"/>
        </w:rPr>
        <w:pPrChange w:id="123" w:author="Pacella, Christina (DEC)" w:date="2023-04-17T12:59:00Z">
          <w:pPr/>
        </w:pPrChange>
      </w:pPr>
    </w:p>
    <w:p w14:paraId="7797C68C" w14:textId="5FA9CCF4" w:rsidR="001D3D4B" w:rsidRDefault="001D3D4B" w:rsidP="00193BF3">
      <w:pPr>
        <w:keepNext/>
        <w:ind w:left="1080" w:hanging="720"/>
        <w:rPr>
          <w:rFonts w:ascii="Garamond" w:eastAsia="Arial Unicode MS" w:hAnsi="Garamond" w:cs="Arial Unicode MS"/>
          <w:bCs/>
          <w:sz w:val="22"/>
          <w:szCs w:val="22"/>
        </w:rPr>
        <w:pPrChange w:id="124" w:author="Pacella, Christina (DEC)" w:date="2023-04-17T12:59:00Z">
          <w:pPr>
            <w:ind w:left="1080" w:hanging="720"/>
          </w:pPr>
        </w:pPrChange>
      </w:pPr>
      <w:r>
        <w:rPr>
          <w:rFonts w:ascii="Garamond" w:eastAsia="Arial Unicode MS" w:hAnsi="Garamond" w:cs="Arial Unicode MS"/>
          <w:bCs/>
          <w:sz w:val="22"/>
          <w:szCs w:val="22"/>
        </w:rPr>
        <w:t>Model#: TX325</w:t>
      </w:r>
    </w:p>
    <w:p w14:paraId="478ABF31" w14:textId="4C73327F" w:rsidR="001D3D4B" w:rsidRPr="00C66346" w:rsidRDefault="001D3D4B" w:rsidP="00193BF3">
      <w:pPr>
        <w:keepNext/>
        <w:ind w:left="360"/>
        <w:rPr>
          <w:rFonts w:ascii="Garamond" w:eastAsia="Arial Unicode MS" w:hAnsi="Garamond" w:cs="Arial Unicode MS"/>
          <w:bCs/>
          <w:sz w:val="22"/>
          <w:szCs w:val="22"/>
        </w:rPr>
        <w:pPrChange w:id="125" w:author="Pacella, Christina (DEC)" w:date="2023-04-17T12:59:00Z">
          <w:pPr>
            <w:ind w:left="360"/>
          </w:pPr>
        </w:pPrChange>
      </w:pPr>
      <w:r w:rsidRPr="00C66346">
        <w:rPr>
          <w:rFonts w:ascii="Garamond" w:eastAsia="Arial Unicode MS" w:hAnsi="Garamond" w:cs="Arial Unicode MS"/>
          <w:bCs/>
          <w:sz w:val="22"/>
          <w:szCs w:val="22"/>
        </w:rPr>
        <w:t xml:space="preserve">Data Transmission Rates: 300 and 1200 </w:t>
      </w:r>
      <w:del w:id="126" w:author="Pacella, Christina (DEC)" w:date="2023-04-17T13:03:00Z">
        <w:r w:rsidRPr="00C66346" w:rsidDel="007E47A8">
          <w:rPr>
            <w:rFonts w:ascii="Garamond" w:eastAsia="Arial Unicode MS" w:hAnsi="Garamond" w:cs="Arial Unicode MS"/>
            <w:bCs/>
            <w:sz w:val="22"/>
            <w:szCs w:val="22"/>
          </w:rPr>
          <w:delText>BPS</w:delText>
        </w:r>
      </w:del>
      <w:ins w:id="127" w:author="Pacella, Christina (DEC)" w:date="2023-04-17T13:03:00Z">
        <w:r w:rsidR="007E47A8">
          <w:rPr>
            <w:rFonts w:ascii="Garamond" w:eastAsia="Arial Unicode MS" w:hAnsi="Garamond" w:cs="Arial Unicode MS"/>
            <w:bCs/>
            <w:sz w:val="22"/>
            <w:szCs w:val="22"/>
          </w:rPr>
          <w:t>bps</w:t>
        </w:r>
      </w:ins>
    </w:p>
    <w:p w14:paraId="30D59012" w14:textId="06467804" w:rsidR="001D3D4B" w:rsidRPr="00C66346" w:rsidRDefault="001D3D4B" w:rsidP="00193BF3">
      <w:pPr>
        <w:keepNext/>
        <w:ind w:left="360"/>
        <w:rPr>
          <w:rFonts w:ascii="Garamond" w:eastAsia="Arial Unicode MS" w:hAnsi="Garamond" w:cs="Arial Unicode MS"/>
          <w:bCs/>
          <w:sz w:val="22"/>
          <w:szCs w:val="22"/>
        </w:rPr>
        <w:pPrChange w:id="128" w:author="Pacella, Christina (DEC)" w:date="2023-04-17T12:59:00Z">
          <w:pPr>
            <w:ind w:left="360"/>
          </w:pPr>
        </w:pPrChange>
      </w:pPr>
      <w:r w:rsidRPr="00C66346">
        <w:rPr>
          <w:rFonts w:ascii="Garamond" w:eastAsia="Arial Unicode MS" w:hAnsi="Garamond" w:cs="Arial Unicode MS"/>
          <w:bCs/>
          <w:sz w:val="22"/>
          <w:szCs w:val="22"/>
        </w:rPr>
        <w:t xml:space="preserve">Transmit Power: </w:t>
      </w:r>
      <w:r>
        <w:rPr>
          <w:rFonts w:ascii="Garamond" w:eastAsia="Arial Unicode MS" w:hAnsi="Garamond" w:cs="Arial Unicode MS"/>
          <w:bCs/>
          <w:sz w:val="22"/>
          <w:szCs w:val="22"/>
        </w:rPr>
        <w:t>31 dBm</w:t>
      </w:r>
      <w:r w:rsidRPr="00C66346">
        <w:rPr>
          <w:rFonts w:ascii="Garamond" w:eastAsia="Arial Unicode MS" w:hAnsi="Garamond" w:cs="Arial Unicode MS"/>
          <w:bCs/>
          <w:sz w:val="22"/>
          <w:szCs w:val="22"/>
        </w:rPr>
        <w:t xml:space="preserve"> for 300 </w:t>
      </w:r>
      <w:del w:id="129" w:author="Pacella, Christina (DEC)" w:date="2023-04-17T13:03:00Z">
        <w:r w:rsidDel="007E47A8">
          <w:rPr>
            <w:rFonts w:ascii="Garamond" w:eastAsia="Arial Unicode MS" w:hAnsi="Garamond" w:cs="Arial Unicode MS"/>
            <w:bCs/>
            <w:sz w:val="22"/>
            <w:szCs w:val="22"/>
          </w:rPr>
          <w:delText>BPS</w:delText>
        </w:r>
      </w:del>
      <w:ins w:id="130" w:author="Pacella, Christina (DEC)" w:date="2023-04-17T13:03:00Z">
        <w:r w:rsidR="007E47A8">
          <w:rPr>
            <w:rFonts w:ascii="Garamond" w:eastAsia="Arial Unicode MS" w:hAnsi="Garamond" w:cs="Arial Unicode MS"/>
            <w:bCs/>
            <w:sz w:val="22"/>
            <w:szCs w:val="22"/>
          </w:rPr>
          <w:t>bps</w:t>
        </w:r>
      </w:ins>
      <w:r w:rsidRPr="00C66346">
        <w:rPr>
          <w:rFonts w:ascii="Garamond" w:eastAsia="Arial Unicode MS" w:hAnsi="Garamond" w:cs="Arial Unicode MS"/>
          <w:bCs/>
          <w:sz w:val="22"/>
          <w:szCs w:val="22"/>
        </w:rPr>
        <w:t xml:space="preserve">, </w:t>
      </w:r>
      <w:r>
        <w:rPr>
          <w:rFonts w:ascii="Garamond" w:eastAsia="Arial Unicode MS" w:hAnsi="Garamond" w:cs="Arial Unicode MS"/>
          <w:bCs/>
          <w:sz w:val="22"/>
          <w:szCs w:val="22"/>
        </w:rPr>
        <w:t>37</w:t>
      </w:r>
      <w:r w:rsidRPr="00C66346">
        <w:rPr>
          <w:rFonts w:ascii="Garamond" w:eastAsia="Arial Unicode MS" w:hAnsi="Garamond" w:cs="Arial Unicode MS"/>
          <w:bCs/>
          <w:sz w:val="22"/>
          <w:szCs w:val="22"/>
        </w:rPr>
        <w:t xml:space="preserve"> for 1200 </w:t>
      </w:r>
      <w:del w:id="131" w:author="Pacella, Christina (DEC)" w:date="2023-04-17T13:04:00Z">
        <w:r w:rsidDel="007E47A8">
          <w:rPr>
            <w:rFonts w:ascii="Garamond" w:eastAsia="Arial Unicode MS" w:hAnsi="Garamond" w:cs="Arial Unicode MS"/>
            <w:bCs/>
            <w:sz w:val="22"/>
            <w:szCs w:val="22"/>
          </w:rPr>
          <w:delText>BPS</w:delText>
        </w:r>
      </w:del>
      <w:ins w:id="132" w:author="Pacella, Christina (DEC)" w:date="2023-04-17T13:04:00Z">
        <w:r w:rsidR="007E47A8">
          <w:rPr>
            <w:rFonts w:ascii="Garamond" w:eastAsia="Arial Unicode MS" w:hAnsi="Garamond" w:cs="Arial Unicode MS"/>
            <w:bCs/>
            <w:sz w:val="22"/>
            <w:szCs w:val="22"/>
          </w:rPr>
          <w:t>bps</w:t>
        </w:r>
      </w:ins>
    </w:p>
    <w:p w14:paraId="0C04D124" w14:textId="335D370A" w:rsidR="001D3D4B" w:rsidRPr="00C66346" w:rsidRDefault="001D3D4B" w:rsidP="00193BF3">
      <w:pPr>
        <w:keepNext/>
        <w:ind w:left="360"/>
        <w:rPr>
          <w:rFonts w:ascii="Garamond" w:eastAsia="Arial Unicode MS" w:hAnsi="Garamond" w:cs="Arial Unicode MS"/>
          <w:bCs/>
          <w:sz w:val="22"/>
          <w:szCs w:val="22"/>
        </w:rPr>
        <w:pPrChange w:id="133" w:author="Pacella, Christina (DEC)" w:date="2023-04-17T12:59:00Z">
          <w:pPr>
            <w:ind w:left="360"/>
          </w:pPr>
        </w:pPrChange>
      </w:pPr>
      <w:r w:rsidRPr="00C66346">
        <w:rPr>
          <w:rFonts w:ascii="Garamond" w:eastAsia="Arial Unicode MS" w:hAnsi="Garamond" w:cs="Arial Unicode MS"/>
          <w:bCs/>
          <w:sz w:val="22"/>
          <w:szCs w:val="22"/>
        </w:rPr>
        <w:t>Frequency range: 401.701 MHz – 402.09</w:t>
      </w:r>
      <w:r>
        <w:rPr>
          <w:rFonts w:ascii="Garamond" w:eastAsia="Arial Unicode MS" w:hAnsi="Garamond" w:cs="Arial Unicode MS"/>
          <w:bCs/>
          <w:sz w:val="22"/>
          <w:szCs w:val="22"/>
        </w:rPr>
        <w:t>925</w:t>
      </w:r>
      <w:r w:rsidRPr="00C66346">
        <w:rPr>
          <w:rFonts w:ascii="Garamond" w:eastAsia="Arial Unicode MS" w:hAnsi="Garamond" w:cs="Arial Unicode MS"/>
          <w:bCs/>
          <w:sz w:val="22"/>
          <w:szCs w:val="22"/>
        </w:rPr>
        <w:t xml:space="preserve"> MHz</w:t>
      </w:r>
    </w:p>
    <w:p w14:paraId="2FD81A4F" w14:textId="7619C695" w:rsidR="001D3D4B" w:rsidRPr="00C66346" w:rsidRDefault="001D3D4B" w:rsidP="00193BF3">
      <w:pPr>
        <w:keepNext/>
        <w:ind w:left="360"/>
        <w:rPr>
          <w:rFonts w:ascii="Garamond" w:eastAsia="Arial Unicode MS" w:hAnsi="Garamond" w:cs="Arial Unicode MS"/>
          <w:bCs/>
          <w:sz w:val="22"/>
          <w:szCs w:val="22"/>
        </w:rPr>
        <w:pPrChange w:id="134" w:author="Pacella, Christina (DEC)" w:date="2023-04-17T12:59:00Z">
          <w:pPr>
            <w:ind w:left="360"/>
          </w:pPr>
        </w:pPrChange>
      </w:pPr>
      <w:r w:rsidRPr="00C66346">
        <w:rPr>
          <w:rFonts w:ascii="Garamond" w:eastAsia="Arial Unicode MS" w:hAnsi="Garamond" w:cs="Arial Unicode MS"/>
          <w:bCs/>
          <w:sz w:val="22"/>
          <w:szCs w:val="22"/>
        </w:rPr>
        <w:t xml:space="preserve">Channel bandwidth: 300 </w:t>
      </w:r>
      <w:del w:id="135" w:author="Pacella, Christina (DEC)" w:date="2023-04-17T13:04:00Z">
        <w:r w:rsidRPr="00C66346" w:rsidDel="007E47A8">
          <w:rPr>
            <w:rFonts w:ascii="Garamond" w:eastAsia="Arial Unicode MS" w:hAnsi="Garamond" w:cs="Arial Unicode MS"/>
            <w:bCs/>
            <w:sz w:val="22"/>
            <w:szCs w:val="22"/>
          </w:rPr>
          <w:delText xml:space="preserve">BPS </w:delText>
        </w:r>
      </w:del>
      <w:ins w:id="136" w:author="Pacella, Christina (DEC)" w:date="2023-04-17T13:04:00Z">
        <w:r w:rsidR="007E47A8">
          <w:rPr>
            <w:rFonts w:ascii="Garamond" w:eastAsia="Arial Unicode MS" w:hAnsi="Garamond" w:cs="Arial Unicode MS"/>
            <w:bCs/>
            <w:sz w:val="22"/>
            <w:szCs w:val="22"/>
          </w:rPr>
          <w:t>bps</w:t>
        </w:r>
        <w:r w:rsidR="007E47A8" w:rsidRPr="00C66346">
          <w:rPr>
            <w:rFonts w:ascii="Garamond" w:eastAsia="Arial Unicode MS" w:hAnsi="Garamond" w:cs="Arial Unicode MS"/>
            <w:bCs/>
            <w:sz w:val="22"/>
            <w:szCs w:val="22"/>
          </w:rPr>
          <w:t xml:space="preserve"> </w:t>
        </w:r>
      </w:ins>
      <w:r>
        <w:rPr>
          <w:rFonts w:ascii="Garamond" w:eastAsia="Arial Unicode MS" w:hAnsi="Garamond" w:cs="Arial Unicode MS"/>
          <w:bCs/>
          <w:sz w:val="22"/>
          <w:szCs w:val="22"/>
        </w:rPr>
        <w:t>0.75</w:t>
      </w:r>
      <w:r w:rsidRPr="00C66346">
        <w:rPr>
          <w:rFonts w:ascii="Garamond" w:eastAsia="Arial Unicode MS" w:hAnsi="Garamond" w:cs="Arial Unicode MS"/>
          <w:bCs/>
          <w:sz w:val="22"/>
          <w:szCs w:val="22"/>
        </w:rPr>
        <w:t xml:space="preserve"> </w:t>
      </w:r>
      <w:proofErr w:type="spellStart"/>
      <w:r w:rsidRPr="00C66346">
        <w:rPr>
          <w:rFonts w:ascii="Garamond" w:eastAsia="Arial Unicode MS" w:hAnsi="Garamond" w:cs="Arial Unicode MS"/>
          <w:bCs/>
          <w:sz w:val="22"/>
          <w:szCs w:val="22"/>
        </w:rPr>
        <w:t>KHz</w:t>
      </w:r>
      <w:proofErr w:type="spellEnd"/>
      <w:r w:rsidRPr="00C66346">
        <w:rPr>
          <w:rFonts w:ascii="Garamond" w:eastAsia="Arial Unicode MS" w:hAnsi="Garamond" w:cs="Arial Unicode MS"/>
          <w:bCs/>
          <w:sz w:val="22"/>
          <w:szCs w:val="22"/>
        </w:rPr>
        <w:t xml:space="preserve">; 1200 </w:t>
      </w:r>
      <w:del w:id="137" w:author="Pacella, Christina (DEC)" w:date="2023-04-17T13:04:00Z">
        <w:r w:rsidRPr="00C66346" w:rsidDel="007E47A8">
          <w:rPr>
            <w:rFonts w:ascii="Garamond" w:eastAsia="Arial Unicode MS" w:hAnsi="Garamond" w:cs="Arial Unicode MS"/>
            <w:bCs/>
            <w:sz w:val="22"/>
            <w:szCs w:val="22"/>
          </w:rPr>
          <w:delText xml:space="preserve">BPS </w:delText>
        </w:r>
      </w:del>
      <w:ins w:id="138" w:author="Pacella, Christina (DEC)" w:date="2023-04-17T13:04:00Z">
        <w:r w:rsidR="007E47A8">
          <w:rPr>
            <w:rFonts w:ascii="Garamond" w:eastAsia="Arial Unicode MS" w:hAnsi="Garamond" w:cs="Arial Unicode MS"/>
            <w:bCs/>
            <w:sz w:val="22"/>
            <w:szCs w:val="22"/>
          </w:rPr>
          <w:t>bps</w:t>
        </w:r>
        <w:r w:rsidR="007E47A8" w:rsidRPr="00C66346">
          <w:rPr>
            <w:rFonts w:ascii="Garamond" w:eastAsia="Arial Unicode MS" w:hAnsi="Garamond" w:cs="Arial Unicode MS"/>
            <w:bCs/>
            <w:sz w:val="22"/>
            <w:szCs w:val="22"/>
          </w:rPr>
          <w:t xml:space="preserve"> </w:t>
        </w:r>
      </w:ins>
      <w:r>
        <w:rPr>
          <w:rFonts w:ascii="Garamond" w:eastAsia="Arial Unicode MS" w:hAnsi="Garamond" w:cs="Arial Unicode MS"/>
          <w:bCs/>
          <w:sz w:val="22"/>
          <w:szCs w:val="22"/>
        </w:rPr>
        <w:t>2.25</w:t>
      </w:r>
      <w:r w:rsidRPr="00C66346">
        <w:rPr>
          <w:rFonts w:ascii="Garamond" w:eastAsia="Arial Unicode MS" w:hAnsi="Garamond" w:cs="Arial Unicode MS"/>
          <w:bCs/>
          <w:sz w:val="22"/>
          <w:szCs w:val="22"/>
        </w:rPr>
        <w:t xml:space="preserve"> </w:t>
      </w:r>
      <w:proofErr w:type="spellStart"/>
      <w:r w:rsidRPr="00C66346">
        <w:rPr>
          <w:rFonts w:ascii="Garamond" w:eastAsia="Arial Unicode MS" w:hAnsi="Garamond" w:cs="Arial Unicode MS"/>
          <w:bCs/>
          <w:sz w:val="22"/>
          <w:szCs w:val="22"/>
        </w:rPr>
        <w:t>KHz</w:t>
      </w:r>
      <w:proofErr w:type="spellEnd"/>
    </w:p>
    <w:p w14:paraId="10762670" w14:textId="53F3D992" w:rsidR="001D3D4B" w:rsidRPr="00C66346" w:rsidRDefault="001D3D4B" w:rsidP="001D3D4B">
      <w:pPr>
        <w:ind w:left="720" w:hanging="360"/>
        <w:rPr>
          <w:rFonts w:ascii="Garamond" w:eastAsia="Arial Unicode MS" w:hAnsi="Garamond" w:cs="Arial Unicode MS"/>
          <w:bCs/>
          <w:sz w:val="22"/>
          <w:szCs w:val="22"/>
        </w:rPr>
      </w:pPr>
      <w:r w:rsidRPr="00C66346">
        <w:rPr>
          <w:rFonts w:ascii="Garamond" w:eastAsia="Arial Unicode MS" w:hAnsi="Garamond" w:cs="Arial Unicode MS"/>
          <w:bCs/>
          <w:sz w:val="22"/>
          <w:szCs w:val="22"/>
        </w:rPr>
        <w:lastRenderedPageBreak/>
        <w:t xml:space="preserve">Time Keeping: Initial setting accuracy: ± 100 microseconds synchronized to GPS; Drift ± </w:t>
      </w:r>
      <w:r>
        <w:rPr>
          <w:rFonts w:ascii="Garamond" w:eastAsia="Arial Unicode MS" w:hAnsi="Garamond" w:cs="Arial Unicode MS"/>
          <w:bCs/>
          <w:sz w:val="22"/>
          <w:szCs w:val="22"/>
        </w:rPr>
        <w:t>4</w:t>
      </w:r>
      <w:r w:rsidRPr="00C66346">
        <w:rPr>
          <w:rFonts w:ascii="Garamond" w:eastAsia="Arial Unicode MS" w:hAnsi="Garamond" w:cs="Arial Unicode MS"/>
          <w:bCs/>
          <w:sz w:val="22"/>
          <w:szCs w:val="22"/>
        </w:rPr>
        <w:t xml:space="preserve">0 milliseconds/day </w:t>
      </w:r>
      <w:r>
        <w:rPr>
          <w:rFonts w:ascii="Garamond" w:eastAsia="Arial Unicode MS" w:hAnsi="Garamond" w:cs="Arial Unicode MS"/>
          <w:bCs/>
          <w:sz w:val="22"/>
          <w:szCs w:val="22"/>
        </w:rPr>
        <w:t>without GPS synchronization</w:t>
      </w:r>
      <w:r w:rsidRPr="00C66346">
        <w:rPr>
          <w:rFonts w:ascii="Garamond" w:eastAsia="Arial Unicode MS" w:hAnsi="Garamond" w:cs="Arial Unicode MS"/>
          <w:bCs/>
          <w:sz w:val="22"/>
          <w:szCs w:val="22"/>
        </w:rPr>
        <w:t>; GPS scheduled updates are 1 at power up and once per day thereafter. Once every 28 hours required for continual operation.</w:t>
      </w:r>
    </w:p>
    <w:p w14:paraId="1FAD5315" w14:textId="7DC508A8" w:rsidR="001D3D4B" w:rsidRPr="00C66346" w:rsidRDefault="001D3D4B" w:rsidP="001D3D4B">
      <w:pPr>
        <w:ind w:left="1080" w:hanging="720"/>
        <w:rPr>
          <w:rFonts w:ascii="Garamond" w:eastAsia="Arial Unicode MS" w:hAnsi="Garamond" w:cs="Arial Unicode MS"/>
          <w:bCs/>
          <w:sz w:val="22"/>
          <w:szCs w:val="22"/>
        </w:rPr>
      </w:pPr>
      <w:r w:rsidRPr="00C66346">
        <w:rPr>
          <w:rFonts w:ascii="Garamond" w:eastAsia="Arial Unicode MS" w:hAnsi="Garamond" w:cs="Arial Unicode MS"/>
          <w:bCs/>
          <w:sz w:val="22"/>
          <w:szCs w:val="22"/>
        </w:rPr>
        <w:t>Operating range: -40° to +60°C; Storage -5</w:t>
      </w:r>
      <w:r>
        <w:rPr>
          <w:rFonts w:ascii="Garamond" w:eastAsia="Arial Unicode MS" w:hAnsi="Garamond" w:cs="Arial Unicode MS"/>
          <w:bCs/>
          <w:sz w:val="22"/>
          <w:szCs w:val="22"/>
        </w:rPr>
        <w:t>5</w:t>
      </w:r>
      <w:r w:rsidRPr="00C66346">
        <w:rPr>
          <w:rFonts w:ascii="Garamond" w:eastAsia="Arial Unicode MS" w:hAnsi="Garamond" w:cs="Arial Unicode MS"/>
          <w:bCs/>
          <w:sz w:val="22"/>
          <w:szCs w:val="22"/>
        </w:rPr>
        <w:t>° to +7</w:t>
      </w:r>
      <w:r>
        <w:rPr>
          <w:rFonts w:ascii="Garamond" w:eastAsia="Arial Unicode MS" w:hAnsi="Garamond" w:cs="Arial Unicode MS"/>
          <w:bCs/>
          <w:sz w:val="22"/>
          <w:szCs w:val="22"/>
        </w:rPr>
        <w:t>5</w:t>
      </w:r>
      <w:r w:rsidRPr="00C66346">
        <w:rPr>
          <w:rFonts w:ascii="Garamond" w:eastAsia="Arial Unicode MS" w:hAnsi="Garamond" w:cs="Arial Unicode MS"/>
          <w:bCs/>
          <w:sz w:val="22"/>
          <w:szCs w:val="22"/>
        </w:rPr>
        <w:t>°C</w:t>
      </w:r>
    </w:p>
    <w:p w14:paraId="57590F8A" w14:textId="6E34B6D0" w:rsidR="001D3D4B" w:rsidRDefault="001D3D4B" w:rsidP="001D3D4B">
      <w:pPr>
        <w:ind w:left="1080" w:hanging="720"/>
        <w:rPr>
          <w:rFonts w:ascii="Garamond" w:eastAsia="Arial Unicode MS" w:hAnsi="Garamond" w:cs="Arial Unicode MS"/>
          <w:bCs/>
          <w:sz w:val="22"/>
          <w:szCs w:val="22"/>
        </w:rPr>
      </w:pPr>
      <w:r w:rsidRPr="00C66346">
        <w:rPr>
          <w:rFonts w:ascii="Garamond" w:eastAsia="Arial Unicode MS" w:hAnsi="Garamond" w:cs="Arial Unicode MS"/>
          <w:bCs/>
          <w:sz w:val="22"/>
          <w:szCs w:val="22"/>
        </w:rPr>
        <w:t>Power requirements: 10.</w:t>
      </w:r>
      <w:r>
        <w:rPr>
          <w:rFonts w:ascii="Garamond" w:eastAsia="Arial Unicode MS" w:hAnsi="Garamond" w:cs="Arial Unicode MS"/>
          <w:bCs/>
          <w:sz w:val="22"/>
          <w:szCs w:val="22"/>
        </w:rPr>
        <w:t>5</w:t>
      </w:r>
      <w:r w:rsidRPr="00C66346">
        <w:rPr>
          <w:rFonts w:ascii="Garamond" w:eastAsia="Arial Unicode MS" w:hAnsi="Garamond" w:cs="Arial Unicode MS"/>
          <w:bCs/>
          <w:sz w:val="22"/>
          <w:szCs w:val="22"/>
        </w:rPr>
        <w:t xml:space="preserve"> to 16 V</w:t>
      </w:r>
      <w:r>
        <w:rPr>
          <w:rFonts w:ascii="Garamond" w:eastAsia="Arial Unicode MS" w:hAnsi="Garamond" w:cs="Arial Unicode MS"/>
          <w:bCs/>
          <w:sz w:val="22"/>
          <w:szCs w:val="22"/>
        </w:rPr>
        <w:t xml:space="preserve">dc; &lt; 2.5 A when transmitting (typical 1.8 A at 12 Vdc); &gt; 5 mA standby (typical </w:t>
      </w:r>
      <w:r w:rsidR="00603052">
        <w:rPr>
          <w:rFonts w:ascii="Garamond" w:eastAsia="Arial Unicode MS" w:hAnsi="Garamond" w:cs="Arial Unicode MS"/>
          <w:bCs/>
          <w:sz w:val="22"/>
          <w:szCs w:val="22"/>
        </w:rPr>
        <w:t>2.8 mA at 12 Vdc); &lt; 50 mA during GPS acquisition (typical 25 mA at 12 Vdc)</w:t>
      </w:r>
    </w:p>
    <w:p w14:paraId="2170D9DF" w14:textId="51522C7A" w:rsidR="00CB6120" w:rsidRDefault="00CB6120" w:rsidP="00CB6120">
      <w:pPr>
        <w:rPr>
          <w:rFonts w:ascii="Garamond" w:eastAsia="Arial Unicode MS" w:hAnsi="Garamond" w:cs="Arial Unicode MS"/>
          <w:bCs/>
          <w:sz w:val="22"/>
          <w:szCs w:val="22"/>
        </w:rPr>
      </w:pPr>
    </w:p>
    <w:tbl>
      <w:tblPr>
        <w:tblStyle w:val="TableGrid"/>
        <w:tblW w:w="5707" w:type="dxa"/>
        <w:tblInd w:w="360" w:type="dxa"/>
        <w:tblLook w:val="04A0" w:firstRow="1" w:lastRow="0" w:firstColumn="1" w:lastColumn="0" w:noHBand="0" w:noVBand="1"/>
      </w:tblPr>
      <w:tblGrid>
        <w:gridCol w:w="928"/>
        <w:gridCol w:w="1883"/>
        <w:gridCol w:w="2896"/>
      </w:tblGrid>
      <w:tr w:rsidR="0070416A" w:rsidRPr="00C66346" w14:paraId="1EE33FF3" w14:textId="77777777" w:rsidTr="002F40AD">
        <w:tc>
          <w:tcPr>
            <w:tcW w:w="928" w:type="dxa"/>
          </w:tcPr>
          <w:p w14:paraId="56D1E387" w14:textId="77777777" w:rsidR="0070416A" w:rsidRPr="00EE7341" w:rsidRDefault="0070416A" w:rsidP="002F40AD">
            <w:pPr>
              <w:pStyle w:val="PlainText"/>
              <w:jc w:val="center"/>
              <w:rPr>
                <w:rFonts w:ascii="Garamond" w:eastAsia="MS Mincho" w:hAnsi="Garamond"/>
                <w:b/>
                <w:sz w:val="22"/>
                <w:szCs w:val="22"/>
                <w:u w:val="single"/>
              </w:rPr>
            </w:pPr>
            <w:r w:rsidRPr="00EE7341">
              <w:rPr>
                <w:rFonts w:ascii="Garamond" w:eastAsia="MS Mincho" w:hAnsi="Garamond"/>
                <w:b/>
                <w:sz w:val="22"/>
                <w:szCs w:val="22"/>
                <w:u w:val="single"/>
              </w:rPr>
              <w:t>Station</w:t>
            </w:r>
          </w:p>
        </w:tc>
        <w:tc>
          <w:tcPr>
            <w:tcW w:w="1883" w:type="dxa"/>
          </w:tcPr>
          <w:p w14:paraId="4D1293AD" w14:textId="77777777" w:rsidR="0070416A" w:rsidRPr="00EE7341" w:rsidRDefault="0070416A" w:rsidP="002F40AD">
            <w:pPr>
              <w:pStyle w:val="PlainText"/>
              <w:jc w:val="center"/>
              <w:rPr>
                <w:rFonts w:ascii="Garamond" w:eastAsia="MS Mincho" w:hAnsi="Garamond"/>
                <w:b/>
                <w:sz w:val="22"/>
                <w:szCs w:val="22"/>
                <w:u w:val="single"/>
              </w:rPr>
            </w:pPr>
            <w:r w:rsidRPr="00EE7341">
              <w:rPr>
                <w:rFonts w:ascii="Garamond" w:eastAsia="MS Mincho" w:hAnsi="Garamond"/>
                <w:b/>
                <w:sz w:val="22"/>
                <w:szCs w:val="22"/>
                <w:u w:val="single"/>
              </w:rPr>
              <w:t>Serial Number</w:t>
            </w:r>
          </w:p>
        </w:tc>
        <w:tc>
          <w:tcPr>
            <w:tcW w:w="2896" w:type="dxa"/>
          </w:tcPr>
          <w:p w14:paraId="5CB82152" w14:textId="5A7611C9" w:rsidR="0070416A" w:rsidRPr="00EE7341" w:rsidRDefault="0070416A" w:rsidP="002F40AD">
            <w:pPr>
              <w:pStyle w:val="PlainText"/>
              <w:jc w:val="center"/>
              <w:rPr>
                <w:rFonts w:ascii="Garamond" w:eastAsia="MS Mincho" w:hAnsi="Garamond"/>
                <w:b/>
                <w:sz w:val="22"/>
                <w:szCs w:val="22"/>
                <w:u w:val="single"/>
              </w:rPr>
            </w:pPr>
            <w:r w:rsidRPr="00EE7341">
              <w:rPr>
                <w:rFonts w:ascii="Garamond" w:eastAsia="MS Mincho" w:hAnsi="Garamond"/>
                <w:b/>
                <w:sz w:val="22"/>
                <w:szCs w:val="22"/>
                <w:u w:val="single"/>
              </w:rPr>
              <w:t>Dates of Transmitter Use</w:t>
            </w:r>
          </w:p>
        </w:tc>
      </w:tr>
      <w:tr w:rsidR="0070416A" w:rsidRPr="00C66346" w14:paraId="09226162" w14:textId="77777777" w:rsidTr="005C2784">
        <w:tc>
          <w:tcPr>
            <w:tcW w:w="928" w:type="dxa"/>
          </w:tcPr>
          <w:p w14:paraId="0F191C1B" w14:textId="0A28EE8A" w:rsidR="0070416A" w:rsidRPr="00EE7341" w:rsidRDefault="0070416A" w:rsidP="002F40AD">
            <w:pPr>
              <w:pStyle w:val="PlainText"/>
              <w:jc w:val="center"/>
              <w:rPr>
                <w:rFonts w:ascii="Garamond" w:eastAsia="MS Mincho" w:hAnsi="Garamond"/>
                <w:sz w:val="22"/>
                <w:szCs w:val="22"/>
              </w:rPr>
            </w:pPr>
            <w:r w:rsidRPr="00EE7341">
              <w:rPr>
                <w:rFonts w:ascii="Garamond" w:eastAsia="MS Mincho" w:hAnsi="Garamond"/>
                <w:sz w:val="22"/>
                <w:szCs w:val="22"/>
              </w:rPr>
              <w:t>NP</w:t>
            </w:r>
          </w:p>
        </w:tc>
        <w:tc>
          <w:tcPr>
            <w:tcW w:w="1883" w:type="dxa"/>
            <w:vAlign w:val="bottom"/>
          </w:tcPr>
          <w:p w14:paraId="5157EE95" w14:textId="7070D69F" w:rsidR="0070416A" w:rsidRPr="00EE7341" w:rsidRDefault="00561177" w:rsidP="002F40AD">
            <w:pPr>
              <w:jc w:val="center"/>
              <w:rPr>
                <w:rFonts w:ascii="Garamond" w:hAnsi="Garamond"/>
                <w:color w:val="000000"/>
                <w:sz w:val="22"/>
                <w:szCs w:val="22"/>
              </w:rPr>
            </w:pPr>
            <w:r w:rsidRPr="00EE7341">
              <w:rPr>
                <w:rFonts w:ascii="Garamond" w:hAnsi="Garamond"/>
                <w:color w:val="000000"/>
                <w:sz w:val="22"/>
                <w:szCs w:val="22"/>
              </w:rPr>
              <w:t>300001940</w:t>
            </w:r>
          </w:p>
        </w:tc>
        <w:tc>
          <w:tcPr>
            <w:tcW w:w="2896" w:type="dxa"/>
            <w:vAlign w:val="bottom"/>
          </w:tcPr>
          <w:p w14:paraId="35689B81" w14:textId="2D892383" w:rsidR="0070416A" w:rsidRPr="00EE7341" w:rsidRDefault="0070416A" w:rsidP="002F40AD">
            <w:pPr>
              <w:pStyle w:val="PlainText"/>
              <w:jc w:val="center"/>
              <w:rPr>
                <w:rFonts w:ascii="Garamond" w:eastAsia="MS Mincho" w:hAnsi="Garamond"/>
                <w:sz w:val="22"/>
                <w:szCs w:val="22"/>
              </w:rPr>
            </w:pPr>
            <w:r w:rsidRPr="00EE7341">
              <w:rPr>
                <w:rFonts w:ascii="Garamond" w:hAnsi="Garamond"/>
                <w:color w:val="000000"/>
                <w:sz w:val="22"/>
                <w:szCs w:val="22"/>
                <w:rPrChange w:id="139" w:author="Pacella, Christina (DEC)" w:date="2023-04-17T08:15:00Z">
                  <w:rPr>
                    <w:rFonts w:ascii="Garamond" w:hAnsi="Garamond"/>
                    <w:color w:val="000000"/>
                  </w:rPr>
                </w:rPrChange>
              </w:rPr>
              <w:t>08/06/2021 - Current</w:t>
            </w:r>
          </w:p>
        </w:tc>
      </w:tr>
    </w:tbl>
    <w:p w14:paraId="7F5ABB57" w14:textId="77777777" w:rsidR="0070416A" w:rsidRDefault="0070416A" w:rsidP="00CB6120">
      <w:pPr>
        <w:rPr>
          <w:rFonts w:ascii="Garamond" w:eastAsia="Arial Unicode MS" w:hAnsi="Garamond" w:cs="Arial Unicode MS"/>
          <w:bCs/>
          <w:sz w:val="22"/>
          <w:szCs w:val="22"/>
        </w:rPr>
      </w:pPr>
    </w:p>
    <w:p w14:paraId="37D90B2E" w14:textId="3A6855AC" w:rsidR="00552283" w:rsidRDefault="00552283" w:rsidP="00552283">
      <w:pPr>
        <w:ind w:left="360"/>
        <w:rPr>
          <w:rFonts w:ascii="Garamond" w:eastAsia="Arial Unicode MS" w:hAnsi="Garamond" w:cs="Arial Unicode MS"/>
          <w:b/>
          <w:sz w:val="22"/>
          <w:szCs w:val="22"/>
        </w:rPr>
      </w:pPr>
      <w:r>
        <w:rPr>
          <w:rFonts w:ascii="Garamond" w:eastAsia="Arial Unicode MS" w:hAnsi="Garamond" w:cs="Arial Unicode MS"/>
          <w:b/>
          <w:sz w:val="22"/>
          <w:szCs w:val="22"/>
        </w:rPr>
        <w:t>Datalogger:</w:t>
      </w:r>
    </w:p>
    <w:p w14:paraId="4FAB6899" w14:textId="7A5AF327" w:rsidR="00552283" w:rsidRPr="00552283" w:rsidRDefault="00552283" w:rsidP="00552283">
      <w:pPr>
        <w:ind w:left="360"/>
        <w:rPr>
          <w:rFonts w:ascii="Garamond" w:eastAsia="Arial Unicode MS" w:hAnsi="Garamond" w:cs="Arial Unicode MS"/>
          <w:b/>
          <w:sz w:val="22"/>
          <w:szCs w:val="22"/>
        </w:rPr>
      </w:pPr>
      <w:r>
        <w:rPr>
          <w:rFonts w:ascii="Garamond" w:eastAsia="Arial Unicode MS" w:hAnsi="Garamond" w:cs="Arial Unicode MS"/>
          <w:b/>
          <w:sz w:val="22"/>
          <w:szCs w:val="22"/>
        </w:rPr>
        <w:t>CR1000</w:t>
      </w:r>
      <w:r w:rsidR="00595483">
        <w:rPr>
          <w:rFonts w:ascii="Garamond" w:eastAsia="Arial Unicode MS" w:hAnsi="Garamond" w:cs="Arial Unicode MS"/>
          <w:b/>
          <w:sz w:val="22"/>
          <w:szCs w:val="22"/>
        </w:rPr>
        <w:t>x</w:t>
      </w:r>
      <w:r>
        <w:rPr>
          <w:rFonts w:ascii="Garamond" w:eastAsia="Arial Unicode MS" w:hAnsi="Garamond" w:cs="Arial Unicode MS"/>
          <w:b/>
          <w:sz w:val="22"/>
          <w:szCs w:val="22"/>
        </w:rPr>
        <w:t>:</w:t>
      </w:r>
    </w:p>
    <w:p w14:paraId="0162F690" w14:textId="5E39D4F0" w:rsidR="00CB6120" w:rsidRPr="00C66346" w:rsidRDefault="00595483" w:rsidP="00595483">
      <w:pPr>
        <w:ind w:left="360"/>
        <w:jc w:val="both"/>
        <w:rPr>
          <w:rFonts w:ascii="Garamond" w:hAnsi="Garamond"/>
          <w:sz w:val="22"/>
          <w:szCs w:val="22"/>
        </w:rPr>
      </w:pPr>
      <w:r w:rsidRPr="004A0FE2">
        <w:rPr>
          <w:rFonts w:ascii="Garamond" w:hAnsi="Garamond" w:cs="Calibri"/>
          <w:sz w:val="22"/>
          <w:szCs w:val="22"/>
        </w:rPr>
        <w:t>The CR1000X has</w:t>
      </w:r>
      <w:r>
        <w:rPr>
          <w:rFonts w:ascii="Garamond" w:hAnsi="Garamond" w:cs="Calibri"/>
          <w:sz w:val="22"/>
          <w:szCs w:val="22"/>
        </w:rPr>
        <w:t xml:space="preserve"> a</w:t>
      </w:r>
      <w:r w:rsidRPr="004A0FE2">
        <w:rPr>
          <w:rFonts w:ascii="Garamond" w:hAnsi="Garamond" w:cs="Calibri"/>
          <w:sz w:val="22"/>
          <w:szCs w:val="22"/>
        </w:rPr>
        <w:t xml:space="preserve"> total onboard memory of 128 MB of flash and 4MB of battery backed SRAM.  There is 8 MB of flash </w:t>
      </w:r>
      <w:r>
        <w:rPr>
          <w:rFonts w:ascii="Garamond" w:hAnsi="Garamond" w:cs="Calibri"/>
          <w:sz w:val="22"/>
          <w:szCs w:val="22"/>
        </w:rPr>
        <w:t xml:space="preserve">memory </w:t>
      </w:r>
      <w:r w:rsidRPr="004A0FE2">
        <w:rPr>
          <w:rFonts w:ascii="Garamond" w:hAnsi="Garamond" w:cs="Calibri"/>
          <w:sz w:val="22"/>
          <w:szCs w:val="22"/>
        </w:rPr>
        <w:t xml:space="preserve">reserved for loading the operating system and 1MB of flash reserved for configuration settings.  SRAM is used for the </w:t>
      </w:r>
      <w:proofErr w:type="spellStart"/>
      <w:r w:rsidRPr="004A0FE2">
        <w:rPr>
          <w:rFonts w:ascii="Garamond" w:hAnsi="Garamond" w:cs="Calibri"/>
          <w:sz w:val="22"/>
          <w:szCs w:val="22"/>
        </w:rPr>
        <w:t>CRBasic</w:t>
      </w:r>
      <w:proofErr w:type="spellEnd"/>
      <w:r w:rsidRPr="004A0FE2">
        <w:rPr>
          <w:rFonts w:ascii="Garamond" w:hAnsi="Garamond" w:cs="Calibri"/>
          <w:sz w:val="22"/>
          <w:szCs w:val="22"/>
        </w:rPr>
        <w:t xml:space="preserve"> program operating memory, communication memory, and data storage, with 72 MB of flash for extended data storage.   </w:t>
      </w:r>
      <w:r>
        <w:rPr>
          <w:rFonts w:ascii="Garamond" w:hAnsi="Garamond" w:cs="Calibri"/>
          <w:sz w:val="22"/>
          <w:szCs w:val="22"/>
        </w:rPr>
        <w:t>A</w:t>
      </w:r>
      <w:r w:rsidRPr="004A0FE2">
        <w:rPr>
          <w:rFonts w:ascii="Garamond" w:hAnsi="Garamond" w:cs="Calibri"/>
          <w:sz w:val="22"/>
          <w:szCs w:val="22"/>
        </w:rPr>
        <w:t>dditional data storage expansion</w:t>
      </w:r>
      <w:r>
        <w:rPr>
          <w:rFonts w:ascii="Garamond" w:hAnsi="Garamond" w:cs="Calibri"/>
          <w:sz w:val="22"/>
          <w:szCs w:val="22"/>
        </w:rPr>
        <w:t xml:space="preserve"> is</w:t>
      </w:r>
      <w:r w:rsidRPr="004A0FE2">
        <w:rPr>
          <w:rFonts w:ascii="Garamond" w:hAnsi="Garamond" w:cs="Calibri"/>
          <w:sz w:val="22"/>
          <w:szCs w:val="22"/>
        </w:rPr>
        <w:t xml:space="preserve"> available with a removable microSD flash memory card of up to 16 GB</w:t>
      </w:r>
      <w:r w:rsidR="00CB6120" w:rsidRPr="00C66346">
        <w:rPr>
          <w:rFonts w:ascii="Garamond" w:hAnsi="Garamond"/>
          <w:sz w:val="22"/>
          <w:szCs w:val="22"/>
        </w:rPr>
        <w:t>.</w:t>
      </w:r>
    </w:p>
    <w:p w14:paraId="4C99AEC7" w14:textId="77777777" w:rsidR="00CB6120" w:rsidRPr="00F01A65" w:rsidRDefault="00CB6120" w:rsidP="00CB6120">
      <w:pPr>
        <w:ind w:left="360"/>
        <w:rPr>
          <w:rFonts w:ascii="Garamond" w:hAnsi="Garamond"/>
          <w:sz w:val="22"/>
          <w:szCs w:val="22"/>
          <w:highlight w:val="yellow"/>
        </w:rPr>
      </w:pPr>
    </w:p>
    <w:tbl>
      <w:tblPr>
        <w:tblStyle w:val="TableGrid"/>
        <w:tblW w:w="6946" w:type="dxa"/>
        <w:tblInd w:w="360" w:type="dxa"/>
        <w:tblLook w:val="04A0" w:firstRow="1" w:lastRow="0" w:firstColumn="1" w:lastColumn="0" w:noHBand="0" w:noVBand="1"/>
        <w:tblPrChange w:id="140" w:author="Pacella, Christina (DEC)" w:date="2023-04-17T13:10:00Z">
          <w:tblPr>
            <w:tblStyle w:val="TableGrid"/>
            <w:tblW w:w="8095" w:type="dxa"/>
            <w:tblInd w:w="360" w:type="dxa"/>
            <w:tblLook w:val="04A0" w:firstRow="1" w:lastRow="0" w:firstColumn="1" w:lastColumn="0" w:noHBand="0" w:noVBand="1"/>
          </w:tblPr>
        </w:tblPrChange>
      </w:tblPr>
      <w:tblGrid>
        <w:gridCol w:w="886"/>
        <w:gridCol w:w="1007"/>
        <w:gridCol w:w="1145"/>
        <w:gridCol w:w="1568"/>
        <w:gridCol w:w="2340"/>
        <w:tblGridChange w:id="141">
          <w:tblGrid>
            <w:gridCol w:w="886"/>
            <w:gridCol w:w="1007"/>
            <w:gridCol w:w="1145"/>
            <w:gridCol w:w="1568"/>
            <w:gridCol w:w="2340"/>
          </w:tblGrid>
        </w:tblGridChange>
      </w:tblGrid>
      <w:tr w:rsidR="003203AD" w:rsidRPr="00F01A65" w14:paraId="52C0C793" w14:textId="77777777" w:rsidTr="003203AD">
        <w:tc>
          <w:tcPr>
            <w:tcW w:w="886" w:type="dxa"/>
            <w:tcPrChange w:id="142" w:author="Pacella, Christina (DEC)" w:date="2023-04-17T13:10:00Z">
              <w:tcPr>
                <w:tcW w:w="886" w:type="dxa"/>
              </w:tcPr>
            </w:tcPrChange>
          </w:tcPr>
          <w:p w14:paraId="3ED2F88A" w14:textId="77777777" w:rsidR="003203AD" w:rsidRPr="008938EE" w:rsidRDefault="003203AD" w:rsidP="008425EC">
            <w:pPr>
              <w:pStyle w:val="PlainText"/>
              <w:jc w:val="center"/>
              <w:rPr>
                <w:rFonts w:ascii="Garamond" w:eastAsia="MS Mincho" w:hAnsi="Garamond"/>
                <w:b/>
                <w:sz w:val="22"/>
                <w:szCs w:val="22"/>
                <w:u w:val="single"/>
              </w:rPr>
            </w:pPr>
            <w:r w:rsidRPr="008938EE">
              <w:rPr>
                <w:rFonts w:ascii="Garamond" w:eastAsia="MS Mincho" w:hAnsi="Garamond"/>
                <w:b/>
                <w:sz w:val="22"/>
                <w:szCs w:val="22"/>
                <w:u w:val="single"/>
              </w:rPr>
              <w:t>Station</w:t>
            </w:r>
          </w:p>
        </w:tc>
        <w:tc>
          <w:tcPr>
            <w:tcW w:w="1007" w:type="dxa"/>
            <w:tcPrChange w:id="143" w:author="Pacella, Christina (DEC)" w:date="2023-04-17T13:10:00Z">
              <w:tcPr>
                <w:tcW w:w="1007" w:type="dxa"/>
              </w:tcPr>
            </w:tcPrChange>
          </w:tcPr>
          <w:p w14:paraId="3E9588D2" w14:textId="77777777" w:rsidR="003203AD" w:rsidRPr="008938EE" w:rsidRDefault="003203AD" w:rsidP="008425EC">
            <w:pPr>
              <w:pStyle w:val="PlainText"/>
              <w:jc w:val="center"/>
              <w:rPr>
                <w:rFonts w:ascii="Garamond" w:eastAsia="MS Mincho" w:hAnsi="Garamond"/>
                <w:b/>
                <w:sz w:val="22"/>
                <w:szCs w:val="22"/>
                <w:u w:val="single"/>
              </w:rPr>
            </w:pPr>
            <w:r w:rsidRPr="008938EE">
              <w:rPr>
                <w:rFonts w:ascii="Garamond" w:eastAsia="MS Mincho" w:hAnsi="Garamond"/>
                <w:b/>
                <w:sz w:val="22"/>
                <w:szCs w:val="22"/>
                <w:u w:val="single"/>
              </w:rPr>
              <w:t>Type</w:t>
            </w:r>
          </w:p>
        </w:tc>
        <w:tc>
          <w:tcPr>
            <w:tcW w:w="1145" w:type="dxa"/>
            <w:tcPrChange w:id="144" w:author="Pacella, Christina (DEC)" w:date="2023-04-17T13:10:00Z">
              <w:tcPr>
                <w:tcW w:w="1145" w:type="dxa"/>
              </w:tcPr>
            </w:tcPrChange>
          </w:tcPr>
          <w:p w14:paraId="09AEAD18" w14:textId="77777777" w:rsidR="003203AD" w:rsidRPr="008938EE" w:rsidRDefault="003203AD" w:rsidP="008425EC">
            <w:pPr>
              <w:pStyle w:val="PlainText"/>
              <w:jc w:val="center"/>
              <w:rPr>
                <w:rFonts w:ascii="Garamond" w:eastAsia="MS Mincho" w:hAnsi="Garamond"/>
                <w:b/>
                <w:sz w:val="22"/>
                <w:szCs w:val="22"/>
                <w:u w:val="single"/>
              </w:rPr>
            </w:pPr>
            <w:r w:rsidRPr="008938EE">
              <w:rPr>
                <w:rFonts w:ascii="Garamond" w:eastAsia="MS Mincho" w:hAnsi="Garamond"/>
                <w:b/>
                <w:sz w:val="22"/>
                <w:szCs w:val="22"/>
                <w:u w:val="single"/>
              </w:rPr>
              <w:t>Front Serial Number</w:t>
            </w:r>
          </w:p>
        </w:tc>
        <w:tc>
          <w:tcPr>
            <w:tcW w:w="1568" w:type="dxa"/>
            <w:tcPrChange w:id="145" w:author="Pacella, Christina (DEC)" w:date="2023-04-17T13:10:00Z">
              <w:tcPr>
                <w:tcW w:w="1568" w:type="dxa"/>
              </w:tcPr>
            </w:tcPrChange>
          </w:tcPr>
          <w:p w14:paraId="3F5522F7" w14:textId="77777777" w:rsidR="003203AD" w:rsidRPr="008938EE" w:rsidRDefault="003203AD" w:rsidP="008425EC">
            <w:pPr>
              <w:pStyle w:val="PlainText"/>
              <w:jc w:val="center"/>
              <w:rPr>
                <w:rFonts w:ascii="Garamond" w:eastAsia="MS Mincho" w:hAnsi="Garamond"/>
                <w:b/>
                <w:sz w:val="22"/>
                <w:szCs w:val="22"/>
                <w:u w:val="single"/>
              </w:rPr>
            </w:pPr>
            <w:r w:rsidRPr="008938EE">
              <w:rPr>
                <w:rFonts w:ascii="Garamond" w:eastAsia="MS Mincho" w:hAnsi="Garamond"/>
                <w:b/>
                <w:sz w:val="22"/>
                <w:szCs w:val="22"/>
                <w:u w:val="single"/>
              </w:rPr>
              <w:t>Date of Cal</w:t>
            </w:r>
          </w:p>
        </w:tc>
        <w:tc>
          <w:tcPr>
            <w:tcW w:w="2340" w:type="dxa"/>
            <w:tcPrChange w:id="146" w:author="Pacella, Christina (DEC)" w:date="2023-04-17T13:10:00Z">
              <w:tcPr>
                <w:tcW w:w="2340" w:type="dxa"/>
              </w:tcPr>
            </w:tcPrChange>
          </w:tcPr>
          <w:p w14:paraId="402B2896" w14:textId="77777777" w:rsidR="003203AD" w:rsidRPr="008938EE" w:rsidRDefault="003203AD" w:rsidP="008425EC">
            <w:pPr>
              <w:pStyle w:val="PlainText"/>
              <w:jc w:val="center"/>
              <w:rPr>
                <w:rFonts w:ascii="Garamond" w:eastAsia="MS Mincho" w:hAnsi="Garamond"/>
                <w:b/>
                <w:sz w:val="22"/>
                <w:szCs w:val="22"/>
                <w:u w:val="single"/>
              </w:rPr>
            </w:pPr>
            <w:r w:rsidRPr="008938EE">
              <w:rPr>
                <w:rFonts w:ascii="Garamond" w:eastAsia="MS Mincho" w:hAnsi="Garamond"/>
                <w:b/>
                <w:sz w:val="22"/>
                <w:szCs w:val="22"/>
                <w:u w:val="single"/>
              </w:rPr>
              <w:t>Dates of Sensor Use</w:t>
            </w:r>
          </w:p>
        </w:tc>
      </w:tr>
      <w:tr w:rsidR="003203AD" w:rsidRPr="00F01A65" w14:paraId="6FD514CF" w14:textId="77777777" w:rsidTr="003203AD">
        <w:tc>
          <w:tcPr>
            <w:tcW w:w="886" w:type="dxa"/>
            <w:vAlign w:val="center"/>
            <w:tcPrChange w:id="147" w:author="Pacella, Christina (DEC)" w:date="2023-04-17T13:10:00Z">
              <w:tcPr>
                <w:tcW w:w="886" w:type="dxa"/>
                <w:vAlign w:val="center"/>
              </w:tcPr>
            </w:tcPrChange>
          </w:tcPr>
          <w:p w14:paraId="39156566" w14:textId="77777777" w:rsidR="003203AD" w:rsidRPr="008938EE" w:rsidRDefault="003203AD" w:rsidP="008425EC">
            <w:pPr>
              <w:pStyle w:val="PlainText"/>
              <w:jc w:val="center"/>
              <w:rPr>
                <w:rFonts w:ascii="Garamond" w:eastAsia="MS Mincho" w:hAnsi="Garamond"/>
                <w:sz w:val="22"/>
                <w:szCs w:val="22"/>
              </w:rPr>
            </w:pPr>
            <w:r w:rsidRPr="008938EE">
              <w:rPr>
                <w:rFonts w:ascii="Garamond" w:eastAsia="MS Mincho" w:hAnsi="Garamond"/>
                <w:sz w:val="22"/>
                <w:szCs w:val="22"/>
              </w:rPr>
              <w:t>FS</w:t>
            </w:r>
          </w:p>
        </w:tc>
        <w:tc>
          <w:tcPr>
            <w:tcW w:w="1007" w:type="dxa"/>
            <w:vAlign w:val="center"/>
            <w:tcPrChange w:id="148" w:author="Pacella, Christina (DEC)" w:date="2023-04-17T13:10:00Z">
              <w:tcPr>
                <w:tcW w:w="1007" w:type="dxa"/>
                <w:vAlign w:val="center"/>
              </w:tcPr>
            </w:tcPrChange>
          </w:tcPr>
          <w:p w14:paraId="04DFCA28" w14:textId="77777777" w:rsidR="003203AD" w:rsidRPr="008938EE" w:rsidRDefault="003203AD" w:rsidP="008425EC">
            <w:pPr>
              <w:jc w:val="center"/>
              <w:rPr>
                <w:rFonts w:ascii="Garamond" w:hAnsi="Garamond"/>
                <w:color w:val="000000"/>
                <w:sz w:val="22"/>
                <w:szCs w:val="22"/>
              </w:rPr>
            </w:pPr>
            <w:r w:rsidRPr="008938EE">
              <w:rPr>
                <w:rFonts w:ascii="Garamond" w:hAnsi="Garamond"/>
                <w:color w:val="000000"/>
                <w:sz w:val="22"/>
                <w:szCs w:val="22"/>
              </w:rPr>
              <w:t>CR1000x</w:t>
            </w:r>
          </w:p>
        </w:tc>
        <w:tc>
          <w:tcPr>
            <w:tcW w:w="1145" w:type="dxa"/>
            <w:vAlign w:val="center"/>
            <w:tcPrChange w:id="149" w:author="Pacella, Christina (DEC)" w:date="2023-04-17T13:10:00Z">
              <w:tcPr>
                <w:tcW w:w="1145" w:type="dxa"/>
                <w:vAlign w:val="center"/>
              </w:tcPr>
            </w:tcPrChange>
          </w:tcPr>
          <w:p w14:paraId="185B1AAE" w14:textId="77777777" w:rsidR="003203AD" w:rsidRPr="008938EE" w:rsidRDefault="003203AD" w:rsidP="008425EC">
            <w:pPr>
              <w:jc w:val="center"/>
              <w:rPr>
                <w:rFonts w:ascii="Garamond" w:hAnsi="Garamond"/>
                <w:color w:val="000000"/>
                <w:sz w:val="22"/>
                <w:szCs w:val="22"/>
              </w:rPr>
            </w:pPr>
            <w:r w:rsidRPr="008938EE">
              <w:rPr>
                <w:rFonts w:ascii="Garamond" w:hAnsi="Garamond"/>
                <w:color w:val="000000"/>
                <w:sz w:val="22"/>
                <w:szCs w:val="22"/>
              </w:rPr>
              <w:t>8215</w:t>
            </w:r>
          </w:p>
        </w:tc>
        <w:tc>
          <w:tcPr>
            <w:tcW w:w="1568" w:type="dxa"/>
            <w:vAlign w:val="center"/>
            <w:tcPrChange w:id="150" w:author="Pacella, Christina (DEC)" w:date="2023-04-17T13:10:00Z">
              <w:tcPr>
                <w:tcW w:w="1568" w:type="dxa"/>
                <w:vAlign w:val="center"/>
              </w:tcPr>
            </w:tcPrChange>
          </w:tcPr>
          <w:p w14:paraId="32C411D6" w14:textId="77777777" w:rsidR="003203AD" w:rsidRPr="008938EE" w:rsidRDefault="003203AD" w:rsidP="008425EC">
            <w:pPr>
              <w:pStyle w:val="PlainText"/>
              <w:jc w:val="center"/>
              <w:rPr>
                <w:rFonts w:ascii="Garamond" w:eastAsia="MS Mincho" w:hAnsi="Garamond"/>
                <w:sz w:val="22"/>
                <w:szCs w:val="22"/>
              </w:rPr>
            </w:pPr>
            <w:r w:rsidRPr="008938EE">
              <w:rPr>
                <w:rFonts w:ascii="Garamond" w:eastAsia="MS Mincho" w:hAnsi="Garamond"/>
                <w:sz w:val="22"/>
                <w:szCs w:val="22"/>
              </w:rPr>
              <w:t>01/17/2019</w:t>
            </w:r>
          </w:p>
        </w:tc>
        <w:tc>
          <w:tcPr>
            <w:tcW w:w="2340" w:type="dxa"/>
            <w:vAlign w:val="center"/>
            <w:tcPrChange w:id="151" w:author="Pacella, Christina (DEC)" w:date="2023-04-17T13:10:00Z">
              <w:tcPr>
                <w:tcW w:w="2340" w:type="dxa"/>
                <w:vAlign w:val="center"/>
              </w:tcPr>
            </w:tcPrChange>
          </w:tcPr>
          <w:p w14:paraId="26ED11EA" w14:textId="2ADA37C3" w:rsidR="003203AD" w:rsidRPr="008938EE" w:rsidRDefault="003203AD" w:rsidP="00561177">
            <w:pPr>
              <w:pStyle w:val="PlainText"/>
              <w:jc w:val="center"/>
              <w:rPr>
                <w:rFonts w:ascii="Garamond" w:eastAsia="MS Mincho" w:hAnsi="Garamond"/>
                <w:sz w:val="22"/>
                <w:szCs w:val="22"/>
              </w:rPr>
            </w:pPr>
            <w:r w:rsidRPr="008938EE">
              <w:rPr>
                <w:rFonts w:ascii="Garamond" w:eastAsia="MS Mincho" w:hAnsi="Garamond"/>
                <w:sz w:val="22"/>
                <w:szCs w:val="22"/>
              </w:rPr>
              <w:t>10/29/2019</w:t>
            </w:r>
            <w:r>
              <w:rPr>
                <w:rFonts w:ascii="Garamond" w:eastAsia="MS Mincho" w:hAnsi="Garamond"/>
                <w:sz w:val="22"/>
                <w:szCs w:val="22"/>
              </w:rPr>
              <w:t xml:space="preserve"> </w:t>
            </w:r>
            <w:r w:rsidRPr="008938EE">
              <w:rPr>
                <w:rFonts w:ascii="Garamond" w:eastAsia="MS Mincho" w:hAnsi="Garamond"/>
                <w:sz w:val="22"/>
                <w:szCs w:val="22"/>
              </w:rPr>
              <w:t>-</w:t>
            </w:r>
            <w:r>
              <w:rPr>
                <w:rFonts w:ascii="Garamond" w:eastAsia="MS Mincho" w:hAnsi="Garamond"/>
                <w:sz w:val="22"/>
                <w:szCs w:val="22"/>
              </w:rPr>
              <w:t xml:space="preserve"> </w:t>
            </w:r>
            <w:r w:rsidRPr="008938EE">
              <w:rPr>
                <w:rFonts w:ascii="Garamond" w:eastAsia="MS Mincho" w:hAnsi="Garamond"/>
                <w:sz w:val="22"/>
                <w:szCs w:val="22"/>
              </w:rPr>
              <w:t>Current</w:t>
            </w:r>
          </w:p>
        </w:tc>
      </w:tr>
      <w:tr w:rsidR="003203AD" w:rsidRPr="00F01A65" w14:paraId="16FC2983" w14:textId="77777777" w:rsidTr="003203AD">
        <w:tc>
          <w:tcPr>
            <w:tcW w:w="886" w:type="dxa"/>
            <w:vAlign w:val="center"/>
            <w:tcPrChange w:id="152" w:author="Pacella, Christina (DEC)" w:date="2023-04-17T13:10:00Z">
              <w:tcPr>
                <w:tcW w:w="886" w:type="dxa"/>
                <w:vAlign w:val="center"/>
              </w:tcPr>
            </w:tcPrChange>
          </w:tcPr>
          <w:p w14:paraId="70EF38BA" w14:textId="77777777" w:rsidR="003203AD" w:rsidRPr="008938EE" w:rsidRDefault="003203AD" w:rsidP="008425EC">
            <w:pPr>
              <w:pStyle w:val="PlainText"/>
              <w:jc w:val="center"/>
              <w:rPr>
                <w:rFonts w:ascii="Garamond" w:eastAsia="MS Mincho" w:hAnsi="Garamond"/>
                <w:sz w:val="22"/>
                <w:szCs w:val="22"/>
              </w:rPr>
            </w:pPr>
            <w:r w:rsidRPr="008938EE">
              <w:rPr>
                <w:rFonts w:ascii="Garamond" w:eastAsia="MS Mincho" w:hAnsi="Garamond"/>
                <w:sz w:val="22"/>
                <w:szCs w:val="22"/>
              </w:rPr>
              <w:t>NP</w:t>
            </w:r>
          </w:p>
        </w:tc>
        <w:tc>
          <w:tcPr>
            <w:tcW w:w="1007" w:type="dxa"/>
            <w:vAlign w:val="center"/>
            <w:tcPrChange w:id="153" w:author="Pacella, Christina (DEC)" w:date="2023-04-17T13:10:00Z">
              <w:tcPr>
                <w:tcW w:w="1007" w:type="dxa"/>
                <w:vAlign w:val="center"/>
              </w:tcPr>
            </w:tcPrChange>
          </w:tcPr>
          <w:p w14:paraId="24603C32" w14:textId="36F2D506" w:rsidR="003203AD" w:rsidRPr="008938EE" w:rsidRDefault="003203AD" w:rsidP="008425EC">
            <w:pPr>
              <w:jc w:val="center"/>
              <w:rPr>
                <w:rFonts w:ascii="Garamond" w:hAnsi="Garamond"/>
                <w:color w:val="000000"/>
                <w:sz w:val="22"/>
                <w:szCs w:val="22"/>
              </w:rPr>
            </w:pPr>
            <w:r w:rsidRPr="008938EE">
              <w:rPr>
                <w:rFonts w:ascii="Garamond" w:hAnsi="Garamond"/>
                <w:color w:val="000000"/>
                <w:sz w:val="22"/>
                <w:szCs w:val="22"/>
              </w:rPr>
              <w:t>CR1000x</w:t>
            </w:r>
          </w:p>
        </w:tc>
        <w:tc>
          <w:tcPr>
            <w:tcW w:w="1145" w:type="dxa"/>
            <w:vAlign w:val="center"/>
            <w:tcPrChange w:id="154" w:author="Pacella, Christina (DEC)" w:date="2023-04-17T13:10:00Z">
              <w:tcPr>
                <w:tcW w:w="1145" w:type="dxa"/>
                <w:vAlign w:val="center"/>
              </w:tcPr>
            </w:tcPrChange>
          </w:tcPr>
          <w:p w14:paraId="1AF21120" w14:textId="77777777" w:rsidR="003203AD" w:rsidRPr="008938EE" w:rsidRDefault="003203AD" w:rsidP="008425EC">
            <w:pPr>
              <w:jc w:val="center"/>
              <w:rPr>
                <w:rFonts w:ascii="Garamond" w:hAnsi="Garamond"/>
                <w:color w:val="000000"/>
                <w:sz w:val="22"/>
                <w:szCs w:val="22"/>
              </w:rPr>
            </w:pPr>
            <w:r w:rsidRPr="008938EE">
              <w:rPr>
                <w:rFonts w:ascii="Garamond" w:hAnsi="Garamond"/>
                <w:color w:val="000000"/>
                <w:sz w:val="22"/>
                <w:szCs w:val="22"/>
              </w:rPr>
              <w:t>23320</w:t>
            </w:r>
          </w:p>
        </w:tc>
        <w:tc>
          <w:tcPr>
            <w:tcW w:w="1568" w:type="dxa"/>
            <w:vAlign w:val="center"/>
            <w:tcPrChange w:id="155" w:author="Pacella, Christina (DEC)" w:date="2023-04-17T13:10:00Z">
              <w:tcPr>
                <w:tcW w:w="1568" w:type="dxa"/>
                <w:vAlign w:val="center"/>
              </w:tcPr>
            </w:tcPrChange>
          </w:tcPr>
          <w:p w14:paraId="02BCC487" w14:textId="77777777" w:rsidR="003203AD" w:rsidRPr="008938EE" w:rsidRDefault="003203AD" w:rsidP="008425EC">
            <w:pPr>
              <w:jc w:val="center"/>
              <w:rPr>
                <w:rFonts w:ascii="Garamond" w:hAnsi="Garamond"/>
                <w:color w:val="000000"/>
                <w:sz w:val="22"/>
                <w:szCs w:val="22"/>
              </w:rPr>
            </w:pPr>
            <w:r w:rsidRPr="008938EE">
              <w:rPr>
                <w:rFonts w:ascii="Garamond" w:hAnsi="Garamond"/>
                <w:color w:val="000000"/>
                <w:sz w:val="22"/>
                <w:szCs w:val="22"/>
              </w:rPr>
              <w:t>12/16/2020</w:t>
            </w:r>
          </w:p>
        </w:tc>
        <w:tc>
          <w:tcPr>
            <w:tcW w:w="2340" w:type="dxa"/>
            <w:vAlign w:val="center"/>
            <w:tcPrChange w:id="156" w:author="Pacella, Christina (DEC)" w:date="2023-04-17T13:10:00Z">
              <w:tcPr>
                <w:tcW w:w="2340" w:type="dxa"/>
                <w:vAlign w:val="center"/>
              </w:tcPr>
            </w:tcPrChange>
          </w:tcPr>
          <w:p w14:paraId="1ECC1988" w14:textId="50F21CE8" w:rsidR="003203AD" w:rsidRPr="008938EE" w:rsidRDefault="003203AD" w:rsidP="008425EC">
            <w:pPr>
              <w:jc w:val="center"/>
              <w:rPr>
                <w:rFonts w:ascii="Garamond" w:hAnsi="Garamond"/>
                <w:color w:val="000000"/>
                <w:sz w:val="22"/>
                <w:szCs w:val="22"/>
              </w:rPr>
            </w:pPr>
            <w:r w:rsidRPr="008938EE">
              <w:rPr>
                <w:rFonts w:ascii="Garamond" w:hAnsi="Garamond"/>
                <w:color w:val="000000"/>
                <w:sz w:val="22"/>
                <w:szCs w:val="22"/>
              </w:rPr>
              <w:t>03/17/2021 - Current</w:t>
            </w:r>
          </w:p>
        </w:tc>
      </w:tr>
    </w:tbl>
    <w:p w14:paraId="126DB02A" w14:textId="77777777" w:rsidR="00CB6120" w:rsidRPr="00F01A65" w:rsidRDefault="00CB6120" w:rsidP="00CB6120">
      <w:pPr>
        <w:rPr>
          <w:rFonts w:ascii="Garamond" w:hAnsi="Garamond"/>
          <w:b/>
          <w:sz w:val="22"/>
          <w:szCs w:val="22"/>
          <w:highlight w:val="yellow"/>
        </w:rPr>
      </w:pPr>
    </w:p>
    <w:p w14:paraId="150C0870" w14:textId="6E56E651" w:rsidR="00CB6120" w:rsidRPr="00CE6550" w:rsidRDefault="00CB6120" w:rsidP="00CB6120">
      <w:pPr>
        <w:pStyle w:val="ListParagraph"/>
        <w:ind w:left="360"/>
        <w:rPr>
          <w:rFonts w:ascii="Garamond" w:eastAsia="MS Mincho" w:hAnsi="Garamond"/>
        </w:rPr>
      </w:pPr>
      <w:r w:rsidRPr="00CE6550">
        <w:rPr>
          <w:rFonts w:ascii="Garamond" w:eastAsia="MS Mincho" w:hAnsi="Garamond"/>
          <w:b/>
        </w:rPr>
        <w:t>CR1000</w:t>
      </w:r>
      <w:r w:rsidR="00F01A65" w:rsidRPr="00CE6550">
        <w:rPr>
          <w:rFonts w:ascii="Garamond" w:eastAsia="MS Mincho" w:hAnsi="Garamond"/>
          <w:b/>
        </w:rPr>
        <w:t>x</w:t>
      </w:r>
      <w:r w:rsidRPr="00CE6550">
        <w:rPr>
          <w:rFonts w:ascii="Garamond" w:eastAsia="MS Mincho" w:hAnsi="Garamond"/>
          <w:b/>
        </w:rPr>
        <w:t xml:space="preserve"> Firmware Version (s):</w:t>
      </w:r>
      <w:r w:rsidRPr="00CE6550">
        <w:rPr>
          <w:rFonts w:ascii="Garamond" w:eastAsia="MS Mincho" w:hAnsi="Garamond"/>
        </w:rPr>
        <w:t xml:space="preserve">  </w:t>
      </w:r>
    </w:p>
    <w:tbl>
      <w:tblPr>
        <w:tblStyle w:val="TableGrid"/>
        <w:tblW w:w="4760" w:type="dxa"/>
        <w:tblInd w:w="360" w:type="dxa"/>
        <w:tblLook w:val="04A0" w:firstRow="1" w:lastRow="0" w:firstColumn="1" w:lastColumn="0" w:noHBand="0" w:noVBand="1"/>
      </w:tblPr>
      <w:tblGrid>
        <w:gridCol w:w="905"/>
        <w:gridCol w:w="1340"/>
        <w:gridCol w:w="2515"/>
      </w:tblGrid>
      <w:tr w:rsidR="00CB6120" w:rsidRPr="00CE6550" w14:paraId="532069BF" w14:textId="77777777" w:rsidTr="008425EC">
        <w:tc>
          <w:tcPr>
            <w:tcW w:w="905" w:type="dxa"/>
          </w:tcPr>
          <w:p w14:paraId="09AC679D" w14:textId="77777777" w:rsidR="00CB6120" w:rsidRPr="00CE6550" w:rsidRDefault="00CB6120" w:rsidP="008425EC">
            <w:pPr>
              <w:pStyle w:val="PlainText"/>
              <w:jc w:val="center"/>
              <w:rPr>
                <w:rFonts w:ascii="Garamond" w:eastAsia="MS Mincho" w:hAnsi="Garamond"/>
                <w:b/>
                <w:sz w:val="22"/>
                <w:szCs w:val="22"/>
                <w:u w:val="single"/>
              </w:rPr>
            </w:pPr>
            <w:r w:rsidRPr="00CE6550">
              <w:rPr>
                <w:rFonts w:ascii="Garamond" w:eastAsia="MS Mincho" w:hAnsi="Garamond"/>
                <w:b/>
                <w:sz w:val="22"/>
                <w:szCs w:val="22"/>
                <w:u w:val="single"/>
              </w:rPr>
              <w:t>Station</w:t>
            </w:r>
          </w:p>
        </w:tc>
        <w:tc>
          <w:tcPr>
            <w:tcW w:w="1340" w:type="dxa"/>
          </w:tcPr>
          <w:p w14:paraId="360FAAFB" w14:textId="77777777" w:rsidR="00CB6120" w:rsidRPr="00CE6550" w:rsidRDefault="00CB6120" w:rsidP="008425EC">
            <w:pPr>
              <w:pStyle w:val="PlainText"/>
              <w:jc w:val="center"/>
              <w:rPr>
                <w:rFonts w:ascii="Garamond" w:eastAsia="MS Mincho" w:hAnsi="Garamond"/>
                <w:b/>
                <w:sz w:val="22"/>
                <w:szCs w:val="22"/>
                <w:u w:val="single"/>
              </w:rPr>
            </w:pPr>
            <w:r w:rsidRPr="00CE6550">
              <w:rPr>
                <w:rFonts w:ascii="Garamond" w:eastAsia="MS Mincho" w:hAnsi="Garamond"/>
                <w:b/>
                <w:sz w:val="22"/>
                <w:szCs w:val="22"/>
                <w:u w:val="single"/>
              </w:rPr>
              <w:t xml:space="preserve">OS </w:t>
            </w:r>
          </w:p>
        </w:tc>
        <w:tc>
          <w:tcPr>
            <w:tcW w:w="2515" w:type="dxa"/>
          </w:tcPr>
          <w:p w14:paraId="121F3AD3" w14:textId="77777777" w:rsidR="00CB6120" w:rsidRPr="00CE6550" w:rsidRDefault="00CB6120" w:rsidP="008425EC">
            <w:pPr>
              <w:pStyle w:val="PlainText"/>
              <w:jc w:val="center"/>
              <w:rPr>
                <w:rFonts w:ascii="Garamond" w:eastAsia="MS Mincho" w:hAnsi="Garamond"/>
                <w:b/>
                <w:sz w:val="22"/>
                <w:szCs w:val="22"/>
                <w:u w:val="single"/>
              </w:rPr>
            </w:pPr>
            <w:r w:rsidRPr="00CE6550">
              <w:rPr>
                <w:rFonts w:ascii="Garamond" w:eastAsia="MS Mincho" w:hAnsi="Garamond"/>
                <w:b/>
                <w:sz w:val="22"/>
                <w:szCs w:val="22"/>
                <w:u w:val="single"/>
              </w:rPr>
              <w:t>Dates of Use</w:t>
            </w:r>
          </w:p>
        </w:tc>
      </w:tr>
      <w:tr w:rsidR="00CB6120" w:rsidRPr="00CE6550" w14:paraId="7B95E816" w14:textId="77777777" w:rsidTr="008425EC">
        <w:tc>
          <w:tcPr>
            <w:tcW w:w="905" w:type="dxa"/>
          </w:tcPr>
          <w:p w14:paraId="41447D8A" w14:textId="77777777" w:rsidR="00CB6120" w:rsidRPr="00CE6550" w:rsidRDefault="00CB6120" w:rsidP="008425EC">
            <w:pPr>
              <w:pStyle w:val="PlainText"/>
              <w:jc w:val="center"/>
              <w:rPr>
                <w:rFonts w:ascii="Garamond" w:eastAsia="MS Mincho" w:hAnsi="Garamond"/>
                <w:sz w:val="22"/>
                <w:szCs w:val="22"/>
              </w:rPr>
            </w:pPr>
            <w:r w:rsidRPr="00CE6550">
              <w:rPr>
                <w:rFonts w:ascii="Garamond" w:eastAsia="MS Mincho" w:hAnsi="Garamond"/>
                <w:sz w:val="22"/>
                <w:szCs w:val="22"/>
              </w:rPr>
              <w:t>FS</w:t>
            </w:r>
          </w:p>
        </w:tc>
        <w:tc>
          <w:tcPr>
            <w:tcW w:w="1340" w:type="dxa"/>
          </w:tcPr>
          <w:p w14:paraId="7B90EB0D" w14:textId="77777777" w:rsidR="00CB6120" w:rsidRPr="00CE6550" w:rsidRDefault="00CB6120" w:rsidP="008425EC">
            <w:pPr>
              <w:jc w:val="center"/>
              <w:rPr>
                <w:rFonts w:ascii="Garamond" w:hAnsi="Garamond"/>
                <w:color w:val="000000"/>
                <w:sz w:val="22"/>
                <w:szCs w:val="22"/>
              </w:rPr>
            </w:pPr>
            <w:r w:rsidRPr="00CE6550">
              <w:rPr>
                <w:rFonts w:ascii="Garamond" w:hAnsi="Garamond"/>
                <w:color w:val="000000"/>
                <w:sz w:val="22"/>
                <w:szCs w:val="22"/>
              </w:rPr>
              <w:t>5.0</w:t>
            </w:r>
          </w:p>
        </w:tc>
        <w:tc>
          <w:tcPr>
            <w:tcW w:w="2515" w:type="dxa"/>
          </w:tcPr>
          <w:p w14:paraId="01963C5A" w14:textId="313CB44B" w:rsidR="00CB6120" w:rsidRPr="00CE6550" w:rsidRDefault="00CE6550" w:rsidP="008425EC">
            <w:pPr>
              <w:pStyle w:val="PlainText"/>
              <w:jc w:val="center"/>
              <w:rPr>
                <w:rFonts w:ascii="Garamond" w:eastAsia="MS Mincho" w:hAnsi="Garamond"/>
                <w:sz w:val="22"/>
                <w:szCs w:val="22"/>
              </w:rPr>
            </w:pPr>
            <w:r w:rsidRPr="00CE6550">
              <w:rPr>
                <w:rFonts w:ascii="Garamond" w:eastAsia="MS Mincho" w:hAnsi="Garamond"/>
                <w:sz w:val="22"/>
                <w:szCs w:val="22"/>
              </w:rPr>
              <w:t>11</w:t>
            </w:r>
            <w:r w:rsidR="00CB6120" w:rsidRPr="00CE6550">
              <w:rPr>
                <w:rFonts w:ascii="Garamond" w:eastAsia="MS Mincho" w:hAnsi="Garamond"/>
                <w:sz w:val="22"/>
                <w:szCs w:val="22"/>
              </w:rPr>
              <w:t>/1</w:t>
            </w:r>
            <w:r w:rsidRPr="00CE6550">
              <w:rPr>
                <w:rFonts w:ascii="Garamond" w:eastAsia="MS Mincho" w:hAnsi="Garamond"/>
                <w:sz w:val="22"/>
                <w:szCs w:val="22"/>
              </w:rPr>
              <w:t>8</w:t>
            </w:r>
            <w:r w:rsidR="00CB6120" w:rsidRPr="00CE6550">
              <w:rPr>
                <w:rFonts w:ascii="Garamond" w:eastAsia="MS Mincho" w:hAnsi="Garamond"/>
                <w:sz w:val="22"/>
                <w:szCs w:val="22"/>
              </w:rPr>
              <w:t>/</w:t>
            </w:r>
            <w:r w:rsidR="001D2FB4" w:rsidRPr="00CE6550">
              <w:rPr>
                <w:rFonts w:ascii="Garamond" w:eastAsia="MS Mincho" w:hAnsi="Garamond"/>
                <w:sz w:val="22"/>
                <w:szCs w:val="22"/>
              </w:rPr>
              <w:t>20</w:t>
            </w:r>
            <w:r w:rsidR="00CB6120" w:rsidRPr="00CE6550">
              <w:rPr>
                <w:rFonts w:ascii="Garamond" w:eastAsia="MS Mincho" w:hAnsi="Garamond"/>
                <w:sz w:val="22"/>
                <w:szCs w:val="22"/>
              </w:rPr>
              <w:t>21</w:t>
            </w:r>
            <w:r w:rsidRPr="00CE6550">
              <w:rPr>
                <w:rFonts w:ascii="Garamond" w:eastAsia="MS Mincho" w:hAnsi="Garamond"/>
                <w:sz w:val="22"/>
                <w:szCs w:val="22"/>
              </w:rPr>
              <w:t xml:space="preserve"> </w:t>
            </w:r>
            <w:r w:rsidR="00CB6120" w:rsidRPr="00CE6550">
              <w:rPr>
                <w:rFonts w:ascii="Garamond" w:eastAsia="MS Mincho" w:hAnsi="Garamond"/>
                <w:sz w:val="22"/>
                <w:szCs w:val="22"/>
              </w:rPr>
              <w:t>-</w:t>
            </w:r>
            <w:r w:rsidRPr="00CE6550">
              <w:rPr>
                <w:rFonts w:ascii="Garamond" w:eastAsia="MS Mincho" w:hAnsi="Garamond"/>
                <w:sz w:val="22"/>
                <w:szCs w:val="22"/>
              </w:rPr>
              <w:t xml:space="preserve"> </w:t>
            </w:r>
            <w:r w:rsidR="00CB6120" w:rsidRPr="00CE6550">
              <w:rPr>
                <w:rFonts w:ascii="Garamond" w:eastAsia="MS Mincho" w:hAnsi="Garamond"/>
                <w:sz w:val="22"/>
                <w:szCs w:val="22"/>
              </w:rPr>
              <w:t>Current</w:t>
            </w:r>
          </w:p>
        </w:tc>
      </w:tr>
      <w:tr w:rsidR="00F01A65" w:rsidRPr="00CE6550" w14:paraId="648DB8E6" w14:textId="77777777" w:rsidTr="008425EC">
        <w:tc>
          <w:tcPr>
            <w:tcW w:w="905" w:type="dxa"/>
          </w:tcPr>
          <w:p w14:paraId="0979C225" w14:textId="22DC2906" w:rsidR="00F01A65" w:rsidRPr="00CE6550" w:rsidRDefault="00CE6550" w:rsidP="008425EC">
            <w:pPr>
              <w:pStyle w:val="PlainText"/>
              <w:jc w:val="center"/>
              <w:rPr>
                <w:rFonts w:ascii="Garamond" w:eastAsia="MS Mincho" w:hAnsi="Garamond"/>
                <w:sz w:val="22"/>
                <w:szCs w:val="22"/>
              </w:rPr>
            </w:pPr>
            <w:r w:rsidRPr="00CE6550">
              <w:rPr>
                <w:rFonts w:ascii="Garamond" w:eastAsia="MS Mincho" w:hAnsi="Garamond"/>
                <w:sz w:val="22"/>
                <w:szCs w:val="22"/>
              </w:rPr>
              <w:t>NP</w:t>
            </w:r>
          </w:p>
        </w:tc>
        <w:tc>
          <w:tcPr>
            <w:tcW w:w="1340" w:type="dxa"/>
          </w:tcPr>
          <w:p w14:paraId="1F19B732" w14:textId="289CBFD2" w:rsidR="00F01A65" w:rsidRPr="00CE6550" w:rsidRDefault="00CE6550" w:rsidP="008425EC">
            <w:pPr>
              <w:jc w:val="center"/>
              <w:rPr>
                <w:rFonts w:ascii="Garamond" w:hAnsi="Garamond"/>
                <w:color w:val="000000"/>
                <w:sz w:val="22"/>
                <w:szCs w:val="22"/>
              </w:rPr>
            </w:pPr>
            <w:r w:rsidRPr="00CE6550">
              <w:rPr>
                <w:rFonts w:ascii="Garamond" w:hAnsi="Garamond"/>
                <w:color w:val="000000"/>
                <w:sz w:val="22"/>
                <w:szCs w:val="22"/>
              </w:rPr>
              <w:t>5.0</w:t>
            </w:r>
          </w:p>
        </w:tc>
        <w:tc>
          <w:tcPr>
            <w:tcW w:w="2515" w:type="dxa"/>
          </w:tcPr>
          <w:p w14:paraId="3895C405" w14:textId="4A235687" w:rsidR="00F01A65" w:rsidRPr="00CE6550" w:rsidRDefault="00CE6550" w:rsidP="008425EC">
            <w:pPr>
              <w:pStyle w:val="PlainText"/>
              <w:jc w:val="center"/>
              <w:rPr>
                <w:rFonts w:ascii="Garamond" w:eastAsia="MS Mincho" w:hAnsi="Garamond"/>
                <w:sz w:val="22"/>
                <w:szCs w:val="22"/>
              </w:rPr>
            </w:pPr>
            <w:r w:rsidRPr="00CE6550">
              <w:rPr>
                <w:rFonts w:ascii="Garamond" w:eastAsia="MS Mincho" w:hAnsi="Garamond"/>
                <w:sz w:val="22"/>
                <w:szCs w:val="22"/>
              </w:rPr>
              <w:t>03/17/2021 – Current</w:t>
            </w:r>
          </w:p>
        </w:tc>
      </w:tr>
    </w:tbl>
    <w:p w14:paraId="48606DF4" w14:textId="77777777" w:rsidR="00CB6120" w:rsidRPr="00CE6550" w:rsidRDefault="00CB6120" w:rsidP="00CB6120">
      <w:pPr>
        <w:rPr>
          <w:rFonts w:ascii="Garamond" w:eastAsia="MS Mincho" w:hAnsi="Garamond"/>
          <w:sz w:val="22"/>
          <w:szCs w:val="22"/>
        </w:rPr>
      </w:pPr>
    </w:p>
    <w:p w14:paraId="2908D6D7" w14:textId="07FDF0EF" w:rsidR="00CB6120" w:rsidRPr="00CE6550" w:rsidRDefault="00CB6120" w:rsidP="00CE6550">
      <w:pPr>
        <w:pStyle w:val="ListParagraph"/>
        <w:ind w:left="360"/>
        <w:rPr>
          <w:rFonts w:ascii="Garamond" w:eastAsia="MS Mincho" w:hAnsi="Garamond"/>
        </w:rPr>
      </w:pPr>
      <w:r w:rsidRPr="00CE6550">
        <w:rPr>
          <w:rFonts w:ascii="Garamond" w:eastAsia="MS Mincho" w:hAnsi="Garamond"/>
          <w:b/>
        </w:rPr>
        <w:t>CR1000x Program Version(s):</w:t>
      </w:r>
      <w:r w:rsidRPr="00CE6550">
        <w:rPr>
          <w:rFonts w:ascii="Garamond" w:eastAsia="MS Mincho" w:hAnsi="Garamond"/>
        </w:rPr>
        <w:t xml:space="preserve">  </w:t>
      </w:r>
    </w:p>
    <w:tbl>
      <w:tblPr>
        <w:tblStyle w:val="TableGrid"/>
        <w:tblW w:w="6588" w:type="dxa"/>
        <w:tblInd w:w="360" w:type="dxa"/>
        <w:tblLook w:val="04A0" w:firstRow="1" w:lastRow="0" w:firstColumn="1" w:lastColumn="0" w:noHBand="0" w:noVBand="1"/>
      </w:tblPr>
      <w:tblGrid>
        <w:gridCol w:w="877"/>
        <w:gridCol w:w="3714"/>
        <w:gridCol w:w="1997"/>
      </w:tblGrid>
      <w:tr w:rsidR="00CB6120" w:rsidRPr="00CE6550" w14:paraId="1B7B8D81" w14:textId="77777777" w:rsidTr="00CE6550">
        <w:tc>
          <w:tcPr>
            <w:tcW w:w="877" w:type="dxa"/>
          </w:tcPr>
          <w:p w14:paraId="5326BF03" w14:textId="77777777" w:rsidR="00CB6120" w:rsidRPr="00CE6550" w:rsidRDefault="00CB6120" w:rsidP="008425EC">
            <w:pPr>
              <w:pStyle w:val="PlainText"/>
              <w:jc w:val="center"/>
              <w:rPr>
                <w:rFonts w:ascii="Garamond" w:eastAsia="MS Mincho" w:hAnsi="Garamond"/>
                <w:b/>
                <w:sz w:val="22"/>
                <w:szCs w:val="22"/>
                <w:u w:val="single"/>
              </w:rPr>
            </w:pPr>
            <w:r w:rsidRPr="00CE6550">
              <w:rPr>
                <w:rFonts w:ascii="Garamond" w:eastAsia="MS Mincho" w:hAnsi="Garamond"/>
                <w:b/>
                <w:sz w:val="22"/>
                <w:szCs w:val="22"/>
                <w:u w:val="single"/>
              </w:rPr>
              <w:t>Station</w:t>
            </w:r>
          </w:p>
        </w:tc>
        <w:tc>
          <w:tcPr>
            <w:tcW w:w="3714" w:type="dxa"/>
          </w:tcPr>
          <w:p w14:paraId="107AA5D1" w14:textId="77777777" w:rsidR="00CB6120" w:rsidRPr="00CE6550" w:rsidRDefault="00CB6120" w:rsidP="008425EC">
            <w:pPr>
              <w:pStyle w:val="PlainText"/>
              <w:jc w:val="center"/>
              <w:rPr>
                <w:rFonts w:ascii="Garamond" w:eastAsia="MS Mincho" w:hAnsi="Garamond"/>
                <w:b/>
                <w:sz w:val="22"/>
                <w:szCs w:val="22"/>
                <w:u w:val="single"/>
              </w:rPr>
            </w:pPr>
            <w:r w:rsidRPr="00CE6550">
              <w:rPr>
                <w:rFonts w:ascii="Garamond" w:eastAsia="MS Mincho" w:hAnsi="Garamond"/>
                <w:b/>
                <w:sz w:val="22"/>
                <w:szCs w:val="22"/>
                <w:u w:val="single"/>
              </w:rPr>
              <w:t>Program Name</w:t>
            </w:r>
          </w:p>
        </w:tc>
        <w:tc>
          <w:tcPr>
            <w:tcW w:w="1997" w:type="dxa"/>
          </w:tcPr>
          <w:p w14:paraId="4C380097" w14:textId="77777777" w:rsidR="00CB6120" w:rsidRPr="00CE6550" w:rsidRDefault="00CB6120" w:rsidP="008425EC">
            <w:pPr>
              <w:pStyle w:val="PlainText"/>
              <w:jc w:val="center"/>
              <w:rPr>
                <w:rFonts w:ascii="Garamond" w:eastAsia="MS Mincho" w:hAnsi="Garamond"/>
                <w:b/>
                <w:sz w:val="22"/>
                <w:szCs w:val="22"/>
                <w:u w:val="single"/>
              </w:rPr>
            </w:pPr>
            <w:r w:rsidRPr="00CE6550">
              <w:rPr>
                <w:rFonts w:ascii="Garamond" w:eastAsia="MS Mincho" w:hAnsi="Garamond"/>
                <w:b/>
                <w:sz w:val="22"/>
                <w:szCs w:val="22"/>
                <w:u w:val="single"/>
              </w:rPr>
              <w:t>Dates Used</w:t>
            </w:r>
          </w:p>
        </w:tc>
      </w:tr>
      <w:tr w:rsidR="00CB6120" w:rsidRPr="00CE6550" w14:paraId="1D7441A3" w14:textId="77777777" w:rsidTr="00CE6550">
        <w:tc>
          <w:tcPr>
            <w:tcW w:w="877" w:type="dxa"/>
          </w:tcPr>
          <w:p w14:paraId="6DF04FDF" w14:textId="77777777" w:rsidR="00CB6120" w:rsidRPr="00CE6550" w:rsidRDefault="00CB6120" w:rsidP="008425EC">
            <w:pPr>
              <w:pStyle w:val="PlainText"/>
              <w:jc w:val="center"/>
              <w:rPr>
                <w:rFonts w:ascii="Garamond" w:eastAsia="MS Mincho" w:hAnsi="Garamond"/>
                <w:sz w:val="22"/>
                <w:szCs w:val="22"/>
              </w:rPr>
            </w:pPr>
            <w:r w:rsidRPr="00CE6550">
              <w:rPr>
                <w:rFonts w:ascii="Garamond" w:eastAsia="MS Mincho" w:hAnsi="Garamond"/>
                <w:sz w:val="22"/>
                <w:szCs w:val="22"/>
              </w:rPr>
              <w:t>FS</w:t>
            </w:r>
          </w:p>
        </w:tc>
        <w:tc>
          <w:tcPr>
            <w:tcW w:w="3714" w:type="dxa"/>
          </w:tcPr>
          <w:p w14:paraId="37351F30" w14:textId="77777777" w:rsidR="00CB6120" w:rsidRPr="00CE6550" w:rsidRDefault="00CB6120" w:rsidP="008425EC">
            <w:pPr>
              <w:jc w:val="center"/>
              <w:rPr>
                <w:rFonts w:ascii="Garamond" w:hAnsi="Garamond"/>
                <w:color w:val="000000"/>
                <w:sz w:val="22"/>
                <w:szCs w:val="22"/>
              </w:rPr>
            </w:pPr>
            <w:r w:rsidRPr="00CE6550">
              <w:rPr>
                <w:rFonts w:ascii="Garamond" w:hAnsi="Garamond"/>
                <w:color w:val="000000"/>
                <w:sz w:val="22"/>
                <w:szCs w:val="22"/>
              </w:rPr>
              <w:t>HUDFSMET_CR1000x_6.1.1_102919</w:t>
            </w:r>
          </w:p>
        </w:tc>
        <w:tc>
          <w:tcPr>
            <w:tcW w:w="1997" w:type="dxa"/>
          </w:tcPr>
          <w:p w14:paraId="0BFA53F9" w14:textId="559E8002" w:rsidR="00CB6120" w:rsidRPr="00CE6550" w:rsidRDefault="00CB6120" w:rsidP="008425EC">
            <w:pPr>
              <w:pStyle w:val="PlainText"/>
              <w:jc w:val="center"/>
              <w:rPr>
                <w:rFonts w:ascii="Garamond" w:eastAsia="MS Mincho" w:hAnsi="Garamond"/>
                <w:sz w:val="22"/>
                <w:szCs w:val="22"/>
              </w:rPr>
            </w:pPr>
            <w:r w:rsidRPr="00CE6550">
              <w:rPr>
                <w:rFonts w:ascii="Garamond" w:eastAsia="MS Mincho" w:hAnsi="Garamond"/>
                <w:sz w:val="22"/>
                <w:szCs w:val="22"/>
              </w:rPr>
              <w:t>10/29/</w:t>
            </w:r>
            <w:r w:rsidR="001D2FB4" w:rsidRPr="00CE6550">
              <w:rPr>
                <w:rFonts w:ascii="Garamond" w:eastAsia="MS Mincho" w:hAnsi="Garamond"/>
                <w:sz w:val="22"/>
                <w:szCs w:val="22"/>
              </w:rPr>
              <w:t>20</w:t>
            </w:r>
            <w:r w:rsidRPr="00CE6550">
              <w:rPr>
                <w:rFonts w:ascii="Garamond" w:eastAsia="MS Mincho" w:hAnsi="Garamond"/>
                <w:sz w:val="22"/>
                <w:szCs w:val="22"/>
              </w:rPr>
              <w:t>19-Current</w:t>
            </w:r>
          </w:p>
        </w:tc>
      </w:tr>
      <w:tr w:rsidR="00CB6120" w14:paraId="7F306DB2" w14:textId="77777777" w:rsidTr="00CE6550">
        <w:tc>
          <w:tcPr>
            <w:tcW w:w="877" w:type="dxa"/>
          </w:tcPr>
          <w:p w14:paraId="1006DD50" w14:textId="77777777" w:rsidR="00CB6120" w:rsidRPr="00CE6550" w:rsidRDefault="00CB6120" w:rsidP="008425EC">
            <w:pPr>
              <w:pStyle w:val="PlainText"/>
              <w:jc w:val="center"/>
              <w:rPr>
                <w:rFonts w:ascii="Garamond" w:eastAsia="MS Mincho" w:hAnsi="Garamond"/>
                <w:sz w:val="22"/>
                <w:szCs w:val="22"/>
              </w:rPr>
            </w:pPr>
            <w:r w:rsidRPr="00CE6550">
              <w:rPr>
                <w:rFonts w:ascii="Garamond" w:eastAsia="MS Mincho" w:hAnsi="Garamond"/>
                <w:sz w:val="22"/>
                <w:szCs w:val="22"/>
              </w:rPr>
              <w:t>NP</w:t>
            </w:r>
          </w:p>
        </w:tc>
        <w:tc>
          <w:tcPr>
            <w:tcW w:w="3714" w:type="dxa"/>
            <w:vAlign w:val="bottom"/>
          </w:tcPr>
          <w:p w14:paraId="72650A65" w14:textId="05807B67" w:rsidR="00CB6120" w:rsidRPr="00CE6550" w:rsidRDefault="00CB6120" w:rsidP="008425EC">
            <w:pPr>
              <w:jc w:val="center"/>
              <w:rPr>
                <w:rFonts w:ascii="Garamond" w:hAnsi="Garamond"/>
                <w:color w:val="000000"/>
                <w:sz w:val="22"/>
                <w:szCs w:val="22"/>
              </w:rPr>
            </w:pPr>
            <w:r w:rsidRPr="00CE6550">
              <w:rPr>
                <w:rFonts w:ascii="Garamond" w:hAnsi="Garamond"/>
                <w:color w:val="000000"/>
                <w:sz w:val="22"/>
                <w:szCs w:val="22"/>
              </w:rPr>
              <w:t>HUDNPMET_CR1000x_6.0.</w:t>
            </w:r>
            <w:r w:rsidR="00CE6550" w:rsidRPr="00CE6550">
              <w:rPr>
                <w:rFonts w:ascii="Garamond" w:hAnsi="Garamond"/>
                <w:color w:val="000000"/>
                <w:sz w:val="22"/>
                <w:szCs w:val="22"/>
              </w:rPr>
              <w:t>11</w:t>
            </w:r>
            <w:r w:rsidRPr="00CE6550">
              <w:rPr>
                <w:rFonts w:ascii="Garamond" w:hAnsi="Garamond"/>
                <w:color w:val="000000"/>
                <w:sz w:val="22"/>
                <w:szCs w:val="22"/>
              </w:rPr>
              <w:t>_031721</w:t>
            </w:r>
          </w:p>
        </w:tc>
        <w:tc>
          <w:tcPr>
            <w:tcW w:w="1997" w:type="dxa"/>
            <w:vAlign w:val="bottom"/>
          </w:tcPr>
          <w:p w14:paraId="294CB7B5" w14:textId="75AE7DDD" w:rsidR="00CB6120" w:rsidRPr="001D2FB4" w:rsidRDefault="00CD34E8" w:rsidP="008425EC">
            <w:pPr>
              <w:pStyle w:val="PlainText"/>
              <w:jc w:val="center"/>
              <w:rPr>
                <w:rFonts w:ascii="Garamond" w:eastAsia="MS Mincho" w:hAnsi="Garamond"/>
                <w:sz w:val="22"/>
                <w:szCs w:val="22"/>
              </w:rPr>
            </w:pPr>
            <w:r>
              <w:rPr>
                <w:rFonts w:ascii="Garamond" w:hAnsi="Garamond"/>
                <w:color w:val="000000"/>
                <w:sz w:val="22"/>
                <w:szCs w:val="22"/>
              </w:rPr>
              <w:t>0</w:t>
            </w:r>
            <w:r w:rsidR="00CB6120" w:rsidRPr="00CE6550">
              <w:rPr>
                <w:rFonts w:ascii="Garamond" w:hAnsi="Garamond"/>
                <w:color w:val="000000"/>
                <w:sz w:val="22"/>
                <w:szCs w:val="22"/>
              </w:rPr>
              <w:t>3/17/</w:t>
            </w:r>
            <w:r w:rsidR="001D2FB4" w:rsidRPr="00CE6550">
              <w:rPr>
                <w:rFonts w:ascii="Garamond" w:hAnsi="Garamond"/>
                <w:color w:val="000000"/>
                <w:sz w:val="22"/>
                <w:szCs w:val="22"/>
              </w:rPr>
              <w:t>20</w:t>
            </w:r>
            <w:r w:rsidR="00CB6120" w:rsidRPr="00CE6550">
              <w:rPr>
                <w:rFonts w:ascii="Garamond" w:hAnsi="Garamond"/>
                <w:color w:val="000000"/>
                <w:sz w:val="22"/>
                <w:szCs w:val="22"/>
              </w:rPr>
              <w:t>21-</w:t>
            </w:r>
            <w:r w:rsidR="00CE6550" w:rsidRPr="00CE6550">
              <w:rPr>
                <w:rFonts w:ascii="Garamond" w:hAnsi="Garamond"/>
                <w:color w:val="000000"/>
                <w:sz w:val="22"/>
                <w:szCs w:val="22"/>
              </w:rPr>
              <w:t>Current</w:t>
            </w:r>
          </w:p>
        </w:tc>
      </w:tr>
    </w:tbl>
    <w:p w14:paraId="4D0E426D" w14:textId="77777777" w:rsidR="00CB6120" w:rsidRDefault="00CB6120" w:rsidP="00CB6120">
      <w:pPr>
        <w:pStyle w:val="HTMLPreformatted"/>
        <w:rPr>
          <w:rFonts w:ascii="Garamond" w:hAnsi="Garamond" w:cs="Times New Roman"/>
          <w:b/>
          <w:bCs/>
          <w:sz w:val="22"/>
          <w:szCs w:val="22"/>
        </w:rPr>
      </w:pPr>
    </w:p>
    <w:p w14:paraId="37172FBB" w14:textId="77777777" w:rsidR="00CB6120" w:rsidRDefault="00CB6120" w:rsidP="00CB6120">
      <w:pPr>
        <w:pStyle w:val="HTMLPreformatted"/>
        <w:rPr>
          <w:rFonts w:ascii="Garamond" w:hAnsi="Garamond" w:cs="Times New Roman"/>
          <w:b/>
          <w:bCs/>
          <w:sz w:val="22"/>
          <w:szCs w:val="22"/>
        </w:rPr>
      </w:pPr>
    </w:p>
    <w:p w14:paraId="7A4684A0" w14:textId="1BD27B87" w:rsidR="00CB6120" w:rsidRPr="00CC01FF" w:rsidRDefault="00CB6120" w:rsidP="00CB6120">
      <w:pPr>
        <w:pStyle w:val="HTMLPreformatted"/>
        <w:rPr>
          <w:rFonts w:ascii="Garamond" w:hAnsi="Garamond" w:cs="Times New Roman"/>
          <w:b/>
          <w:bCs/>
          <w:sz w:val="22"/>
          <w:szCs w:val="22"/>
        </w:rPr>
      </w:pPr>
      <w:r w:rsidRPr="00E87CC3">
        <w:rPr>
          <w:rFonts w:ascii="Garamond" w:hAnsi="Garamond" w:cs="Times New Roman"/>
          <w:b/>
          <w:bCs/>
          <w:sz w:val="22"/>
          <w:szCs w:val="22"/>
        </w:rPr>
        <w:t xml:space="preserve">10)  Coded variable definitions - </w:t>
      </w:r>
    </w:p>
    <w:p w14:paraId="7E5ADBD1" w14:textId="77777777" w:rsidR="00CB6120" w:rsidRPr="00E87CC3" w:rsidRDefault="00CB6120" w:rsidP="00CB6120">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7EAFDE21" w14:textId="77777777" w:rsidR="00CB6120" w:rsidRPr="00E87CC3" w:rsidRDefault="00CB6120" w:rsidP="00CB6120">
      <w:pPr>
        <w:ind w:left="360"/>
        <w:rPr>
          <w:rFonts w:ascii="Garamond" w:eastAsia="MS Mincho" w:hAnsi="Garamond"/>
          <w:sz w:val="22"/>
          <w:szCs w:val="22"/>
        </w:rPr>
      </w:pPr>
    </w:p>
    <w:p w14:paraId="3BE985E9" w14:textId="77777777" w:rsidR="00CB6120" w:rsidRDefault="00CB6120" w:rsidP="00CB6120">
      <w:pPr>
        <w:ind w:left="360"/>
        <w:jc w:val="both"/>
        <w:rPr>
          <w:rFonts w:ascii="Garamond" w:eastAsia="MS Mincho" w:hAnsi="Garamond"/>
          <w:sz w:val="22"/>
          <w:szCs w:val="22"/>
        </w:rPr>
      </w:pPr>
      <w:r w:rsidRPr="00D479A3">
        <w:rPr>
          <w:rFonts w:ascii="Garamond" w:eastAsia="MS Mincho" w:hAnsi="Garamond"/>
          <w:sz w:val="22"/>
          <w:szCs w:val="22"/>
        </w:rPr>
        <w:t>Field Station</w:t>
      </w:r>
      <w:r w:rsidRPr="00D479A3">
        <w:rPr>
          <w:rFonts w:ascii="Garamond" w:eastAsia="MS Mincho" w:hAnsi="Garamond"/>
          <w:sz w:val="22"/>
          <w:szCs w:val="22"/>
        </w:rPr>
        <w:tab/>
      </w:r>
      <w:r w:rsidRPr="00D479A3">
        <w:rPr>
          <w:rFonts w:ascii="Garamond" w:eastAsia="MS Mincho" w:hAnsi="Garamond"/>
          <w:sz w:val="22"/>
          <w:szCs w:val="22"/>
        </w:rPr>
        <w:tab/>
      </w:r>
      <w:r w:rsidRPr="00D479A3">
        <w:rPr>
          <w:rFonts w:ascii="Garamond" w:eastAsia="MS Mincho" w:hAnsi="Garamond"/>
          <w:sz w:val="22"/>
          <w:szCs w:val="22"/>
        </w:rPr>
        <w:tab/>
        <w:t>FS</w:t>
      </w:r>
      <w:r w:rsidRPr="00D479A3">
        <w:rPr>
          <w:rFonts w:ascii="Garamond" w:eastAsia="MS Mincho" w:hAnsi="Garamond"/>
          <w:sz w:val="22"/>
          <w:szCs w:val="22"/>
        </w:rPr>
        <w:tab/>
      </w:r>
      <w:r w:rsidRPr="00D479A3">
        <w:rPr>
          <w:rFonts w:ascii="Garamond" w:eastAsia="MS Mincho" w:hAnsi="Garamond"/>
          <w:sz w:val="22"/>
          <w:szCs w:val="22"/>
        </w:rPr>
        <w:tab/>
      </w:r>
      <w:r w:rsidRPr="00D479A3">
        <w:rPr>
          <w:rFonts w:ascii="Garamond" w:eastAsia="MS Mincho" w:hAnsi="Garamond"/>
          <w:sz w:val="22"/>
          <w:szCs w:val="22"/>
        </w:rPr>
        <w:tab/>
      </w:r>
      <w:proofErr w:type="spellStart"/>
      <w:r w:rsidRPr="00D479A3">
        <w:rPr>
          <w:rFonts w:ascii="Garamond" w:eastAsia="MS Mincho" w:hAnsi="Garamond"/>
          <w:sz w:val="22"/>
          <w:szCs w:val="22"/>
        </w:rPr>
        <w:t>hudfsmet</w:t>
      </w:r>
      <w:proofErr w:type="spellEnd"/>
    </w:p>
    <w:p w14:paraId="08C3011B" w14:textId="77777777" w:rsidR="00CB6120" w:rsidRPr="00E87CC3" w:rsidRDefault="00CB6120" w:rsidP="00CB6120">
      <w:pPr>
        <w:ind w:left="360"/>
        <w:jc w:val="both"/>
        <w:rPr>
          <w:rFonts w:ascii="Garamond" w:eastAsia="MS Mincho" w:hAnsi="Garamond"/>
          <w:sz w:val="22"/>
          <w:szCs w:val="22"/>
        </w:rPr>
      </w:pPr>
      <w:r>
        <w:rPr>
          <w:rFonts w:ascii="Garamond" w:eastAsia="MS Mincho" w:hAnsi="Garamond"/>
          <w:sz w:val="22"/>
          <w:szCs w:val="22"/>
        </w:rPr>
        <w:t>Norrie Point</w:t>
      </w:r>
      <w:r>
        <w:rPr>
          <w:rFonts w:ascii="Garamond" w:eastAsia="MS Mincho" w:hAnsi="Garamond"/>
          <w:sz w:val="22"/>
          <w:szCs w:val="22"/>
        </w:rPr>
        <w:tab/>
      </w:r>
      <w:r>
        <w:rPr>
          <w:rFonts w:ascii="Garamond" w:eastAsia="MS Mincho" w:hAnsi="Garamond"/>
          <w:sz w:val="22"/>
          <w:szCs w:val="22"/>
        </w:rPr>
        <w:tab/>
        <w:t>NP</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hudnpmet</w:t>
      </w:r>
      <w:proofErr w:type="spellEnd"/>
    </w:p>
    <w:p w14:paraId="3C0E2AE5" w14:textId="77777777" w:rsidR="00CB6120" w:rsidRPr="00E87CC3" w:rsidRDefault="00CB6120" w:rsidP="00CB6120">
      <w:pPr>
        <w:pStyle w:val="HTMLPreformatted"/>
        <w:rPr>
          <w:rFonts w:ascii="Garamond" w:eastAsia="MS Mincho" w:hAnsi="Garamond"/>
          <w:sz w:val="22"/>
          <w:szCs w:val="22"/>
        </w:rPr>
      </w:pPr>
    </w:p>
    <w:p w14:paraId="069074FA" w14:textId="77777777" w:rsidR="00CB6120" w:rsidRDefault="00CB6120" w:rsidP="00CB6120">
      <w:pPr>
        <w:pStyle w:val="HTMLPreformatted"/>
        <w:rPr>
          <w:rFonts w:ascii="Garamond" w:hAnsi="Garamond"/>
          <w:b/>
          <w:bCs/>
          <w:sz w:val="22"/>
          <w:szCs w:val="22"/>
        </w:rPr>
      </w:pPr>
    </w:p>
    <w:p w14:paraId="47D8E891" w14:textId="714765A1" w:rsidR="00CB6120" w:rsidRPr="0001584D" w:rsidRDefault="00CB6120" w:rsidP="0001584D">
      <w:pPr>
        <w:pStyle w:val="HTMLPreformatted"/>
        <w:keepNext/>
        <w:rPr>
          <w:rFonts w:ascii="Garamond" w:hAnsi="Garamond"/>
          <w:b/>
          <w:bCs/>
          <w:sz w:val="22"/>
          <w:szCs w:val="22"/>
        </w:rPr>
      </w:pPr>
      <w:r w:rsidRPr="00E87CC3">
        <w:rPr>
          <w:rFonts w:ascii="Garamond" w:hAnsi="Garamond"/>
          <w:b/>
          <w:bCs/>
          <w:sz w:val="22"/>
          <w:szCs w:val="22"/>
        </w:rPr>
        <w:t xml:space="preserve">11)  QAQC </w:t>
      </w:r>
      <w:r>
        <w:rPr>
          <w:rFonts w:ascii="Garamond" w:hAnsi="Garamond"/>
          <w:b/>
          <w:bCs/>
          <w:sz w:val="22"/>
          <w:szCs w:val="22"/>
        </w:rPr>
        <w:t>f</w:t>
      </w:r>
      <w:r w:rsidRPr="00E87CC3">
        <w:rPr>
          <w:rFonts w:ascii="Garamond" w:hAnsi="Garamond"/>
          <w:b/>
          <w:bCs/>
          <w:sz w:val="22"/>
          <w:szCs w:val="22"/>
        </w:rPr>
        <w:t xml:space="preserve">lag </w:t>
      </w:r>
      <w:r>
        <w:rPr>
          <w:rFonts w:ascii="Garamond" w:hAnsi="Garamond"/>
          <w:b/>
          <w:bCs/>
          <w:sz w:val="22"/>
          <w:szCs w:val="22"/>
        </w:rPr>
        <w:t>d</w:t>
      </w:r>
      <w:r w:rsidRPr="00E87CC3">
        <w:rPr>
          <w:rFonts w:ascii="Garamond" w:hAnsi="Garamond"/>
          <w:b/>
          <w:bCs/>
          <w:sz w:val="22"/>
          <w:szCs w:val="22"/>
        </w:rPr>
        <w:t xml:space="preserve">efinitions – </w:t>
      </w:r>
    </w:p>
    <w:p w14:paraId="675ED253" w14:textId="26C627C9" w:rsidR="00CB6120" w:rsidRPr="004341A7" w:rsidRDefault="00CB6120" w:rsidP="00CB6120">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w:t>
      </w:r>
      <w:r w:rsidR="00D34F6C" w:rsidRPr="004341A7">
        <w:rPr>
          <w:rFonts w:ascii="Garamond" w:hAnsi="Garamond"/>
          <w:bCs/>
          <w:sz w:val="22"/>
          <w:szCs w:val="22"/>
        </w:rPr>
        <w:t>range or</w:t>
      </w:r>
      <w:r>
        <w:rPr>
          <w:rFonts w:ascii="Garamond" w:hAnsi="Garamond"/>
          <w:bCs/>
          <w:sz w:val="22"/>
          <w:szCs w:val="22"/>
        </w:rPr>
        <w:t xml:space="preserve"> </w:t>
      </w:r>
      <w:r w:rsidRPr="004341A7">
        <w:rPr>
          <w:rFonts w:ascii="Garamond" w:hAnsi="Garamond"/>
          <w:bCs/>
          <w:sz w:val="22"/>
          <w:szCs w:val="22"/>
        </w:rPr>
        <w:t xml:space="preserve">missing.  All remaining data are then flagged 0, as </w:t>
      </w:r>
      <w:r>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3BB79737" w14:textId="77777777" w:rsidR="00CB6120" w:rsidRPr="004341A7" w:rsidRDefault="00CB6120" w:rsidP="00CB6120">
      <w:pPr>
        <w:pStyle w:val="HTMLPreformatted"/>
        <w:ind w:left="360" w:right="720"/>
        <w:rPr>
          <w:rFonts w:ascii="Garamond" w:hAnsi="Garamond"/>
          <w:sz w:val="22"/>
          <w:szCs w:val="22"/>
          <w:highlight w:val="yellow"/>
        </w:rPr>
      </w:pPr>
    </w:p>
    <w:p w14:paraId="0D30E363" w14:textId="77777777" w:rsidR="00CB6120" w:rsidRPr="004341A7" w:rsidRDefault="00CB6120" w:rsidP="00561177">
      <w:pPr>
        <w:pStyle w:val="HTMLPreformatted"/>
        <w:keepNext/>
        <w:tabs>
          <w:tab w:val="clear" w:pos="916"/>
          <w:tab w:val="left" w:pos="720"/>
          <w:tab w:val="left" w:pos="1080"/>
        </w:tabs>
        <w:ind w:left="720"/>
        <w:rPr>
          <w:rFonts w:ascii="Garamond" w:hAnsi="Garamond"/>
          <w:sz w:val="22"/>
          <w:szCs w:val="22"/>
        </w:rPr>
      </w:pPr>
      <w:r w:rsidRPr="004341A7">
        <w:rPr>
          <w:rFonts w:ascii="Garamond" w:hAnsi="Garamond"/>
          <w:sz w:val="22"/>
          <w:szCs w:val="22"/>
        </w:rPr>
        <w:lastRenderedPageBreak/>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27900E9B" w14:textId="77777777" w:rsidR="00CB6120" w:rsidRPr="004341A7" w:rsidRDefault="00CB6120" w:rsidP="00CB6120">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5C8D0847" w14:textId="77777777" w:rsidR="00CB6120" w:rsidRPr="004341A7" w:rsidRDefault="00CB6120" w:rsidP="00CB6120">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29837FEF" w14:textId="77777777" w:rsidR="00CB6120" w:rsidRPr="004341A7" w:rsidRDefault="00CB6120" w:rsidP="00CB6120">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34CFBC22" w14:textId="77777777" w:rsidR="00CB6120" w:rsidRPr="004341A7" w:rsidRDefault="00CB6120" w:rsidP="00CB6120">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Pr="00F70F52">
        <w:rPr>
          <w:rFonts w:ascii="Garamond" w:hAnsi="Garamond" w:cs="Arial"/>
          <w:sz w:val="22"/>
          <w:szCs w:val="22"/>
        </w:rPr>
        <w:t>Optional SWMP supported parameter</w:t>
      </w:r>
    </w:p>
    <w:p w14:paraId="207122B2" w14:textId="77777777" w:rsidR="00CB6120" w:rsidRPr="004341A7" w:rsidRDefault="00CB6120" w:rsidP="00CB6120">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Passed Initial QAQC Checks</w:t>
      </w:r>
    </w:p>
    <w:p w14:paraId="2F4CBEF0" w14:textId="77777777" w:rsidR="00CB6120" w:rsidRPr="004341A7" w:rsidRDefault="00CB6120" w:rsidP="00CB6120">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2E45C079" w14:textId="77777777" w:rsidR="00CB6120" w:rsidRPr="004341A7" w:rsidRDefault="00CB6120" w:rsidP="00CB6120">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44F5C024" w14:textId="77777777" w:rsidR="00CB6120" w:rsidRPr="004341A7" w:rsidRDefault="00CB6120" w:rsidP="00CB6120">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22D90B48" w14:textId="77777777" w:rsidR="00CB6120" w:rsidRPr="004341A7" w:rsidRDefault="00CB6120" w:rsidP="00CB6120">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7B9299B3" w14:textId="77777777" w:rsidR="00CB6120" w:rsidRPr="004341A7" w:rsidRDefault="00CB6120" w:rsidP="00CB6120">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421F7258" w14:textId="77777777" w:rsidR="00CB6120" w:rsidRPr="004341A7" w:rsidRDefault="00CB6120" w:rsidP="00CB6120">
      <w:pPr>
        <w:pStyle w:val="HTMLPreformatted"/>
        <w:tabs>
          <w:tab w:val="left" w:pos="720"/>
          <w:tab w:val="left" w:pos="1080"/>
        </w:tabs>
        <w:ind w:left="720"/>
        <w:rPr>
          <w:rFonts w:ascii="Garamond" w:hAnsi="Garamond"/>
          <w:sz w:val="22"/>
          <w:szCs w:val="22"/>
        </w:rPr>
      </w:pPr>
    </w:p>
    <w:p w14:paraId="029D892F" w14:textId="74D9B6D7" w:rsidR="00CB6120" w:rsidRPr="00E87CC3" w:rsidRDefault="00CB6120" w:rsidP="00CB6120">
      <w:pPr>
        <w:pStyle w:val="HTMLPreformatted"/>
        <w:rPr>
          <w:rFonts w:ascii="Garamond" w:hAnsi="Garamond"/>
          <w:sz w:val="22"/>
          <w:szCs w:val="22"/>
        </w:rPr>
      </w:pPr>
      <w:r w:rsidRPr="00E87CC3">
        <w:rPr>
          <w:rFonts w:ascii="Garamond" w:hAnsi="Garamond"/>
          <w:b/>
          <w:sz w:val="22"/>
          <w:szCs w:val="22"/>
        </w:rPr>
        <w:t xml:space="preserve">12)  QAQC </w:t>
      </w:r>
      <w:r>
        <w:rPr>
          <w:rFonts w:ascii="Garamond" w:hAnsi="Garamond"/>
          <w:b/>
          <w:sz w:val="22"/>
          <w:szCs w:val="22"/>
        </w:rPr>
        <w:t>c</w:t>
      </w:r>
      <w:r w:rsidRPr="00E87CC3">
        <w:rPr>
          <w:rFonts w:ascii="Garamond" w:hAnsi="Garamond"/>
          <w:b/>
          <w:sz w:val="22"/>
          <w:szCs w:val="22"/>
        </w:rPr>
        <w:t xml:space="preserve">ode </w:t>
      </w:r>
      <w:r>
        <w:rPr>
          <w:rFonts w:ascii="Garamond" w:hAnsi="Garamond"/>
          <w:b/>
          <w:sz w:val="22"/>
          <w:szCs w:val="22"/>
        </w:rPr>
        <w:t>d</w:t>
      </w:r>
      <w:r w:rsidRPr="00E87CC3">
        <w:rPr>
          <w:rFonts w:ascii="Garamond" w:hAnsi="Garamond"/>
          <w:b/>
          <w:sz w:val="22"/>
          <w:szCs w:val="22"/>
        </w:rPr>
        <w:t>efinitions</w:t>
      </w:r>
      <w:r w:rsidRPr="00E87CC3">
        <w:rPr>
          <w:rFonts w:ascii="Garamond" w:hAnsi="Garamond"/>
          <w:sz w:val="22"/>
          <w:szCs w:val="22"/>
        </w:rPr>
        <w:t xml:space="preserve"> – </w:t>
      </w:r>
    </w:p>
    <w:p w14:paraId="70A47BE8" w14:textId="133CBC2B" w:rsidR="00CB6120" w:rsidRPr="004341A7" w:rsidRDefault="00CB6120" w:rsidP="00CB6120">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CR1000/CR1000X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F35BF0">
        <w:rPr>
          <w:rFonts w:ascii="Garamond" w:hAnsi="Garamond"/>
          <w:sz w:val="22"/>
          <w:szCs w:val="22"/>
        </w:rPr>
        <w:t xml:space="preserve">but some comment codes </w:t>
      </w:r>
      <w:r w:rsidRPr="002B2239">
        <w:rPr>
          <w:rFonts w:ascii="Garamond" w:hAnsi="Garamond"/>
          <w:sz w:val="22"/>
          <w:szCs w:val="22"/>
        </w:rPr>
        <w:t xml:space="preserve">(marked with an * </w:t>
      </w:r>
      <w:r w:rsidR="0001584D" w:rsidRPr="002B2239">
        <w:rPr>
          <w:rFonts w:ascii="Garamond" w:hAnsi="Garamond"/>
          <w:sz w:val="22"/>
          <w:szCs w:val="22"/>
        </w:rPr>
        <w:t xml:space="preserve">below) </w:t>
      </w:r>
      <w:r w:rsidR="0001584D" w:rsidRPr="00F35BF0">
        <w:rPr>
          <w:rFonts w:ascii="Garamond" w:hAnsi="Garamond"/>
          <w:sz w:val="22"/>
          <w:szCs w:val="22"/>
        </w:rPr>
        <w:t>can</w:t>
      </w:r>
      <w:r w:rsidRPr="00F35BF0">
        <w:rPr>
          <w:rFonts w:ascii="Garamond" w:hAnsi="Garamond"/>
          <w:sz w:val="22"/>
          <w:szCs w:val="22"/>
        </w:rPr>
        <w:t xml:space="preserve"> be applied to the entire record in the </w:t>
      </w:r>
      <w:proofErr w:type="spellStart"/>
      <w:r w:rsidRPr="00F35BF0">
        <w:rPr>
          <w:rFonts w:ascii="Garamond" w:hAnsi="Garamond"/>
          <w:sz w:val="22"/>
          <w:szCs w:val="22"/>
        </w:rPr>
        <w:t>F_Record</w:t>
      </w:r>
      <w:proofErr w:type="spellEnd"/>
      <w:r w:rsidRPr="00F35BF0">
        <w:rPr>
          <w:rFonts w:ascii="Garamond" w:hAnsi="Garamond"/>
          <w:sz w:val="22"/>
          <w:szCs w:val="22"/>
        </w:rPr>
        <w:t xml:space="preserve"> column.</w:t>
      </w:r>
      <w:r w:rsidRPr="004341A7">
        <w:rPr>
          <w:rFonts w:ascii="Garamond" w:hAnsi="Garamond"/>
          <w:sz w:val="22"/>
          <w:szCs w:val="22"/>
        </w:rPr>
        <w:t xml:space="preserve">  </w:t>
      </w:r>
    </w:p>
    <w:p w14:paraId="71325716" w14:textId="77777777" w:rsidR="00CB6120" w:rsidRPr="004341A7" w:rsidRDefault="00CB6120" w:rsidP="00CB6120">
      <w:pPr>
        <w:pStyle w:val="HTMLPreformatted"/>
        <w:ind w:left="360" w:right="360"/>
        <w:rPr>
          <w:rFonts w:ascii="Garamond" w:hAnsi="Garamond"/>
          <w:sz w:val="22"/>
          <w:szCs w:val="22"/>
        </w:rPr>
      </w:pPr>
    </w:p>
    <w:p w14:paraId="3343D5D0" w14:textId="77777777" w:rsidR="00CB6120" w:rsidRPr="004341A7" w:rsidRDefault="00CB6120" w:rsidP="00CB6120">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Pr="004341A7">
        <w:rPr>
          <w:rFonts w:ascii="Garamond" w:hAnsi="Garamond"/>
          <w:sz w:val="22"/>
          <w:szCs w:val="22"/>
        </w:rPr>
        <w:t>General Errors</w:t>
      </w:r>
    </w:p>
    <w:p w14:paraId="4C6E58EA" w14:textId="77777777" w:rsidR="00CB6120" w:rsidRDefault="00CB6120" w:rsidP="00CB6120">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14:paraId="4055E65E" w14:textId="77777777" w:rsidR="00CB6120" w:rsidRDefault="00CB6120" w:rsidP="00CB6120">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14:paraId="3A738A6D" w14:textId="77777777" w:rsidR="00CB6120" w:rsidRPr="004341A7" w:rsidRDefault="00CB6120" w:rsidP="00CB6120">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14:paraId="7D924F1C" w14:textId="77777777" w:rsidR="00CB6120" w:rsidRDefault="00CB6120" w:rsidP="00CB6120">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 xml:space="preserve">Instrument </w:t>
      </w:r>
      <w:r>
        <w:rPr>
          <w:rFonts w:ascii="Garamond" w:hAnsi="Garamond"/>
          <w:sz w:val="22"/>
          <w:szCs w:val="22"/>
        </w:rPr>
        <w:t>m</w:t>
      </w:r>
      <w:r w:rsidRPr="004341A7">
        <w:rPr>
          <w:rFonts w:ascii="Garamond" w:hAnsi="Garamond"/>
          <w:sz w:val="22"/>
          <w:szCs w:val="22"/>
        </w:rPr>
        <w:t>aintenance</w:t>
      </w:r>
    </w:p>
    <w:p w14:paraId="70F1EB5E" w14:textId="77777777" w:rsidR="00CB6120" w:rsidRPr="004341A7" w:rsidRDefault="00CB6120" w:rsidP="00CB6120">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14:paraId="0BDF5B47" w14:textId="77777777" w:rsidR="00CB6120" w:rsidRDefault="00CB6120" w:rsidP="00CB6120">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Low </w:t>
      </w:r>
      <w:r>
        <w:rPr>
          <w:rFonts w:ascii="Garamond" w:hAnsi="Garamond"/>
          <w:sz w:val="22"/>
          <w:szCs w:val="22"/>
        </w:rPr>
        <w:t>b</w:t>
      </w:r>
      <w:r w:rsidRPr="004341A7">
        <w:rPr>
          <w:rFonts w:ascii="Garamond" w:hAnsi="Garamond"/>
          <w:sz w:val="22"/>
          <w:szCs w:val="22"/>
        </w:rPr>
        <w:t>attery</w:t>
      </w:r>
    </w:p>
    <w:p w14:paraId="12BD7C73" w14:textId="77777777" w:rsidR="00CB6120" w:rsidRPr="004341A7" w:rsidRDefault="00CB6120" w:rsidP="00CB6120">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0A5C1076" w14:textId="77777777" w:rsidR="00CB6120" w:rsidRDefault="00CB6120" w:rsidP="00CB6120">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14:paraId="08F039B1" w14:textId="77777777" w:rsidR="00CB6120" w:rsidRDefault="00CB6120" w:rsidP="00CB6120">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02E1DEF9" w14:textId="77777777" w:rsidR="00CB6120" w:rsidRDefault="00CB6120" w:rsidP="00CB6120">
      <w:pPr>
        <w:pStyle w:val="BodyText"/>
        <w:tabs>
          <w:tab w:val="left" w:pos="1080"/>
          <w:tab w:val="left" w:pos="1440"/>
          <w:tab w:val="left" w:pos="1980"/>
        </w:tabs>
        <w:ind w:right="720"/>
        <w:rPr>
          <w:rFonts w:ascii="Garamond" w:hAnsi="Garamond"/>
          <w:sz w:val="22"/>
          <w:szCs w:val="22"/>
        </w:rPr>
      </w:pPr>
    </w:p>
    <w:p w14:paraId="2E339541" w14:textId="77777777" w:rsidR="00CB6120" w:rsidRDefault="00CB6120" w:rsidP="00CB6120">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0BF1AB32" w14:textId="77777777" w:rsidR="00CB6120" w:rsidRDefault="00CB6120" w:rsidP="00CB6120">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514159B5" w14:textId="77777777" w:rsidR="00CB6120" w:rsidRDefault="00CB6120" w:rsidP="00CB6120">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531B459A" w14:textId="77777777" w:rsidR="00CB6120" w:rsidRDefault="00CB6120" w:rsidP="00CB6120">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5849FE69" w14:textId="77777777" w:rsidR="00CB6120" w:rsidRDefault="00CB6120" w:rsidP="00CB6120">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29B1D757" w14:textId="77777777" w:rsidR="00CB6120" w:rsidRDefault="00CB6120" w:rsidP="00CB6120">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269EEC3D" w14:textId="77777777" w:rsidR="00CB6120" w:rsidRPr="00E87CC3" w:rsidRDefault="00CB6120" w:rsidP="00CB6120">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39D9AC83" w14:textId="77777777" w:rsidR="00CB6120" w:rsidRDefault="00CB6120" w:rsidP="00CB6120">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6EBBFAF3" w14:textId="77777777" w:rsidR="00CB6120" w:rsidRDefault="00CB6120" w:rsidP="00CB6120">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p>
    <w:p w14:paraId="3C97228E" w14:textId="77777777" w:rsidR="00CB6120" w:rsidRPr="00E87CC3" w:rsidRDefault="00CB6120" w:rsidP="00CB6120">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0D15792E" w14:textId="77777777" w:rsidR="00CB6120" w:rsidRPr="00E87CC3" w:rsidRDefault="00CB6120" w:rsidP="00CB6120">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0BD69A27" w14:textId="77777777" w:rsidR="00CB6120" w:rsidRDefault="00CB6120" w:rsidP="00CB6120">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42E485BC" w14:textId="77777777" w:rsidR="00CB6120" w:rsidRDefault="00CB6120" w:rsidP="0001584D">
      <w:pPr>
        <w:keepNext/>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53EB66A5" w14:textId="77777777" w:rsidR="00CB6120" w:rsidRDefault="00CB6120" w:rsidP="00CB6120">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r w:rsidRPr="00E87CC3">
        <w:rPr>
          <w:rFonts w:ascii="Garamond" w:hAnsi="Garamond"/>
          <w:sz w:val="22"/>
          <w:szCs w:val="22"/>
        </w:rPr>
        <w:t xml:space="preserve"> </w:t>
      </w:r>
    </w:p>
    <w:p w14:paraId="08CDB09F" w14:textId="77777777" w:rsidR="00CB6120" w:rsidRDefault="00CB6120" w:rsidP="00CB6120">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Cause unknown</w:t>
      </w:r>
    </w:p>
    <w:p w14:paraId="55FD6DB8" w14:textId="77777777" w:rsidR="00CB6120" w:rsidRPr="004341A7" w:rsidRDefault="00CB6120" w:rsidP="00CB612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14:paraId="76672141" w14:textId="77777777" w:rsidR="00CB6120" w:rsidRDefault="00CB6120" w:rsidP="00CB6120">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6D73ACA7" w14:textId="77777777" w:rsidR="00CB6120" w:rsidRPr="00E87CC3" w:rsidRDefault="00CB6120" w:rsidP="00CB6120">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09B36E32" w14:textId="77777777" w:rsidR="00CB6120" w:rsidRDefault="00CB6120" w:rsidP="00CB6120">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43971A74" w14:textId="77777777" w:rsidR="00CB6120" w:rsidRDefault="00CB6120" w:rsidP="00CB6120">
      <w:pPr>
        <w:tabs>
          <w:tab w:val="left" w:pos="1080"/>
          <w:tab w:val="left" w:pos="1440"/>
          <w:tab w:val="left" w:pos="1980"/>
        </w:tabs>
        <w:ind w:left="720"/>
        <w:rPr>
          <w:rFonts w:ascii="Garamond" w:hAnsi="Garamond"/>
          <w:sz w:val="22"/>
          <w:szCs w:val="22"/>
        </w:rPr>
      </w:pPr>
      <w:r>
        <w:rPr>
          <w:rFonts w:ascii="Garamond" w:hAnsi="Garamond"/>
          <w:sz w:val="22"/>
          <w:szCs w:val="22"/>
        </w:rPr>
        <w:lastRenderedPageBreak/>
        <w:tab/>
        <w:t>CVT*</w:t>
      </w:r>
      <w:r>
        <w:rPr>
          <w:rFonts w:ascii="Garamond" w:hAnsi="Garamond"/>
          <w:sz w:val="22"/>
          <w:szCs w:val="22"/>
        </w:rPr>
        <w:tab/>
        <w:t>Possible vandalism/tampering</w:t>
      </w:r>
    </w:p>
    <w:p w14:paraId="16DEA704" w14:textId="77777777" w:rsidR="00CB6120" w:rsidRDefault="00CB6120" w:rsidP="00CB6120">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76B9F3E1" w14:textId="77777777" w:rsidR="00CB6120" w:rsidRPr="00E87CC3" w:rsidRDefault="00CB6120" w:rsidP="00CB6120">
      <w:pPr>
        <w:pStyle w:val="BodyText"/>
        <w:tabs>
          <w:tab w:val="left" w:pos="1062"/>
          <w:tab w:val="left" w:pos="1260"/>
        </w:tabs>
        <w:rPr>
          <w:rFonts w:ascii="Garamond" w:hAnsi="Garamond"/>
          <w:sz w:val="22"/>
          <w:szCs w:val="22"/>
        </w:rPr>
      </w:pPr>
    </w:p>
    <w:p w14:paraId="379A96A5" w14:textId="58DF4EC6" w:rsidR="00CB6120" w:rsidRPr="00E87CC3" w:rsidRDefault="00CB6120" w:rsidP="00CB6120">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w:t>
      </w:r>
    </w:p>
    <w:p w14:paraId="4092184D" w14:textId="77777777" w:rsidR="00CB6120" w:rsidRPr="00E87CC3" w:rsidRDefault="00CB6120" w:rsidP="00CB6120">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w:t>
      </w:r>
      <w:r w:rsidRPr="00E87CC3">
        <w:rPr>
          <w:rFonts w:ascii="Garamond" w:hAnsi="Garamond"/>
          <w:sz w:val="22"/>
          <w:szCs w:val="22"/>
        </w:rPr>
        <w:t xml:space="preserve"> additional information on missing data is needed, contact the Research Coordinator at the reserve submitting the data.</w:t>
      </w:r>
    </w:p>
    <w:p w14:paraId="3FBB0C14" w14:textId="77777777" w:rsidR="00CB6120" w:rsidRPr="006A1A55" w:rsidRDefault="00CB6120" w:rsidP="00CB6120">
      <w:pPr>
        <w:ind w:left="540"/>
        <w:jc w:val="both"/>
        <w:rPr>
          <w:rFonts w:ascii="Garamond" w:hAnsi="Garamond"/>
          <w:sz w:val="22"/>
          <w:szCs w:val="22"/>
        </w:rPr>
      </w:pPr>
    </w:p>
    <w:p w14:paraId="05CB2766" w14:textId="53B5AEFB" w:rsidR="00CB6120" w:rsidRPr="006A1A55" w:rsidRDefault="00CB6120" w:rsidP="00CB6120">
      <w:pPr>
        <w:ind w:left="540" w:right="900"/>
        <w:jc w:val="both"/>
        <w:rPr>
          <w:rFonts w:ascii="Garamond" w:hAnsi="Garamond"/>
          <w:iCs/>
          <w:sz w:val="22"/>
          <w:szCs w:val="22"/>
        </w:rPr>
      </w:pPr>
      <w:r w:rsidRPr="006A1A55">
        <w:rPr>
          <w:rFonts w:ascii="Garamond" w:hAnsi="Garamond"/>
          <w:iCs/>
          <w:sz w:val="22"/>
          <w:szCs w:val="22"/>
        </w:rPr>
        <w:t xml:space="preserve">Small negative PAR values are within range of the </w:t>
      </w:r>
      <w:r>
        <w:rPr>
          <w:rFonts w:ascii="Garamond" w:hAnsi="Garamond"/>
          <w:iCs/>
          <w:sz w:val="22"/>
          <w:szCs w:val="22"/>
        </w:rPr>
        <w:t xml:space="preserve">LI-COR </w:t>
      </w:r>
      <w:r w:rsidRPr="006A1A55">
        <w:rPr>
          <w:rFonts w:ascii="Garamond" w:hAnsi="Garamond"/>
          <w:iCs/>
          <w:sz w:val="22"/>
          <w:szCs w:val="22"/>
        </w:rPr>
        <w:t>sensor and are due to normal errors in the sensor and the CR1000 Datalogger.</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r>
        <w:rPr>
          <w:rFonts w:ascii="Garamond" w:hAnsi="Garamond"/>
          <w:iCs/>
          <w:sz w:val="22"/>
          <w:szCs w:val="22"/>
        </w:rPr>
        <w:t>LI-COR</w:t>
      </w:r>
      <w:r w:rsidRPr="006A1A55">
        <w:rPr>
          <w:rFonts w:ascii="Garamond" w:hAnsi="Garamond"/>
          <w:iCs/>
          <w:sz w:val="22"/>
          <w:szCs w:val="22"/>
        </w:rPr>
        <w:t xml:space="preserve"> sensor is +/- 2.214 </w:t>
      </w:r>
      <w:proofErr w:type="spellStart"/>
      <w:r w:rsidRPr="006A1A55">
        <w:rPr>
          <w:rFonts w:ascii="Garamond" w:hAnsi="Garamond"/>
          <w:iCs/>
          <w:sz w:val="22"/>
          <w:szCs w:val="22"/>
        </w:rPr>
        <w:t>mmoles</w:t>
      </w:r>
      <w:proofErr w:type="spellEnd"/>
      <w:r w:rsidRPr="006A1A55">
        <w:rPr>
          <w:rFonts w:ascii="Garamond" w:hAnsi="Garamond"/>
          <w:iCs/>
          <w:sz w:val="22"/>
          <w:szCs w:val="22"/>
        </w:rPr>
        <w:t xml:space="preserve">/m2 over a </w:t>
      </w:r>
      <w:r w:rsidR="0001584D" w:rsidRPr="006A1A55">
        <w:rPr>
          <w:rFonts w:ascii="Garamond" w:hAnsi="Garamond"/>
          <w:iCs/>
          <w:sz w:val="22"/>
          <w:szCs w:val="22"/>
        </w:rPr>
        <w:t>15-minute</w:t>
      </w:r>
      <w:r w:rsidRPr="006A1A55">
        <w:rPr>
          <w:rFonts w:ascii="Garamond" w:hAnsi="Garamond"/>
          <w:iCs/>
          <w:sz w:val="22"/>
          <w:szCs w:val="22"/>
        </w:rPr>
        <w:t xml:space="preserve"> interval.</w:t>
      </w:r>
      <w:r>
        <w:rPr>
          <w:rFonts w:ascii="Garamond" w:hAnsi="Garamond"/>
          <w:iCs/>
          <w:sz w:val="22"/>
          <w:szCs w:val="22"/>
        </w:rPr>
        <w:t xml:space="preserve"> These values are automatically flagged and coded as &lt;1&gt; (CAF).</w:t>
      </w:r>
    </w:p>
    <w:p w14:paraId="5DB31625" w14:textId="77777777" w:rsidR="00CB6120" w:rsidRPr="006A1A55" w:rsidRDefault="00CB6120" w:rsidP="00CB6120">
      <w:pPr>
        <w:ind w:left="540" w:right="900"/>
        <w:jc w:val="both"/>
        <w:rPr>
          <w:rFonts w:ascii="Garamond" w:hAnsi="Garamond"/>
          <w:iCs/>
          <w:sz w:val="22"/>
          <w:szCs w:val="22"/>
        </w:rPr>
      </w:pPr>
    </w:p>
    <w:p w14:paraId="3A657C15" w14:textId="77777777" w:rsidR="00CB6120" w:rsidRDefault="00CB6120" w:rsidP="00CB6120">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Pr>
          <w:rFonts w:ascii="Garamond" w:hAnsi="Garamond"/>
          <w:iCs/>
          <w:sz w:val="22"/>
          <w:szCs w:val="22"/>
        </w:rPr>
        <w:t xml:space="preserve"> and are flagged and coded as suspect, &lt;1&gt; (CAF)</w:t>
      </w:r>
      <w:r w:rsidRPr="006A1A55">
        <w:rPr>
          <w:rFonts w:ascii="Garamond" w:hAnsi="Garamond"/>
          <w:iCs/>
          <w:sz w:val="22"/>
          <w:szCs w:val="22"/>
        </w:rPr>
        <w:t>.</w:t>
      </w:r>
      <w:r>
        <w:rPr>
          <w:rFonts w:ascii="Garamond" w:hAnsi="Garamond"/>
          <w:iCs/>
          <w:sz w:val="22"/>
          <w:szCs w:val="22"/>
        </w:rPr>
        <w:t xml:space="preserve">  Values greater than 103 are rejected &lt;-3&gt;.</w:t>
      </w:r>
    </w:p>
    <w:p w14:paraId="62560805" w14:textId="2A47ACE7" w:rsidR="00CB6120" w:rsidRDefault="00CB6120" w:rsidP="00CB6120">
      <w:pPr>
        <w:spacing w:before="100" w:beforeAutospacing="1" w:after="100" w:afterAutospacing="1"/>
        <w:ind w:left="540" w:right="900"/>
        <w:jc w:val="both"/>
        <w:rPr>
          <w:sz w:val="22"/>
          <w:szCs w:val="22"/>
        </w:rPr>
      </w:pPr>
      <w:r>
        <w:rPr>
          <w:rFonts w:ascii="Garamond" w:hAnsi="Garamond"/>
          <w:sz w:val="22"/>
          <w:szCs w:val="22"/>
        </w:rPr>
        <w:t xml:space="preserve">Data recorded for all parameters (with the exception of cumulative precipitation) at the midnight timestamp (00:00) are the </w:t>
      </w:r>
      <w:r w:rsidR="0001584D">
        <w:rPr>
          <w:rFonts w:ascii="Garamond" w:hAnsi="Garamond"/>
          <w:sz w:val="22"/>
          <w:szCs w:val="22"/>
        </w:rPr>
        <w:t>15-minute</w:t>
      </w:r>
      <w:r>
        <w:rPr>
          <w:rFonts w:ascii="Garamond" w:hAnsi="Garamond"/>
          <w:sz w:val="22"/>
          <w:szCs w:val="22"/>
        </w:rPr>
        <w:t xml:space="preserv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Pr="00F0646E">
        <w:rPr>
          <w:rFonts w:ascii="Garamond" w:hAnsi="Garamond"/>
          <w:b/>
          <w:sz w:val="22"/>
          <w:szCs w:val="22"/>
        </w:rPr>
        <w:t>Note:  Cumulative precipitation is no longer available via export from the CDMO.  Please</w:t>
      </w:r>
      <w:r>
        <w:rPr>
          <w:rFonts w:ascii="Garamond" w:hAnsi="Garamond"/>
          <w:b/>
          <w:sz w:val="22"/>
          <w:szCs w:val="22"/>
        </w:rPr>
        <w:t xml:space="preserve"> contact the Reserve or the CDMO for more information or to obtain these data.</w:t>
      </w:r>
      <w:r>
        <w:rPr>
          <w:sz w:val="22"/>
          <w:szCs w:val="22"/>
        </w:rPr>
        <w:t xml:space="preserve"> </w:t>
      </w:r>
    </w:p>
    <w:p w14:paraId="7B4EC48A" w14:textId="7D45332A" w:rsidR="00667C56" w:rsidRDefault="00CB6120" w:rsidP="00595483">
      <w:pPr>
        <w:spacing w:before="100" w:beforeAutospacing="1" w:after="100" w:afterAutospacing="1"/>
        <w:rPr>
          <w:rFonts w:ascii="Garamond" w:hAnsi="Garamond"/>
          <w:b/>
          <w:sz w:val="22"/>
          <w:szCs w:val="22"/>
        </w:rPr>
      </w:pPr>
      <w:r w:rsidRPr="001911F7">
        <w:rPr>
          <w:rFonts w:ascii="Garamond" w:hAnsi="Garamond"/>
          <w:b/>
          <w:sz w:val="22"/>
          <w:szCs w:val="22"/>
        </w:rPr>
        <w:t>Data Flagged CRE or CWE</w:t>
      </w:r>
      <w:r w:rsidR="00595483">
        <w:rPr>
          <w:rFonts w:ascii="Garamond" w:hAnsi="Garamond"/>
          <w:b/>
          <w:sz w:val="22"/>
          <w:szCs w:val="22"/>
        </w:rPr>
        <w:t>:</w:t>
      </w:r>
    </w:p>
    <w:tbl>
      <w:tblPr>
        <w:tblStyle w:val="TableGrid"/>
        <w:tblW w:w="0" w:type="auto"/>
        <w:tblLook w:val="04A0" w:firstRow="1" w:lastRow="0" w:firstColumn="1" w:lastColumn="0" w:noHBand="0" w:noVBand="1"/>
        <w:tblPrChange w:id="157" w:author="Pacella, Christina (DEC)" w:date="2023-04-04T07:41:00Z">
          <w:tblPr>
            <w:tblStyle w:val="TableGrid"/>
            <w:tblW w:w="0" w:type="auto"/>
            <w:tblLook w:val="04A0" w:firstRow="1" w:lastRow="0" w:firstColumn="1" w:lastColumn="0" w:noHBand="0" w:noVBand="1"/>
          </w:tblPr>
        </w:tblPrChange>
      </w:tblPr>
      <w:tblGrid>
        <w:gridCol w:w="2744"/>
        <w:gridCol w:w="2744"/>
        <w:tblGridChange w:id="158">
          <w:tblGrid>
            <w:gridCol w:w="2744"/>
            <w:gridCol w:w="2744"/>
          </w:tblGrid>
        </w:tblGridChange>
      </w:tblGrid>
      <w:tr w:rsidR="00595483" w14:paraId="104479EC" w14:textId="77777777" w:rsidTr="00DF6792">
        <w:trPr>
          <w:trHeight w:val="296"/>
          <w:tblHeader/>
          <w:trPrChange w:id="159" w:author="Pacella, Christina (DEC)" w:date="2023-04-04T07:41:00Z">
            <w:trPr>
              <w:trHeight w:val="296"/>
              <w:tblHeader/>
            </w:trPr>
          </w:trPrChange>
        </w:trPr>
        <w:tc>
          <w:tcPr>
            <w:tcW w:w="5488" w:type="dxa"/>
            <w:gridSpan w:val="2"/>
            <w:tcBorders>
              <w:top w:val="nil"/>
              <w:left w:val="nil"/>
              <w:right w:val="nil"/>
            </w:tcBorders>
            <w:tcPrChange w:id="160" w:author="Pacella, Christina (DEC)" w:date="2023-04-04T07:41:00Z">
              <w:tcPr>
                <w:tcW w:w="5488" w:type="dxa"/>
                <w:gridSpan w:val="2"/>
                <w:tcBorders>
                  <w:top w:val="nil"/>
                  <w:left w:val="nil"/>
                </w:tcBorders>
              </w:tcPr>
            </w:tcPrChange>
          </w:tcPr>
          <w:p w14:paraId="242A928A" w14:textId="21AEB21C" w:rsidR="00595483" w:rsidRDefault="00595483" w:rsidP="00667C56">
            <w:pPr>
              <w:spacing w:before="100" w:beforeAutospacing="1" w:after="100" w:afterAutospacing="1"/>
              <w:rPr>
                <w:rFonts w:ascii="Garamond" w:hAnsi="Garamond"/>
                <w:bCs/>
              </w:rPr>
            </w:pPr>
            <w:r w:rsidRPr="00595483">
              <w:rPr>
                <w:rFonts w:ascii="Garamond" w:hAnsi="Garamond"/>
                <w:b/>
              </w:rPr>
              <w:t>FS</w:t>
            </w:r>
          </w:p>
        </w:tc>
      </w:tr>
      <w:tr w:rsidR="00811252" w14:paraId="7DF112B9" w14:textId="77777777" w:rsidTr="00667C56">
        <w:trPr>
          <w:trHeight w:val="296"/>
          <w:ins w:id="161" w:author="Pacella, Christina (DEC)" w:date="2023-04-17T09:11:00Z"/>
        </w:trPr>
        <w:tc>
          <w:tcPr>
            <w:tcW w:w="2744" w:type="dxa"/>
          </w:tcPr>
          <w:p w14:paraId="2620037F" w14:textId="4D81C6A3" w:rsidR="00811252" w:rsidRPr="00667C56" w:rsidRDefault="00811252" w:rsidP="00667C56">
            <w:pPr>
              <w:spacing w:before="100" w:beforeAutospacing="1" w:after="100" w:afterAutospacing="1"/>
              <w:rPr>
                <w:ins w:id="162" w:author="Pacella, Christina (DEC)" w:date="2023-04-17T09:11:00Z"/>
                <w:rFonts w:ascii="Garamond" w:hAnsi="Garamond"/>
                <w:bCs/>
              </w:rPr>
            </w:pPr>
            <w:ins w:id="163" w:author="Pacella, Christina (DEC)" w:date="2023-04-17T09:11:00Z">
              <w:r>
                <w:rPr>
                  <w:rFonts w:ascii="Garamond" w:hAnsi="Garamond"/>
                  <w:bCs/>
                </w:rPr>
                <w:t>02/03/2022 @ 06:00</w:t>
              </w:r>
            </w:ins>
          </w:p>
        </w:tc>
        <w:tc>
          <w:tcPr>
            <w:tcW w:w="2744" w:type="dxa"/>
          </w:tcPr>
          <w:p w14:paraId="3532EE69" w14:textId="6D31CD09" w:rsidR="00811252" w:rsidRDefault="00811252" w:rsidP="00667C56">
            <w:pPr>
              <w:spacing w:before="100" w:beforeAutospacing="1" w:after="100" w:afterAutospacing="1"/>
              <w:rPr>
                <w:ins w:id="164" w:author="Pacella, Christina (DEC)" w:date="2023-04-17T09:11:00Z"/>
                <w:rFonts w:ascii="Garamond" w:hAnsi="Garamond"/>
                <w:bCs/>
              </w:rPr>
            </w:pPr>
            <w:ins w:id="165" w:author="Pacella, Christina (DEC)" w:date="2023-04-17T09:11:00Z">
              <w:r>
                <w:rPr>
                  <w:rFonts w:ascii="Garamond" w:hAnsi="Garamond"/>
                  <w:bCs/>
                </w:rPr>
                <w:t>02/05/2022 @ 00:00</w:t>
              </w:r>
            </w:ins>
          </w:p>
        </w:tc>
      </w:tr>
      <w:tr w:rsidR="00667C56" w14:paraId="416F6C5B" w14:textId="77777777" w:rsidTr="00667C56">
        <w:trPr>
          <w:trHeight w:val="296"/>
        </w:trPr>
        <w:tc>
          <w:tcPr>
            <w:tcW w:w="2744" w:type="dxa"/>
          </w:tcPr>
          <w:p w14:paraId="41EF8A68" w14:textId="33D378C1" w:rsidR="00667C56" w:rsidRPr="00667C56" w:rsidRDefault="00667C56" w:rsidP="00667C56">
            <w:pPr>
              <w:spacing w:before="100" w:beforeAutospacing="1" w:after="100" w:afterAutospacing="1"/>
              <w:rPr>
                <w:rFonts w:ascii="Garamond" w:hAnsi="Garamond"/>
                <w:bCs/>
              </w:rPr>
            </w:pPr>
            <w:r w:rsidRPr="00667C56">
              <w:rPr>
                <w:rFonts w:ascii="Garamond" w:hAnsi="Garamond"/>
                <w:bCs/>
              </w:rPr>
              <w:t>03/31</w:t>
            </w:r>
            <w:r>
              <w:rPr>
                <w:rFonts w:ascii="Garamond" w:hAnsi="Garamond"/>
                <w:bCs/>
              </w:rPr>
              <w:t>/</w:t>
            </w:r>
            <w:r w:rsidRPr="00667C56">
              <w:rPr>
                <w:rFonts w:ascii="Garamond" w:hAnsi="Garamond"/>
                <w:bCs/>
              </w:rPr>
              <w:t xml:space="preserve">2022 @ </w:t>
            </w:r>
            <w:r>
              <w:rPr>
                <w:rFonts w:ascii="Garamond" w:hAnsi="Garamond"/>
                <w:bCs/>
              </w:rPr>
              <w:t>15:45</w:t>
            </w:r>
          </w:p>
        </w:tc>
        <w:tc>
          <w:tcPr>
            <w:tcW w:w="2744" w:type="dxa"/>
          </w:tcPr>
          <w:p w14:paraId="1D9D9525" w14:textId="3D7AE09A" w:rsidR="00667C56" w:rsidRPr="00667C56" w:rsidRDefault="00667C56" w:rsidP="00667C56">
            <w:pPr>
              <w:spacing w:before="100" w:beforeAutospacing="1" w:after="100" w:afterAutospacing="1"/>
              <w:rPr>
                <w:rFonts w:ascii="Garamond" w:hAnsi="Garamond"/>
                <w:bCs/>
              </w:rPr>
            </w:pPr>
            <w:r>
              <w:rPr>
                <w:rFonts w:ascii="Garamond" w:hAnsi="Garamond"/>
                <w:bCs/>
              </w:rPr>
              <w:t>04/0</w:t>
            </w:r>
            <w:r w:rsidR="006306E6">
              <w:rPr>
                <w:rFonts w:ascii="Garamond" w:hAnsi="Garamond"/>
                <w:bCs/>
              </w:rPr>
              <w:t>2</w:t>
            </w:r>
            <w:r>
              <w:rPr>
                <w:rFonts w:ascii="Garamond" w:hAnsi="Garamond"/>
                <w:bCs/>
              </w:rPr>
              <w:t>/2022 @ 0</w:t>
            </w:r>
            <w:r w:rsidR="006306E6">
              <w:rPr>
                <w:rFonts w:ascii="Garamond" w:hAnsi="Garamond"/>
                <w:bCs/>
              </w:rPr>
              <w:t>0:00</w:t>
            </w:r>
          </w:p>
        </w:tc>
      </w:tr>
      <w:tr w:rsidR="00667C56" w14:paraId="5676B4D9" w14:textId="77777777" w:rsidTr="00667C56">
        <w:trPr>
          <w:trHeight w:val="296"/>
        </w:trPr>
        <w:tc>
          <w:tcPr>
            <w:tcW w:w="2744" w:type="dxa"/>
          </w:tcPr>
          <w:p w14:paraId="6A9CB693" w14:textId="72564A47" w:rsidR="00667C56" w:rsidRPr="00667C56" w:rsidRDefault="00667C56" w:rsidP="00667C56">
            <w:pPr>
              <w:spacing w:before="100" w:beforeAutospacing="1" w:after="100" w:afterAutospacing="1"/>
              <w:rPr>
                <w:rFonts w:ascii="Garamond" w:hAnsi="Garamond"/>
                <w:bCs/>
              </w:rPr>
            </w:pPr>
            <w:r>
              <w:rPr>
                <w:rFonts w:ascii="Garamond" w:hAnsi="Garamond"/>
                <w:bCs/>
              </w:rPr>
              <w:t>04/07/2022 @ 01:45</w:t>
            </w:r>
          </w:p>
        </w:tc>
        <w:tc>
          <w:tcPr>
            <w:tcW w:w="2744" w:type="dxa"/>
          </w:tcPr>
          <w:p w14:paraId="1915053D" w14:textId="35080E9B" w:rsidR="00667C56" w:rsidRPr="00667C56" w:rsidRDefault="00667C56" w:rsidP="00667C56">
            <w:pPr>
              <w:spacing w:before="100" w:beforeAutospacing="1" w:after="100" w:afterAutospacing="1"/>
              <w:rPr>
                <w:rFonts w:ascii="Garamond" w:hAnsi="Garamond"/>
                <w:bCs/>
              </w:rPr>
            </w:pPr>
            <w:r>
              <w:rPr>
                <w:rFonts w:ascii="Garamond" w:hAnsi="Garamond"/>
                <w:bCs/>
              </w:rPr>
              <w:t>04/09/2022 @ 00:00</w:t>
            </w:r>
          </w:p>
        </w:tc>
      </w:tr>
      <w:tr w:rsidR="00667C56" w14:paraId="762DEFD5" w14:textId="77777777" w:rsidTr="00667C56">
        <w:trPr>
          <w:trHeight w:val="296"/>
        </w:trPr>
        <w:tc>
          <w:tcPr>
            <w:tcW w:w="2744" w:type="dxa"/>
          </w:tcPr>
          <w:p w14:paraId="2304D1CF" w14:textId="221190D7" w:rsidR="00667C56" w:rsidRPr="00667C56" w:rsidRDefault="00667C56" w:rsidP="00667C56">
            <w:pPr>
              <w:spacing w:before="100" w:beforeAutospacing="1" w:after="100" w:afterAutospacing="1"/>
              <w:rPr>
                <w:rFonts w:ascii="Garamond" w:hAnsi="Garamond"/>
                <w:bCs/>
              </w:rPr>
            </w:pPr>
            <w:r>
              <w:rPr>
                <w:rFonts w:ascii="Garamond" w:hAnsi="Garamond"/>
                <w:bCs/>
              </w:rPr>
              <w:t>04/18/2022 @ 18:45</w:t>
            </w:r>
          </w:p>
        </w:tc>
        <w:tc>
          <w:tcPr>
            <w:tcW w:w="2744" w:type="dxa"/>
          </w:tcPr>
          <w:p w14:paraId="0AF1B809" w14:textId="328D9EBB" w:rsidR="00667C56" w:rsidRPr="00667C56" w:rsidRDefault="00667C56" w:rsidP="00667C56">
            <w:pPr>
              <w:spacing w:before="100" w:beforeAutospacing="1" w:after="100" w:afterAutospacing="1"/>
              <w:rPr>
                <w:rFonts w:ascii="Garamond" w:hAnsi="Garamond"/>
                <w:bCs/>
              </w:rPr>
            </w:pPr>
            <w:r>
              <w:rPr>
                <w:rFonts w:ascii="Garamond" w:hAnsi="Garamond"/>
                <w:bCs/>
              </w:rPr>
              <w:t>04/20/5022 @ 00:00</w:t>
            </w:r>
          </w:p>
        </w:tc>
      </w:tr>
      <w:tr w:rsidR="00667C56" w14:paraId="01A0CDF5" w14:textId="77777777" w:rsidTr="00667C56">
        <w:trPr>
          <w:trHeight w:val="296"/>
        </w:trPr>
        <w:tc>
          <w:tcPr>
            <w:tcW w:w="2744" w:type="dxa"/>
          </w:tcPr>
          <w:p w14:paraId="28E6080C" w14:textId="00F11B02" w:rsidR="00667C56" w:rsidRDefault="00667C56" w:rsidP="00667C56">
            <w:pPr>
              <w:spacing w:before="100" w:beforeAutospacing="1" w:after="100" w:afterAutospacing="1"/>
              <w:rPr>
                <w:rFonts w:ascii="Garamond" w:hAnsi="Garamond"/>
                <w:bCs/>
              </w:rPr>
            </w:pPr>
            <w:r>
              <w:rPr>
                <w:rFonts w:ascii="Garamond" w:hAnsi="Garamond"/>
                <w:bCs/>
              </w:rPr>
              <w:t>05/16/2022 @ 12:00</w:t>
            </w:r>
          </w:p>
        </w:tc>
        <w:tc>
          <w:tcPr>
            <w:tcW w:w="2744" w:type="dxa"/>
          </w:tcPr>
          <w:p w14:paraId="1BCF7AA5" w14:textId="0794634F" w:rsidR="00667C56" w:rsidRDefault="00667C56" w:rsidP="00667C56">
            <w:pPr>
              <w:spacing w:before="100" w:beforeAutospacing="1" w:after="100" w:afterAutospacing="1"/>
              <w:rPr>
                <w:rFonts w:ascii="Garamond" w:hAnsi="Garamond"/>
                <w:bCs/>
              </w:rPr>
            </w:pPr>
            <w:r>
              <w:rPr>
                <w:rFonts w:ascii="Garamond" w:hAnsi="Garamond"/>
                <w:bCs/>
              </w:rPr>
              <w:t>05/17/2022 @ 00:00</w:t>
            </w:r>
          </w:p>
        </w:tc>
      </w:tr>
      <w:tr w:rsidR="00667C56" w14:paraId="51F5E7B1" w14:textId="77777777" w:rsidTr="00667C56">
        <w:trPr>
          <w:trHeight w:val="296"/>
        </w:trPr>
        <w:tc>
          <w:tcPr>
            <w:tcW w:w="2744" w:type="dxa"/>
          </w:tcPr>
          <w:p w14:paraId="4D52B934" w14:textId="67EE848B" w:rsidR="00667C56" w:rsidRDefault="00667C56" w:rsidP="00667C56">
            <w:pPr>
              <w:spacing w:before="100" w:beforeAutospacing="1" w:after="100" w:afterAutospacing="1"/>
              <w:rPr>
                <w:rFonts w:ascii="Garamond" w:hAnsi="Garamond"/>
                <w:bCs/>
              </w:rPr>
            </w:pPr>
            <w:r>
              <w:rPr>
                <w:rFonts w:ascii="Garamond" w:hAnsi="Garamond"/>
                <w:bCs/>
              </w:rPr>
              <w:t>06/09/2022 @ 02:00</w:t>
            </w:r>
          </w:p>
        </w:tc>
        <w:tc>
          <w:tcPr>
            <w:tcW w:w="2744" w:type="dxa"/>
          </w:tcPr>
          <w:p w14:paraId="7997DC93" w14:textId="4F344353" w:rsidR="00667C56" w:rsidRDefault="00667C56" w:rsidP="00667C56">
            <w:pPr>
              <w:spacing w:before="100" w:beforeAutospacing="1" w:after="100" w:afterAutospacing="1"/>
              <w:rPr>
                <w:rFonts w:ascii="Garamond" w:hAnsi="Garamond"/>
                <w:bCs/>
              </w:rPr>
            </w:pPr>
            <w:r>
              <w:rPr>
                <w:rFonts w:ascii="Garamond" w:hAnsi="Garamond"/>
                <w:bCs/>
              </w:rPr>
              <w:t>06/10/2022 @ 00:00</w:t>
            </w:r>
          </w:p>
        </w:tc>
      </w:tr>
      <w:tr w:rsidR="001D2FB4" w14:paraId="0C991875" w14:textId="77777777" w:rsidTr="00667C56">
        <w:trPr>
          <w:trHeight w:val="296"/>
        </w:trPr>
        <w:tc>
          <w:tcPr>
            <w:tcW w:w="2744" w:type="dxa"/>
          </w:tcPr>
          <w:p w14:paraId="501919A2" w14:textId="008C2005" w:rsidR="001D2FB4" w:rsidRDefault="001D2FB4" w:rsidP="00667C56">
            <w:pPr>
              <w:spacing w:before="100" w:beforeAutospacing="1" w:after="100" w:afterAutospacing="1"/>
              <w:rPr>
                <w:rFonts w:ascii="Garamond" w:hAnsi="Garamond"/>
                <w:bCs/>
              </w:rPr>
            </w:pPr>
            <w:r>
              <w:rPr>
                <w:rFonts w:ascii="Garamond" w:hAnsi="Garamond"/>
                <w:bCs/>
              </w:rPr>
              <w:t>07/13/2022 @ 19:00</w:t>
            </w:r>
          </w:p>
        </w:tc>
        <w:tc>
          <w:tcPr>
            <w:tcW w:w="2744" w:type="dxa"/>
          </w:tcPr>
          <w:p w14:paraId="6DF935FD" w14:textId="116409AB" w:rsidR="001D2FB4" w:rsidRDefault="001D2FB4" w:rsidP="00667C56">
            <w:pPr>
              <w:spacing w:before="100" w:beforeAutospacing="1" w:after="100" w:afterAutospacing="1"/>
              <w:rPr>
                <w:rFonts w:ascii="Garamond" w:hAnsi="Garamond"/>
                <w:bCs/>
              </w:rPr>
            </w:pPr>
            <w:r>
              <w:rPr>
                <w:rFonts w:ascii="Garamond" w:hAnsi="Garamond"/>
                <w:bCs/>
              </w:rPr>
              <w:t>07/14/2022 @ 00:00</w:t>
            </w:r>
          </w:p>
        </w:tc>
      </w:tr>
      <w:tr w:rsidR="001D2FB4" w14:paraId="4F52C5E3" w14:textId="77777777" w:rsidTr="00667C56">
        <w:trPr>
          <w:trHeight w:val="296"/>
        </w:trPr>
        <w:tc>
          <w:tcPr>
            <w:tcW w:w="2744" w:type="dxa"/>
          </w:tcPr>
          <w:p w14:paraId="4B138C75" w14:textId="08B7C5D4" w:rsidR="001D2FB4" w:rsidRDefault="001D2FB4" w:rsidP="00667C56">
            <w:pPr>
              <w:spacing w:before="100" w:beforeAutospacing="1" w:after="100" w:afterAutospacing="1"/>
              <w:rPr>
                <w:rFonts w:ascii="Garamond" w:hAnsi="Garamond"/>
                <w:bCs/>
              </w:rPr>
            </w:pPr>
            <w:r>
              <w:rPr>
                <w:rFonts w:ascii="Garamond" w:hAnsi="Garamond"/>
                <w:bCs/>
              </w:rPr>
              <w:t>07/18/2022 @ 06:45</w:t>
            </w:r>
          </w:p>
        </w:tc>
        <w:tc>
          <w:tcPr>
            <w:tcW w:w="2744" w:type="dxa"/>
          </w:tcPr>
          <w:p w14:paraId="480051E6" w14:textId="0456C0D6" w:rsidR="001D2FB4" w:rsidRDefault="001D2FB4" w:rsidP="00667C56">
            <w:pPr>
              <w:spacing w:before="100" w:beforeAutospacing="1" w:after="100" w:afterAutospacing="1"/>
              <w:rPr>
                <w:rFonts w:ascii="Garamond" w:hAnsi="Garamond"/>
                <w:bCs/>
              </w:rPr>
            </w:pPr>
            <w:r>
              <w:rPr>
                <w:rFonts w:ascii="Garamond" w:hAnsi="Garamond"/>
                <w:bCs/>
              </w:rPr>
              <w:t>07/19/2022 @ 00:00</w:t>
            </w:r>
          </w:p>
        </w:tc>
      </w:tr>
      <w:tr w:rsidR="001D2FB4" w14:paraId="6660873A" w14:textId="77777777" w:rsidTr="00667C56">
        <w:trPr>
          <w:trHeight w:val="296"/>
        </w:trPr>
        <w:tc>
          <w:tcPr>
            <w:tcW w:w="2744" w:type="dxa"/>
          </w:tcPr>
          <w:p w14:paraId="7A982FD9" w14:textId="65A7D2ED" w:rsidR="001D2FB4" w:rsidRDefault="001D2FB4" w:rsidP="00667C56">
            <w:pPr>
              <w:spacing w:before="100" w:beforeAutospacing="1" w:after="100" w:afterAutospacing="1"/>
              <w:rPr>
                <w:rFonts w:ascii="Garamond" w:hAnsi="Garamond"/>
                <w:bCs/>
              </w:rPr>
            </w:pPr>
            <w:r>
              <w:rPr>
                <w:rFonts w:ascii="Garamond" w:hAnsi="Garamond"/>
                <w:bCs/>
              </w:rPr>
              <w:t>08/26/2022 @ 13:45</w:t>
            </w:r>
          </w:p>
        </w:tc>
        <w:tc>
          <w:tcPr>
            <w:tcW w:w="2744" w:type="dxa"/>
          </w:tcPr>
          <w:p w14:paraId="3B70830E" w14:textId="3B9CEEE1" w:rsidR="001D2FB4" w:rsidRDefault="001D2FB4" w:rsidP="00667C56">
            <w:pPr>
              <w:spacing w:before="100" w:beforeAutospacing="1" w:after="100" w:afterAutospacing="1"/>
              <w:rPr>
                <w:rFonts w:ascii="Garamond" w:hAnsi="Garamond"/>
                <w:bCs/>
              </w:rPr>
            </w:pPr>
            <w:r>
              <w:rPr>
                <w:rFonts w:ascii="Garamond" w:hAnsi="Garamond"/>
                <w:bCs/>
              </w:rPr>
              <w:t>08/27/2022 @ 00:00</w:t>
            </w:r>
          </w:p>
        </w:tc>
      </w:tr>
      <w:tr w:rsidR="00C662C8" w14:paraId="3D0BF673" w14:textId="77777777" w:rsidTr="00667C56">
        <w:trPr>
          <w:trHeight w:val="296"/>
        </w:trPr>
        <w:tc>
          <w:tcPr>
            <w:tcW w:w="2744" w:type="dxa"/>
          </w:tcPr>
          <w:p w14:paraId="082AE8E9" w14:textId="314D28D4" w:rsidR="00C662C8" w:rsidRDefault="00C662C8" w:rsidP="00667C56">
            <w:pPr>
              <w:spacing w:before="100" w:beforeAutospacing="1" w:after="100" w:afterAutospacing="1"/>
              <w:rPr>
                <w:rFonts w:ascii="Garamond" w:hAnsi="Garamond"/>
                <w:bCs/>
              </w:rPr>
            </w:pPr>
            <w:r>
              <w:rPr>
                <w:rFonts w:ascii="Garamond" w:hAnsi="Garamond"/>
                <w:bCs/>
              </w:rPr>
              <w:t>08/30/2022 @ 14:45</w:t>
            </w:r>
          </w:p>
        </w:tc>
        <w:tc>
          <w:tcPr>
            <w:tcW w:w="2744" w:type="dxa"/>
          </w:tcPr>
          <w:p w14:paraId="7135EE82" w14:textId="6C03C90F" w:rsidR="00C662C8" w:rsidRDefault="00C662C8" w:rsidP="00667C56">
            <w:pPr>
              <w:spacing w:before="100" w:beforeAutospacing="1" w:after="100" w:afterAutospacing="1"/>
              <w:rPr>
                <w:rFonts w:ascii="Garamond" w:hAnsi="Garamond"/>
                <w:bCs/>
              </w:rPr>
            </w:pPr>
            <w:r>
              <w:rPr>
                <w:rFonts w:ascii="Garamond" w:hAnsi="Garamond"/>
                <w:bCs/>
              </w:rPr>
              <w:t>08/31/2022 @ 00:00</w:t>
            </w:r>
          </w:p>
        </w:tc>
      </w:tr>
      <w:tr w:rsidR="001D2FB4" w14:paraId="47BA48C8" w14:textId="77777777" w:rsidTr="00667C56">
        <w:trPr>
          <w:trHeight w:val="296"/>
        </w:trPr>
        <w:tc>
          <w:tcPr>
            <w:tcW w:w="2744" w:type="dxa"/>
          </w:tcPr>
          <w:p w14:paraId="156CCDEF" w14:textId="4688604E" w:rsidR="001D2FB4" w:rsidRDefault="001D2FB4" w:rsidP="00667C56">
            <w:pPr>
              <w:spacing w:before="100" w:beforeAutospacing="1" w:after="100" w:afterAutospacing="1"/>
              <w:rPr>
                <w:rFonts w:ascii="Garamond" w:hAnsi="Garamond"/>
                <w:bCs/>
              </w:rPr>
            </w:pPr>
            <w:r>
              <w:rPr>
                <w:rFonts w:ascii="Garamond" w:hAnsi="Garamond"/>
                <w:bCs/>
              </w:rPr>
              <w:t>09/05/2022 @ 03:45</w:t>
            </w:r>
          </w:p>
        </w:tc>
        <w:tc>
          <w:tcPr>
            <w:tcW w:w="2744" w:type="dxa"/>
          </w:tcPr>
          <w:p w14:paraId="0A24FAE8" w14:textId="7FBFDBD7" w:rsidR="001D2FB4" w:rsidRDefault="001D2FB4" w:rsidP="00667C56">
            <w:pPr>
              <w:spacing w:before="100" w:beforeAutospacing="1" w:after="100" w:afterAutospacing="1"/>
              <w:rPr>
                <w:rFonts w:ascii="Garamond" w:hAnsi="Garamond"/>
                <w:bCs/>
              </w:rPr>
            </w:pPr>
            <w:r>
              <w:rPr>
                <w:rFonts w:ascii="Garamond" w:hAnsi="Garamond"/>
                <w:bCs/>
              </w:rPr>
              <w:t>09/07/2022 @ 00:00</w:t>
            </w:r>
          </w:p>
        </w:tc>
      </w:tr>
      <w:tr w:rsidR="00C662C8" w14:paraId="491F6669" w14:textId="77777777" w:rsidTr="00667C56">
        <w:trPr>
          <w:trHeight w:val="296"/>
        </w:trPr>
        <w:tc>
          <w:tcPr>
            <w:tcW w:w="2744" w:type="dxa"/>
          </w:tcPr>
          <w:p w14:paraId="6F1C009D" w14:textId="388CF6E4" w:rsidR="00C662C8" w:rsidRDefault="00C662C8" w:rsidP="00667C56">
            <w:pPr>
              <w:spacing w:before="100" w:beforeAutospacing="1" w:after="100" w:afterAutospacing="1"/>
              <w:rPr>
                <w:rFonts w:ascii="Garamond" w:hAnsi="Garamond"/>
                <w:bCs/>
              </w:rPr>
            </w:pPr>
            <w:r>
              <w:rPr>
                <w:rFonts w:ascii="Garamond" w:hAnsi="Garamond"/>
                <w:bCs/>
              </w:rPr>
              <w:t>10/04/2022 @ 10:45</w:t>
            </w:r>
          </w:p>
        </w:tc>
        <w:tc>
          <w:tcPr>
            <w:tcW w:w="2744" w:type="dxa"/>
          </w:tcPr>
          <w:p w14:paraId="20507183" w14:textId="67605343" w:rsidR="00C662C8" w:rsidRDefault="00C662C8" w:rsidP="00667C56">
            <w:pPr>
              <w:spacing w:before="100" w:beforeAutospacing="1" w:after="100" w:afterAutospacing="1"/>
              <w:rPr>
                <w:rFonts w:ascii="Garamond" w:hAnsi="Garamond"/>
                <w:bCs/>
              </w:rPr>
            </w:pPr>
            <w:r>
              <w:rPr>
                <w:rFonts w:ascii="Garamond" w:hAnsi="Garamond"/>
                <w:bCs/>
              </w:rPr>
              <w:t>10/06/2022 @ 00:00</w:t>
            </w:r>
          </w:p>
        </w:tc>
      </w:tr>
      <w:tr w:rsidR="001D2FB4" w14:paraId="49A74FF9" w14:textId="77777777" w:rsidTr="00667C56">
        <w:trPr>
          <w:trHeight w:val="296"/>
        </w:trPr>
        <w:tc>
          <w:tcPr>
            <w:tcW w:w="2744" w:type="dxa"/>
          </w:tcPr>
          <w:p w14:paraId="7E7629C0" w14:textId="588E2C66" w:rsidR="001D2FB4" w:rsidRDefault="001D2FB4" w:rsidP="00667C56">
            <w:pPr>
              <w:spacing w:before="100" w:beforeAutospacing="1" w:after="100" w:afterAutospacing="1"/>
              <w:rPr>
                <w:rFonts w:ascii="Garamond" w:hAnsi="Garamond"/>
                <w:bCs/>
              </w:rPr>
            </w:pPr>
            <w:r>
              <w:rPr>
                <w:rFonts w:ascii="Garamond" w:hAnsi="Garamond"/>
                <w:bCs/>
              </w:rPr>
              <w:t>10/13/2022 @ 09:00</w:t>
            </w:r>
          </w:p>
        </w:tc>
        <w:tc>
          <w:tcPr>
            <w:tcW w:w="2744" w:type="dxa"/>
          </w:tcPr>
          <w:p w14:paraId="162CA449" w14:textId="572AF9F2" w:rsidR="001D2FB4" w:rsidRDefault="001D2FB4" w:rsidP="00667C56">
            <w:pPr>
              <w:spacing w:before="100" w:beforeAutospacing="1" w:after="100" w:afterAutospacing="1"/>
              <w:rPr>
                <w:rFonts w:ascii="Garamond" w:hAnsi="Garamond"/>
                <w:bCs/>
              </w:rPr>
            </w:pPr>
            <w:r>
              <w:rPr>
                <w:rFonts w:ascii="Garamond" w:hAnsi="Garamond"/>
                <w:bCs/>
              </w:rPr>
              <w:t>10/15/2022 @ 00:00</w:t>
            </w:r>
          </w:p>
        </w:tc>
      </w:tr>
      <w:tr w:rsidR="00B80030" w14:paraId="477080BD" w14:textId="77777777" w:rsidTr="00667C56">
        <w:trPr>
          <w:trHeight w:val="296"/>
        </w:trPr>
        <w:tc>
          <w:tcPr>
            <w:tcW w:w="2744" w:type="dxa"/>
          </w:tcPr>
          <w:p w14:paraId="77F6C4AA" w14:textId="2A251ED7" w:rsidR="00B80030" w:rsidRDefault="00B80030" w:rsidP="00667C56">
            <w:pPr>
              <w:spacing w:before="100" w:beforeAutospacing="1" w:after="100" w:afterAutospacing="1"/>
              <w:rPr>
                <w:rFonts w:ascii="Garamond" w:hAnsi="Garamond"/>
                <w:bCs/>
              </w:rPr>
            </w:pPr>
            <w:r>
              <w:rPr>
                <w:rFonts w:ascii="Garamond" w:hAnsi="Garamond"/>
                <w:bCs/>
              </w:rPr>
              <w:t>10/24/2022 @ 06:30</w:t>
            </w:r>
          </w:p>
        </w:tc>
        <w:tc>
          <w:tcPr>
            <w:tcW w:w="2744" w:type="dxa"/>
          </w:tcPr>
          <w:p w14:paraId="50E39FA6" w14:textId="5F64093B" w:rsidR="00B80030" w:rsidRDefault="00B80030" w:rsidP="00667C56">
            <w:pPr>
              <w:spacing w:before="100" w:beforeAutospacing="1" w:after="100" w:afterAutospacing="1"/>
              <w:rPr>
                <w:rFonts w:ascii="Garamond" w:hAnsi="Garamond"/>
                <w:bCs/>
              </w:rPr>
            </w:pPr>
            <w:r>
              <w:rPr>
                <w:rFonts w:ascii="Garamond" w:hAnsi="Garamond"/>
                <w:bCs/>
              </w:rPr>
              <w:t>10/26/2022 @ 00:00</w:t>
            </w:r>
          </w:p>
        </w:tc>
      </w:tr>
      <w:tr w:rsidR="00B80030" w14:paraId="23B987C5" w14:textId="77777777" w:rsidTr="00667C56">
        <w:trPr>
          <w:trHeight w:val="296"/>
        </w:trPr>
        <w:tc>
          <w:tcPr>
            <w:tcW w:w="2744" w:type="dxa"/>
          </w:tcPr>
          <w:p w14:paraId="1CF29F0F" w14:textId="0E5E8DB5" w:rsidR="00B80030" w:rsidRDefault="00B80030" w:rsidP="00667C56">
            <w:pPr>
              <w:spacing w:before="100" w:beforeAutospacing="1" w:after="100" w:afterAutospacing="1"/>
              <w:rPr>
                <w:rFonts w:ascii="Garamond" w:hAnsi="Garamond"/>
                <w:bCs/>
              </w:rPr>
            </w:pPr>
            <w:r>
              <w:rPr>
                <w:rFonts w:ascii="Garamond" w:hAnsi="Garamond"/>
                <w:bCs/>
              </w:rPr>
              <w:t>11/11/2022 @ 13:45</w:t>
            </w:r>
          </w:p>
        </w:tc>
        <w:tc>
          <w:tcPr>
            <w:tcW w:w="2744" w:type="dxa"/>
          </w:tcPr>
          <w:p w14:paraId="22CCBE9E" w14:textId="752EA52A" w:rsidR="00B80030" w:rsidRDefault="00B80030" w:rsidP="00667C56">
            <w:pPr>
              <w:spacing w:before="100" w:beforeAutospacing="1" w:after="100" w:afterAutospacing="1"/>
              <w:rPr>
                <w:rFonts w:ascii="Garamond" w:hAnsi="Garamond"/>
                <w:bCs/>
              </w:rPr>
            </w:pPr>
            <w:r>
              <w:rPr>
                <w:rFonts w:ascii="Garamond" w:hAnsi="Garamond"/>
                <w:bCs/>
              </w:rPr>
              <w:t>11/12/2022 @ 00:00</w:t>
            </w:r>
          </w:p>
        </w:tc>
      </w:tr>
      <w:tr w:rsidR="00B80030" w14:paraId="3E5D7192" w14:textId="77777777" w:rsidTr="00667C56">
        <w:trPr>
          <w:trHeight w:val="296"/>
        </w:trPr>
        <w:tc>
          <w:tcPr>
            <w:tcW w:w="2744" w:type="dxa"/>
          </w:tcPr>
          <w:p w14:paraId="7E1CEE6D" w14:textId="1E1E1005" w:rsidR="00B80030" w:rsidRDefault="00B80030" w:rsidP="00667C56">
            <w:pPr>
              <w:spacing w:before="100" w:beforeAutospacing="1" w:after="100" w:afterAutospacing="1"/>
              <w:rPr>
                <w:rFonts w:ascii="Garamond" w:hAnsi="Garamond"/>
                <w:bCs/>
              </w:rPr>
            </w:pPr>
            <w:r>
              <w:rPr>
                <w:rFonts w:ascii="Garamond" w:hAnsi="Garamond"/>
                <w:bCs/>
              </w:rPr>
              <w:t>11/15/2022 @ 19:00</w:t>
            </w:r>
          </w:p>
        </w:tc>
        <w:tc>
          <w:tcPr>
            <w:tcW w:w="2744" w:type="dxa"/>
          </w:tcPr>
          <w:p w14:paraId="36F3B46C" w14:textId="738AD44B" w:rsidR="00B80030" w:rsidRDefault="00B80030" w:rsidP="00667C56">
            <w:pPr>
              <w:spacing w:before="100" w:beforeAutospacing="1" w:after="100" w:afterAutospacing="1"/>
              <w:rPr>
                <w:rFonts w:ascii="Garamond" w:hAnsi="Garamond"/>
                <w:bCs/>
              </w:rPr>
            </w:pPr>
            <w:r>
              <w:rPr>
                <w:rFonts w:ascii="Garamond" w:hAnsi="Garamond"/>
                <w:bCs/>
              </w:rPr>
              <w:t>11/17/2022 @ 00:00</w:t>
            </w:r>
          </w:p>
        </w:tc>
      </w:tr>
      <w:tr w:rsidR="00B80030" w14:paraId="0CB218F8" w14:textId="77777777" w:rsidTr="00667C56">
        <w:trPr>
          <w:trHeight w:val="296"/>
        </w:trPr>
        <w:tc>
          <w:tcPr>
            <w:tcW w:w="2744" w:type="dxa"/>
          </w:tcPr>
          <w:p w14:paraId="06EA4510" w14:textId="3C1440D2" w:rsidR="00B80030" w:rsidRDefault="00B80030" w:rsidP="00667C56">
            <w:pPr>
              <w:spacing w:before="100" w:beforeAutospacing="1" w:after="100" w:afterAutospacing="1"/>
              <w:rPr>
                <w:rFonts w:ascii="Garamond" w:hAnsi="Garamond"/>
                <w:bCs/>
              </w:rPr>
            </w:pPr>
            <w:r>
              <w:rPr>
                <w:rFonts w:ascii="Garamond" w:hAnsi="Garamond"/>
                <w:bCs/>
              </w:rPr>
              <w:lastRenderedPageBreak/>
              <w:t>12/06/2022 @ 10:45</w:t>
            </w:r>
          </w:p>
        </w:tc>
        <w:tc>
          <w:tcPr>
            <w:tcW w:w="2744" w:type="dxa"/>
          </w:tcPr>
          <w:p w14:paraId="6468347A" w14:textId="073727F1" w:rsidR="00B80030" w:rsidRDefault="00B80030" w:rsidP="00667C56">
            <w:pPr>
              <w:spacing w:before="100" w:beforeAutospacing="1" w:after="100" w:afterAutospacing="1"/>
              <w:rPr>
                <w:rFonts w:ascii="Garamond" w:hAnsi="Garamond"/>
                <w:bCs/>
              </w:rPr>
            </w:pPr>
            <w:r>
              <w:rPr>
                <w:rFonts w:ascii="Garamond" w:hAnsi="Garamond"/>
                <w:bCs/>
              </w:rPr>
              <w:t>12/08/2022 @ 00:00</w:t>
            </w:r>
          </w:p>
        </w:tc>
      </w:tr>
      <w:tr w:rsidR="00B80030" w14:paraId="57C87FF2" w14:textId="77777777" w:rsidTr="00667C56">
        <w:trPr>
          <w:trHeight w:val="296"/>
        </w:trPr>
        <w:tc>
          <w:tcPr>
            <w:tcW w:w="2744" w:type="dxa"/>
          </w:tcPr>
          <w:p w14:paraId="265FCDBB" w14:textId="3853BF83" w:rsidR="00B80030" w:rsidRDefault="00B80030" w:rsidP="00667C56">
            <w:pPr>
              <w:spacing w:before="100" w:beforeAutospacing="1" w:after="100" w:afterAutospacing="1"/>
              <w:rPr>
                <w:rFonts w:ascii="Garamond" w:hAnsi="Garamond"/>
                <w:bCs/>
              </w:rPr>
            </w:pPr>
            <w:r>
              <w:rPr>
                <w:rFonts w:ascii="Garamond" w:hAnsi="Garamond"/>
                <w:bCs/>
              </w:rPr>
              <w:t>12/15/2022 @ 23:45</w:t>
            </w:r>
          </w:p>
        </w:tc>
        <w:tc>
          <w:tcPr>
            <w:tcW w:w="2744" w:type="dxa"/>
          </w:tcPr>
          <w:p w14:paraId="446452C7" w14:textId="5CB008C6" w:rsidR="00B80030" w:rsidRDefault="00B80030" w:rsidP="00667C56">
            <w:pPr>
              <w:spacing w:before="100" w:beforeAutospacing="1" w:after="100" w:afterAutospacing="1"/>
              <w:rPr>
                <w:rFonts w:ascii="Garamond" w:hAnsi="Garamond"/>
                <w:bCs/>
              </w:rPr>
            </w:pPr>
            <w:r>
              <w:rPr>
                <w:rFonts w:ascii="Garamond" w:hAnsi="Garamond"/>
                <w:bCs/>
              </w:rPr>
              <w:t xml:space="preserve">12/18/2022 @ </w:t>
            </w:r>
            <w:r w:rsidR="00C662C8">
              <w:rPr>
                <w:rFonts w:ascii="Garamond" w:hAnsi="Garamond"/>
                <w:bCs/>
              </w:rPr>
              <w:t>0</w:t>
            </w:r>
            <w:r>
              <w:rPr>
                <w:rFonts w:ascii="Garamond" w:hAnsi="Garamond"/>
                <w:bCs/>
              </w:rPr>
              <w:t>0:00</w:t>
            </w:r>
          </w:p>
        </w:tc>
      </w:tr>
      <w:tr w:rsidR="00B80030" w14:paraId="654C2661" w14:textId="77777777" w:rsidTr="00667C56">
        <w:trPr>
          <w:trHeight w:val="296"/>
        </w:trPr>
        <w:tc>
          <w:tcPr>
            <w:tcW w:w="2744" w:type="dxa"/>
          </w:tcPr>
          <w:p w14:paraId="090777BB" w14:textId="3CF056D5" w:rsidR="00B80030" w:rsidRDefault="00B80030" w:rsidP="00667C56">
            <w:pPr>
              <w:spacing w:before="100" w:beforeAutospacing="1" w:after="100" w:afterAutospacing="1"/>
              <w:rPr>
                <w:rFonts w:ascii="Garamond" w:hAnsi="Garamond"/>
                <w:bCs/>
              </w:rPr>
            </w:pPr>
            <w:r>
              <w:rPr>
                <w:rFonts w:ascii="Garamond" w:hAnsi="Garamond"/>
                <w:bCs/>
              </w:rPr>
              <w:t>12/22/2022 @ 16:45</w:t>
            </w:r>
          </w:p>
        </w:tc>
        <w:tc>
          <w:tcPr>
            <w:tcW w:w="2744" w:type="dxa"/>
          </w:tcPr>
          <w:p w14:paraId="7E88E87E" w14:textId="208E8F60" w:rsidR="00B80030" w:rsidRDefault="00B80030" w:rsidP="00667C56">
            <w:pPr>
              <w:spacing w:before="100" w:beforeAutospacing="1" w:after="100" w:afterAutospacing="1"/>
              <w:rPr>
                <w:rFonts w:ascii="Garamond" w:hAnsi="Garamond"/>
                <w:bCs/>
              </w:rPr>
            </w:pPr>
            <w:r>
              <w:rPr>
                <w:rFonts w:ascii="Garamond" w:hAnsi="Garamond"/>
                <w:bCs/>
              </w:rPr>
              <w:t>12/24/2022 @ 00:00</w:t>
            </w:r>
          </w:p>
        </w:tc>
      </w:tr>
    </w:tbl>
    <w:p w14:paraId="27AD8679" w14:textId="2E8B647C" w:rsidR="00667C56" w:rsidRDefault="00667C56" w:rsidP="00CC01FF">
      <w:pPr>
        <w:spacing w:before="120" w:after="120"/>
        <w:rPr>
          <w:rFonts w:ascii="Garamond" w:hAnsi="Garamond"/>
          <w:b/>
          <w:sz w:val="22"/>
          <w:szCs w:val="22"/>
        </w:rPr>
      </w:pPr>
    </w:p>
    <w:tbl>
      <w:tblPr>
        <w:tblStyle w:val="TableGrid"/>
        <w:tblW w:w="0" w:type="auto"/>
        <w:tblLook w:val="04A0" w:firstRow="1" w:lastRow="0" w:firstColumn="1" w:lastColumn="0" w:noHBand="0" w:noVBand="1"/>
      </w:tblPr>
      <w:tblGrid>
        <w:gridCol w:w="2744"/>
        <w:gridCol w:w="2744"/>
      </w:tblGrid>
      <w:tr w:rsidR="00595483" w14:paraId="0745323B" w14:textId="77777777" w:rsidTr="00CC01FF">
        <w:trPr>
          <w:trHeight w:val="296"/>
          <w:tblHeader/>
        </w:trPr>
        <w:tc>
          <w:tcPr>
            <w:tcW w:w="5488" w:type="dxa"/>
            <w:gridSpan w:val="2"/>
            <w:tcBorders>
              <w:top w:val="nil"/>
              <w:left w:val="nil"/>
              <w:right w:val="nil"/>
            </w:tcBorders>
          </w:tcPr>
          <w:p w14:paraId="72C19384" w14:textId="75546223" w:rsidR="00595483" w:rsidRDefault="00595483" w:rsidP="00A948FD">
            <w:pPr>
              <w:spacing w:before="100" w:beforeAutospacing="1" w:after="100" w:afterAutospacing="1"/>
              <w:rPr>
                <w:rFonts w:ascii="Garamond" w:hAnsi="Garamond"/>
                <w:bCs/>
              </w:rPr>
            </w:pPr>
            <w:r w:rsidRPr="00595483">
              <w:rPr>
                <w:rFonts w:ascii="Garamond" w:hAnsi="Garamond"/>
                <w:b/>
              </w:rPr>
              <w:t>NP</w:t>
            </w:r>
          </w:p>
        </w:tc>
      </w:tr>
      <w:tr w:rsidR="000513A4" w14:paraId="269D2741" w14:textId="77777777" w:rsidTr="00A948FD">
        <w:trPr>
          <w:trHeight w:val="296"/>
          <w:ins w:id="166" w:author="Pacella, Christina (DEC)" w:date="2023-04-17T09:04:00Z"/>
        </w:trPr>
        <w:tc>
          <w:tcPr>
            <w:tcW w:w="2744" w:type="dxa"/>
          </w:tcPr>
          <w:p w14:paraId="2FD288C3" w14:textId="476DFC14" w:rsidR="000513A4" w:rsidRDefault="000513A4" w:rsidP="00A948FD">
            <w:pPr>
              <w:spacing w:before="100" w:beforeAutospacing="1" w:after="100" w:afterAutospacing="1"/>
              <w:rPr>
                <w:ins w:id="167" w:author="Pacella, Christina (DEC)" w:date="2023-04-17T09:04:00Z"/>
                <w:rFonts w:ascii="Garamond" w:hAnsi="Garamond"/>
                <w:bCs/>
              </w:rPr>
            </w:pPr>
            <w:ins w:id="168" w:author="Pacella, Christina (DEC)" w:date="2023-04-17T09:05:00Z">
              <w:r>
                <w:rPr>
                  <w:rFonts w:ascii="Garamond" w:hAnsi="Garamond"/>
                  <w:bCs/>
                </w:rPr>
                <w:t>02/03/2022 @ 05:15</w:t>
              </w:r>
            </w:ins>
          </w:p>
        </w:tc>
        <w:tc>
          <w:tcPr>
            <w:tcW w:w="2744" w:type="dxa"/>
          </w:tcPr>
          <w:p w14:paraId="3AD55EA8" w14:textId="6E7ECF72" w:rsidR="000513A4" w:rsidRDefault="000513A4" w:rsidP="00A948FD">
            <w:pPr>
              <w:spacing w:before="100" w:beforeAutospacing="1" w:after="100" w:afterAutospacing="1"/>
              <w:rPr>
                <w:ins w:id="169" w:author="Pacella, Christina (DEC)" w:date="2023-04-17T09:04:00Z"/>
                <w:rFonts w:ascii="Garamond" w:hAnsi="Garamond"/>
                <w:bCs/>
              </w:rPr>
            </w:pPr>
            <w:ins w:id="170" w:author="Pacella, Christina (DEC)" w:date="2023-04-17T09:05:00Z">
              <w:r>
                <w:rPr>
                  <w:rFonts w:ascii="Garamond" w:hAnsi="Garamond"/>
                  <w:bCs/>
                </w:rPr>
                <w:t>02/05/2022 @ 00:00</w:t>
              </w:r>
            </w:ins>
          </w:p>
        </w:tc>
      </w:tr>
      <w:tr w:rsidR="001D1C7F" w14:paraId="5712B92A" w14:textId="77777777" w:rsidTr="00A948FD">
        <w:trPr>
          <w:trHeight w:val="296"/>
        </w:trPr>
        <w:tc>
          <w:tcPr>
            <w:tcW w:w="2744" w:type="dxa"/>
          </w:tcPr>
          <w:p w14:paraId="6E910CFB" w14:textId="262F7FC9" w:rsidR="001D1C7F" w:rsidRDefault="000513A4" w:rsidP="00A948FD">
            <w:pPr>
              <w:spacing w:before="100" w:beforeAutospacing="1" w:after="100" w:afterAutospacing="1"/>
              <w:rPr>
                <w:rFonts w:ascii="Garamond" w:hAnsi="Garamond"/>
                <w:bCs/>
              </w:rPr>
            </w:pPr>
            <w:r>
              <w:rPr>
                <w:rFonts w:ascii="Garamond" w:hAnsi="Garamond"/>
                <w:bCs/>
              </w:rPr>
              <w:t>03/31/2022 @ 15:15</w:t>
            </w:r>
          </w:p>
        </w:tc>
        <w:tc>
          <w:tcPr>
            <w:tcW w:w="2744" w:type="dxa"/>
          </w:tcPr>
          <w:p w14:paraId="4DABE8E7" w14:textId="2CD74957" w:rsidR="001D1C7F" w:rsidRDefault="000513A4" w:rsidP="00A948FD">
            <w:pPr>
              <w:spacing w:before="100" w:beforeAutospacing="1" w:after="100" w:afterAutospacing="1"/>
              <w:rPr>
                <w:rFonts w:ascii="Garamond" w:hAnsi="Garamond"/>
                <w:bCs/>
              </w:rPr>
            </w:pPr>
            <w:r>
              <w:rPr>
                <w:rFonts w:ascii="Garamond" w:hAnsi="Garamond"/>
                <w:bCs/>
              </w:rPr>
              <w:t>04/02/2022 @ 00:00</w:t>
            </w:r>
          </w:p>
        </w:tc>
      </w:tr>
      <w:tr w:rsidR="000F75EA" w14:paraId="0703EFC8" w14:textId="77777777" w:rsidTr="00A948FD">
        <w:trPr>
          <w:trHeight w:val="296"/>
        </w:trPr>
        <w:tc>
          <w:tcPr>
            <w:tcW w:w="2744" w:type="dxa"/>
          </w:tcPr>
          <w:p w14:paraId="47C1ACCA" w14:textId="2DDF0ABC" w:rsidR="000F75EA" w:rsidRPr="00667C56" w:rsidRDefault="000F75EA" w:rsidP="00A948FD">
            <w:pPr>
              <w:spacing w:before="100" w:beforeAutospacing="1" w:after="100" w:afterAutospacing="1"/>
              <w:rPr>
                <w:rFonts w:ascii="Garamond" w:hAnsi="Garamond"/>
                <w:bCs/>
              </w:rPr>
            </w:pPr>
            <w:r>
              <w:rPr>
                <w:rFonts w:ascii="Garamond" w:hAnsi="Garamond"/>
                <w:bCs/>
              </w:rPr>
              <w:t>04/07/2022 @ 08:45</w:t>
            </w:r>
          </w:p>
        </w:tc>
        <w:tc>
          <w:tcPr>
            <w:tcW w:w="2744" w:type="dxa"/>
          </w:tcPr>
          <w:p w14:paraId="6C0E98AC" w14:textId="21723AF3" w:rsidR="000F75EA" w:rsidRPr="00667C56" w:rsidRDefault="000F75EA" w:rsidP="00A948FD">
            <w:pPr>
              <w:spacing w:before="100" w:beforeAutospacing="1" w:after="100" w:afterAutospacing="1"/>
              <w:rPr>
                <w:rFonts w:ascii="Garamond" w:hAnsi="Garamond"/>
                <w:bCs/>
              </w:rPr>
            </w:pPr>
            <w:r>
              <w:rPr>
                <w:rFonts w:ascii="Garamond" w:hAnsi="Garamond"/>
                <w:bCs/>
              </w:rPr>
              <w:t>04/08/2022 @ 00:00</w:t>
            </w:r>
          </w:p>
        </w:tc>
      </w:tr>
      <w:tr w:rsidR="000F75EA" w14:paraId="32F85CB0" w14:textId="77777777" w:rsidTr="00A948FD">
        <w:trPr>
          <w:trHeight w:val="296"/>
        </w:trPr>
        <w:tc>
          <w:tcPr>
            <w:tcW w:w="2744" w:type="dxa"/>
          </w:tcPr>
          <w:p w14:paraId="3D127158" w14:textId="49F4B2CD" w:rsidR="000F75EA" w:rsidRPr="00667C56" w:rsidRDefault="000F75EA" w:rsidP="00A948FD">
            <w:pPr>
              <w:spacing w:before="100" w:beforeAutospacing="1" w:after="100" w:afterAutospacing="1"/>
              <w:rPr>
                <w:rFonts w:ascii="Garamond" w:hAnsi="Garamond"/>
                <w:bCs/>
              </w:rPr>
            </w:pPr>
            <w:r>
              <w:rPr>
                <w:rFonts w:ascii="Garamond" w:hAnsi="Garamond"/>
                <w:bCs/>
              </w:rPr>
              <w:t>04/18/2022 @ 20:15</w:t>
            </w:r>
          </w:p>
        </w:tc>
        <w:tc>
          <w:tcPr>
            <w:tcW w:w="2744" w:type="dxa"/>
          </w:tcPr>
          <w:p w14:paraId="079324D3" w14:textId="0656EA29" w:rsidR="000F75EA" w:rsidRPr="00667C56" w:rsidRDefault="000F75EA" w:rsidP="00A948FD">
            <w:pPr>
              <w:spacing w:before="100" w:beforeAutospacing="1" w:after="100" w:afterAutospacing="1"/>
              <w:rPr>
                <w:rFonts w:ascii="Garamond" w:hAnsi="Garamond"/>
                <w:bCs/>
              </w:rPr>
            </w:pPr>
            <w:r>
              <w:rPr>
                <w:rFonts w:ascii="Garamond" w:hAnsi="Garamond"/>
                <w:bCs/>
              </w:rPr>
              <w:t>04/20/2022 @ 00:00</w:t>
            </w:r>
          </w:p>
        </w:tc>
      </w:tr>
      <w:tr w:rsidR="000F75EA" w14:paraId="7E7488C4" w14:textId="77777777" w:rsidTr="00A948FD">
        <w:trPr>
          <w:trHeight w:val="296"/>
        </w:trPr>
        <w:tc>
          <w:tcPr>
            <w:tcW w:w="2744" w:type="dxa"/>
          </w:tcPr>
          <w:p w14:paraId="7D08A1F4" w14:textId="7F5F8E17" w:rsidR="000F75EA" w:rsidRPr="00667C56" w:rsidRDefault="000F75EA" w:rsidP="00A948FD">
            <w:pPr>
              <w:spacing w:before="100" w:beforeAutospacing="1" w:after="100" w:afterAutospacing="1"/>
              <w:rPr>
                <w:rFonts w:ascii="Garamond" w:hAnsi="Garamond"/>
                <w:bCs/>
              </w:rPr>
            </w:pPr>
            <w:r>
              <w:rPr>
                <w:rFonts w:ascii="Garamond" w:hAnsi="Garamond"/>
                <w:bCs/>
              </w:rPr>
              <w:t>05/15/2022 @ 01:15</w:t>
            </w:r>
          </w:p>
        </w:tc>
        <w:tc>
          <w:tcPr>
            <w:tcW w:w="2744" w:type="dxa"/>
          </w:tcPr>
          <w:p w14:paraId="4F39FB8F" w14:textId="611C7B2E" w:rsidR="000F75EA" w:rsidRPr="00667C56" w:rsidRDefault="000F75EA" w:rsidP="00A948FD">
            <w:pPr>
              <w:spacing w:before="100" w:beforeAutospacing="1" w:after="100" w:afterAutospacing="1"/>
              <w:rPr>
                <w:rFonts w:ascii="Garamond" w:hAnsi="Garamond"/>
                <w:bCs/>
              </w:rPr>
            </w:pPr>
            <w:r>
              <w:rPr>
                <w:rFonts w:ascii="Garamond" w:hAnsi="Garamond"/>
                <w:bCs/>
              </w:rPr>
              <w:t>05/16/2022 @ 00:00</w:t>
            </w:r>
          </w:p>
        </w:tc>
      </w:tr>
      <w:tr w:rsidR="000F75EA" w14:paraId="43504DF3" w14:textId="77777777" w:rsidTr="00A948FD">
        <w:trPr>
          <w:trHeight w:val="296"/>
        </w:trPr>
        <w:tc>
          <w:tcPr>
            <w:tcW w:w="2744" w:type="dxa"/>
          </w:tcPr>
          <w:p w14:paraId="57AFD604" w14:textId="579DC79C" w:rsidR="000F75EA" w:rsidRDefault="000F75EA" w:rsidP="00A948FD">
            <w:pPr>
              <w:spacing w:before="100" w:beforeAutospacing="1" w:after="100" w:afterAutospacing="1"/>
              <w:rPr>
                <w:rFonts w:ascii="Garamond" w:hAnsi="Garamond"/>
                <w:bCs/>
              </w:rPr>
            </w:pPr>
            <w:r>
              <w:rPr>
                <w:rFonts w:ascii="Garamond" w:hAnsi="Garamond"/>
                <w:bCs/>
              </w:rPr>
              <w:t>05/16/2022 @ 05:00</w:t>
            </w:r>
          </w:p>
        </w:tc>
        <w:tc>
          <w:tcPr>
            <w:tcW w:w="2744" w:type="dxa"/>
          </w:tcPr>
          <w:p w14:paraId="0FB23963" w14:textId="42347F68" w:rsidR="000F75EA" w:rsidRDefault="000F75EA" w:rsidP="00A948FD">
            <w:pPr>
              <w:spacing w:before="100" w:beforeAutospacing="1" w:after="100" w:afterAutospacing="1"/>
              <w:rPr>
                <w:rFonts w:ascii="Garamond" w:hAnsi="Garamond"/>
                <w:bCs/>
              </w:rPr>
            </w:pPr>
            <w:r>
              <w:rPr>
                <w:rFonts w:ascii="Garamond" w:hAnsi="Garamond"/>
                <w:bCs/>
              </w:rPr>
              <w:t>05/17/2022 @ 00:00</w:t>
            </w:r>
          </w:p>
        </w:tc>
      </w:tr>
      <w:tr w:rsidR="000F75EA" w14:paraId="455E95C8" w14:textId="77777777" w:rsidTr="00A948FD">
        <w:trPr>
          <w:trHeight w:val="296"/>
        </w:trPr>
        <w:tc>
          <w:tcPr>
            <w:tcW w:w="2744" w:type="dxa"/>
          </w:tcPr>
          <w:p w14:paraId="7ACB4BF3" w14:textId="25357375" w:rsidR="000F75EA" w:rsidRDefault="000F75EA" w:rsidP="00A948FD">
            <w:pPr>
              <w:spacing w:before="100" w:beforeAutospacing="1" w:after="100" w:afterAutospacing="1"/>
              <w:rPr>
                <w:rFonts w:ascii="Garamond" w:hAnsi="Garamond"/>
                <w:bCs/>
              </w:rPr>
            </w:pPr>
            <w:r>
              <w:rPr>
                <w:rFonts w:ascii="Garamond" w:hAnsi="Garamond"/>
                <w:bCs/>
              </w:rPr>
              <w:t>0</w:t>
            </w:r>
            <w:ins w:id="171" w:author="Pacella, Christina (DEC)" w:date="2023-04-17T09:07:00Z">
              <w:r w:rsidR="000D36C8">
                <w:rPr>
                  <w:rFonts w:ascii="Garamond" w:hAnsi="Garamond"/>
                  <w:bCs/>
                </w:rPr>
                <w:t>6</w:t>
              </w:r>
            </w:ins>
            <w:del w:id="172" w:author="Pacella, Christina (DEC)" w:date="2023-04-17T09:07:00Z">
              <w:r w:rsidDel="000D36C8">
                <w:rPr>
                  <w:rFonts w:ascii="Garamond" w:hAnsi="Garamond"/>
                  <w:bCs/>
                </w:rPr>
                <w:delText>5</w:delText>
              </w:r>
            </w:del>
            <w:r>
              <w:rPr>
                <w:rFonts w:ascii="Garamond" w:hAnsi="Garamond"/>
                <w:bCs/>
              </w:rPr>
              <w:t>/</w:t>
            </w:r>
            <w:ins w:id="173" w:author="Pacella, Christina (DEC)" w:date="2023-04-17T09:07:00Z">
              <w:r w:rsidR="000D36C8">
                <w:rPr>
                  <w:rFonts w:ascii="Garamond" w:hAnsi="Garamond"/>
                  <w:bCs/>
                </w:rPr>
                <w:t>09</w:t>
              </w:r>
            </w:ins>
            <w:del w:id="174" w:author="Pacella, Christina (DEC)" w:date="2023-04-17T09:07:00Z">
              <w:r w:rsidDel="000D36C8">
                <w:rPr>
                  <w:rFonts w:ascii="Garamond" w:hAnsi="Garamond"/>
                  <w:bCs/>
                </w:rPr>
                <w:delText>19</w:delText>
              </w:r>
            </w:del>
            <w:r>
              <w:rPr>
                <w:rFonts w:ascii="Garamond" w:hAnsi="Garamond"/>
                <w:bCs/>
              </w:rPr>
              <w:t>/2022 @ 02:45</w:t>
            </w:r>
          </w:p>
        </w:tc>
        <w:tc>
          <w:tcPr>
            <w:tcW w:w="2744" w:type="dxa"/>
          </w:tcPr>
          <w:p w14:paraId="642D9FF6" w14:textId="58BB6405" w:rsidR="000F75EA" w:rsidRDefault="000F75EA" w:rsidP="00A948FD">
            <w:pPr>
              <w:spacing w:before="100" w:beforeAutospacing="1" w:after="100" w:afterAutospacing="1"/>
              <w:rPr>
                <w:rFonts w:ascii="Garamond" w:hAnsi="Garamond"/>
                <w:bCs/>
              </w:rPr>
            </w:pPr>
            <w:r>
              <w:rPr>
                <w:rFonts w:ascii="Garamond" w:hAnsi="Garamond"/>
                <w:bCs/>
              </w:rPr>
              <w:t>06/10/2022 @ 00:00</w:t>
            </w:r>
          </w:p>
        </w:tc>
      </w:tr>
      <w:tr w:rsidR="00265BA2" w14:paraId="1B8BE7FB" w14:textId="77777777" w:rsidTr="00A948FD">
        <w:trPr>
          <w:trHeight w:val="296"/>
        </w:trPr>
        <w:tc>
          <w:tcPr>
            <w:tcW w:w="2744" w:type="dxa"/>
          </w:tcPr>
          <w:p w14:paraId="20D6CB9A" w14:textId="7F83F566" w:rsidR="00265BA2" w:rsidRDefault="00265BA2" w:rsidP="00A948FD">
            <w:pPr>
              <w:spacing w:before="100" w:beforeAutospacing="1" w:after="100" w:afterAutospacing="1"/>
              <w:rPr>
                <w:rFonts w:ascii="Garamond" w:hAnsi="Garamond"/>
                <w:bCs/>
              </w:rPr>
            </w:pPr>
            <w:r>
              <w:rPr>
                <w:rFonts w:ascii="Garamond" w:hAnsi="Garamond"/>
                <w:bCs/>
              </w:rPr>
              <w:t>09/05/2022 @ 03:45</w:t>
            </w:r>
          </w:p>
        </w:tc>
        <w:tc>
          <w:tcPr>
            <w:tcW w:w="2744" w:type="dxa"/>
          </w:tcPr>
          <w:p w14:paraId="6B4D9CF9" w14:textId="1D1917F8" w:rsidR="00265BA2" w:rsidRDefault="00265BA2" w:rsidP="00A948FD">
            <w:pPr>
              <w:spacing w:before="100" w:beforeAutospacing="1" w:after="100" w:afterAutospacing="1"/>
              <w:rPr>
                <w:rFonts w:ascii="Garamond" w:hAnsi="Garamond"/>
                <w:bCs/>
              </w:rPr>
            </w:pPr>
            <w:r>
              <w:rPr>
                <w:rFonts w:ascii="Garamond" w:hAnsi="Garamond"/>
                <w:bCs/>
              </w:rPr>
              <w:t>09/07/2022 @ 00:00</w:t>
            </w:r>
          </w:p>
        </w:tc>
      </w:tr>
      <w:tr w:rsidR="00265BA2" w14:paraId="47BFAEA7" w14:textId="77777777" w:rsidTr="00A948FD">
        <w:trPr>
          <w:trHeight w:val="296"/>
        </w:trPr>
        <w:tc>
          <w:tcPr>
            <w:tcW w:w="2744" w:type="dxa"/>
          </w:tcPr>
          <w:p w14:paraId="489824D4" w14:textId="0A8CD5BA" w:rsidR="00265BA2" w:rsidRDefault="00265BA2" w:rsidP="00A948FD">
            <w:pPr>
              <w:spacing w:before="100" w:beforeAutospacing="1" w:after="100" w:afterAutospacing="1"/>
              <w:rPr>
                <w:rFonts w:ascii="Garamond" w:hAnsi="Garamond"/>
                <w:bCs/>
              </w:rPr>
            </w:pPr>
            <w:r>
              <w:rPr>
                <w:rFonts w:ascii="Garamond" w:hAnsi="Garamond"/>
                <w:bCs/>
              </w:rPr>
              <w:t xml:space="preserve">10/04/2022 @ </w:t>
            </w:r>
            <w:r w:rsidR="00BC3155">
              <w:rPr>
                <w:rFonts w:ascii="Garamond" w:hAnsi="Garamond"/>
                <w:bCs/>
              </w:rPr>
              <w:t>05</w:t>
            </w:r>
            <w:r>
              <w:rPr>
                <w:rFonts w:ascii="Garamond" w:hAnsi="Garamond"/>
                <w:bCs/>
              </w:rPr>
              <w:t>:</w:t>
            </w:r>
            <w:r w:rsidR="00BC3155">
              <w:rPr>
                <w:rFonts w:ascii="Garamond" w:hAnsi="Garamond"/>
                <w:bCs/>
              </w:rPr>
              <w:t>45</w:t>
            </w:r>
          </w:p>
        </w:tc>
        <w:tc>
          <w:tcPr>
            <w:tcW w:w="2744" w:type="dxa"/>
          </w:tcPr>
          <w:p w14:paraId="0FC9B209" w14:textId="5A40E160" w:rsidR="00265BA2" w:rsidRDefault="00265BA2" w:rsidP="00A948FD">
            <w:pPr>
              <w:spacing w:before="100" w:beforeAutospacing="1" w:after="100" w:afterAutospacing="1"/>
              <w:rPr>
                <w:rFonts w:ascii="Garamond" w:hAnsi="Garamond"/>
                <w:bCs/>
              </w:rPr>
            </w:pPr>
            <w:r>
              <w:rPr>
                <w:rFonts w:ascii="Garamond" w:hAnsi="Garamond"/>
                <w:bCs/>
              </w:rPr>
              <w:t>10/06/2022 @ 00:00</w:t>
            </w:r>
          </w:p>
        </w:tc>
      </w:tr>
      <w:tr w:rsidR="00BC3155" w14:paraId="717B286E" w14:textId="77777777" w:rsidTr="00A948FD">
        <w:trPr>
          <w:trHeight w:val="296"/>
        </w:trPr>
        <w:tc>
          <w:tcPr>
            <w:tcW w:w="2744" w:type="dxa"/>
          </w:tcPr>
          <w:p w14:paraId="692CD891" w14:textId="7D608B77" w:rsidR="00BC3155" w:rsidRDefault="00BC3155" w:rsidP="00A948FD">
            <w:pPr>
              <w:spacing w:before="100" w:beforeAutospacing="1" w:after="100" w:afterAutospacing="1"/>
              <w:rPr>
                <w:rFonts w:ascii="Garamond" w:hAnsi="Garamond"/>
                <w:bCs/>
              </w:rPr>
            </w:pPr>
            <w:r>
              <w:rPr>
                <w:rFonts w:ascii="Garamond" w:hAnsi="Garamond"/>
                <w:bCs/>
              </w:rPr>
              <w:t>10/13/2022 @ 11:45</w:t>
            </w:r>
          </w:p>
        </w:tc>
        <w:tc>
          <w:tcPr>
            <w:tcW w:w="2744" w:type="dxa"/>
          </w:tcPr>
          <w:p w14:paraId="787D1428" w14:textId="3F4C9507" w:rsidR="00BC3155" w:rsidRDefault="00BC3155" w:rsidP="00A948FD">
            <w:pPr>
              <w:spacing w:before="100" w:beforeAutospacing="1" w:after="100" w:afterAutospacing="1"/>
              <w:rPr>
                <w:rFonts w:ascii="Garamond" w:hAnsi="Garamond"/>
                <w:bCs/>
              </w:rPr>
            </w:pPr>
            <w:r>
              <w:rPr>
                <w:rFonts w:ascii="Garamond" w:hAnsi="Garamond"/>
                <w:bCs/>
              </w:rPr>
              <w:t>10/15/2022 @ 00:00</w:t>
            </w:r>
          </w:p>
        </w:tc>
      </w:tr>
      <w:tr w:rsidR="00BC3155" w14:paraId="08659AC9" w14:textId="77777777" w:rsidTr="00A948FD">
        <w:trPr>
          <w:trHeight w:val="296"/>
        </w:trPr>
        <w:tc>
          <w:tcPr>
            <w:tcW w:w="2744" w:type="dxa"/>
          </w:tcPr>
          <w:p w14:paraId="5CB7DBA7" w14:textId="6C423CDF" w:rsidR="00BC3155" w:rsidRDefault="00BC3155" w:rsidP="00A948FD">
            <w:pPr>
              <w:spacing w:before="100" w:beforeAutospacing="1" w:after="100" w:afterAutospacing="1"/>
              <w:rPr>
                <w:rFonts w:ascii="Garamond" w:hAnsi="Garamond"/>
                <w:bCs/>
              </w:rPr>
            </w:pPr>
            <w:r>
              <w:rPr>
                <w:rFonts w:ascii="Garamond" w:hAnsi="Garamond"/>
                <w:bCs/>
              </w:rPr>
              <w:t>10/24/2022 @ 06:00</w:t>
            </w:r>
          </w:p>
        </w:tc>
        <w:tc>
          <w:tcPr>
            <w:tcW w:w="2744" w:type="dxa"/>
          </w:tcPr>
          <w:p w14:paraId="14728504" w14:textId="43424736" w:rsidR="00BC3155" w:rsidRDefault="00BC3155" w:rsidP="00A948FD">
            <w:pPr>
              <w:spacing w:before="100" w:beforeAutospacing="1" w:after="100" w:afterAutospacing="1"/>
              <w:rPr>
                <w:rFonts w:ascii="Garamond" w:hAnsi="Garamond"/>
                <w:bCs/>
              </w:rPr>
            </w:pPr>
            <w:r>
              <w:rPr>
                <w:rFonts w:ascii="Garamond" w:hAnsi="Garamond"/>
                <w:bCs/>
              </w:rPr>
              <w:t>10/26/2022 @ 00:00</w:t>
            </w:r>
          </w:p>
        </w:tc>
      </w:tr>
      <w:tr w:rsidR="00BC3155" w14:paraId="77F938BB" w14:textId="77777777" w:rsidTr="00A948FD">
        <w:trPr>
          <w:trHeight w:val="296"/>
        </w:trPr>
        <w:tc>
          <w:tcPr>
            <w:tcW w:w="2744" w:type="dxa"/>
          </w:tcPr>
          <w:p w14:paraId="0429A371" w14:textId="41DEAC2F" w:rsidR="00BC3155" w:rsidRDefault="00BC3155" w:rsidP="00A948FD">
            <w:pPr>
              <w:spacing w:before="100" w:beforeAutospacing="1" w:after="100" w:afterAutospacing="1"/>
              <w:rPr>
                <w:rFonts w:ascii="Garamond" w:hAnsi="Garamond"/>
                <w:bCs/>
              </w:rPr>
            </w:pPr>
            <w:r>
              <w:rPr>
                <w:rFonts w:ascii="Garamond" w:hAnsi="Garamond"/>
                <w:bCs/>
              </w:rPr>
              <w:t>11/30/2022 @ 10:45</w:t>
            </w:r>
          </w:p>
        </w:tc>
        <w:tc>
          <w:tcPr>
            <w:tcW w:w="2744" w:type="dxa"/>
          </w:tcPr>
          <w:p w14:paraId="4C6FCC30" w14:textId="00B2073E" w:rsidR="00BC3155" w:rsidRDefault="00BC3155" w:rsidP="00A948FD">
            <w:pPr>
              <w:spacing w:before="100" w:beforeAutospacing="1" w:after="100" w:afterAutospacing="1"/>
              <w:rPr>
                <w:rFonts w:ascii="Garamond" w:hAnsi="Garamond"/>
                <w:bCs/>
              </w:rPr>
            </w:pPr>
            <w:r>
              <w:rPr>
                <w:rFonts w:ascii="Garamond" w:hAnsi="Garamond"/>
                <w:bCs/>
              </w:rPr>
              <w:t>12/01/2022 @ 00:00</w:t>
            </w:r>
          </w:p>
        </w:tc>
      </w:tr>
      <w:tr w:rsidR="00BC3155" w14:paraId="4F5F8CA5" w14:textId="77777777" w:rsidTr="00A948FD">
        <w:trPr>
          <w:trHeight w:val="296"/>
        </w:trPr>
        <w:tc>
          <w:tcPr>
            <w:tcW w:w="2744" w:type="dxa"/>
          </w:tcPr>
          <w:p w14:paraId="48A816C5" w14:textId="00CAB33A" w:rsidR="00BC3155" w:rsidRDefault="00BC3155" w:rsidP="00A948FD">
            <w:pPr>
              <w:spacing w:before="100" w:beforeAutospacing="1" w:after="100" w:afterAutospacing="1"/>
              <w:rPr>
                <w:rFonts w:ascii="Garamond" w:hAnsi="Garamond"/>
                <w:bCs/>
              </w:rPr>
            </w:pPr>
            <w:r>
              <w:rPr>
                <w:rFonts w:ascii="Garamond" w:hAnsi="Garamond"/>
                <w:bCs/>
              </w:rPr>
              <w:t>12/06/2022 @ 11:00</w:t>
            </w:r>
          </w:p>
        </w:tc>
        <w:tc>
          <w:tcPr>
            <w:tcW w:w="2744" w:type="dxa"/>
          </w:tcPr>
          <w:p w14:paraId="737E4D11" w14:textId="32241808" w:rsidR="00BC3155" w:rsidRDefault="00BC3155" w:rsidP="00A948FD">
            <w:pPr>
              <w:spacing w:before="100" w:beforeAutospacing="1" w:after="100" w:afterAutospacing="1"/>
              <w:rPr>
                <w:rFonts w:ascii="Garamond" w:hAnsi="Garamond"/>
                <w:bCs/>
              </w:rPr>
            </w:pPr>
            <w:r>
              <w:rPr>
                <w:rFonts w:ascii="Garamond" w:hAnsi="Garamond"/>
                <w:bCs/>
              </w:rPr>
              <w:t>12/08/2022 @ 00:00</w:t>
            </w:r>
          </w:p>
        </w:tc>
      </w:tr>
    </w:tbl>
    <w:p w14:paraId="58A0AD7A" w14:textId="77777777" w:rsidR="00CB6120" w:rsidRDefault="00CB6120" w:rsidP="00667C56">
      <w:pPr>
        <w:spacing w:before="100" w:beforeAutospacing="1" w:after="100" w:afterAutospacing="1"/>
        <w:ind w:right="900"/>
        <w:jc w:val="both"/>
        <w:rPr>
          <w:sz w:val="22"/>
          <w:szCs w:val="22"/>
        </w:rPr>
      </w:pPr>
    </w:p>
    <w:p w14:paraId="0675C197" w14:textId="272BFFBB" w:rsidR="006A1A55" w:rsidRPr="00E87CC3" w:rsidRDefault="006A1A55" w:rsidP="00CB6120">
      <w:pPr>
        <w:pStyle w:val="HTMLPreformatted"/>
        <w:rPr>
          <w:rFonts w:ascii="Garamond" w:hAnsi="Garamond"/>
          <w:sz w:val="22"/>
          <w:szCs w:val="22"/>
        </w:rPr>
      </w:pPr>
    </w:p>
    <w:sectPr w:rsidR="006A1A55" w:rsidRPr="00E87CC3" w:rsidSect="00956AD9">
      <w:type w:val="continuous"/>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97D0C" w14:textId="77777777" w:rsidR="00267DB9" w:rsidRDefault="00267DB9">
      <w:r>
        <w:separator/>
      </w:r>
    </w:p>
  </w:endnote>
  <w:endnote w:type="continuationSeparator" w:id="0">
    <w:p w14:paraId="72C3C2DC" w14:textId="77777777" w:rsidR="00267DB9" w:rsidRDefault="00267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F9B34" w14:textId="77777777" w:rsidR="00267DB9" w:rsidRDefault="00267DB9">
      <w:r>
        <w:separator/>
      </w:r>
    </w:p>
  </w:footnote>
  <w:footnote w:type="continuationSeparator" w:id="0">
    <w:p w14:paraId="37AACF04" w14:textId="77777777" w:rsidR="00267DB9" w:rsidRDefault="00267D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2D160EE"/>
    <w:multiLevelType w:val="hybridMultilevel"/>
    <w:tmpl w:val="2730C96A"/>
    <w:lvl w:ilvl="0" w:tplc="89AE3AB8">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C3AE4"/>
    <w:multiLevelType w:val="hybridMultilevel"/>
    <w:tmpl w:val="030A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13AB0"/>
    <w:multiLevelType w:val="hybridMultilevel"/>
    <w:tmpl w:val="6754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81BD8"/>
    <w:multiLevelType w:val="hybridMultilevel"/>
    <w:tmpl w:val="A47CB6CC"/>
    <w:lvl w:ilvl="0" w:tplc="BF2ECA18">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C584B"/>
    <w:multiLevelType w:val="hybridMultilevel"/>
    <w:tmpl w:val="25C8F37E"/>
    <w:lvl w:ilvl="0" w:tplc="DCF05C1C">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B82F8B"/>
    <w:multiLevelType w:val="hybridMultilevel"/>
    <w:tmpl w:val="5D96C9D6"/>
    <w:lvl w:ilvl="0" w:tplc="E072008C">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6"/>
  </w:num>
  <w:num w:numId="7">
    <w:abstractNumId w:val="3"/>
  </w:num>
  <w:num w:numId="8">
    <w:abstractNumId w:val="8"/>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cella, Christina (DEC)">
    <w15:presenceInfo w15:providerId="AD" w15:userId="S::christina.pacella@dec.ny.gov::fcfa68cc-b640-4d80-9a63-51627ee0a7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10696"/>
    <w:rsid w:val="000134DF"/>
    <w:rsid w:val="0001584D"/>
    <w:rsid w:val="00017FD3"/>
    <w:rsid w:val="00022BD8"/>
    <w:rsid w:val="00031C78"/>
    <w:rsid w:val="0003256C"/>
    <w:rsid w:val="0004184D"/>
    <w:rsid w:val="0004497E"/>
    <w:rsid w:val="00045771"/>
    <w:rsid w:val="000475B2"/>
    <w:rsid w:val="000513A4"/>
    <w:rsid w:val="00053BFE"/>
    <w:rsid w:val="00055D62"/>
    <w:rsid w:val="0005684B"/>
    <w:rsid w:val="00062394"/>
    <w:rsid w:val="000625C9"/>
    <w:rsid w:val="00064343"/>
    <w:rsid w:val="000760FD"/>
    <w:rsid w:val="00077F30"/>
    <w:rsid w:val="0008311B"/>
    <w:rsid w:val="000A7A3E"/>
    <w:rsid w:val="000B1887"/>
    <w:rsid w:val="000B3EB0"/>
    <w:rsid w:val="000C4E7B"/>
    <w:rsid w:val="000C6EAC"/>
    <w:rsid w:val="000D26B3"/>
    <w:rsid w:val="000D36C8"/>
    <w:rsid w:val="000D3786"/>
    <w:rsid w:val="000D60E1"/>
    <w:rsid w:val="000F56EA"/>
    <w:rsid w:val="000F75EA"/>
    <w:rsid w:val="001204E9"/>
    <w:rsid w:val="001225F7"/>
    <w:rsid w:val="00133622"/>
    <w:rsid w:val="00136B47"/>
    <w:rsid w:val="00137B39"/>
    <w:rsid w:val="00140BAC"/>
    <w:rsid w:val="00154FA7"/>
    <w:rsid w:val="00162C63"/>
    <w:rsid w:val="00164D42"/>
    <w:rsid w:val="00177DE1"/>
    <w:rsid w:val="001821FC"/>
    <w:rsid w:val="001855DE"/>
    <w:rsid w:val="00193BF3"/>
    <w:rsid w:val="001B0E21"/>
    <w:rsid w:val="001B4D6B"/>
    <w:rsid w:val="001B7BEE"/>
    <w:rsid w:val="001D1C7F"/>
    <w:rsid w:val="001D2FB4"/>
    <w:rsid w:val="001D3D4B"/>
    <w:rsid w:val="001E328D"/>
    <w:rsid w:val="001E403D"/>
    <w:rsid w:val="001F30F3"/>
    <w:rsid w:val="00212D8E"/>
    <w:rsid w:val="00221BC2"/>
    <w:rsid w:val="00224A97"/>
    <w:rsid w:val="00234B1D"/>
    <w:rsid w:val="00236330"/>
    <w:rsid w:val="00243338"/>
    <w:rsid w:val="00253E78"/>
    <w:rsid w:val="00257EE9"/>
    <w:rsid w:val="002602EF"/>
    <w:rsid w:val="00265BA2"/>
    <w:rsid w:val="00266AE6"/>
    <w:rsid w:val="002672AA"/>
    <w:rsid w:val="00267DB9"/>
    <w:rsid w:val="00271FF6"/>
    <w:rsid w:val="002731A3"/>
    <w:rsid w:val="00296642"/>
    <w:rsid w:val="002B2239"/>
    <w:rsid w:val="002B3344"/>
    <w:rsid w:val="002B526C"/>
    <w:rsid w:val="002C3D09"/>
    <w:rsid w:val="002D3296"/>
    <w:rsid w:val="002D5AEE"/>
    <w:rsid w:val="002E3B63"/>
    <w:rsid w:val="002E650E"/>
    <w:rsid w:val="00316517"/>
    <w:rsid w:val="003203AD"/>
    <w:rsid w:val="00325C5B"/>
    <w:rsid w:val="00326C7E"/>
    <w:rsid w:val="00334DA4"/>
    <w:rsid w:val="00341000"/>
    <w:rsid w:val="003533EF"/>
    <w:rsid w:val="00353CFF"/>
    <w:rsid w:val="00360FBF"/>
    <w:rsid w:val="0036734C"/>
    <w:rsid w:val="003916A6"/>
    <w:rsid w:val="00395552"/>
    <w:rsid w:val="003A21B1"/>
    <w:rsid w:val="003A43B9"/>
    <w:rsid w:val="003B275F"/>
    <w:rsid w:val="003B2EC3"/>
    <w:rsid w:val="003B2FF5"/>
    <w:rsid w:val="003B4412"/>
    <w:rsid w:val="003C3A5D"/>
    <w:rsid w:val="003C5C7D"/>
    <w:rsid w:val="003D00E8"/>
    <w:rsid w:val="003D4555"/>
    <w:rsid w:val="003D55D0"/>
    <w:rsid w:val="003F6A53"/>
    <w:rsid w:val="00414B77"/>
    <w:rsid w:val="0042199B"/>
    <w:rsid w:val="00423211"/>
    <w:rsid w:val="00424B11"/>
    <w:rsid w:val="00432F34"/>
    <w:rsid w:val="00434D1C"/>
    <w:rsid w:val="00437BA8"/>
    <w:rsid w:val="00440C0E"/>
    <w:rsid w:val="00450ED8"/>
    <w:rsid w:val="00454653"/>
    <w:rsid w:val="004719D1"/>
    <w:rsid w:val="0048481C"/>
    <w:rsid w:val="00485A79"/>
    <w:rsid w:val="0049157D"/>
    <w:rsid w:val="004A1D11"/>
    <w:rsid w:val="004A6176"/>
    <w:rsid w:val="004B3EA5"/>
    <w:rsid w:val="004C27DA"/>
    <w:rsid w:val="004D09A3"/>
    <w:rsid w:val="004D5673"/>
    <w:rsid w:val="004D60B7"/>
    <w:rsid w:val="004D634A"/>
    <w:rsid w:val="004E3059"/>
    <w:rsid w:val="004E41FF"/>
    <w:rsid w:val="005010F8"/>
    <w:rsid w:val="00501CD9"/>
    <w:rsid w:val="00526F0E"/>
    <w:rsid w:val="00533E97"/>
    <w:rsid w:val="0053527F"/>
    <w:rsid w:val="00540026"/>
    <w:rsid w:val="00541731"/>
    <w:rsid w:val="005426F9"/>
    <w:rsid w:val="00546D96"/>
    <w:rsid w:val="00552283"/>
    <w:rsid w:val="0055332B"/>
    <w:rsid w:val="005568C9"/>
    <w:rsid w:val="00561177"/>
    <w:rsid w:val="00563F1A"/>
    <w:rsid w:val="00565D78"/>
    <w:rsid w:val="00571393"/>
    <w:rsid w:val="005735B6"/>
    <w:rsid w:val="005866D9"/>
    <w:rsid w:val="00595483"/>
    <w:rsid w:val="005B08B7"/>
    <w:rsid w:val="005B65C6"/>
    <w:rsid w:val="005E6F3C"/>
    <w:rsid w:val="005F1B57"/>
    <w:rsid w:val="005F5128"/>
    <w:rsid w:val="005F5E6D"/>
    <w:rsid w:val="005F6E4C"/>
    <w:rsid w:val="00603052"/>
    <w:rsid w:val="0060476E"/>
    <w:rsid w:val="0062330D"/>
    <w:rsid w:val="006306E6"/>
    <w:rsid w:val="00631E0A"/>
    <w:rsid w:val="00632578"/>
    <w:rsid w:val="00632724"/>
    <w:rsid w:val="006343E3"/>
    <w:rsid w:val="0064320C"/>
    <w:rsid w:val="00656CD9"/>
    <w:rsid w:val="00667C56"/>
    <w:rsid w:val="00674438"/>
    <w:rsid w:val="00684DE1"/>
    <w:rsid w:val="006A1A55"/>
    <w:rsid w:val="006A1DE6"/>
    <w:rsid w:val="006C44D5"/>
    <w:rsid w:val="006D5E46"/>
    <w:rsid w:val="006E0BCD"/>
    <w:rsid w:val="006E3626"/>
    <w:rsid w:val="006E5F1D"/>
    <w:rsid w:val="0070416A"/>
    <w:rsid w:val="007129D7"/>
    <w:rsid w:val="00714741"/>
    <w:rsid w:val="007174E9"/>
    <w:rsid w:val="00722BE0"/>
    <w:rsid w:val="00744D50"/>
    <w:rsid w:val="00746B3B"/>
    <w:rsid w:val="00751E62"/>
    <w:rsid w:val="00757B94"/>
    <w:rsid w:val="00761926"/>
    <w:rsid w:val="0078064E"/>
    <w:rsid w:val="007A49DD"/>
    <w:rsid w:val="007B5EAB"/>
    <w:rsid w:val="007B6A88"/>
    <w:rsid w:val="007C7527"/>
    <w:rsid w:val="007E07D4"/>
    <w:rsid w:val="007E47A8"/>
    <w:rsid w:val="007E729C"/>
    <w:rsid w:val="007F13A5"/>
    <w:rsid w:val="007F2DE3"/>
    <w:rsid w:val="007F562E"/>
    <w:rsid w:val="00801B22"/>
    <w:rsid w:val="00803842"/>
    <w:rsid w:val="0080662B"/>
    <w:rsid w:val="00811252"/>
    <w:rsid w:val="008131A9"/>
    <w:rsid w:val="008233D8"/>
    <w:rsid w:val="00825824"/>
    <w:rsid w:val="008412DA"/>
    <w:rsid w:val="00845DA2"/>
    <w:rsid w:val="00846784"/>
    <w:rsid w:val="00851053"/>
    <w:rsid w:val="00856647"/>
    <w:rsid w:val="00857439"/>
    <w:rsid w:val="00866583"/>
    <w:rsid w:val="00867E83"/>
    <w:rsid w:val="00874DF9"/>
    <w:rsid w:val="00874E98"/>
    <w:rsid w:val="00876658"/>
    <w:rsid w:val="00877782"/>
    <w:rsid w:val="008932D5"/>
    <w:rsid w:val="008938EE"/>
    <w:rsid w:val="00897764"/>
    <w:rsid w:val="008A3CCC"/>
    <w:rsid w:val="008A4364"/>
    <w:rsid w:val="008B5E2F"/>
    <w:rsid w:val="008C458C"/>
    <w:rsid w:val="008D789E"/>
    <w:rsid w:val="008E05F8"/>
    <w:rsid w:val="008E0B14"/>
    <w:rsid w:val="008E5B47"/>
    <w:rsid w:val="00901ACE"/>
    <w:rsid w:val="009043AC"/>
    <w:rsid w:val="00905804"/>
    <w:rsid w:val="00933D70"/>
    <w:rsid w:val="0093461C"/>
    <w:rsid w:val="009425BF"/>
    <w:rsid w:val="00943FB4"/>
    <w:rsid w:val="00951DE8"/>
    <w:rsid w:val="00954670"/>
    <w:rsid w:val="00956AD9"/>
    <w:rsid w:val="009673E1"/>
    <w:rsid w:val="009729BD"/>
    <w:rsid w:val="0097562B"/>
    <w:rsid w:val="00990DFF"/>
    <w:rsid w:val="009A661B"/>
    <w:rsid w:val="009C41C2"/>
    <w:rsid w:val="009D1D27"/>
    <w:rsid w:val="009D3E1E"/>
    <w:rsid w:val="009D6CD3"/>
    <w:rsid w:val="009E0AB6"/>
    <w:rsid w:val="009E51FF"/>
    <w:rsid w:val="009F58E1"/>
    <w:rsid w:val="00A013F7"/>
    <w:rsid w:val="00A17F35"/>
    <w:rsid w:val="00A22F57"/>
    <w:rsid w:val="00A333B3"/>
    <w:rsid w:val="00A40B98"/>
    <w:rsid w:val="00A506D0"/>
    <w:rsid w:val="00A52121"/>
    <w:rsid w:val="00A620BF"/>
    <w:rsid w:val="00A64E51"/>
    <w:rsid w:val="00A73C5B"/>
    <w:rsid w:val="00A86B2F"/>
    <w:rsid w:val="00A907F1"/>
    <w:rsid w:val="00A96CF5"/>
    <w:rsid w:val="00A97723"/>
    <w:rsid w:val="00AA177E"/>
    <w:rsid w:val="00AA53D4"/>
    <w:rsid w:val="00AA540F"/>
    <w:rsid w:val="00AA6230"/>
    <w:rsid w:val="00AA672B"/>
    <w:rsid w:val="00AB2643"/>
    <w:rsid w:val="00AB3D72"/>
    <w:rsid w:val="00AB5D9B"/>
    <w:rsid w:val="00AC26FE"/>
    <w:rsid w:val="00AC41B5"/>
    <w:rsid w:val="00AD6E00"/>
    <w:rsid w:val="00AE3D4A"/>
    <w:rsid w:val="00AF444A"/>
    <w:rsid w:val="00AF7D52"/>
    <w:rsid w:val="00B02816"/>
    <w:rsid w:val="00B05ED6"/>
    <w:rsid w:val="00B067F2"/>
    <w:rsid w:val="00B069ED"/>
    <w:rsid w:val="00B10621"/>
    <w:rsid w:val="00B273B0"/>
    <w:rsid w:val="00B34665"/>
    <w:rsid w:val="00B4483D"/>
    <w:rsid w:val="00B524AB"/>
    <w:rsid w:val="00B54716"/>
    <w:rsid w:val="00B61DB7"/>
    <w:rsid w:val="00B80030"/>
    <w:rsid w:val="00B93237"/>
    <w:rsid w:val="00BB065F"/>
    <w:rsid w:val="00BB3FA3"/>
    <w:rsid w:val="00BB631E"/>
    <w:rsid w:val="00BC3155"/>
    <w:rsid w:val="00BC4430"/>
    <w:rsid w:val="00BC56F9"/>
    <w:rsid w:val="00BE7EFF"/>
    <w:rsid w:val="00BF2BA8"/>
    <w:rsid w:val="00C0072B"/>
    <w:rsid w:val="00C04F24"/>
    <w:rsid w:val="00C074CC"/>
    <w:rsid w:val="00C127B0"/>
    <w:rsid w:val="00C23244"/>
    <w:rsid w:val="00C235FD"/>
    <w:rsid w:val="00C244A9"/>
    <w:rsid w:val="00C25A17"/>
    <w:rsid w:val="00C435CA"/>
    <w:rsid w:val="00C5661E"/>
    <w:rsid w:val="00C56B4B"/>
    <w:rsid w:val="00C6100B"/>
    <w:rsid w:val="00C6217D"/>
    <w:rsid w:val="00C659B3"/>
    <w:rsid w:val="00C662C8"/>
    <w:rsid w:val="00C66346"/>
    <w:rsid w:val="00C716A5"/>
    <w:rsid w:val="00C80736"/>
    <w:rsid w:val="00C836A9"/>
    <w:rsid w:val="00C93D42"/>
    <w:rsid w:val="00CA7905"/>
    <w:rsid w:val="00CB6120"/>
    <w:rsid w:val="00CC01FF"/>
    <w:rsid w:val="00CC1D81"/>
    <w:rsid w:val="00CC206D"/>
    <w:rsid w:val="00CC2C17"/>
    <w:rsid w:val="00CC4BF2"/>
    <w:rsid w:val="00CD34E8"/>
    <w:rsid w:val="00CD671F"/>
    <w:rsid w:val="00CE1C02"/>
    <w:rsid w:val="00CE3454"/>
    <w:rsid w:val="00CE6550"/>
    <w:rsid w:val="00CF2924"/>
    <w:rsid w:val="00CF7939"/>
    <w:rsid w:val="00D00B44"/>
    <w:rsid w:val="00D04865"/>
    <w:rsid w:val="00D10293"/>
    <w:rsid w:val="00D1458B"/>
    <w:rsid w:val="00D20614"/>
    <w:rsid w:val="00D34F6C"/>
    <w:rsid w:val="00D56FBC"/>
    <w:rsid w:val="00D57DC9"/>
    <w:rsid w:val="00D62DE7"/>
    <w:rsid w:val="00D80725"/>
    <w:rsid w:val="00D905A0"/>
    <w:rsid w:val="00D90C19"/>
    <w:rsid w:val="00D922B3"/>
    <w:rsid w:val="00D94801"/>
    <w:rsid w:val="00D97E19"/>
    <w:rsid w:val="00DA0087"/>
    <w:rsid w:val="00DA0DC9"/>
    <w:rsid w:val="00DA214F"/>
    <w:rsid w:val="00DA33D8"/>
    <w:rsid w:val="00DA63C6"/>
    <w:rsid w:val="00DB6E9F"/>
    <w:rsid w:val="00DC43F8"/>
    <w:rsid w:val="00DE11A7"/>
    <w:rsid w:val="00DE39D0"/>
    <w:rsid w:val="00DF225B"/>
    <w:rsid w:val="00DF6792"/>
    <w:rsid w:val="00E03D57"/>
    <w:rsid w:val="00E05218"/>
    <w:rsid w:val="00E13A30"/>
    <w:rsid w:val="00E16B09"/>
    <w:rsid w:val="00E16F02"/>
    <w:rsid w:val="00E21886"/>
    <w:rsid w:val="00E2303F"/>
    <w:rsid w:val="00E23D62"/>
    <w:rsid w:val="00E25C96"/>
    <w:rsid w:val="00E37627"/>
    <w:rsid w:val="00E42BC4"/>
    <w:rsid w:val="00E47CBB"/>
    <w:rsid w:val="00E52273"/>
    <w:rsid w:val="00E52ED6"/>
    <w:rsid w:val="00E550CD"/>
    <w:rsid w:val="00E715AA"/>
    <w:rsid w:val="00E7397E"/>
    <w:rsid w:val="00E87CC3"/>
    <w:rsid w:val="00E937A4"/>
    <w:rsid w:val="00E958AE"/>
    <w:rsid w:val="00E95AEF"/>
    <w:rsid w:val="00E96985"/>
    <w:rsid w:val="00EA57B4"/>
    <w:rsid w:val="00EB3C3C"/>
    <w:rsid w:val="00EB4B53"/>
    <w:rsid w:val="00EC180A"/>
    <w:rsid w:val="00EC2A42"/>
    <w:rsid w:val="00EC7CF8"/>
    <w:rsid w:val="00EE7341"/>
    <w:rsid w:val="00EF0740"/>
    <w:rsid w:val="00EF138D"/>
    <w:rsid w:val="00F01A65"/>
    <w:rsid w:val="00F06A34"/>
    <w:rsid w:val="00F16125"/>
    <w:rsid w:val="00F206AC"/>
    <w:rsid w:val="00F2438F"/>
    <w:rsid w:val="00F2556F"/>
    <w:rsid w:val="00F272D8"/>
    <w:rsid w:val="00F35BF0"/>
    <w:rsid w:val="00F70F52"/>
    <w:rsid w:val="00F8159F"/>
    <w:rsid w:val="00F85816"/>
    <w:rsid w:val="00F85ADE"/>
    <w:rsid w:val="00F91B70"/>
    <w:rsid w:val="00F93309"/>
    <w:rsid w:val="00F96218"/>
    <w:rsid w:val="00F97C0E"/>
    <w:rsid w:val="00FA1836"/>
    <w:rsid w:val="00FA571C"/>
    <w:rsid w:val="00FA744A"/>
    <w:rsid w:val="00FB0295"/>
    <w:rsid w:val="00FB29F7"/>
    <w:rsid w:val="00FC2390"/>
    <w:rsid w:val="00FC42BA"/>
    <w:rsid w:val="00FD4D17"/>
    <w:rsid w:val="1C658464"/>
    <w:rsid w:val="3DB11E8C"/>
    <w:rsid w:val="766E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1995D34"/>
  <w15:docId w15:val="{B110CB50-6EC7-4529-A298-69A93511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243338"/>
    <w:rPr>
      <w:rFonts w:ascii="Arial Unicode MS" w:eastAsia="Arial Unicode MS" w:hAnsi="Arial Unicode MS" w:cs="Arial Unicode MS"/>
    </w:rPr>
  </w:style>
  <w:style w:type="paragraph" w:styleId="Revision">
    <w:name w:val="Revision"/>
    <w:hidden/>
    <w:uiPriority w:val="99"/>
    <w:semiHidden/>
    <w:rsid w:val="006D5E46"/>
    <w:rPr>
      <w:sz w:val="24"/>
      <w:szCs w:val="24"/>
    </w:rPr>
  </w:style>
  <w:style w:type="paragraph" w:customStyle="1" w:styleId="m5566155453138848904msobodytextindent3">
    <w:name w:val="m_5566155453138848904msobodytextindent3"/>
    <w:basedOn w:val="Normal"/>
    <w:rsid w:val="00162C63"/>
    <w:pPr>
      <w:spacing w:before="100" w:beforeAutospacing="1" w:after="100" w:afterAutospacing="1"/>
    </w:pPr>
    <w:rPr>
      <w:rFonts w:eastAsiaTheme="minorHAnsi"/>
    </w:rPr>
  </w:style>
  <w:style w:type="table" w:styleId="TableGrid">
    <w:name w:val="Table Grid"/>
    <w:basedOn w:val="TableNormal"/>
    <w:rsid w:val="00CB6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B6120"/>
  </w:style>
  <w:style w:type="character" w:styleId="UnresolvedMention">
    <w:name w:val="Unresolved Mention"/>
    <w:basedOn w:val="DefaultParagraphFont"/>
    <w:uiPriority w:val="99"/>
    <w:semiHidden/>
    <w:unhideWhenUsed/>
    <w:rsid w:val="00F06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63588676">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516311809">
      <w:bodyDiv w:val="1"/>
      <w:marLeft w:val="0"/>
      <w:marRight w:val="0"/>
      <w:marTop w:val="0"/>
      <w:marBottom w:val="0"/>
      <w:divBdr>
        <w:top w:val="none" w:sz="0" w:space="0" w:color="auto"/>
        <w:left w:val="none" w:sz="0" w:space="0" w:color="auto"/>
        <w:bottom w:val="none" w:sz="0" w:space="0" w:color="auto"/>
        <w:right w:val="none" w:sz="0" w:space="0" w:color="auto"/>
      </w:divBdr>
    </w:div>
    <w:div w:id="615988656">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52716457">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aruch.sc.edu" TargetMode="External"/><Relationship Id="rId13" Type="http://schemas.openxmlformats.org/officeDocument/2006/relationships/hyperlink" Target="http://www.nerrsdata.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ina.Pacella@dec.ny.gov" TargetMode="External"/><Relationship Id="rId5" Type="http://schemas.openxmlformats.org/officeDocument/2006/relationships/webSettings" Target="webSettings.xml"/><Relationship Id="rId15" Type="http://schemas.openxmlformats.org/officeDocument/2006/relationships/hyperlink" Target="http://www.nerrsdata.org" TargetMode="External"/><Relationship Id="rId10" Type="http://schemas.openxmlformats.org/officeDocument/2006/relationships/hyperlink" Target="mailto:Christopher.Mitchell@dec.ny.gov" TargetMode="External"/><Relationship Id="rId4" Type="http://schemas.openxmlformats.org/officeDocument/2006/relationships/settings" Target="settings.xml"/><Relationship Id="rId9" Type="http://schemas.openxmlformats.org/officeDocument/2006/relationships/hyperlink" Target="mailto:Sarah.Fernald@dec.ny.gov"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D8D55-4870-4BA7-B29C-70794E7E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3598</Words>
  <Characters>20987</Characters>
  <Application>Microsoft Office Word</Application>
  <DocSecurity>0</DocSecurity>
  <Lines>174</Lines>
  <Paragraphs>49</Paragraphs>
  <ScaleCrop>false</ScaleCrop>
  <Company>The University of South Carolina</Company>
  <LinksUpToDate>false</LinksUpToDate>
  <CharactersWithSpaces>24536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Pacella, Christina (DEC)</cp:lastModifiedBy>
  <cp:revision>94</cp:revision>
  <cp:lastPrinted>2006-03-15T21:04:00Z</cp:lastPrinted>
  <dcterms:created xsi:type="dcterms:W3CDTF">2022-04-29T16:30:00Z</dcterms:created>
  <dcterms:modified xsi:type="dcterms:W3CDTF">2023-04-17T18:11:00Z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