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92A" w:rsidRPr="004341A7" w:rsidRDefault="001C692A" w:rsidP="001C692A">
      <w:pPr>
        <w:pStyle w:val="HTMLPreformatted"/>
        <w:rPr>
          <w:rFonts w:ascii="Garamond" w:hAnsi="Garamond"/>
          <w:sz w:val="22"/>
          <w:szCs w:val="22"/>
        </w:rPr>
      </w:pPr>
      <w:bookmarkStart w:id="0" w:name="_GoBack"/>
      <w:bookmarkEnd w:id="0"/>
      <w:r>
        <w:rPr>
          <w:rFonts w:ascii="Garamond" w:hAnsi="Garamond"/>
          <w:b/>
          <w:sz w:val="22"/>
          <w:szCs w:val="22"/>
        </w:rPr>
        <w:t>Hudson River</w:t>
      </w:r>
      <w:r w:rsidRPr="004341A7">
        <w:rPr>
          <w:rFonts w:ascii="Garamond" w:hAnsi="Garamond"/>
          <w:sz w:val="22"/>
          <w:szCs w:val="22"/>
        </w:rPr>
        <w:t xml:space="preserve"> (</w:t>
      </w:r>
      <w:r>
        <w:rPr>
          <w:rFonts w:ascii="Garamond" w:hAnsi="Garamond"/>
          <w:sz w:val="22"/>
          <w:szCs w:val="22"/>
        </w:rPr>
        <w:t>HUD</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rsidR="001C692A" w:rsidRPr="004341A7" w:rsidRDefault="00B00923" w:rsidP="001C692A">
      <w:pPr>
        <w:pStyle w:val="HTMLPreformatted"/>
        <w:rPr>
          <w:rFonts w:ascii="Garamond" w:hAnsi="Garamond"/>
          <w:b/>
          <w:sz w:val="22"/>
          <w:szCs w:val="22"/>
        </w:rPr>
      </w:pPr>
      <w:r>
        <w:rPr>
          <w:rFonts w:ascii="Garamond" w:hAnsi="Garamond"/>
          <w:b/>
          <w:sz w:val="22"/>
          <w:szCs w:val="22"/>
        </w:rPr>
        <w:t>January 1, 2013</w:t>
      </w:r>
      <w:r w:rsidR="001C692A">
        <w:rPr>
          <w:rFonts w:ascii="Garamond" w:hAnsi="Garamond"/>
          <w:b/>
          <w:sz w:val="22"/>
          <w:szCs w:val="22"/>
        </w:rPr>
        <w:t xml:space="preserve"> – December 31, 2013</w:t>
      </w:r>
    </w:p>
    <w:p w:rsidR="001C692A" w:rsidRPr="004341A7" w:rsidRDefault="001C692A" w:rsidP="001C692A">
      <w:pPr>
        <w:pStyle w:val="HTMLPreformatted"/>
        <w:rPr>
          <w:rFonts w:ascii="Garamond" w:hAnsi="Garamond"/>
          <w:sz w:val="22"/>
          <w:szCs w:val="22"/>
        </w:rPr>
      </w:pPr>
      <w:r w:rsidRPr="004341A7">
        <w:rPr>
          <w:rFonts w:ascii="Garamond" w:hAnsi="Garamond"/>
          <w:b/>
          <w:sz w:val="22"/>
          <w:szCs w:val="22"/>
        </w:rPr>
        <w:t>Latest Update:</w:t>
      </w:r>
      <w:r>
        <w:rPr>
          <w:rFonts w:ascii="Garamond" w:hAnsi="Garamond"/>
          <w:b/>
          <w:sz w:val="22"/>
          <w:szCs w:val="22"/>
        </w:rPr>
        <w:t xml:space="preserve"> March</w:t>
      </w:r>
      <w:r w:rsidRPr="004341A7">
        <w:rPr>
          <w:rFonts w:ascii="Garamond" w:hAnsi="Garamond"/>
          <w:sz w:val="22"/>
          <w:szCs w:val="22"/>
        </w:rPr>
        <w:t xml:space="preserve"> </w:t>
      </w:r>
      <w:r w:rsidR="00B00923">
        <w:rPr>
          <w:rFonts w:ascii="Garamond" w:hAnsi="Garamond"/>
          <w:sz w:val="22"/>
          <w:szCs w:val="22"/>
        </w:rPr>
        <w:t>13</w:t>
      </w:r>
      <w:r>
        <w:rPr>
          <w:rFonts w:ascii="Garamond" w:hAnsi="Garamond"/>
          <w:sz w:val="22"/>
          <w:szCs w:val="22"/>
        </w:rPr>
        <w:t>, 2014</w:t>
      </w:r>
    </w:p>
    <w:p w:rsidR="00B4483D" w:rsidRDefault="00B4483D">
      <w:pPr>
        <w:pStyle w:val="HTMLPreformatted"/>
        <w:rPr>
          <w:rFonts w:ascii="Garamond" w:hAnsi="Garamond"/>
          <w:sz w:val="22"/>
          <w:szCs w:val="22"/>
        </w:rPr>
      </w:pPr>
    </w:p>
    <w:p w:rsidR="00CE3454" w:rsidRPr="00B00923" w:rsidRDefault="00E54883" w:rsidP="00CE3454">
      <w:pPr>
        <w:pStyle w:val="HTMLPreformatted"/>
        <w:rPr>
          <w:rFonts w:ascii="Garamond" w:hAnsi="Garamond"/>
          <w:sz w:val="22"/>
          <w:szCs w:val="22"/>
        </w:rPr>
      </w:pPr>
      <w:r w:rsidRPr="00B00923">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B00923">
          <w:rPr>
            <w:rStyle w:val="Hyperlink"/>
            <w:rFonts w:ascii="Garamond" w:hAnsi="Garamond"/>
            <w:color w:val="auto"/>
            <w:sz w:val="22"/>
            <w:szCs w:val="22"/>
          </w:rPr>
          <w:t>cdmosupport@belle.baruch.sc.edu</w:t>
        </w:r>
      </w:hyperlink>
      <w:r w:rsidRPr="00B00923">
        <w:rPr>
          <w:rFonts w:ascii="Garamond" w:hAnsi="Garamond"/>
          <w:sz w:val="22"/>
          <w:szCs w:val="22"/>
        </w:rPr>
        <w:t>) or Reserve with any additional questions.</w:t>
      </w:r>
    </w:p>
    <w:p w:rsidR="00CE3454" w:rsidRPr="00B00923" w:rsidRDefault="00CE3454">
      <w:pPr>
        <w:pStyle w:val="HTMLPreformatted"/>
        <w:rPr>
          <w:rFonts w:ascii="Garamond" w:hAnsi="Garamond"/>
          <w:sz w:val="22"/>
          <w:szCs w:val="22"/>
        </w:rPr>
      </w:pPr>
    </w:p>
    <w:p w:rsidR="00B4483D" w:rsidRPr="00B00923" w:rsidRDefault="00B4483D">
      <w:pPr>
        <w:pStyle w:val="HTMLPreformatted"/>
        <w:rPr>
          <w:rFonts w:ascii="Garamond" w:hAnsi="Garamond"/>
          <w:b/>
          <w:bCs/>
          <w:sz w:val="22"/>
          <w:szCs w:val="22"/>
        </w:rPr>
      </w:pPr>
      <w:r w:rsidRPr="00B00923">
        <w:rPr>
          <w:rFonts w:ascii="Garamond" w:hAnsi="Garamond"/>
          <w:b/>
          <w:bCs/>
          <w:sz w:val="22"/>
          <w:szCs w:val="22"/>
        </w:rPr>
        <w:t>I.  Data Set and Research Descriptors</w:t>
      </w:r>
    </w:p>
    <w:p w:rsidR="00B4483D" w:rsidRPr="00B00923" w:rsidRDefault="00B4483D">
      <w:pPr>
        <w:pStyle w:val="HTMLPreformatted"/>
        <w:rPr>
          <w:rFonts w:ascii="Garamond" w:hAnsi="Garamond"/>
          <w:sz w:val="22"/>
          <w:szCs w:val="22"/>
        </w:rPr>
      </w:pPr>
    </w:p>
    <w:p w:rsidR="00D77F86" w:rsidRPr="00B00923" w:rsidRDefault="00B4483D" w:rsidP="00D77F86">
      <w:pPr>
        <w:pStyle w:val="HTMLPreformatted"/>
        <w:rPr>
          <w:rFonts w:ascii="Garamond" w:hAnsi="Garamond" w:cs="Times New Roman"/>
          <w:sz w:val="22"/>
          <w:szCs w:val="22"/>
        </w:rPr>
      </w:pPr>
      <w:r w:rsidRPr="00B00923">
        <w:rPr>
          <w:rFonts w:ascii="Garamond" w:hAnsi="Garamond"/>
          <w:b/>
          <w:bCs/>
          <w:sz w:val="22"/>
          <w:szCs w:val="22"/>
        </w:rPr>
        <w:t>1)  Princip</w:t>
      </w:r>
      <w:r w:rsidR="0078064E" w:rsidRPr="00B00923">
        <w:rPr>
          <w:rFonts w:ascii="Garamond" w:hAnsi="Garamond"/>
          <w:b/>
          <w:bCs/>
          <w:sz w:val="22"/>
          <w:szCs w:val="22"/>
        </w:rPr>
        <w:t>al</w:t>
      </w:r>
      <w:r w:rsidRPr="00B00923">
        <w:rPr>
          <w:rFonts w:ascii="Garamond" w:hAnsi="Garamond"/>
          <w:b/>
          <w:bCs/>
          <w:sz w:val="22"/>
          <w:szCs w:val="22"/>
        </w:rPr>
        <w:t xml:space="preserve"> investigator(s) and contact persons</w:t>
      </w:r>
      <w:r w:rsidR="007F13A5" w:rsidRPr="00B00923">
        <w:rPr>
          <w:rFonts w:ascii="Garamond" w:hAnsi="Garamond"/>
          <w:b/>
          <w:bCs/>
          <w:sz w:val="22"/>
          <w:szCs w:val="22"/>
        </w:rPr>
        <w:t xml:space="preserve"> </w:t>
      </w:r>
    </w:p>
    <w:p w:rsidR="00D77F86" w:rsidRPr="00B00923" w:rsidRDefault="00D77F86" w:rsidP="00D77F86">
      <w:pPr>
        <w:rPr>
          <w:rFonts w:ascii="Garamond" w:hAnsi="Garamond"/>
          <w:sz w:val="22"/>
          <w:szCs w:val="22"/>
        </w:rPr>
      </w:pPr>
    </w:p>
    <w:p w:rsidR="00D77F86" w:rsidRPr="00B00923" w:rsidRDefault="00D77F86" w:rsidP="00D77F86">
      <w:pPr>
        <w:rPr>
          <w:rFonts w:ascii="Garamond" w:hAnsi="Garamond"/>
          <w:sz w:val="22"/>
          <w:szCs w:val="22"/>
        </w:rPr>
      </w:pPr>
      <w:r w:rsidRPr="00B00923">
        <w:rPr>
          <w:rFonts w:ascii="Garamond" w:hAnsi="Garamond"/>
          <w:sz w:val="22"/>
          <w:szCs w:val="22"/>
        </w:rPr>
        <w:tab/>
      </w:r>
      <w:r w:rsidR="00E54883" w:rsidRPr="00B00923">
        <w:rPr>
          <w:rFonts w:ascii="Garamond" w:hAnsi="Garamond"/>
          <w:sz w:val="22"/>
          <w:szCs w:val="22"/>
        </w:rPr>
        <w:t>Sarah H. Fernald, Research Coordinator/Research Assistant</w:t>
      </w:r>
    </w:p>
    <w:p w:rsidR="00D77F86" w:rsidRPr="00B00923" w:rsidRDefault="00E54883" w:rsidP="00D77F86">
      <w:pPr>
        <w:rPr>
          <w:rFonts w:ascii="Garamond" w:hAnsi="Garamond"/>
          <w:sz w:val="22"/>
          <w:szCs w:val="22"/>
        </w:rPr>
      </w:pPr>
      <w:r w:rsidRPr="00B00923">
        <w:rPr>
          <w:rFonts w:ascii="Garamond" w:hAnsi="Garamond"/>
          <w:sz w:val="22"/>
          <w:szCs w:val="22"/>
        </w:rPr>
        <w:tab/>
      </w:r>
      <w:r w:rsidRPr="00B00923">
        <w:rPr>
          <w:rFonts w:ascii="Garamond" w:hAnsi="Garamond"/>
          <w:sz w:val="22"/>
          <w:szCs w:val="22"/>
        </w:rPr>
        <w:tab/>
      </w:r>
      <w:r w:rsidRPr="00B00923">
        <w:rPr>
          <w:rFonts w:ascii="Garamond" w:hAnsi="Garamond"/>
          <w:sz w:val="22"/>
          <w:szCs w:val="22"/>
        </w:rPr>
        <w:tab/>
        <w:t xml:space="preserve"> Email: </w:t>
      </w:r>
      <w:hyperlink r:id="rId9" w:history="1">
        <w:r w:rsidRPr="00B00923">
          <w:rPr>
            <w:rStyle w:val="Hyperlink"/>
            <w:rFonts w:ascii="Garamond" w:hAnsi="Garamond"/>
            <w:sz w:val="22"/>
            <w:szCs w:val="22"/>
          </w:rPr>
          <w:t>shfernal@gw.dec.state.ny.us</w:t>
        </w:r>
      </w:hyperlink>
    </w:p>
    <w:p w:rsidR="00D77F86" w:rsidRPr="00B00923" w:rsidRDefault="00E54883" w:rsidP="00D77F86">
      <w:pPr>
        <w:rPr>
          <w:rFonts w:ascii="Garamond" w:hAnsi="Garamond"/>
          <w:sz w:val="22"/>
          <w:szCs w:val="22"/>
        </w:rPr>
      </w:pPr>
      <w:r w:rsidRPr="00B00923">
        <w:rPr>
          <w:rFonts w:ascii="Garamond" w:hAnsi="Garamond"/>
          <w:sz w:val="22"/>
          <w:szCs w:val="22"/>
        </w:rPr>
        <w:tab/>
        <w:t>Chris Mitchell, Research Assistant</w:t>
      </w:r>
    </w:p>
    <w:p w:rsidR="00D77F86" w:rsidRPr="00B00923" w:rsidRDefault="00E54883" w:rsidP="00D77F86">
      <w:pPr>
        <w:rPr>
          <w:rFonts w:ascii="Garamond" w:hAnsi="Garamond"/>
          <w:sz w:val="22"/>
          <w:szCs w:val="22"/>
        </w:rPr>
      </w:pPr>
      <w:r w:rsidRPr="00B00923">
        <w:rPr>
          <w:rFonts w:ascii="Garamond" w:hAnsi="Garamond"/>
          <w:sz w:val="22"/>
          <w:szCs w:val="22"/>
        </w:rPr>
        <w:tab/>
      </w:r>
      <w:r w:rsidRPr="00B00923">
        <w:rPr>
          <w:rFonts w:ascii="Garamond" w:hAnsi="Garamond"/>
          <w:sz w:val="22"/>
          <w:szCs w:val="22"/>
        </w:rPr>
        <w:tab/>
      </w:r>
      <w:r w:rsidRPr="00B00923">
        <w:rPr>
          <w:rFonts w:ascii="Garamond" w:hAnsi="Garamond"/>
          <w:sz w:val="22"/>
          <w:szCs w:val="22"/>
        </w:rPr>
        <w:tab/>
        <w:t xml:space="preserve">Email: </w:t>
      </w:r>
      <w:hyperlink r:id="rId10" w:history="1">
        <w:r w:rsidRPr="00B00923">
          <w:rPr>
            <w:rStyle w:val="Hyperlink"/>
            <w:rFonts w:ascii="Garamond" w:hAnsi="Garamond"/>
            <w:sz w:val="22"/>
            <w:szCs w:val="22"/>
          </w:rPr>
          <w:t>cgmitche@gw.dec.state.ny.us</w:t>
        </w:r>
      </w:hyperlink>
    </w:p>
    <w:p w:rsidR="00D77F86" w:rsidRPr="00B00923" w:rsidRDefault="00E54883" w:rsidP="00D77F86">
      <w:pPr>
        <w:rPr>
          <w:rFonts w:ascii="Garamond" w:hAnsi="Garamond"/>
          <w:sz w:val="22"/>
          <w:szCs w:val="22"/>
        </w:rPr>
      </w:pPr>
      <w:r w:rsidRPr="00B00923">
        <w:rPr>
          <w:rFonts w:ascii="Garamond" w:hAnsi="Garamond"/>
          <w:sz w:val="22"/>
          <w:szCs w:val="22"/>
        </w:rPr>
        <w:tab/>
        <w:t>Address:</w:t>
      </w:r>
      <w:r w:rsidRPr="00B00923">
        <w:rPr>
          <w:rFonts w:ascii="Garamond" w:hAnsi="Garamond"/>
          <w:sz w:val="22"/>
          <w:szCs w:val="22"/>
        </w:rPr>
        <w:tab/>
      </w:r>
    </w:p>
    <w:p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City">
        <w:smartTag w:uri="urn:schemas-microsoft-com:office:smarttags" w:element="place">
          <w:r w:rsidRPr="00B00923">
            <w:rPr>
              <w:rFonts w:ascii="Garamond" w:hAnsi="Garamond"/>
              <w:sz w:val="22"/>
              <w:szCs w:val="22"/>
            </w:rPr>
            <w:t>Hudson</w:t>
          </w:r>
        </w:smartTag>
      </w:smartTag>
      <w:r w:rsidRPr="00B00923">
        <w:rPr>
          <w:rFonts w:ascii="Garamond" w:hAnsi="Garamond"/>
          <w:sz w:val="22"/>
          <w:szCs w:val="22"/>
        </w:rPr>
        <w:t xml:space="preserve"> River NERR</w:t>
      </w:r>
    </w:p>
    <w:p w:rsidR="00D77F86" w:rsidRPr="00B00923" w:rsidRDefault="00E54883" w:rsidP="00D77F86">
      <w:pPr>
        <w:rPr>
          <w:rFonts w:ascii="Garamond" w:hAnsi="Garamond"/>
          <w:sz w:val="22"/>
          <w:szCs w:val="22"/>
        </w:rPr>
      </w:pPr>
      <w:r w:rsidRPr="00B00923">
        <w:rPr>
          <w:rFonts w:ascii="Garamond" w:hAnsi="Garamond"/>
          <w:sz w:val="22"/>
          <w:szCs w:val="22"/>
        </w:rPr>
        <w:tab/>
        <w:t>Norrie Point Environmental Center</w:t>
      </w:r>
    </w:p>
    <w:p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Street">
        <w:smartTag w:uri="urn:schemas-microsoft-com:office:smarttags" w:element="address">
          <w:r w:rsidRPr="00B00923">
            <w:rPr>
              <w:rFonts w:ascii="Garamond" w:hAnsi="Garamond"/>
              <w:sz w:val="22"/>
              <w:szCs w:val="22"/>
            </w:rPr>
            <w:t>256 Norrie Point Way</w:t>
          </w:r>
        </w:smartTag>
      </w:smartTag>
    </w:p>
    <w:p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address">
        <w:smartTag w:uri="urn:schemas-microsoft-com:office:smarttags" w:element="Street">
          <w:r w:rsidRPr="00B00923">
            <w:rPr>
              <w:rFonts w:ascii="Garamond" w:hAnsi="Garamond"/>
              <w:sz w:val="22"/>
              <w:szCs w:val="22"/>
            </w:rPr>
            <w:t>PO Box</w:t>
          </w:r>
        </w:smartTag>
        <w:r w:rsidRPr="00B00923">
          <w:rPr>
            <w:rFonts w:ascii="Garamond" w:hAnsi="Garamond"/>
            <w:sz w:val="22"/>
            <w:szCs w:val="22"/>
          </w:rPr>
          <w:t xml:space="preserve"> 315</w:t>
        </w:r>
      </w:smartTag>
    </w:p>
    <w:p w:rsidR="00D77F86" w:rsidRPr="00B00923" w:rsidRDefault="00E54883" w:rsidP="00D77F86">
      <w:pPr>
        <w:rPr>
          <w:rFonts w:ascii="Garamond" w:hAnsi="Garamond"/>
          <w:sz w:val="22"/>
          <w:szCs w:val="22"/>
        </w:rPr>
      </w:pPr>
      <w:r w:rsidRPr="00B00923">
        <w:rPr>
          <w:rFonts w:ascii="Garamond" w:hAnsi="Garamond"/>
          <w:sz w:val="22"/>
          <w:szCs w:val="22"/>
        </w:rPr>
        <w:tab/>
      </w:r>
      <w:smartTag w:uri="urn:schemas-microsoft-com:office:smarttags" w:element="place">
        <w:smartTag w:uri="urn:schemas-microsoft-com:office:smarttags" w:element="City">
          <w:r w:rsidRPr="00B00923">
            <w:rPr>
              <w:rFonts w:ascii="Garamond" w:hAnsi="Garamond"/>
              <w:sz w:val="22"/>
              <w:szCs w:val="22"/>
            </w:rPr>
            <w:t>Staatsburg</w:t>
          </w:r>
        </w:smartTag>
        <w:r w:rsidRPr="00B00923">
          <w:rPr>
            <w:rFonts w:ascii="Garamond" w:hAnsi="Garamond"/>
            <w:sz w:val="22"/>
            <w:szCs w:val="22"/>
          </w:rPr>
          <w:t xml:space="preserve">, </w:t>
        </w:r>
        <w:smartTag w:uri="urn:schemas-microsoft-com:office:smarttags" w:element="State">
          <w:r w:rsidRPr="00B00923">
            <w:rPr>
              <w:rFonts w:ascii="Garamond" w:hAnsi="Garamond"/>
              <w:sz w:val="22"/>
              <w:szCs w:val="22"/>
            </w:rPr>
            <w:t>NY</w:t>
          </w:r>
        </w:smartTag>
        <w:r w:rsidRPr="00B00923">
          <w:rPr>
            <w:rFonts w:ascii="Garamond" w:hAnsi="Garamond"/>
            <w:sz w:val="22"/>
            <w:szCs w:val="22"/>
          </w:rPr>
          <w:t xml:space="preserve">  </w:t>
        </w:r>
        <w:smartTag w:uri="urn:schemas-microsoft-com:office:smarttags" w:element="PostalCode">
          <w:r w:rsidRPr="00B00923">
            <w:rPr>
              <w:rFonts w:ascii="Garamond" w:hAnsi="Garamond"/>
              <w:sz w:val="22"/>
              <w:szCs w:val="22"/>
            </w:rPr>
            <w:t>12580</w:t>
          </w:r>
        </w:smartTag>
      </w:smartTag>
    </w:p>
    <w:p w:rsidR="00D77F86" w:rsidRPr="00B00923" w:rsidRDefault="00E54883" w:rsidP="00D77F86">
      <w:pPr>
        <w:rPr>
          <w:rFonts w:ascii="Garamond" w:hAnsi="Garamond"/>
          <w:sz w:val="22"/>
          <w:szCs w:val="22"/>
        </w:rPr>
      </w:pPr>
      <w:r w:rsidRPr="00B00923">
        <w:rPr>
          <w:rFonts w:ascii="Garamond" w:hAnsi="Garamond"/>
          <w:sz w:val="22"/>
          <w:szCs w:val="22"/>
        </w:rPr>
        <w:tab/>
      </w:r>
    </w:p>
    <w:p w:rsidR="00D77F86" w:rsidRPr="00B00923" w:rsidRDefault="00E54883" w:rsidP="00D77F86">
      <w:pPr>
        <w:rPr>
          <w:rFonts w:ascii="Garamond" w:hAnsi="Garamond"/>
          <w:sz w:val="22"/>
          <w:szCs w:val="22"/>
        </w:rPr>
      </w:pPr>
      <w:r w:rsidRPr="00B00923">
        <w:rPr>
          <w:rFonts w:ascii="Garamond" w:hAnsi="Garamond"/>
          <w:sz w:val="22"/>
          <w:szCs w:val="22"/>
        </w:rPr>
        <w:tab/>
        <w:t>Phone: 845-889-4745 x111</w:t>
      </w:r>
    </w:p>
    <w:p w:rsidR="00D77F86" w:rsidRPr="00C42A7D" w:rsidRDefault="00E54883" w:rsidP="00D77F86">
      <w:pPr>
        <w:rPr>
          <w:rFonts w:ascii="Garamond" w:hAnsi="Garamond"/>
          <w:sz w:val="22"/>
          <w:szCs w:val="22"/>
        </w:rPr>
      </w:pPr>
      <w:r w:rsidRPr="00B00923">
        <w:rPr>
          <w:rFonts w:ascii="Garamond" w:hAnsi="Garamond"/>
          <w:sz w:val="22"/>
          <w:szCs w:val="22"/>
        </w:rPr>
        <w:tab/>
        <w:t>Fax: 845-889-4749</w:t>
      </w:r>
    </w:p>
    <w:p w:rsidR="00B4483D" w:rsidRPr="00E87CC3" w:rsidRDefault="00B4483D">
      <w:pPr>
        <w:pStyle w:val="HTMLPreformatted"/>
        <w:rPr>
          <w:rFonts w:ascii="Garamond" w:hAnsi="Garamond"/>
          <w:sz w:val="22"/>
          <w:szCs w:val="22"/>
        </w:rPr>
      </w:pPr>
    </w:p>
    <w:p w:rsidR="007F13A5" w:rsidRPr="00E87CC3" w:rsidRDefault="00B4483D" w:rsidP="00B00923">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p>
    <w:p w:rsidR="00B00923" w:rsidRPr="003B0F81" w:rsidRDefault="00B00923" w:rsidP="00B00923">
      <w:pPr>
        <w:ind w:firstLine="720"/>
        <w:rPr>
          <w:rFonts w:ascii="Garamond" w:hAnsi="Garamond"/>
          <w:sz w:val="22"/>
          <w:szCs w:val="22"/>
        </w:rPr>
      </w:pPr>
      <w:r w:rsidRPr="00B00923">
        <w:rPr>
          <w:rFonts w:ascii="Garamond" w:hAnsi="Garamond"/>
          <w:sz w:val="22"/>
          <w:szCs w:val="22"/>
        </w:rPr>
        <w:t xml:space="preserve"> </w:t>
      </w:r>
      <w:r w:rsidRPr="003B0F81">
        <w:rPr>
          <w:rFonts w:ascii="Garamond" w:hAnsi="Garamond"/>
          <w:sz w:val="22"/>
          <w:szCs w:val="22"/>
        </w:rPr>
        <w:t xml:space="preserve">Data are uploaded from the CR1000 data logger to a Personal Computer (IBM compatible).  Files are exported from </w:t>
      </w:r>
      <w:proofErr w:type="spellStart"/>
      <w:r w:rsidRPr="003B0F81">
        <w:rPr>
          <w:rFonts w:ascii="Garamond" w:hAnsi="Garamond"/>
          <w:sz w:val="22"/>
          <w:szCs w:val="22"/>
        </w:rPr>
        <w:t>LoggerNet</w:t>
      </w:r>
      <w:proofErr w:type="spellEnd"/>
      <w:r w:rsidRPr="003B0F81">
        <w:rPr>
          <w:rFonts w:ascii="Garamond" w:hAnsi="Garamond"/>
          <w:sz w:val="22"/>
          <w:szCs w:val="22"/>
        </w:rPr>
        <w:t xml:space="preserve"> in a comma-delimited format and uploaded to the CDMO where they undergo automated primary QAQC and become part of the CDMO’s online provisional database.  During primary QAQC, data are flagged if they are missing</w:t>
      </w:r>
      <w:r>
        <w:rPr>
          <w:rFonts w:ascii="Garamond" w:hAnsi="Garamond"/>
          <w:sz w:val="22"/>
          <w:szCs w:val="22"/>
        </w:rPr>
        <w:t xml:space="preserve"> or</w:t>
      </w:r>
      <w:r w:rsidRPr="003B0F81">
        <w:rPr>
          <w:rFonts w:ascii="Garamond" w:hAnsi="Garamond"/>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r>
        <w:rPr>
          <w:rFonts w:ascii="Garamond" w:hAnsi="Garamond"/>
          <w:sz w:val="22"/>
          <w:szCs w:val="22"/>
        </w:rPr>
        <w:t>.</w:t>
      </w:r>
    </w:p>
    <w:p w:rsidR="007F13A5" w:rsidRPr="00E87CC3" w:rsidRDefault="007F13A5" w:rsidP="00EC180A">
      <w:pPr>
        <w:pStyle w:val="BodyText"/>
        <w:ind w:leftChars="375" w:left="900" w:right="720"/>
        <w:rPr>
          <w:rFonts w:ascii="Garamond" w:hAnsi="Garamond"/>
          <w:sz w:val="22"/>
          <w:szCs w:val="22"/>
        </w:rPr>
      </w:pPr>
    </w:p>
    <w:p w:rsidR="00B00923" w:rsidRPr="00E87CC3" w:rsidRDefault="00D77F86">
      <w:pPr>
        <w:pStyle w:val="HTMLPreformatted"/>
        <w:rPr>
          <w:rFonts w:ascii="Garamond" w:hAnsi="Garamond"/>
          <w:sz w:val="22"/>
          <w:szCs w:val="22"/>
        </w:rPr>
      </w:pPr>
      <w:r w:rsidRPr="00C42A7D">
        <w:rPr>
          <w:rFonts w:ascii="Garamond" w:hAnsi="Garamond"/>
          <w:sz w:val="22"/>
          <w:szCs w:val="22"/>
        </w:rPr>
        <w:t>Persons responsible for data verification are the Research Assistant and the Research Coordinator.</w:t>
      </w:r>
    </w:p>
    <w:p w:rsidR="00B4483D" w:rsidRDefault="00B4483D">
      <w:pPr>
        <w:pStyle w:val="HTMLPreformatted"/>
        <w:rPr>
          <w:rFonts w:ascii="Garamond" w:hAnsi="Garamond"/>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r w:rsidR="00B00923" w:rsidRPr="003B0F81">
        <w:rPr>
          <w:rFonts w:ascii="Garamond" w:hAnsi="Garamond"/>
          <w:sz w:val="22"/>
          <w:szCs w:val="22"/>
        </w:rPr>
        <w:t xml:space="preserve">The objective of this study is to monitor the meteorological conditions at the Tivoli Bays component site of the Hudson River National Estuarine Research Reserve.  Measurements of air temperature, relative humidity, barometric pressure, precipitation, </w:t>
      </w:r>
      <w:proofErr w:type="spellStart"/>
      <w:r w:rsidR="00B00923" w:rsidRPr="003B0F81">
        <w:rPr>
          <w:rFonts w:ascii="Garamond" w:hAnsi="Garamond"/>
          <w:sz w:val="22"/>
          <w:szCs w:val="22"/>
        </w:rPr>
        <w:t>photosynthetically</w:t>
      </w:r>
      <w:proofErr w:type="spellEnd"/>
      <w:r w:rsidR="00B00923" w:rsidRPr="003B0F81">
        <w:rPr>
          <w:rFonts w:ascii="Garamond" w:hAnsi="Garamond"/>
          <w:sz w:val="22"/>
          <w:szCs w:val="22"/>
        </w:rPr>
        <w:t xml:space="preserve">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B00923" w:rsidRPr="00E87CC3" w:rsidRDefault="00B00923">
      <w:pPr>
        <w:pStyle w:val="HTMLPreformatted"/>
        <w:rPr>
          <w:rFonts w:ascii="Garamond" w:hAnsi="Garamond"/>
          <w:sz w:val="22"/>
          <w:szCs w:val="22"/>
        </w:rPr>
      </w:pPr>
    </w:p>
    <w:p w:rsidR="00614254" w:rsidRDefault="00B4483D" w:rsidP="00614254">
      <w:pPr>
        <w:pStyle w:val="Heading1"/>
        <w:rPr>
          <w:rFonts w:ascii="Garamond" w:hAnsi="Garamond"/>
          <w:b w:val="0"/>
          <w:sz w:val="22"/>
          <w:szCs w:val="22"/>
        </w:rPr>
      </w:pPr>
      <w:r w:rsidRPr="00E87CC3">
        <w:rPr>
          <w:rFonts w:ascii="Garamond" w:hAnsi="Garamond" w:cs="Times New Roman"/>
          <w:sz w:val="22"/>
          <w:szCs w:val="22"/>
        </w:rPr>
        <w:lastRenderedPageBreak/>
        <w:t xml:space="preserve">4)  Research methods </w:t>
      </w:r>
      <w:r w:rsidR="00AA53D4" w:rsidRPr="00E87CC3">
        <w:rPr>
          <w:rFonts w:ascii="Garamond" w:hAnsi="Garamond" w:cs="Times New Roman"/>
          <w:sz w:val="22"/>
          <w:szCs w:val="22"/>
        </w:rPr>
        <w:t>–</w:t>
      </w:r>
      <w:r w:rsidR="00614254">
        <w:rPr>
          <w:rFonts w:ascii="Garamond" w:hAnsi="Garamond"/>
          <w:b w:val="0"/>
          <w:sz w:val="22"/>
          <w:szCs w:val="22"/>
        </w:rPr>
        <w:tab/>
      </w:r>
    </w:p>
    <w:p w:rsidR="00B00923" w:rsidRPr="003B0F81" w:rsidRDefault="00B00923" w:rsidP="00614254">
      <w:pPr>
        <w:pStyle w:val="Heading1"/>
        <w:ind w:firstLine="720"/>
        <w:rPr>
          <w:rFonts w:ascii="Garamond" w:hAnsi="Garamond"/>
          <w:b w:val="0"/>
          <w:sz w:val="22"/>
          <w:szCs w:val="22"/>
        </w:rPr>
      </w:pPr>
      <w:r w:rsidRPr="003B0F81">
        <w:rPr>
          <w:rFonts w:ascii="Garamond" w:hAnsi="Garamond"/>
          <w:b w:val="0"/>
          <w:sz w:val="22"/>
          <w:szCs w:val="22"/>
        </w:rPr>
        <w:t xml:space="preserve">Campbell Scientific data telemetry equipment was installed at the field station on11/14/2005 at 16:30 and transmits data to the NOAA GOES satellite, NESDIS ID #3B00B4F4.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rsidR="00901ACE" w:rsidRDefault="00901ACE" w:rsidP="00A907F1">
      <w:pPr>
        <w:ind w:left="540" w:right="900"/>
        <w:jc w:val="both"/>
        <w:rPr>
          <w:sz w:val="20"/>
          <w:szCs w:val="20"/>
        </w:rPr>
      </w:pPr>
    </w:p>
    <w:p w:rsidR="00B00923" w:rsidRPr="003B0F81" w:rsidRDefault="00B00923" w:rsidP="00B00923">
      <w:pPr>
        <w:rPr>
          <w:rFonts w:ascii="Garamond" w:hAnsi="Garamond"/>
          <w:sz w:val="22"/>
          <w:szCs w:val="22"/>
        </w:rPr>
      </w:pPr>
      <w:r w:rsidRPr="003B0F81">
        <w:rPr>
          <w:rFonts w:ascii="Garamond" w:hAnsi="Garamond"/>
          <w:sz w:val="22"/>
          <w:szCs w:val="22"/>
        </w:rPr>
        <w:t>Data are backed-up to a PC file appended hourly via serial connection to the CR1000.  The data are downloaded and pre-processed as described in Section 2.  QA/QC flags are applied on the following anomalous data criteria:</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Air Temperature:</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-15 min sample not greater than max for the day</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-15 min sample not less than the min for the day</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 C or less than –30 C</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Relative Humidity:</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Pressure:</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w:t>
      </w:r>
      <w:proofErr w:type="spellStart"/>
      <w:r w:rsidRPr="003B0F81">
        <w:rPr>
          <w:rFonts w:ascii="Garamond" w:hAnsi="Garamond"/>
          <w:sz w:val="22"/>
          <w:szCs w:val="22"/>
        </w:rPr>
        <w:t>mb</w:t>
      </w:r>
      <w:proofErr w:type="spellEnd"/>
      <w:r w:rsidRPr="003B0F81">
        <w:rPr>
          <w:rFonts w:ascii="Garamond" w:hAnsi="Garamond"/>
          <w:sz w:val="22"/>
          <w:szCs w:val="22"/>
        </w:rPr>
        <w:t xml:space="preserve"> or less than 900 </w:t>
      </w:r>
      <w:proofErr w:type="spellStart"/>
      <w:r w:rsidRPr="003B0F81">
        <w:rPr>
          <w:rFonts w:ascii="Garamond" w:hAnsi="Garamond"/>
          <w:sz w:val="22"/>
          <w:szCs w:val="22"/>
        </w:rPr>
        <w:t>mb</w:t>
      </w:r>
      <w:proofErr w:type="spellEnd"/>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Wind Speed:</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m/s </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less than 0.5 m/s for 12 consecutive hours</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Wind Direction:</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Rainfall:</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 5 cm in 15 min</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proofErr w:type="spellStart"/>
      <w:r w:rsidRPr="003B0F81">
        <w:rPr>
          <w:rFonts w:ascii="Garamond" w:hAnsi="Garamond"/>
          <w:sz w:val="22"/>
          <w:szCs w:val="22"/>
        </w:rPr>
        <w:t>Photosynthetically</w:t>
      </w:r>
      <w:proofErr w:type="spellEnd"/>
      <w:r w:rsidRPr="003B0F81">
        <w:rPr>
          <w:rFonts w:ascii="Garamond" w:hAnsi="Garamond"/>
          <w:sz w:val="22"/>
          <w:szCs w:val="22"/>
        </w:rPr>
        <w:t xml:space="preserve"> Active Radiation (PAR)</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w:t>
      </w:r>
      <w:proofErr w:type="spellStart"/>
      <w:r w:rsidRPr="003B0F81">
        <w:rPr>
          <w:rFonts w:ascii="Garamond" w:hAnsi="Garamond"/>
          <w:sz w:val="22"/>
          <w:szCs w:val="22"/>
        </w:rPr>
        <w:t>mmol</w:t>
      </w:r>
      <w:proofErr w:type="spellEnd"/>
      <w:r w:rsidRPr="003B0F81">
        <w:rPr>
          <w:rFonts w:ascii="Garamond" w:hAnsi="Garamond"/>
          <w:sz w:val="22"/>
          <w:szCs w:val="22"/>
        </w:rPr>
        <w:t xml:space="preserve">/m^2 or less than –1.0 </w:t>
      </w:r>
      <w:proofErr w:type="spellStart"/>
      <w:r w:rsidRPr="003B0F81">
        <w:rPr>
          <w:rFonts w:ascii="Garamond" w:hAnsi="Garamond"/>
          <w:sz w:val="22"/>
          <w:szCs w:val="22"/>
        </w:rPr>
        <w:t>mmol</w:t>
      </w:r>
      <w:proofErr w:type="spellEnd"/>
      <w:r w:rsidRPr="003B0F81">
        <w:rPr>
          <w:rFonts w:ascii="Garamond" w:hAnsi="Garamond"/>
          <w:sz w:val="22"/>
          <w:szCs w:val="22"/>
        </w:rPr>
        <w:t>/m^2</w:t>
      </w:r>
    </w:p>
    <w:p w:rsidR="00B00923" w:rsidRPr="003B0F81" w:rsidRDefault="00B00923" w:rsidP="00B00923">
      <w:pPr>
        <w:rPr>
          <w:rFonts w:ascii="Garamond" w:hAnsi="Garamond"/>
          <w:sz w:val="22"/>
          <w:szCs w:val="22"/>
        </w:rPr>
      </w:pPr>
    </w:p>
    <w:p w:rsidR="00B00923" w:rsidRPr="003B0F81" w:rsidRDefault="00B00923" w:rsidP="00B00923">
      <w:pPr>
        <w:ind w:firstLine="720"/>
        <w:rPr>
          <w:rFonts w:ascii="Garamond" w:hAnsi="Garamond"/>
          <w:sz w:val="22"/>
          <w:szCs w:val="22"/>
        </w:rPr>
      </w:pPr>
      <w:r w:rsidRPr="003B0F81">
        <w:rPr>
          <w:rFonts w:ascii="Garamond" w:hAnsi="Garamond"/>
          <w:sz w:val="22"/>
          <w:szCs w:val="22"/>
        </w:rPr>
        <w:t>Time:</w:t>
      </w:r>
    </w:p>
    <w:p w:rsidR="00B00923" w:rsidRPr="003B0F81" w:rsidRDefault="00B00923" w:rsidP="00B00923">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-15-minute interval recorded </w:t>
      </w:r>
    </w:p>
    <w:p w:rsidR="00901ACE" w:rsidRDefault="00901ACE" w:rsidP="00A907F1">
      <w:pPr>
        <w:ind w:left="540" w:right="900"/>
        <w:jc w:val="both"/>
        <w:rPr>
          <w:sz w:val="20"/>
          <w:szCs w:val="20"/>
        </w:rPr>
      </w:pPr>
    </w:p>
    <w:p w:rsidR="00B00923" w:rsidRDefault="00B00923" w:rsidP="00B00923">
      <w:pPr>
        <w:ind w:left="540" w:right="900"/>
        <w:jc w:val="both"/>
        <w:rPr>
          <w:sz w:val="20"/>
          <w:szCs w:val="20"/>
        </w:rPr>
      </w:pPr>
      <w:r w:rsidRPr="003B0F81">
        <w:rPr>
          <w:rFonts w:ascii="Garamond" w:hAnsi="Garamond"/>
          <w:sz w:val="22"/>
          <w:szCs w:val="22"/>
        </w:rPr>
        <w:t>For routine maintenance, sensors are investigated at least once a month to ensure there is no damage or blockage to the sensors.  According to Campbell Scientific, sensors are to be calibrated every two 2 years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r>
        <w:rPr>
          <w:rFonts w:ascii="Garamond" w:hAnsi="Garamond"/>
          <w:sz w:val="22"/>
          <w:szCs w:val="22"/>
        </w:rPr>
        <w:t xml:space="preserve">. </w:t>
      </w:r>
      <w:r>
        <w:rPr>
          <w:sz w:val="20"/>
          <w:szCs w:val="20"/>
        </w:rPr>
        <w:t xml:space="preserve">The CR1000 controller is calibrated once every five years in accordance with </w:t>
      </w:r>
      <w:proofErr w:type="spellStart"/>
      <w:r>
        <w:rPr>
          <w:sz w:val="20"/>
          <w:szCs w:val="20"/>
        </w:rPr>
        <w:t>Cambell</w:t>
      </w:r>
      <w:proofErr w:type="spellEnd"/>
      <w:r>
        <w:rPr>
          <w:sz w:val="20"/>
          <w:szCs w:val="20"/>
        </w:rPr>
        <w:t xml:space="preserve"> </w:t>
      </w:r>
      <w:proofErr w:type="spellStart"/>
      <w:r>
        <w:rPr>
          <w:sz w:val="20"/>
          <w:szCs w:val="20"/>
        </w:rPr>
        <w:t>Scienific</w:t>
      </w:r>
      <w:proofErr w:type="spellEnd"/>
      <w:ins w:id="1" w:author="Chris" w:date="2014-03-13T10:35:00Z">
        <w:r w:rsidR="003929C2">
          <w:rPr>
            <w:sz w:val="20"/>
            <w:szCs w:val="20"/>
          </w:rPr>
          <w:t xml:space="preserve"> </w:t>
        </w:r>
      </w:ins>
      <w:r w:rsidR="003929C2">
        <w:rPr>
          <w:sz w:val="20"/>
          <w:szCs w:val="20"/>
        </w:rPr>
        <w:t>recommendations</w:t>
      </w:r>
      <w:r>
        <w:rPr>
          <w:sz w:val="20"/>
          <w:szCs w:val="20"/>
        </w:rPr>
        <w:t>.</w:t>
      </w:r>
    </w:p>
    <w:p w:rsidR="00B00923" w:rsidRDefault="00B00923" w:rsidP="00B00923">
      <w:pPr>
        <w:ind w:firstLine="720"/>
        <w:rPr>
          <w:ins w:id="2" w:author="Chris" w:date="2014-03-13T10:31:00Z"/>
          <w:rFonts w:ascii="Garamond" w:hAnsi="Garamond"/>
          <w:sz w:val="22"/>
          <w:szCs w:val="22"/>
        </w:rPr>
      </w:pPr>
    </w:p>
    <w:p w:rsidR="00B00923" w:rsidRPr="003B0F81" w:rsidRDefault="00B00923" w:rsidP="00B00923">
      <w:pPr>
        <w:ind w:firstLine="720"/>
        <w:rPr>
          <w:rFonts w:ascii="Garamond" w:hAnsi="Garamond"/>
          <w:sz w:val="22"/>
          <w:szCs w:val="22"/>
        </w:rPr>
      </w:pPr>
    </w:p>
    <w:p w:rsidR="00B00923" w:rsidRPr="003B0F81" w:rsidRDefault="00B00923" w:rsidP="00B00923">
      <w:pPr>
        <w:rPr>
          <w:rFonts w:ascii="Garamond" w:hAnsi="Garamond"/>
          <w:sz w:val="22"/>
          <w:szCs w:val="22"/>
        </w:rPr>
      </w:pPr>
      <w:r w:rsidRPr="003B0F81">
        <w:rPr>
          <w:rFonts w:ascii="Garamond" w:hAnsi="Garamond"/>
          <w:sz w:val="22"/>
          <w:szCs w:val="22"/>
        </w:rPr>
        <w:lastRenderedPageBreak/>
        <w:tab/>
        <w:t xml:space="preserve">For data collection, the CR1000 </w:t>
      </w:r>
      <w:proofErr w:type="spellStart"/>
      <w:r w:rsidRPr="003B0F81">
        <w:rPr>
          <w:rFonts w:ascii="Garamond" w:hAnsi="Garamond"/>
          <w:sz w:val="22"/>
          <w:szCs w:val="22"/>
        </w:rPr>
        <w:t>datalogger</w:t>
      </w:r>
      <w:proofErr w:type="spellEnd"/>
      <w:r w:rsidRPr="003B0F81">
        <w:rPr>
          <w:rFonts w:ascii="Garamond" w:hAnsi="Garamond"/>
          <w:sz w:val="22"/>
          <w:szCs w:val="22"/>
        </w:rPr>
        <w:t xml:space="preserve"> is programmed to collect data in the following formats:</w:t>
      </w:r>
    </w:p>
    <w:p w:rsidR="00B00923" w:rsidRPr="003B0F81" w:rsidRDefault="00B00923" w:rsidP="00B00923">
      <w:pPr>
        <w:tabs>
          <w:tab w:val="left" w:pos="4683"/>
        </w:tabs>
        <w:rPr>
          <w:rFonts w:ascii="Garamond" w:hAnsi="Garamond"/>
          <w:sz w:val="22"/>
          <w:szCs w:val="22"/>
        </w:rPr>
      </w:pPr>
      <w:r>
        <w:rPr>
          <w:rFonts w:ascii="Garamond" w:hAnsi="Garamond"/>
          <w:sz w:val="22"/>
          <w:szCs w:val="22"/>
        </w:rPr>
        <w:tab/>
      </w:r>
    </w:p>
    <w:p w:rsidR="00B00923" w:rsidRPr="003B0F81" w:rsidRDefault="00B00923" w:rsidP="00B00923">
      <w:pPr>
        <w:numPr>
          <w:ilvl w:val="0"/>
          <w:numId w:val="4"/>
        </w:numPr>
        <w:rPr>
          <w:rFonts w:ascii="Garamond" w:hAnsi="Garamond"/>
          <w:sz w:val="22"/>
          <w:szCs w:val="22"/>
        </w:rPr>
      </w:pPr>
      <w:r w:rsidRPr="003B0F81">
        <w:rPr>
          <w:rFonts w:ascii="Garamond" w:hAnsi="Garamond"/>
          <w:sz w:val="22"/>
          <w:szCs w:val="22"/>
        </w:rPr>
        <w:t>15-minute data are averages of 5-second readings for Air Temperature (°C), Relative Humidity (%), Barometric Pressure (</w:t>
      </w:r>
      <w:proofErr w:type="spellStart"/>
      <w:r w:rsidRPr="003B0F81">
        <w:rPr>
          <w:rFonts w:ascii="Garamond" w:hAnsi="Garamond"/>
          <w:sz w:val="22"/>
          <w:szCs w:val="22"/>
        </w:rPr>
        <w:t>mb</w:t>
      </w:r>
      <w:proofErr w:type="spellEnd"/>
      <w:r w:rsidRPr="003B0F81">
        <w:rPr>
          <w:rFonts w:ascii="Garamond" w:hAnsi="Garamond"/>
          <w:sz w:val="22"/>
          <w:szCs w:val="22"/>
        </w:rPr>
        <w:t>), Wind Speed (m/s)</w:t>
      </w:r>
      <w:r w:rsidRPr="003B0F81">
        <w:rPr>
          <w:rFonts w:ascii="Garamond" w:hAnsi="Garamond" w:cs="Arial"/>
          <w:sz w:val="22"/>
          <w:szCs w:val="22"/>
        </w:rPr>
        <w:t xml:space="preserve">, </w:t>
      </w:r>
      <w:r>
        <w:rPr>
          <w:rFonts w:ascii="Garamond" w:hAnsi="Garamond" w:cs="Arial"/>
          <w:sz w:val="22"/>
          <w:szCs w:val="22"/>
        </w:rPr>
        <w:t xml:space="preserve">Wind Direction (degrees) </w:t>
      </w:r>
      <w:r w:rsidRPr="003B0F81">
        <w:rPr>
          <w:rFonts w:ascii="Garamond" w:hAnsi="Garamond" w:cs="Arial"/>
          <w:sz w:val="22"/>
          <w:szCs w:val="22"/>
        </w:rPr>
        <w:t>and Battery Voltage (Volts)</w:t>
      </w:r>
      <w:r w:rsidRPr="003B0F81">
        <w:rPr>
          <w:rFonts w:ascii="Garamond" w:hAnsi="Garamond"/>
          <w:sz w:val="22"/>
          <w:szCs w:val="22"/>
        </w:rPr>
        <w:t>.</w:t>
      </w:r>
    </w:p>
    <w:p w:rsidR="00B00923" w:rsidRPr="003B0F81" w:rsidRDefault="00B00923" w:rsidP="00B00923">
      <w:pPr>
        <w:numPr>
          <w:ilvl w:val="0"/>
          <w:numId w:val="4"/>
        </w:numPr>
        <w:rPr>
          <w:rFonts w:ascii="Garamond" w:hAnsi="Garamond"/>
          <w:sz w:val="22"/>
          <w:szCs w:val="22"/>
        </w:rPr>
      </w:pPr>
      <w:r w:rsidRPr="003B0F81">
        <w:rPr>
          <w:rFonts w:ascii="Garamond" w:hAnsi="Garamond"/>
          <w:sz w:val="22"/>
          <w:szCs w:val="22"/>
        </w:rPr>
        <w:t>15-minute data are totals of 15-minute readings for</w:t>
      </w:r>
      <w:r w:rsidRPr="003B0F81">
        <w:rPr>
          <w:rFonts w:ascii="Garamond" w:hAnsi="Garamond" w:cs="Arial"/>
          <w:sz w:val="22"/>
          <w:szCs w:val="22"/>
        </w:rPr>
        <w:t xml:space="preserve"> Total Precipitation (mm)</w:t>
      </w:r>
      <w:r>
        <w:rPr>
          <w:rFonts w:ascii="Garamond" w:hAnsi="Garamond" w:cs="Arial"/>
          <w:sz w:val="22"/>
          <w:szCs w:val="22"/>
        </w:rPr>
        <w:t xml:space="preserve">, </w:t>
      </w:r>
      <w:r w:rsidRPr="003B0F81">
        <w:rPr>
          <w:rFonts w:ascii="Garamond" w:hAnsi="Garamond" w:cs="Arial"/>
          <w:sz w:val="22"/>
          <w:szCs w:val="22"/>
        </w:rPr>
        <w:t xml:space="preserve">Total </w:t>
      </w:r>
      <w:proofErr w:type="spellStart"/>
      <w:r w:rsidRPr="003B0F81">
        <w:rPr>
          <w:rFonts w:ascii="Garamond" w:hAnsi="Garamond" w:cs="Arial"/>
          <w:sz w:val="22"/>
          <w:szCs w:val="22"/>
        </w:rPr>
        <w:t>Photosynthetically</w:t>
      </w:r>
      <w:proofErr w:type="spellEnd"/>
      <w:r w:rsidRPr="003B0F81">
        <w:rPr>
          <w:rFonts w:ascii="Garamond" w:hAnsi="Garamond" w:cs="Arial"/>
          <w:sz w:val="22"/>
          <w:szCs w:val="22"/>
        </w:rPr>
        <w:t xml:space="preserve"> Active Radiation (PAR) (</w:t>
      </w:r>
      <w:proofErr w:type="spellStart"/>
      <w:r w:rsidRPr="003B0F81">
        <w:rPr>
          <w:rFonts w:ascii="Garamond" w:hAnsi="Garamond" w:cs="Arial"/>
          <w:sz w:val="22"/>
          <w:szCs w:val="22"/>
        </w:rPr>
        <w:t>mmoles</w:t>
      </w:r>
      <w:proofErr w:type="spellEnd"/>
      <w:r w:rsidRPr="003B0F81">
        <w:rPr>
          <w:rFonts w:ascii="Garamond" w:hAnsi="Garamond" w:cs="Arial"/>
          <w:sz w:val="22"/>
          <w:szCs w:val="22"/>
        </w:rPr>
        <w:t>/m^2)</w:t>
      </w:r>
      <w:r>
        <w:rPr>
          <w:rFonts w:ascii="Garamond" w:hAnsi="Garamond" w:cs="Arial"/>
          <w:sz w:val="22"/>
          <w:szCs w:val="22"/>
        </w:rPr>
        <w:t xml:space="preserve"> and Cumulative Precipitation (mm)</w:t>
      </w:r>
      <w:r w:rsidRPr="003B0F81">
        <w:rPr>
          <w:rFonts w:ascii="Garamond" w:hAnsi="Garamond"/>
          <w:sz w:val="22"/>
          <w:szCs w:val="22"/>
        </w:rPr>
        <w:t>.</w:t>
      </w:r>
    </w:p>
    <w:p w:rsidR="00B00923" w:rsidRPr="0017290E" w:rsidRDefault="00B00923" w:rsidP="00B00923">
      <w:pPr>
        <w:numPr>
          <w:ilvl w:val="0"/>
          <w:numId w:val="4"/>
        </w:numPr>
        <w:rPr>
          <w:rFonts w:ascii="Garamond" w:hAnsi="Garamond"/>
          <w:sz w:val="22"/>
          <w:szCs w:val="22"/>
        </w:rPr>
      </w:pPr>
      <w:r w:rsidRPr="003B0F81">
        <w:rPr>
          <w:rFonts w:ascii="Garamond" w:hAnsi="Garamond"/>
          <w:sz w:val="22"/>
          <w:szCs w:val="22"/>
        </w:rPr>
        <w:t>The highest or lowest 5-second readings within the 15-minute data are recorded as follows:</w:t>
      </w:r>
      <w:r w:rsidRPr="003B0F81">
        <w:rPr>
          <w:rFonts w:ascii="Garamond" w:hAnsi="Garamond" w:cs="Arial"/>
          <w:sz w:val="22"/>
          <w:szCs w:val="22"/>
        </w:rPr>
        <w:t xml:space="preserve"> Maximum Air Temperature (</w:t>
      </w:r>
      <w:r w:rsidRPr="003B0F81">
        <w:rPr>
          <w:rFonts w:ascii="Garamond" w:hAnsi="Garamond"/>
          <w:sz w:val="22"/>
          <w:szCs w:val="22"/>
        </w:rPr>
        <w:t>°C</w:t>
      </w:r>
      <w:r w:rsidRPr="003B0F81">
        <w:rPr>
          <w:rFonts w:ascii="Garamond" w:hAnsi="Garamond" w:cs="Arial"/>
          <w:sz w:val="22"/>
          <w:szCs w:val="22"/>
        </w:rPr>
        <w:t>), Maximum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 Minimum Air Temperature (</w:t>
      </w:r>
      <w:r w:rsidRPr="003B0F81">
        <w:rPr>
          <w:rFonts w:ascii="Garamond" w:hAnsi="Garamond"/>
          <w:sz w:val="22"/>
          <w:szCs w:val="22"/>
        </w:rPr>
        <w:t>°C</w:t>
      </w:r>
      <w:r w:rsidRPr="003B0F81">
        <w:rPr>
          <w:rFonts w:ascii="Garamond" w:hAnsi="Garamond" w:cs="Arial"/>
          <w:sz w:val="22"/>
          <w:szCs w:val="22"/>
        </w:rPr>
        <w:t>), Minimum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 Standard Deviation Wind Direction (Deg), Maximum Wind Speed (m/s), Maximum Wind Speed Time (</w:t>
      </w:r>
      <w:proofErr w:type="spellStart"/>
      <w:r w:rsidRPr="003B0F81">
        <w:rPr>
          <w:rFonts w:ascii="Garamond" w:hAnsi="Garamond" w:cs="Arial"/>
          <w:sz w:val="22"/>
          <w:szCs w:val="22"/>
        </w:rPr>
        <w:t>hh:mm</w:t>
      </w:r>
      <w:proofErr w:type="spellEnd"/>
      <w:r w:rsidRPr="003B0F81">
        <w:rPr>
          <w:rFonts w:ascii="Garamond" w:hAnsi="Garamond" w:cs="Arial"/>
          <w:sz w:val="22"/>
          <w:szCs w:val="22"/>
        </w:rPr>
        <w:t>)</w:t>
      </w:r>
      <w:r w:rsidRPr="003B0F81">
        <w:rPr>
          <w:rFonts w:ascii="Garamond" w:hAnsi="Garamond"/>
          <w:sz w:val="22"/>
          <w:szCs w:val="22"/>
        </w:rPr>
        <w:t>.</w:t>
      </w:r>
    </w:p>
    <w:p w:rsidR="00AA53D4" w:rsidRPr="00E87CC3" w:rsidRDefault="00AA53D4" w:rsidP="001B4D6B">
      <w:pPr>
        <w:pStyle w:val="HTMLPreformatted"/>
        <w:ind w:right="360"/>
        <w:rPr>
          <w:rFonts w:ascii="Garamond" w:hAnsi="Garamond" w:cs="Times New Roman"/>
          <w:sz w:val="22"/>
          <w:szCs w:val="22"/>
        </w:rPr>
      </w:pPr>
    </w:p>
    <w:p w:rsidR="003929C2" w:rsidRDefault="00B4483D" w:rsidP="00614254">
      <w:pPr>
        <w:pStyle w:val="PlainText"/>
        <w:rPr>
          <w:ins w:id="3" w:author="Chris" w:date="2014-03-13T10:36:00Z"/>
          <w:rFonts w:ascii="Garamond" w:eastAsia="MS Mincho" w:hAnsi="Garamond"/>
          <w:sz w:val="22"/>
          <w:szCs w:val="22"/>
        </w:rPr>
      </w:pPr>
      <w:r w:rsidRPr="00E87CC3">
        <w:rPr>
          <w:rFonts w:ascii="Garamond" w:hAnsi="Garamond"/>
          <w:b/>
          <w:bCs/>
          <w:sz w:val="22"/>
          <w:szCs w:val="22"/>
        </w:rPr>
        <w:t>5)  Site location and character</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E25C96" w:rsidRPr="00E87CC3">
        <w:rPr>
          <w:rFonts w:ascii="Garamond" w:hAnsi="Garamond"/>
          <w:b/>
          <w:bCs/>
          <w:sz w:val="22"/>
          <w:szCs w:val="22"/>
        </w:rPr>
        <w:t xml:space="preserve"> </w:t>
      </w:r>
      <w:r w:rsidR="003929C2" w:rsidRPr="003929C2">
        <w:rPr>
          <w:rFonts w:ascii="Garamond" w:eastAsia="MS Mincho" w:hAnsi="Garamond"/>
          <w:sz w:val="22"/>
          <w:szCs w:val="22"/>
        </w:rPr>
        <w:t xml:space="preserve"> </w:t>
      </w:r>
    </w:p>
    <w:p w:rsidR="003929C2" w:rsidRPr="003B0F81" w:rsidRDefault="003929C2" w:rsidP="003929C2">
      <w:pPr>
        <w:pStyle w:val="PlainText"/>
        <w:ind w:firstLine="720"/>
        <w:rPr>
          <w:rFonts w:ascii="Garamond" w:eastAsia="MS Mincho" w:hAnsi="Garamond"/>
          <w:sz w:val="22"/>
          <w:szCs w:val="22"/>
        </w:rPr>
      </w:pPr>
      <w:r w:rsidRPr="003B0F81">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sz w:val="22"/>
            <w:szCs w:val="22"/>
          </w:rPr>
          <w:t>New York</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State</w:t>
        </w:r>
      </w:smartTag>
      <w:r w:rsidRPr="003B0F81">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sz w:val="22"/>
              <w:szCs w:val="22"/>
            </w:rPr>
            <w:t>Manhattan</w:t>
          </w:r>
        </w:smartTag>
      </w:smartTag>
      <w:r w:rsidRPr="003B0F81">
        <w:rPr>
          <w:rFonts w:ascii="Garamond" w:eastAsia="MS Mincho" w:hAnsi="Garamond"/>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24</w:t>
      </w:r>
      <w:proofErr w:type="gramStart"/>
      <w:r w:rsidRPr="003B0F81">
        <w:rPr>
          <w:rFonts w:ascii="Garamond" w:eastAsia="MS Mincho" w:hAnsi="Garamond"/>
          <w:sz w:val="22"/>
          <w:szCs w:val="22"/>
        </w:rPr>
        <w:t>)(</w:t>
      </w:r>
      <w:proofErr w:type="gramEnd"/>
      <w:r w:rsidRPr="003B0F81">
        <w:rPr>
          <w:rFonts w:ascii="Garamond" w:eastAsia="MS Mincho" w:hAnsi="Garamond"/>
          <w:sz w:val="22"/>
          <w:szCs w:val="22"/>
        </w:rPr>
        <w:t>41</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54'15"W), </w:t>
      </w:r>
      <w:smartTag w:uri="urn:schemas-microsoft-com:office:smarttags" w:element="PlaceName">
        <w:r w:rsidRPr="003B0F81">
          <w:rPr>
            <w:rFonts w:ascii="Garamond" w:eastAsia="MS Mincho" w:hAnsi="Garamond"/>
            <w:sz w:val="22"/>
            <w:szCs w:val="22"/>
          </w:rPr>
          <w:t>Iona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Island</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45)(41</w:t>
      </w:r>
      <w:r w:rsidRPr="003B0F81">
        <w:rPr>
          <w:rFonts w:ascii="Garamond" w:eastAsia="MS Mincho" w:hAnsi="Garamond"/>
          <w:sz w:val="22"/>
          <w:szCs w:val="22"/>
          <w:vertAlign w:val="superscript"/>
        </w:rPr>
        <w:t>o</w:t>
      </w:r>
      <w:r w:rsidRPr="003B0F81">
        <w:rPr>
          <w:rFonts w:ascii="Garamond" w:eastAsia="MS Mincho" w:hAnsi="Garamond"/>
          <w:sz w:val="22"/>
          <w:szCs w:val="22"/>
        </w:rPr>
        <w:t>18'15"N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58'45"W), </w:t>
      </w:r>
      <w:smartTag w:uri="urn:schemas-microsoft-com:office:smarttags" w:element="PlaceName">
        <w:r w:rsidRPr="003B0F81">
          <w:rPr>
            <w:rFonts w:ascii="Garamond" w:eastAsia="MS Mincho" w:hAnsi="Garamond"/>
            <w:sz w:val="22"/>
            <w:szCs w:val="22"/>
          </w:rPr>
          <w:t>Tivoli</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Bays</w:t>
        </w:r>
      </w:smartTag>
      <w:r w:rsidRPr="003B0F81">
        <w:rPr>
          <w:rFonts w:ascii="Garamond" w:eastAsia="MS Mincho" w:hAnsi="Garamond"/>
          <w:sz w:val="22"/>
          <w:szCs w:val="22"/>
        </w:rPr>
        <w:t xml:space="preserve">, </w:t>
      </w:r>
      <w:proofErr w:type="spellStart"/>
      <w:smartTag w:uri="urn:schemas-microsoft-com:office:smarttags" w:element="PlaceName">
        <w:r w:rsidRPr="003B0F81">
          <w:rPr>
            <w:rFonts w:ascii="Garamond" w:eastAsia="MS Mincho" w:hAnsi="Garamond"/>
            <w:sz w:val="22"/>
            <w:szCs w:val="22"/>
          </w:rPr>
          <w:t>Dutchess</w:t>
        </w:r>
      </w:smartTag>
      <w:proofErr w:type="spellEnd"/>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98)(42</w:t>
      </w:r>
      <w:r w:rsidRPr="003B0F81">
        <w:rPr>
          <w:rFonts w:ascii="Garamond" w:eastAsia="MS Mincho" w:hAnsi="Garamond"/>
          <w:sz w:val="22"/>
          <w:szCs w:val="22"/>
          <w:vertAlign w:val="superscript"/>
        </w:rPr>
        <w:t>o</w:t>
      </w:r>
      <w:r w:rsidRPr="003B0F81">
        <w:rPr>
          <w:rFonts w:ascii="Garamond" w:eastAsia="MS Mincho" w:hAnsi="Garamond"/>
          <w:sz w:val="22"/>
          <w:szCs w:val="22"/>
        </w:rPr>
        <w:t>02'15"N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sz w:val="22"/>
              <w:szCs w:val="22"/>
            </w:rPr>
            <w:t>Columbia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smartTag>
      <w:r w:rsidRPr="003B0F81">
        <w:rPr>
          <w:rFonts w:ascii="Garamond" w:eastAsia="MS Mincho" w:hAnsi="Garamond"/>
          <w:sz w:val="22"/>
          <w:szCs w:val="22"/>
        </w:rPr>
        <w:t xml:space="preserve"> (RM 124)(42</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3929C2" w:rsidRPr="003B0F81" w:rsidRDefault="003929C2" w:rsidP="003929C2">
      <w:pPr>
        <w:pStyle w:val="PlainText"/>
        <w:rPr>
          <w:rFonts w:ascii="Garamond" w:eastAsia="MS Mincho" w:hAnsi="Garamond"/>
          <w:sz w:val="22"/>
          <w:szCs w:val="22"/>
        </w:rPr>
      </w:pPr>
    </w:p>
    <w:p w:rsidR="003929C2" w:rsidRPr="003B0F81" w:rsidRDefault="003929C2" w:rsidP="003929C2">
      <w:pPr>
        <w:rPr>
          <w:rFonts w:ascii="Garamond" w:hAnsi="Garamond"/>
          <w:sz w:val="22"/>
          <w:szCs w:val="22"/>
        </w:rPr>
      </w:pPr>
      <w:r w:rsidRPr="003B0F81">
        <w:rPr>
          <w:rFonts w:ascii="Garamond" w:hAnsi="Garamond"/>
          <w:sz w:val="22"/>
          <w:szCs w:val="22"/>
        </w:rPr>
        <w:tab/>
        <w:t xml:space="preserve">The weather station (FS) is located at the Tivoli Bays component site in </w:t>
      </w:r>
      <w:smartTag w:uri="urn:schemas-microsoft-com:office:smarttags" w:element="City">
        <w:smartTag w:uri="urn:schemas-microsoft-com:office:smarttags" w:element="place">
          <w:r w:rsidRPr="003B0F81">
            <w:rPr>
              <w:rFonts w:ascii="Garamond" w:hAnsi="Garamond"/>
              <w:sz w:val="22"/>
              <w:szCs w:val="22"/>
            </w:rPr>
            <w:t>Annandale</w:t>
          </w:r>
        </w:smartTag>
      </w:smartTag>
      <w:r w:rsidRPr="003B0F81">
        <w:rPr>
          <w:rFonts w:ascii="Garamond" w:hAnsi="Garamond"/>
          <w:sz w:val="22"/>
          <w:szCs w:val="22"/>
        </w:rPr>
        <w:t xml:space="preserve">, NY (42°01'05.46"N 73°55'01.13"W).  A 30 foot, aluminum tower is used to elevate some of the weather monitoring equipment. The tower is on the deck of an office building, on the west side, 9 feet off the ground.  The wind anemometer, wind speed, and light sensors are located at the top of the tower, 39 feet off the ground.  The </w:t>
      </w:r>
      <w:proofErr w:type="spellStart"/>
      <w:r w:rsidRPr="003B0F81">
        <w:rPr>
          <w:rFonts w:ascii="Garamond" w:hAnsi="Garamond"/>
          <w:sz w:val="22"/>
          <w:szCs w:val="22"/>
        </w:rPr>
        <w:t>datalogger</w:t>
      </w:r>
      <w:proofErr w:type="spellEnd"/>
      <w:r w:rsidRPr="003B0F81">
        <w:rPr>
          <w:rFonts w:ascii="Garamond" w:hAnsi="Garamond"/>
          <w:sz w:val="22"/>
          <w:szCs w:val="22"/>
        </w:rPr>
        <w:t xml:space="preserve"> and the barometric pressure sensor are enclosed within a fiberglass case attached to the tower, 12 feet off the ground.  A heated rain gauge is next to the tower, attached to the building, 16 feet off the ground.  The temperature/humidity sensor is next to the tower, attached to the deck handrail, 12 feet off the ground.  GOES telemetry equipment includes a larger solar panel and battery, a larger enclosure to house the battery, a Campbell TX-312 transmitter, associated GPS for time synchronization and a </w:t>
      </w:r>
      <w:proofErr w:type="spellStart"/>
      <w:r w:rsidRPr="003B0F81">
        <w:rPr>
          <w:rFonts w:ascii="Garamond" w:hAnsi="Garamond"/>
          <w:sz w:val="22"/>
          <w:szCs w:val="22"/>
        </w:rPr>
        <w:t>Yagi</w:t>
      </w:r>
      <w:proofErr w:type="spellEnd"/>
      <w:r w:rsidRPr="003B0F81">
        <w:rPr>
          <w:rFonts w:ascii="Garamond" w:hAnsi="Garamond"/>
          <w:sz w:val="22"/>
          <w:szCs w:val="22"/>
        </w:rPr>
        <w:t xml:space="preserve"> antenna.</w:t>
      </w:r>
    </w:p>
    <w:p w:rsidR="003929C2" w:rsidRPr="003B0F81" w:rsidRDefault="003929C2" w:rsidP="003929C2">
      <w:pPr>
        <w:rPr>
          <w:rFonts w:ascii="Garamond" w:hAnsi="Garamond"/>
          <w:sz w:val="22"/>
          <w:szCs w:val="22"/>
        </w:rPr>
      </w:pPr>
    </w:p>
    <w:p w:rsidR="003929C2" w:rsidRPr="003B0F81" w:rsidRDefault="003929C2" w:rsidP="003929C2">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w:t>
      </w:r>
      <w:proofErr w:type="gramStart"/>
      <w:r w:rsidRPr="003B0F81">
        <w:rPr>
          <w:rFonts w:ascii="Garamond" w:hAnsi="Garamond"/>
          <w:sz w:val="22"/>
          <w:szCs w:val="22"/>
        </w:rPr>
        <w:t>Southeast</w:t>
      </w:r>
      <w:proofErr w:type="gramEnd"/>
      <w:r w:rsidRPr="003B0F81">
        <w:rPr>
          <w:rFonts w:ascii="Garamond" w:hAnsi="Garamond"/>
          <w:sz w:val="22"/>
          <w:szCs w:val="22"/>
        </w:rPr>
        <w:t xml:space="preserve">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rsidR="00AA53D4" w:rsidRPr="00E87CC3" w:rsidRDefault="00AA53D4" w:rsidP="00AA53D4">
      <w:pPr>
        <w:pStyle w:val="HTMLPreformatted"/>
        <w:rPr>
          <w:rFonts w:ascii="Garamond" w:hAnsi="Garamond" w:cs="Times New Roman"/>
          <w:b/>
          <w:bCs/>
          <w:sz w:val="22"/>
          <w:szCs w:val="22"/>
        </w:rPr>
      </w:pPr>
    </w:p>
    <w:p w:rsidR="00B4483D" w:rsidRPr="00E87CC3" w:rsidRDefault="00B4483D">
      <w:pPr>
        <w:pStyle w:val="HTMLPreformatted"/>
        <w:rPr>
          <w:rFonts w:ascii="Garamond" w:hAnsi="Garamond"/>
          <w:sz w:val="22"/>
          <w:szCs w:val="22"/>
        </w:rPr>
      </w:pPr>
    </w:p>
    <w:p w:rsidR="003929C2" w:rsidRPr="003929C2" w:rsidDel="003929C2" w:rsidRDefault="00B4483D" w:rsidP="003929C2">
      <w:pPr>
        <w:pStyle w:val="HTMLPreformatted"/>
        <w:rPr>
          <w:del w:id="4" w:author="Chris" w:date="2014-03-13T10:37:00Z"/>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rsidR="003929C2" w:rsidRPr="004341A7" w:rsidRDefault="003929C2" w:rsidP="003929C2">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Pr>
          <w:rFonts w:ascii="Garamond" w:hAnsi="Garamond"/>
          <w:sz w:val="22"/>
          <w:szCs w:val="22"/>
        </w:rPr>
        <w:t>Weather data provided in this document were collected between 01/01/2013 at 00:00 through 12/31/2013 at 23:45.</w:t>
      </w:r>
    </w:p>
    <w:p w:rsidR="00B4483D" w:rsidRDefault="00B4483D">
      <w:pPr>
        <w:pStyle w:val="HTMLPreformatted"/>
        <w:rPr>
          <w:ins w:id="5" w:author="Chris" w:date="2014-03-13T10:37:00Z"/>
          <w:rFonts w:ascii="Garamond" w:hAnsi="Garamond"/>
          <w:sz w:val="22"/>
          <w:szCs w:val="22"/>
        </w:rPr>
      </w:pPr>
    </w:p>
    <w:p w:rsidR="003929C2" w:rsidRDefault="003929C2">
      <w:pPr>
        <w:pStyle w:val="HTMLPreformatted"/>
        <w:rPr>
          <w:rFonts w:ascii="Garamond" w:hAnsi="Garamond"/>
          <w:sz w:val="22"/>
          <w:szCs w:val="22"/>
        </w:rPr>
      </w:pPr>
      <w:r>
        <w:rPr>
          <w:rFonts w:ascii="Garamond" w:hAnsi="Garamond"/>
          <w:sz w:val="22"/>
          <w:szCs w:val="22"/>
        </w:rPr>
        <w:lastRenderedPageBreak/>
        <w:t>Data Retrieval intervals were as follows:</w:t>
      </w:r>
    </w:p>
    <w:p w:rsidR="003929C2" w:rsidRDefault="003929C2">
      <w:pPr>
        <w:pStyle w:val="HTMLPreformatted"/>
        <w:rPr>
          <w:rFonts w:ascii="Garamond" w:hAnsi="Garamond"/>
          <w:sz w:val="22"/>
          <w:szCs w:val="22"/>
        </w:rPr>
      </w:pPr>
    </w:p>
    <w:p w:rsidR="003929C2" w:rsidRDefault="003929C2">
      <w:pPr>
        <w:pStyle w:val="HTMLPreformatted"/>
        <w:rPr>
          <w:rFonts w:ascii="Garamond" w:hAnsi="Garamond"/>
          <w:sz w:val="22"/>
          <w:szCs w:val="22"/>
        </w:rPr>
      </w:pPr>
      <w:r>
        <w:rPr>
          <w:rFonts w:ascii="Garamond" w:hAnsi="Garamond"/>
          <w:sz w:val="22"/>
          <w:szCs w:val="22"/>
        </w:rPr>
        <w:t>01/01/13 @ 00:00 - 01/30/13 @ 12:15</w:t>
      </w:r>
    </w:p>
    <w:p w:rsidR="003929C2" w:rsidRDefault="003929C2">
      <w:pPr>
        <w:pStyle w:val="HTMLPreformatted"/>
        <w:rPr>
          <w:rFonts w:ascii="Garamond" w:hAnsi="Garamond"/>
          <w:sz w:val="22"/>
          <w:szCs w:val="22"/>
        </w:rPr>
      </w:pPr>
      <w:r>
        <w:rPr>
          <w:rFonts w:ascii="Garamond" w:hAnsi="Garamond"/>
          <w:sz w:val="22"/>
          <w:szCs w:val="22"/>
        </w:rPr>
        <w:t>01/30/13 @ 12:15 – 02/22/13 @ 14:00</w:t>
      </w:r>
    </w:p>
    <w:p w:rsidR="003929C2" w:rsidRDefault="003929C2">
      <w:pPr>
        <w:pStyle w:val="HTMLPreformatted"/>
        <w:rPr>
          <w:rFonts w:ascii="Garamond" w:hAnsi="Garamond"/>
          <w:sz w:val="22"/>
          <w:szCs w:val="22"/>
        </w:rPr>
      </w:pPr>
      <w:r>
        <w:rPr>
          <w:rFonts w:ascii="Garamond" w:hAnsi="Garamond"/>
          <w:sz w:val="22"/>
          <w:szCs w:val="22"/>
        </w:rPr>
        <w:t>02/22/13 @ 14:00 – 03/15/13 @ 10:15</w:t>
      </w:r>
    </w:p>
    <w:p w:rsidR="003929C2" w:rsidRDefault="003929C2">
      <w:pPr>
        <w:pStyle w:val="HTMLPreformatted"/>
        <w:rPr>
          <w:rFonts w:ascii="Garamond" w:hAnsi="Garamond"/>
          <w:sz w:val="22"/>
          <w:szCs w:val="22"/>
        </w:rPr>
      </w:pPr>
      <w:r>
        <w:rPr>
          <w:rFonts w:ascii="Garamond" w:hAnsi="Garamond"/>
          <w:sz w:val="22"/>
          <w:szCs w:val="22"/>
        </w:rPr>
        <w:t>03/15/13 @ 10:15 – 04/26/13 @ 10:30</w:t>
      </w:r>
    </w:p>
    <w:p w:rsidR="003929C2" w:rsidRDefault="003929C2">
      <w:pPr>
        <w:pStyle w:val="HTMLPreformatted"/>
        <w:rPr>
          <w:rFonts w:ascii="Garamond" w:hAnsi="Garamond"/>
          <w:sz w:val="22"/>
          <w:szCs w:val="22"/>
        </w:rPr>
      </w:pPr>
      <w:r>
        <w:rPr>
          <w:rFonts w:ascii="Garamond" w:hAnsi="Garamond"/>
          <w:sz w:val="22"/>
          <w:szCs w:val="22"/>
        </w:rPr>
        <w:t>04/26/13 @ 10:30 – 05/30/13 @ 14:30</w:t>
      </w:r>
    </w:p>
    <w:p w:rsidR="003929C2" w:rsidRDefault="003929C2">
      <w:pPr>
        <w:pStyle w:val="HTMLPreformatted"/>
        <w:rPr>
          <w:rFonts w:ascii="Garamond" w:hAnsi="Garamond"/>
          <w:sz w:val="22"/>
          <w:szCs w:val="22"/>
        </w:rPr>
      </w:pPr>
      <w:r>
        <w:rPr>
          <w:rFonts w:ascii="Garamond" w:hAnsi="Garamond"/>
          <w:sz w:val="22"/>
          <w:szCs w:val="22"/>
        </w:rPr>
        <w:t>05/30/13 @</w:t>
      </w:r>
      <w:r w:rsidR="00210889">
        <w:rPr>
          <w:rFonts w:ascii="Garamond" w:hAnsi="Garamond"/>
          <w:sz w:val="22"/>
          <w:szCs w:val="22"/>
        </w:rPr>
        <w:t xml:space="preserve"> 14:30 – 06/03/13 @ </w:t>
      </w:r>
      <w:r w:rsidR="00BA441A">
        <w:rPr>
          <w:rFonts w:ascii="Garamond" w:hAnsi="Garamond"/>
          <w:sz w:val="22"/>
          <w:szCs w:val="22"/>
        </w:rPr>
        <w:t>15:00</w:t>
      </w:r>
    </w:p>
    <w:p w:rsidR="00BA441A" w:rsidRDefault="00BA441A">
      <w:pPr>
        <w:pStyle w:val="HTMLPreformatted"/>
        <w:rPr>
          <w:rFonts w:ascii="Garamond" w:hAnsi="Garamond"/>
          <w:sz w:val="22"/>
          <w:szCs w:val="22"/>
        </w:rPr>
      </w:pPr>
      <w:r>
        <w:rPr>
          <w:rFonts w:ascii="Garamond" w:hAnsi="Garamond"/>
          <w:sz w:val="22"/>
          <w:szCs w:val="22"/>
        </w:rPr>
        <w:t>06/03/13 @ 15:00 – 07/03/13 @ 13:30</w:t>
      </w:r>
    </w:p>
    <w:p w:rsidR="00BA441A" w:rsidRDefault="00BA441A">
      <w:pPr>
        <w:pStyle w:val="HTMLPreformatted"/>
        <w:rPr>
          <w:rFonts w:ascii="Garamond" w:hAnsi="Garamond"/>
          <w:sz w:val="22"/>
          <w:szCs w:val="22"/>
        </w:rPr>
      </w:pPr>
      <w:r>
        <w:rPr>
          <w:rFonts w:ascii="Garamond" w:hAnsi="Garamond"/>
          <w:sz w:val="22"/>
          <w:szCs w:val="22"/>
        </w:rPr>
        <w:t>07/03/13 @ 13:45 – 08/27/13 @ 11:30</w:t>
      </w:r>
    </w:p>
    <w:p w:rsidR="00BA441A" w:rsidRDefault="00BA441A">
      <w:pPr>
        <w:pStyle w:val="HTMLPreformatted"/>
        <w:rPr>
          <w:rFonts w:ascii="Garamond" w:hAnsi="Garamond"/>
          <w:sz w:val="22"/>
          <w:szCs w:val="22"/>
        </w:rPr>
      </w:pPr>
      <w:r>
        <w:rPr>
          <w:rFonts w:ascii="Garamond" w:hAnsi="Garamond"/>
          <w:sz w:val="22"/>
          <w:szCs w:val="22"/>
        </w:rPr>
        <w:t>08/27/13 @ 11:30 – 10/02/13 @ 13:15</w:t>
      </w:r>
    </w:p>
    <w:p w:rsidR="00BA441A" w:rsidRDefault="00BA441A">
      <w:pPr>
        <w:pStyle w:val="HTMLPreformatted"/>
        <w:rPr>
          <w:rFonts w:ascii="Garamond" w:hAnsi="Garamond"/>
          <w:sz w:val="22"/>
          <w:szCs w:val="22"/>
        </w:rPr>
      </w:pPr>
      <w:r>
        <w:rPr>
          <w:rFonts w:ascii="Garamond" w:hAnsi="Garamond"/>
          <w:sz w:val="22"/>
          <w:szCs w:val="22"/>
        </w:rPr>
        <w:t>10/02/13@ 14:00 – 10/08/13 @ 12:00</w:t>
      </w:r>
    </w:p>
    <w:p w:rsidR="00BA441A" w:rsidRDefault="00BA441A">
      <w:pPr>
        <w:pStyle w:val="HTMLPreformatted"/>
        <w:rPr>
          <w:rFonts w:ascii="Garamond" w:hAnsi="Garamond"/>
          <w:sz w:val="22"/>
          <w:szCs w:val="22"/>
        </w:rPr>
      </w:pPr>
      <w:r>
        <w:rPr>
          <w:rFonts w:ascii="Garamond" w:hAnsi="Garamond"/>
          <w:sz w:val="22"/>
          <w:szCs w:val="22"/>
        </w:rPr>
        <w:t>10/08/13 @ 12:00 – 12/03/13 @ 14:00</w:t>
      </w:r>
    </w:p>
    <w:p w:rsidR="00BA441A" w:rsidRDefault="00BA441A">
      <w:pPr>
        <w:pStyle w:val="HTMLPreformatted"/>
        <w:rPr>
          <w:rFonts w:ascii="Garamond" w:hAnsi="Garamond"/>
          <w:sz w:val="22"/>
          <w:szCs w:val="22"/>
        </w:rPr>
      </w:pPr>
      <w:r>
        <w:rPr>
          <w:rFonts w:ascii="Garamond" w:hAnsi="Garamond"/>
          <w:sz w:val="22"/>
          <w:szCs w:val="22"/>
        </w:rPr>
        <w:t>12/03/13 @ 14:00 – 12/30/13 @ 11:45</w:t>
      </w:r>
    </w:p>
    <w:p w:rsidR="00BA441A" w:rsidRDefault="00BA441A">
      <w:pPr>
        <w:pStyle w:val="HTMLPreformatted"/>
        <w:rPr>
          <w:rFonts w:ascii="Garamond" w:hAnsi="Garamond"/>
          <w:sz w:val="22"/>
          <w:szCs w:val="22"/>
        </w:rPr>
      </w:pPr>
      <w:r>
        <w:rPr>
          <w:rFonts w:ascii="Garamond" w:hAnsi="Garamond"/>
          <w:sz w:val="22"/>
          <w:szCs w:val="22"/>
        </w:rPr>
        <w:t>12/30/13 @ 11:45 – 12/31/13 @ 23:45</w:t>
      </w:r>
    </w:p>
    <w:p w:rsidR="003929C2" w:rsidRDefault="003929C2">
      <w:pPr>
        <w:pStyle w:val="HTMLPreformatted"/>
        <w:rPr>
          <w:ins w:id="6" w:author="Chris" w:date="2014-03-13T10:38:00Z"/>
          <w:rFonts w:ascii="Garamond" w:hAnsi="Garamond"/>
          <w:sz w:val="22"/>
          <w:szCs w:val="22"/>
        </w:rPr>
      </w:pPr>
    </w:p>
    <w:p w:rsidR="003929C2" w:rsidRPr="00E87CC3" w:rsidRDefault="003929C2">
      <w:pPr>
        <w:pStyle w:val="HTMLPreformatted"/>
        <w:rPr>
          <w:rFonts w:ascii="Garamond" w:hAnsi="Garamond"/>
          <w:sz w:val="22"/>
          <w:szCs w:val="22"/>
        </w:rPr>
      </w:pPr>
    </w:p>
    <w:p w:rsidR="00AA53D4" w:rsidRPr="00E87CC3" w:rsidRDefault="00B4483D" w:rsidP="0061425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p>
    <w:p w:rsidR="00AA53D4" w:rsidRPr="00E87CC3" w:rsidRDefault="00AA53D4" w:rsidP="003A78E2">
      <w:pPr>
        <w:pStyle w:val="BodyTextIndent2"/>
        <w:spacing w:after="0" w:line="240" w:lineRule="auto"/>
        <w:ind w:left="0" w:right="900" w:firstLine="720"/>
        <w:jc w:val="both"/>
        <w:rPr>
          <w:rFonts w:ascii="Garamond" w:hAnsi="Garamond"/>
          <w:sz w:val="22"/>
          <w:szCs w:val="22"/>
        </w:rPr>
      </w:pPr>
      <w:r w:rsidRPr="00E87CC3">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A53D4" w:rsidRPr="00E87CC3" w:rsidRDefault="00AA53D4" w:rsidP="003A78E2">
      <w:pPr>
        <w:pStyle w:val="BodyTextIndent2"/>
        <w:spacing w:after="0" w:line="240" w:lineRule="auto"/>
        <w:ind w:left="0"/>
        <w:jc w:val="both"/>
        <w:rPr>
          <w:rFonts w:ascii="Garamond" w:hAnsi="Garamond"/>
          <w:sz w:val="22"/>
          <w:szCs w:val="22"/>
        </w:rPr>
      </w:pPr>
    </w:p>
    <w:p w:rsidR="00AA53D4" w:rsidRPr="00E87CC3" w:rsidRDefault="00E25C96" w:rsidP="003A78E2">
      <w:pPr>
        <w:pStyle w:val="BodyTextIndent3"/>
        <w:spacing w:after="0"/>
        <w:ind w:left="0" w:right="900" w:firstLine="720"/>
        <w:jc w:val="both"/>
        <w:rPr>
          <w:rFonts w:ascii="Garamond" w:hAnsi="Garamond"/>
          <w:sz w:val="22"/>
          <w:szCs w:val="22"/>
        </w:rPr>
      </w:pPr>
      <w:r w:rsidRPr="00E87CC3">
        <w:rPr>
          <w:rFonts w:ascii="Garamond" w:hAnsi="Garamond"/>
          <w:sz w:val="22"/>
          <w:szCs w:val="22"/>
        </w:rPr>
        <w:t>NERR weather</w:t>
      </w:r>
      <w:r w:rsidR="00AA53D4" w:rsidRPr="00E87CC3">
        <w:rPr>
          <w:rFonts w:ascii="Garamond" w:hAnsi="Garamond"/>
          <w:sz w:val="22"/>
          <w:szCs w:val="22"/>
        </w:rPr>
        <w:t xml:space="preserve">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00AA53D4" w:rsidRPr="00CC1D81">
          <w:rPr>
            <w:rStyle w:val="Hyperlink"/>
            <w:rFonts w:ascii="Garamond" w:hAnsi="Garamond"/>
            <w:color w:val="auto"/>
            <w:sz w:val="22"/>
            <w:szCs w:val="22"/>
          </w:rPr>
          <w:t>http://cdmo.baruch.sc.edu/</w:t>
        </w:r>
      </w:hyperlink>
      <w:r w:rsidR="00AA53D4" w:rsidRPr="00CC1D81">
        <w:rPr>
          <w:rFonts w:ascii="Garamond" w:hAnsi="Garamond"/>
          <w:sz w:val="22"/>
          <w:szCs w:val="22"/>
        </w:rPr>
        <w:t>.</w:t>
      </w:r>
      <w:r w:rsidR="00AA53D4" w:rsidRPr="00E87CC3">
        <w:rPr>
          <w:rFonts w:ascii="Garamond" w:hAnsi="Garamond"/>
          <w:sz w:val="22"/>
          <w:szCs w:val="22"/>
        </w:rPr>
        <w:t xml:space="preserve">  Data are available in </w:t>
      </w:r>
      <w:r w:rsidR="00325C5B" w:rsidRPr="00E87CC3">
        <w:rPr>
          <w:rFonts w:ascii="Garamond" w:hAnsi="Garamond"/>
          <w:sz w:val="22"/>
          <w:szCs w:val="22"/>
        </w:rPr>
        <w:t xml:space="preserve">comma separated </w:t>
      </w:r>
      <w:r w:rsidR="00AA53D4" w:rsidRPr="00E87CC3">
        <w:rPr>
          <w:rFonts w:ascii="Garamond" w:hAnsi="Garamond"/>
          <w:sz w:val="22"/>
          <w:szCs w:val="22"/>
        </w:rPr>
        <w:t xml:space="preserve">format.  </w:t>
      </w:r>
    </w:p>
    <w:p w:rsidR="00B4483D" w:rsidRPr="00E87CC3" w:rsidRDefault="00B4483D">
      <w:pPr>
        <w:pStyle w:val="HTMLPreformatted"/>
        <w:rPr>
          <w:rFonts w:ascii="Garamond" w:hAnsi="Garamond"/>
          <w:sz w:val="22"/>
          <w:szCs w:val="22"/>
        </w:rPr>
      </w:pPr>
    </w:p>
    <w:p w:rsidR="00E47CBB" w:rsidRDefault="00B4483D" w:rsidP="00E47CBB">
      <w:pPr>
        <w:pStyle w:val="HTMLPreformatted"/>
        <w:rPr>
          <w:rFonts w:ascii="Garamond" w:hAnsi="Garamond"/>
          <w:b/>
          <w:bCs/>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rsidR="003A78E2" w:rsidRDefault="003A78E2" w:rsidP="003A78E2">
      <w:pPr>
        <w:rPr>
          <w:rFonts w:ascii="Garamond" w:hAnsi="Garamond"/>
          <w:sz w:val="22"/>
          <w:szCs w:val="22"/>
        </w:rPr>
      </w:pPr>
    </w:p>
    <w:p w:rsidR="003A78E2" w:rsidRPr="003B0F81" w:rsidRDefault="003A78E2" w:rsidP="003A78E2">
      <w:pPr>
        <w:ind w:firstLine="720"/>
        <w:rPr>
          <w:rFonts w:ascii="Garamond" w:hAnsi="Garamond"/>
          <w:sz w:val="22"/>
          <w:szCs w:val="22"/>
        </w:rPr>
      </w:pPr>
      <w:r w:rsidRPr="003B0F81">
        <w:rPr>
          <w:rFonts w:ascii="Garamond" w:hAnsi="Garamond"/>
          <w:sz w:val="22"/>
          <w:szCs w:val="22"/>
        </w:rPr>
        <w:t xml:space="preserve">The Hudson River NERR water quality-monitoring program examines the physical and chemical constituents of the tributary waters and the tidal waters of the freshwater tidal marshes at the Tivoli Bays component site.   Measurements include </w:t>
      </w:r>
      <w:proofErr w:type="spellStart"/>
      <w:r w:rsidRPr="003B0F81">
        <w:rPr>
          <w:rFonts w:ascii="Garamond" w:hAnsi="Garamond"/>
          <w:sz w:val="22"/>
          <w:szCs w:val="22"/>
        </w:rPr>
        <w:t>seston</w:t>
      </w:r>
      <w:proofErr w:type="spellEnd"/>
      <w:r w:rsidRPr="003B0F81">
        <w:rPr>
          <w:rFonts w:ascii="Garamond" w:hAnsi="Garamond"/>
          <w:sz w:val="22"/>
          <w:szCs w:val="22"/>
        </w:rPr>
        <w:t xml:space="preserve">, dissolved oxygen, alkalinity, pH, temperature, salinity, conductivity, and concentrations of nitrate, phosphate, sulfate, and chloride.  These data are used to identify long-term trends and to determine the relationship between meteorological conditions and the aquatic environments at this site.   </w:t>
      </w:r>
    </w:p>
    <w:p w:rsidR="003A78E2" w:rsidRPr="003B0F81" w:rsidRDefault="003A78E2" w:rsidP="003A78E2">
      <w:pPr>
        <w:rPr>
          <w:rFonts w:ascii="Garamond" w:hAnsi="Garamond"/>
          <w:sz w:val="22"/>
          <w:szCs w:val="22"/>
        </w:rPr>
      </w:pPr>
    </w:p>
    <w:p w:rsidR="003A78E2" w:rsidRPr="003B0F81" w:rsidRDefault="003A78E2" w:rsidP="003A78E2">
      <w:pPr>
        <w:rPr>
          <w:rFonts w:ascii="Garamond" w:hAnsi="Garamond"/>
          <w:sz w:val="22"/>
          <w:szCs w:val="22"/>
        </w:rPr>
      </w:pPr>
      <w:r w:rsidRPr="003B0F81">
        <w:rPr>
          <w:rFonts w:ascii="Garamond" w:hAnsi="Garamond"/>
          <w:sz w:val="22"/>
          <w:szCs w:val="22"/>
        </w:rPr>
        <w:lastRenderedPageBreak/>
        <w:tab/>
        <w:t>Associated researchers working at the Tivoli Bays component site include scientists from the Cary 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3A78E2" w:rsidRPr="00E87CC3" w:rsidRDefault="003A78E2" w:rsidP="00E47CBB">
      <w:pPr>
        <w:pStyle w:val="HTMLPreformatted"/>
        <w:rPr>
          <w:rFonts w:ascii="Garamond" w:hAnsi="Garamond" w:cs="Times New Roman"/>
          <w:b/>
          <w:sz w:val="22"/>
          <w:szCs w:val="22"/>
        </w:rPr>
      </w:pPr>
    </w:p>
    <w:p w:rsidR="00E47CBB" w:rsidRPr="00E87CC3" w:rsidRDefault="00E47CBB">
      <w:pPr>
        <w:pStyle w:val="HTMLPreformatted"/>
        <w:rPr>
          <w:rFonts w:ascii="Garamond" w:hAnsi="Garamond" w:cs="Times New Roman"/>
          <w:b/>
          <w:bCs/>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II</w:t>
      </w:r>
      <w:proofErr w:type="gramStart"/>
      <w:r w:rsidRPr="00E87CC3">
        <w:rPr>
          <w:rFonts w:ascii="Garamond" w:hAnsi="Garamond"/>
          <w:b/>
          <w:bCs/>
          <w:sz w:val="22"/>
          <w:szCs w:val="22"/>
        </w:rPr>
        <w:t>.  Physical</w:t>
      </w:r>
      <w:proofErr w:type="gramEnd"/>
      <w:r w:rsidRPr="00E87CC3">
        <w:rPr>
          <w:rFonts w:ascii="Garamond" w:hAnsi="Garamond"/>
          <w:b/>
          <w:bCs/>
          <w:sz w:val="22"/>
          <w:szCs w:val="22"/>
        </w:rPr>
        <w:t xml:space="preserve"> Structure Descriptors</w:t>
      </w:r>
    </w:p>
    <w:p w:rsidR="00B4483D" w:rsidRPr="00E87CC3" w:rsidRDefault="00B4483D">
      <w:pPr>
        <w:pStyle w:val="HTMLPreformatted"/>
        <w:rPr>
          <w:rFonts w:ascii="Garamond" w:hAnsi="Garamond"/>
          <w:sz w:val="22"/>
          <w:szCs w:val="22"/>
        </w:rPr>
      </w:pPr>
    </w:p>
    <w:p w:rsidR="00E25C96" w:rsidRPr="00F23541" w:rsidRDefault="00B4483D" w:rsidP="00B273B0">
      <w:pPr>
        <w:rPr>
          <w:rFonts w:ascii="Garamond" w:hAnsi="Garamond"/>
          <w:sz w:val="22"/>
          <w:szCs w:val="22"/>
        </w:rPr>
      </w:pPr>
      <w:r w:rsidRPr="00F23541">
        <w:rPr>
          <w:rFonts w:ascii="Garamond" w:hAnsi="Garamond"/>
          <w:b/>
          <w:bCs/>
          <w:sz w:val="22"/>
          <w:szCs w:val="22"/>
        </w:rPr>
        <w:t xml:space="preserve">9)  Sensor </w:t>
      </w:r>
      <w:r w:rsidR="007F2DE3" w:rsidRPr="00F23541">
        <w:rPr>
          <w:rFonts w:ascii="Garamond" w:hAnsi="Garamond"/>
          <w:b/>
          <w:bCs/>
          <w:sz w:val="22"/>
          <w:szCs w:val="22"/>
        </w:rPr>
        <w:t xml:space="preserve">specifications </w:t>
      </w:r>
      <w:r w:rsidR="00B273B0" w:rsidRPr="00F23541">
        <w:rPr>
          <w:rFonts w:ascii="Garamond" w:hAnsi="Garamond"/>
          <w:b/>
          <w:bCs/>
          <w:sz w:val="22"/>
          <w:szCs w:val="22"/>
        </w:rPr>
        <w:t>–</w:t>
      </w:r>
    </w:p>
    <w:p w:rsidR="002E2481" w:rsidRDefault="002E2481" w:rsidP="00B273B0">
      <w:pPr>
        <w:rPr>
          <w:rFonts w:ascii="Garamond" w:hAnsi="Garamond"/>
          <w:sz w:val="22"/>
          <w:szCs w:val="22"/>
          <w:highlight w:val="yellow"/>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Temperature</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Celsius</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rsidR="002E2481"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rsidR="002E2481" w:rsidRDefault="002E2481" w:rsidP="002E2481">
      <w:pPr>
        <w:pStyle w:val="PlainText"/>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Y1120003</w:t>
      </w: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Date of Calibration: 10/26/2011</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Dates of Sens</w:t>
      </w:r>
      <w:r>
        <w:rPr>
          <w:rFonts w:ascii="Garamond" w:eastAsia="MS Mincho" w:hAnsi="Garamond"/>
          <w:sz w:val="22"/>
          <w:szCs w:val="22"/>
        </w:rPr>
        <w:t>or Use: 11/30/2011 – 02/22/2013</w:t>
      </w:r>
    </w:p>
    <w:p w:rsidR="002E2481" w:rsidRPr="007B6A88"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A3510055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09/26/2012</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02/22/2013 – 10/02/2013</w:t>
      </w:r>
    </w:p>
    <w:p w:rsidR="002E2481" w:rsidRPr="007B6A88" w:rsidRDefault="002E2481" w:rsidP="002E2481">
      <w:pPr>
        <w:pStyle w:val="PlainText"/>
        <w:ind w:left="360"/>
        <w:rPr>
          <w:rFonts w:ascii="Garamond" w:eastAsia="MS Mincho" w:hAnsi="Garamond"/>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Relative Humidity</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Percent</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rsidR="002E2481" w:rsidRPr="00E87CC3" w:rsidRDefault="002E2481" w:rsidP="002E2481">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rsidR="002E2481" w:rsidRDefault="002E2481" w:rsidP="002E2481">
      <w:pPr>
        <w:pStyle w:val="PlainText"/>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Y1120003</w:t>
      </w: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Date of Calibration: 10/26/2011</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Dates of Sens</w:t>
      </w:r>
      <w:r>
        <w:rPr>
          <w:rFonts w:ascii="Garamond" w:eastAsia="MS Mincho" w:hAnsi="Garamond"/>
          <w:sz w:val="22"/>
          <w:szCs w:val="22"/>
        </w:rPr>
        <w:t>or Use: 11/30/2011 – 02/22/2013</w:t>
      </w:r>
    </w:p>
    <w:p w:rsidR="002E2481" w:rsidRPr="007B6A88"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A3510055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09/26/2012</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02/22/2013 – 10/02/2013</w:t>
      </w:r>
    </w:p>
    <w:p w:rsidR="002E2481" w:rsidRDefault="002E2481" w:rsidP="002E2481">
      <w:pPr>
        <w:pStyle w:val="PlainText"/>
        <w:ind w:left="360"/>
        <w:rPr>
          <w:rFonts w:ascii="Garamond" w:eastAsia="MS Mincho" w:hAnsi="Garamond"/>
          <w:sz w:val="22"/>
          <w:szCs w:val="22"/>
        </w:rPr>
      </w:pPr>
    </w:p>
    <w:p w:rsidR="002E2481" w:rsidRDefault="002E2481" w:rsidP="002E2481">
      <w:pPr>
        <w:pStyle w:val="PlainText"/>
        <w:ind w:left="360"/>
        <w:rPr>
          <w:rFonts w:ascii="Garamond" w:eastAsia="MS Mincho" w:hAnsi="Garamond"/>
          <w:sz w:val="22"/>
          <w:szCs w:val="22"/>
        </w:rPr>
      </w:pPr>
    </w:p>
    <w:p w:rsidR="002E2481" w:rsidRPr="006C1461" w:rsidRDefault="002E2481" w:rsidP="002E2481">
      <w:pPr>
        <w:pStyle w:val="PlainText"/>
        <w:ind w:left="360"/>
        <w:rPr>
          <w:rFonts w:ascii="Garamond" w:eastAsia="MS Mincho" w:hAnsi="Garamond"/>
          <w:sz w:val="22"/>
          <w:szCs w:val="22"/>
        </w:rPr>
      </w:pP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Parameter: Temperature</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Units: Celsius</w:t>
      </w:r>
    </w:p>
    <w:p w:rsidR="002E2481" w:rsidRPr="006C1461" w:rsidRDefault="002E2481" w:rsidP="002E2481">
      <w:pPr>
        <w:pStyle w:val="Default"/>
        <w:ind w:firstLine="360"/>
        <w:rPr>
          <w:rFonts w:ascii="Garamond" w:hAnsi="Garamond"/>
          <w:sz w:val="22"/>
          <w:szCs w:val="22"/>
        </w:rPr>
      </w:pPr>
      <w:r w:rsidRPr="006C1461">
        <w:rPr>
          <w:rFonts w:ascii="Garamond" w:hAnsi="Garamond"/>
          <w:sz w:val="22"/>
          <w:szCs w:val="22"/>
        </w:rPr>
        <w:t xml:space="preserve">Sensor type: PT100 RTD, IEC 751 1/3 Class B, with calibrated signal conditioning </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Model #:  HC2-S3 Temperature and Relative Humidity Probe</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Operating Temperature:  -40°C to +60°C</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lastRenderedPageBreak/>
        <w:t>Range: -40°C to +60°C</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Accuracy: ± 0.1 °C @ 23°C</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61102825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Current</w:t>
      </w:r>
    </w:p>
    <w:p w:rsidR="002E2481" w:rsidRPr="006C1461" w:rsidRDefault="002E2481" w:rsidP="002E2481">
      <w:pPr>
        <w:ind w:left="360"/>
        <w:rPr>
          <w:rFonts w:ascii="Garamond" w:hAnsi="Garamond"/>
          <w:color w:val="1F497D"/>
          <w:sz w:val="22"/>
          <w:szCs w:val="22"/>
        </w:rPr>
      </w:pP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Parameter: Relative Humidity</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Units: Percent</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 xml:space="preserve">Sensor type: ROTRONIC® </w:t>
      </w:r>
      <w:proofErr w:type="spellStart"/>
      <w:r w:rsidRPr="006C1461">
        <w:rPr>
          <w:rFonts w:ascii="Garamond" w:hAnsi="Garamond"/>
          <w:sz w:val="22"/>
          <w:szCs w:val="22"/>
        </w:rPr>
        <w:t>Hygromer</w:t>
      </w:r>
      <w:proofErr w:type="spellEnd"/>
      <w:r w:rsidRPr="006C1461">
        <w:rPr>
          <w:rFonts w:ascii="Garamond" w:hAnsi="Garamond"/>
          <w:sz w:val="22"/>
          <w:szCs w:val="22"/>
        </w:rPr>
        <w:t xml:space="preserve"> IN-1</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Model #: HC2-S3 Temperature and Relative Humidity Probe</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Range: 0-100% non-condensing</w:t>
      </w:r>
    </w:p>
    <w:p w:rsidR="002E2481" w:rsidRPr="006C1461" w:rsidRDefault="002E2481" w:rsidP="002E2481">
      <w:pPr>
        <w:pStyle w:val="PlainText"/>
        <w:ind w:left="360"/>
        <w:rPr>
          <w:rFonts w:ascii="Garamond" w:hAnsi="Garamond"/>
          <w:sz w:val="22"/>
          <w:szCs w:val="22"/>
        </w:rPr>
      </w:pPr>
      <w:r w:rsidRPr="006C1461">
        <w:rPr>
          <w:rFonts w:ascii="Garamond" w:hAnsi="Garamond"/>
          <w:sz w:val="22"/>
          <w:szCs w:val="22"/>
        </w:rPr>
        <w:t>Accuracy at 23°C:  +/- 0.8% RH with standard configuration settings</w:t>
      </w:r>
    </w:p>
    <w:p w:rsidR="002E2481" w:rsidRPr="006C1461" w:rsidRDefault="002E2481" w:rsidP="002E2481">
      <w:pPr>
        <w:ind w:left="360"/>
        <w:rPr>
          <w:rFonts w:ascii="Garamond" w:hAnsi="Garamond"/>
          <w:sz w:val="22"/>
          <w:szCs w:val="22"/>
        </w:rPr>
      </w:pPr>
      <w:r w:rsidRPr="006C1461">
        <w:rPr>
          <w:rFonts w:ascii="Garamond" w:hAnsi="Garamond"/>
          <w:sz w:val="22"/>
          <w:szCs w:val="22"/>
        </w:rPr>
        <w:t>Temperature dependence of RH measurement +/- 3% (-40 to 60C)</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61102825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Current</w:t>
      </w:r>
    </w:p>
    <w:p w:rsidR="002E2481" w:rsidRDefault="002E2481" w:rsidP="002E2481">
      <w:pPr>
        <w:pStyle w:val="PlainText"/>
        <w:ind w:left="360"/>
        <w:rPr>
          <w:rFonts w:ascii="Garamond" w:eastAsia="MS Mincho" w:hAnsi="Garamond"/>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Model #: CS-105 </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rsidR="002E2481"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B2450025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08/24/2011</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10/03/2011 – 10/02/2013</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W5040014</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09/12/2013</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Current</w:t>
      </w:r>
    </w:p>
    <w:p w:rsidR="002E2481" w:rsidRPr="00E87CC3" w:rsidRDefault="002E2481" w:rsidP="002E2481">
      <w:pPr>
        <w:pStyle w:val="PlainText"/>
        <w:ind w:left="360"/>
        <w:rPr>
          <w:rFonts w:ascii="Garamond" w:eastAsia="MS Mincho" w:hAnsi="Garamond"/>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rsidR="002E2481" w:rsidRPr="00E87CC3" w:rsidRDefault="002E2481" w:rsidP="002E2481">
      <w:pPr>
        <w:pStyle w:val="PlainText"/>
        <w:ind w:left="360"/>
        <w:rPr>
          <w:rFonts w:ascii="Garamond" w:eastAsia="MS Mincho" w:hAnsi="Garamond"/>
          <w:sz w:val="22"/>
          <w:szCs w:val="22"/>
        </w:rPr>
      </w:pPr>
      <w:r>
        <w:rPr>
          <w:rFonts w:ascii="Garamond" w:eastAsia="MS Mincho" w:hAnsi="Garamond"/>
          <w:sz w:val="22"/>
          <w:szCs w:val="22"/>
        </w:rPr>
        <w:t>Sensor type: 12 cm diameter 3-cup wheel assembly, 40 mm hemispherical cups</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Pr>
          <w:rFonts w:ascii="Garamond" w:eastAsia="MS Mincho" w:hAnsi="Garamond"/>
          <w:sz w:val="22"/>
          <w:szCs w:val="22"/>
        </w:rPr>
        <w:t>03001-5</w:t>
      </w:r>
      <w:r w:rsidRPr="00E87CC3">
        <w:rPr>
          <w:rFonts w:ascii="Garamond" w:eastAsia="MS Mincho" w:hAnsi="Garamond"/>
          <w:sz w:val="22"/>
          <w:szCs w:val="22"/>
        </w:rPr>
        <w:t xml:space="preserve"> Wind Monitor</w:t>
      </w:r>
    </w:p>
    <w:p w:rsidR="002E2481" w:rsidRPr="00E87CC3" w:rsidRDefault="002E2481" w:rsidP="002E2481">
      <w:pPr>
        <w:pStyle w:val="PlainText"/>
        <w:ind w:left="360"/>
        <w:rPr>
          <w:rFonts w:ascii="Garamond" w:eastAsia="MS Mincho" w:hAnsi="Garamond"/>
          <w:sz w:val="22"/>
          <w:szCs w:val="22"/>
        </w:rPr>
      </w:pPr>
      <w:r>
        <w:rPr>
          <w:rFonts w:ascii="Garamond" w:eastAsia="MS Mincho" w:hAnsi="Garamond"/>
          <w:sz w:val="22"/>
          <w:szCs w:val="22"/>
        </w:rPr>
        <w:t>Range:  0-50</w:t>
      </w:r>
      <w:r w:rsidRPr="00E87CC3">
        <w:rPr>
          <w:rFonts w:ascii="Garamond" w:eastAsia="MS Mincho" w:hAnsi="Garamond"/>
          <w:sz w:val="22"/>
          <w:szCs w:val="22"/>
        </w:rPr>
        <w:t xml:space="preserve"> m/s (</w:t>
      </w:r>
      <w:r>
        <w:rPr>
          <w:rFonts w:ascii="Garamond" w:eastAsia="MS Mincho" w:hAnsi="Garamond"/>
          <w:sz w:val="22"/>
          <w:szCs w:val="22"/>
        </w:rPr>
        <w:t>112 mph); gust survival 60</w:t>
      </w:r>
      <w:r w:rsidRPr="00E87CC3">
        <w:rPr>
          <w:rFonts w:ascii="Garamond" w:eastAsia="MS Mincho" w:hAnsi="Garamond"/>
          <w:sz w:val="22"/>
          <w:szCs w:val="22"/>
        </w:rPr>
        <w:t xml:space="preserve"> m/s (</w:t>
      </w:r>
      <w:r>
        <w:rPr>
          <w:rFonts w:ascii="Garamond" w:eastAsia="MS Mincho" w:hAnsi="Garamond"/>
          <w:sz w:val="22"/>
          <w:szCs w:val="22"/>
        </w:rPr>
        <w:t>134</w:t>
      </w:r>
      <w:r w:rsidRPr="00E87CC3">
        <w:rPr>
          <w:rFonts w:ascii="Garamond" w:eastAsia="MS Mincho" w:hAnsi="Garamond"/>
          <w:sz w:val="22"/>
          <w:szCs w:val="22"/>
        </w:rPr>
        <w:t xml:space="preserve"> mph)</w:t>
      </w:r>
    </w:p>
    <w:p w:rsidR="002E2481" w:rsidRDefault="002E2481" w:rsidP="002E2481">
      <w:pPr>
        <w:pStyle w:val="PlainText"/>
        <w:ind w:left="360"/>
        <w:rPr>
          <w:rFonts w:ascii="Garamond" w:eastAsia="MS Mincho" w:hAnsi="Garamond"/>
          <w:sz w:val="22"/>
          <w:szCs w:val="22"/>
        </w:rPr>
      </w:pPr>
      <w:r>
        <w:rPr>
          <w:rFonts w:ascii="Garamond" w:eastAsia="MS Mincho" w:hAnsi="Garamond"/>
          <w:sz w:val="22"/>
          <w:szCs w:val="22"/>
        </w:rPr>
        <w:t>Accuracy: +/- 0.5</w:t>
      </w:r>
      <w:r w:rsidRPr="00E87CC3">
        <w:rPr>
          <w:rFonts w:ascii="Garamond" w:eastAsia="MS Mincho" w:hAnsi="Garamond"/>
          <w:sz w:val="22"/>
          <w:szCs w:val="22"/>
        </w:rPr>
        <w:t xml:space="preserve"> m/s</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03001-5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08/19/2011</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10/03/2011 – 10/02/2013</w:t>
      </w:r>
    </w:p>
    <w:p w:rsidR="002E2481" w:rsidRPr="00E87CC3" w:rsidRDefault="002E2481" w:rsidP="002E2481">
      <w:pPr>
        <w:pStyle w:val="PlainText"/>
        <w:ind w:left="360"/>
        <w:rPr>
          <w:rFonts w:ascii="Garamond" w:eastAsia="MS Mincho" w:hAnsi="Garamond"/>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Model #: R.M. Young 05103</w:t>
      </w:r>
      <w:r w:rsidR="00D57BED">
        <w:rPr>
          <w:rFonts w:ascii="Garamond" w:eastAsia="MS Mincho" w:hAnsi="Garamond"/>
          <w:sz w:val="22"/>
          <w:szCs w:val="22"/>
        </w:rPr>
        <w:t>-45-L Alpine</w:t>
      </w:r>
      <w:r w:rsidRPr="00E87CC3">
        <w:rPr>
          <w:rFonts w:ascii="Garamond" w:eastAsia="MS Mincho" w:hAnsi="Garamond"/>
          <w:sz w:val="22"/>
          <w:szCs w:val="22"/>
        </w:rPr>
        <w:t xml:space="preserve"> Wind Monitor</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lastRenderedPageBreak/>
        <w:t>Range:  0-60 m/s (134 mph); gust survival 100 m/s (220 mph)</w:t>
      </w:r>
    </w:p>
    <w:p w:rsidR="002E2481" w:rsidRDefault="00D57BED" w:rsidP="002E2481">
      <w:pPr>
        <w:pStyle w:val="PlainText"/>
        <w:ind w:left="360"/>
        <w:rPr>
          <w:rFonts w:ascii="Garamond" w:eastAsia="MS Mincho" w:hAnsi="Garamond"/>
          <w:sz w:val="22"/>
          <w:szCs w:val="22"/>
        </w:rPr>
      </w:pPr>
      <w:r>
        <w:rPr>
          <w:rFonts w:ascii="Garamond" w:eastAsia="MS Mincho" w:hAnsi="Garamond"/>
          <w:sz w:val="22"/>
          <w:szCs w:val="22"/>
        </w:rPr>
        <w:t>Accuracy: +/- 5%</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WN125766</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04/23/2013</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Current</w:t>
      </w:r>
    </w:p>
    <w:p w:rsidR="002E2481" w:rsidRDefault="002E2481" w:rsidP="002E2481">
      <w:pPr>
        <w:pStyle w:val="PlainText"/>
        <w:ind w:left="360"/>
        <w:rPr>
          <w:rFonts w:ascii="Garamond" w:eastAsia="MS Mincho" w:hAnsi="Garamond"/>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degrees</w:t>
      </w:r>
    </w:p>
    <w:p w:rsidR="002E2481" w:rsidRDefault="002E2481" w:rsidP="002E2481">
      <w:pPr>
        <w:pStyle w:val="PlainText"/>
        <w:ind w:left="360"/>
        <w:rPr>
          <w:rFonts w:ascii="Garamond" w:hAnsi="Garamond"/>
          <w:sz w:val="22"/>
          <w:szCs w:val="22"/>
        </w:rPr>
      </w:pPr>
      <w:r>
        <w:rPr>
          <w:rFonts w:ascii="Garamond" w:eastAsia="MS Mincho" w:hAnsi="Garamond"/>
          <w:sz w:val="22"/>
          <w:szCs w:val="22"/>
        </w:rPr>
        <w:t>Sensor type: balanced vane, 16 c</w:t>
      </w:r>
      <w:r w:rsidRPr="00E87CC3">
        <w:rPr>
          <w:rFonts w:ascii="Garamond" w:eastAsia="MS Mincho" w:hAnsi="Garamond"/>
          <w:sz w:val="22"/>
          <w:szCs w:val="22"/>
        </w:rPr>
        <w:t>m turning radius</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03001-5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08/19/2011</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10/03/2011 – 10/02/2013</w:t>
      </w:r>
    </w:p>
    <w:p w:rsidR="002E2481" w:rsidRDefault="002E2481" w:rsidP="002E2481">
      <w:pPr>
        <w:pStyle w:val="PlainText"/>
        <w:ind w:left="360"/>
        <w:rPr>
          <w:rFonts w:ascii="Garamond" w:eastAsia="MS Mincho" w:hAnsi="Garamond"/>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Units: degrees</w:t>
      </w:r>
    </w:p>
    <w:p w:rsidR="002E2481" w:rsidRDefault="00D57BED" w:rsidP="002E2481">
      <w:pPr>
        <w:pStyle w:val="PlainText"/>
        <w:ind w:left="360"/>
        <w:rPr>
          <w:rFonts w:ascii="Garamond" w:eastAsia="MS Mincho" w:hAnsi="Garamond"/>
          <w:sz w:val="22"/>
          <w:szCs w:val="22"/>
        </w:rPr>
      </w:pPr>
      <w:r>
        <w:rPr>
          <w:rFonts w:ascii="Garamond" w:eastAsia="MS Mincho" w:hAnsi="Garamond"/>
          <w:sz w:val="22"/>
          <w:szCs w:val="22"/>
        </w:rPr>
        <w:t>Sensor type: balanced vane, 55</w:t>
      </w:r>
      <w:r w:rsidR="002E2481" w:rsidRPr="00E87CC3">
        <w:rPr>
          <w:rFonts w:ascii="Garamond" w:eastAsia="MS Mincho" w:hAnsi="Garamond"/>
          <w:sz w:val="22"/>
          <w:szCs w:val="22"/>
        </w:rPr>
        <w:t xml:space="preserve"> cm turning radius</w:t>
      </w:r>
    </w:p>
    <w:p w:rsidR="002E2481" w:rsidRDefault="002E2481" w:rsidP="002E2481">
      <w:pPr>
        <w:pStyle w:val="PlainText"/>
        <w:ind w:left="360"/>
        <w:rPr>
          <w:rFonts w:ascii="Garamond" w:eastAsia="MS Mincho" w:hAnsi="Garamond"/>
          <w:sz w:val="22"/>
          <w:szCs w:val="22"/>
        </w:rPr>
      </w:pP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WN125766</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04/23/2013</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Current</w:t>
      </w:r>
    </w:p>
    <w:p w:rsidR="002E2481" w:rsidRPr="00E87CC3" w:rsidRDefault="002E2481" w:rsidP="002E2481">
      <w:pPr>
        <w:ind w:left="360"/>
        <w:rPr>
          <w:rFonts w:ascii="Garamond" w:eastAsia="MS Mincho" w:hAnsi="Garamond"/>
          <w:b/>
          <w:bCs/>
          <w:sz w:val="22"/>
          <w:szCs w:val="22"/>
        </w:rPr>
      </w:pP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proofErr w:type="spellStart"/>
      <w:r>
        <w:rPr>
          <w:rFonts w:ascii="Garamond" w:eastAsia="MS Mincho" w:hAnsi="Garamond"/>
          <w:sz w:val="22"/>
          <w:szCs w:val="22"/>
        </w:rPr>
        <w:t>Photosynthetically</w:t>
      </w:r>
      <w:proofErr w:type="spellEnd"/>
      <w:r>
        <w:rPr>
          <w:rFonts w:ascii="Garamond" w:eastAsia="MS Mincho" w:hAnsi="Garamond"/>
          <w:sz w:val="22"/>
          <w:szCs w:val="22"/>
        </w:rPr>
        <w:t xml:space="preserve"> Active Radiation</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Model #: LI190SB</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rsidR="002E2481" w:rsidRPr="00E87CC3" w:rsidRDefault="002E2481" w:rsidP="002E2481">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rsidR="002E2481" w:rsidRDefault="002E2481" w:rsidP="002E2481">
      <w:pPr>
        <w:pStyle w:val="PlainText"/>
        <w:ind w:left="360"/>
        <w:rPr>
          <w:rFonts w:ascii="Garamond" w:eastAsia="MS Mincho" w:hAnsi="Garamond"/>
          <w:sz w:val="22"/>
          <w:szCs w:val="22"/>
        </w:rPr>
      </w:pPr>
    </w:p>
    <w:p w:rsidR="002E2481"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Q35108</w:t>
      </w: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Multiplier Value: 1.47</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08/22/2011</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10/03/2011 – 10/02/2013</w:t>
      </w:r>
    </w:p>
    <w:p w:rsidR="002E2481" w:rsidRDefault="002E2481" w:rsidP="002E2481">
      <w:pPr>
        <w:pStyle w:val="PlainText"/>
        <w:ind w:left="360"/>
        <w:rPr>
          <w:rFonts w:ascii="Garamond" w:eastAsia="MS Mincho" w:hAnsi="Garamond"/>
          <w:sz w:val="22"/>
          <w:szCs w:val="22"/>
        </w:rPr>
      </w:pPr>
    </w:p>
    <w:p w:rsidR="002E2481" w:rsidRDefault="002E2481" w:rsidP="002E2481">
      <w:pPr>
        <w:pStyle w:val="PlainText"/>
        <w:ind w:left="360"/>
        <w:rPr>
          <w:rFonts w:ascii="Garamond" w:eastAsia="MS Mincho" w:hAnsi="Garamond"/>
          <w:sz w:val="22"/>
          <w:szCs w:val="22"/>
        </w:rPr>
      </w:pPr>
      <w:r>
        <w:rPr>
          <w:rFonts w:ascii="Garamond" w:eastAsia="MS Mincho" w:hAnsi="Garamond"/>
          <w:sz w:val="22"/>
          <w:szCs w:val="22"/>
        </w:rPr>
        <w:t>Serial Number: Q30333</w:t>
      </w:r>
    </w:p>
    <w:p w:rsidR="002E2481" w:rsidRPr="007B6A88" w:rsidRDefault="002E2481" w:rsidP="002E2481">
      <w:pPr>
        <w:pStyle w:val="PlainText"/>
        <w:ind w:left="360"/>
        <w:rPr>
          <w:rFonts w:ascii="Garamond" w:eastAsia="MS Mincho" w:hAnsi="Garamond"/>
          <w:sz w:val="22"/>
          <w:szCs w:val="22"/>
        </w:rPr>
      </w:pPr>
      <w:r>
        <w:rPr>
          <w:rFonts w:ascii="Garamond" w:eastAsia="MS Mincho" w:hAnsi="Garamond"/>
          <w:sz w:val="22"/>
          <w:szCs w:val="22"/>
        </w:rPr>
        <w:t>Multiplier Value: 1.35</w:t>
      </w:r>
    </w:p>
    <w:p w:rsidR="002E2481" w:rsidRPr="007B6A88"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 xml:space="preserve"> 09/06/2013</w:t>
      </w:r>
    </w:p>
    <w:p w:rsidR="002E2481" w:rsidRDefault="002E2481" w:rsidP="002E248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Current</w:t>
      </w:r>
    </w:p>
    <w:p w:rsidR="002E2481" w:rsidRDefault="002E2481" w:rsidP="002E2481">
      <w:pPr>
        <w:pStyle w:val="PlainText"/>
        <w:ind w:left="360"/>
        <w:rPr>
          <w:rFonts w:ascii="Garamond" w:eastAsia="MS Mincho" w:hAnsi="Garamond"/>
          <w:sz w:val="22"/>
          <w:szCs w:val="22"/>
        </w:rPr>
      </w:pPr>
    </w:p>
    <w:p w:rsidR="00F23541" w:rsidRDefault="00F23541" w:rsidP="00D123BC">
      <w:pPr>
        <w:pStyle w:val="PlainText"/>
        <w:ind w:left="360"/>
        <w:rPr>
          <w:rFonts w:ascii="Garamond" w:eastAsia="MS Mincho" w:hAnsi="Garamond"/>
          <w:sz w:val="22"/>
          <w:szCs w:val="22"/>
        </w:rPr>
      </w:pPr>
    </w:p>
    <w:p w:rsidR="00D123BC" w:rsidRPr="003B0F81" w:rsidRDefault="00D123BC" w:rsidP="00D123BC">
      <w:pPr>
        <w:pStyle w:val="PlainText"/>
        <w:ind w:left="360"/>
        <w:rPr>
          <w:rFonts w:ascii="Garamond" w:eastAsia="MS Mincho" w:hAnsi="Garamond"/>
          <w:sz w:val="22"/>
          <w:szCs w:val="22"/>
        </w:rPr>
      </w:pPr>
      <w:r w:rsidRPr="003B0F81">
        <w:rPr>
          <w:rFonts w:ascii="Garamond" w:eastAsia="MS Mincho" w:hAnsi="Garamond"/>
          <w:sz w:val="22"/>
          <w:szCs w:val="22"/>
        </w:rPr>
        <w:t>Parameter: Precipitation (heated rain gauge)</w:t>
      </w:r>
    </w:p>
    <w:p w:rsidR="00D123BC" w:rsidRPr="003B0F81" w:rsidRDefault="00D123BC" w:rsidP="00D123BC">
      <w:pPr>
        <w:pStyle w:val="PlainText"/>
        <w:ind w:left="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rsidR="00D123BC" w:rsidRPr="003B0F81" w:rsidRDefault="00D123BC" w:rsidP="00D123BC">
      <w:pPr>
        <w:pStyle w:val="PlainText"/>
        <w:ind w:left="360"/>
        <w:rPr>
          <w:rFonts w:ascii="Garamond" w:eastAsia="MS Mincho" w:hAnsi="Garamond"/>
          <w:sz w:val="22"/>
          <w:szCs w:val="22"/>
        </w:rPr>
      </w:pPr>
      <w:r w:rsidRPr="003B0F81">
        <w:rPr>
          <w:rFonts w:ascii="Garamond" w:eastAsia="MS Mincho" w:hAnsi="Garamond"/>
          <w:sz w:val="22"/>
          <w:szCs w:val="22"/>
        </w:rPr>
        <w:t>Sensor type: Tipping Bucket Rain Gauge</w:t>
      </w:r>
    </w:p>
    <w:p w:rsidR="00D123BC" w:rsidRPr="003B0F81" w:rsidRDefault="00D123BC" w:rsidP="00D123BC">
      <w:pPr>
        <w:pStyle w:val="PlainText"/>
        <w:ind w:left="360"/>
        <w:rPr>
          <w:rFonts w:ascii="Garamond" w:eastAsia="MS Mincho" w:hAnsi="Garamond"/>
          <w:sz w:val="22"/>
          <w:szCs w:val="22"/>
        </w:rPr>
      </w:pPr>
      <w:r w:rsidRPr="003B0F81">
        <w:rPr>
          <w:rFonts w:ascii="Garamond" w:eastAsia="MS Mincho" w:hAnsi="Garamond"/>
          <w:sz w:val="22"/>
          <w:szCs w:val="22"/>
        </w:rPr>
        <w:t>Model #:  TE525</w:t>
      </w:r>
    </w:p>
    <w:p w:rsidR="00D123BC" w:rsidRPr="003B0F81" w:rsidRDefault="00D123BC" w:rsidP="00D123BC">
      <w:pPr>
        <w:pStyle w:val="PlainText"/>
        <w:ind w:left="360"/>
        <w:rPr>
          <w:rFonts w:ascii="Garamond" w:eastAsia="MS Mincho" w:hAnsi="Garamond"/>
          <w:sz w:val="22"/>
          <w:szCs w:val="22"/>
        </w:rPr>
      </w:pPr>
      <w:r w:rsidRPr="003B0F81">
        <w:rPr>
          <w:rFonts w:ascii="Garamond" w:eastAsia="MS Mincho" w:hAnsi="Garamond"/>
          <w:sz w:val="22"/>
          <w:szCs w:val="22"/>
        </w:rPr>
        <w:t>Rainfall per tip: 0.01 inch</w:t>
      </w:r>
    </w:p>
    <w:p w:rsidR="00D123BC" w:rsidRPr="003B0F81" w:rsidRDefault="00D123BC" w:rsidP="00D123BC">
      <w:pPr>
        <w:pStyle w:val="PlainText"/>
        <w:ind w:left="360"/>
        <w:rPr>
          <w:rFonts w:ascii="Garamond" w:eastAsia="MS Mincho" w:hAnsi="Garamond"/>
          <w:sz w:val="22"/>
          <w:szCs w:val="22"/>
        </w:rPr>
      </w:pPr>
      <w:r>
        <w:rPr>
          <w:rFonts w:ascii="Garamond" w:eastAsia="MS Mincho" w:hAnsi="Garamond"/>
          <w:sz w:val="22"/>
          <w:szCs w:val="22"/>
        </w:rPr>
        <w:t xml:space="preserve">Operating range: Temperature: 70° to </w:t>
      </w:r>
      <w:r w:rsidRPr="003B0F81">
        <w:rPr>
          <w:rFonts w:ascii="Garamond" w:eastAsia="MS Mincho" w:hAnsi="Garamond"/>
          <w:sz w:val="22"/>
          <w:szCs w:val="22"/>
        </w:rPr>
        <w:t xml:space="preserve">- </w:t>
      </w:r>
      <w:r>
        <w:rPr>
          <w:rFonts w:ascii="Garamond" w:eastAsia="MS Mincho" w:hAnsi="Garamond"/>
          <w:sz w:val="22"/>
          <w:szCs w:val="22"/>
        </w:rPr>
        <w:t>4</w:t>
      </w:r>
      <w:r w:rsidRPr="003B0F81">
        <w:rPr>
          <w:rFonts w:ascii="Garamond" w:eastAsia="MS Mincho" w:hAnsi="Garamond"/>
          <w:sz w:val="22"/>
          <w:szCs w:val="22"/>
        </w:rPr>
        <w:t>0°C; Humidity: 0 to 100%</w:t>
      </w:r>
    </w:p>
    <w:p w:rsidR="00D123BC" w:rsidRDefault="00D123BC" w:rsidP="00D123BC">
      <w:pPr>
        <w:pStyle w:val="PlainText"/>
        <w:ind w:left="360"/>
        <w:rPr>
          <w:rFonts w:ascii="Garamond" w:eastAsia="MS Mincho" w:hAnsi="Garamond"/>
          <w:sz w:val="22"/>
          <w:szCs w:val="22"/>
        </w:rPr>
      </w:pPr>
      <w:r w:rsidRPr="003B0F81">
        <w:rPr>
          <w:rFonts w:ascii="Garamond" w:eastAsia="MS Mincho" w:hAnsi="Garamond"/>
          <w:sz w:val="22"/>
          <w:szCs w:val="22"/>
        </w:rPr>
        <w:t>Accuracy:  +/- 1.0% up to 1 in</w:t>
      </w:r>
      <w:proofErr w:type="gramStart"/>
      <w:r w:rsidRPr="003B0F81">
        <w:rPr>
          <w:rFonts w:ascii="Garamond" w:eastAsia="MS Mincho" w:hAnsi="Garamond"/>
          <w:sz w:val="22"/>
          <w:szCs w:val="22"/>
        </w:rPr>
        <w:t>./</w:t>
      </w:r>
      <w:proofErr w:type="gramEnd"/>
      <w:r w:rsidRPr="003B0F81">
        <w:rPr>
          <w:rFonts w:ascii="Garamond" w:eastAsia="MS Mincho" w:hAnsi="Garamond"/>
          <w:sz w:val="22"/>
          <w:szCs w:val="22"/>
        </w:rPr>
        <w:t>hr; +0, -3% from 1 to 2 in./hr; +0, -5% from 2 to 3 in./hr</w:t>
      </w:r>
    </w:p>
    <w:p w:rsidR="00D123BC" w:rsidRDefault="00D123BC" w:rsidP="00D123BC">
      <w:pPr>
        <w:pStyle w:val="PlainText"/>
        <w:ind w:left="360"/>
        <w:rPr>
          <w:rFonts w:ascii="Garamond" w:eastAsia="MS Mincho" w:hAnsi="Garamond"/>
          <w:sz w:val="22"/>
          <w:szCs w:val="22"/>
        </w:rPr>
      </w:pPr>
    </w:p>
    <w:p w:rsidR="00D123BC" w:rsidRDefault="00D123BC" w:rsidP="00D123BC">
      <w:pPr>
        <w:pStyle w:val="PlainText"/>
        <w:ind w:left="360"/>
        <w:rPr>
          <w:rFonts w:ascii="Garamond" w:eastAsia="MS Mincho" w:hAnsi="Garamond"/>
          <w:sz w:val="22"/>
          <w:szCs w:val="22"/>
        </w:rPr>
      </w:pPr>
      <w:r>
        <w:rPr>
          <w:rFonts w:ascii="Garamond" w:eastAsia="MS Mincho" w:hAnsi="Garamond"/>
          <w:sz w:val="22"/>
          <w:szCs w:val="22"/>
        </w:rPr>
        <w:lastRenderedPageBreak/>
        <w:t>Serial Number: 06-12</w:t>
      </w:r>
    </w:p>
    <w:p w:rsidR="00D123BC" w:rsidRPr="007B6A88" w:rsidRDefault="00D123BC" w:rsidP="00D123BC">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 xml:space="preserve"> 9/12/2012</w:t>
      </w:r>
    </w:p>
    <w:p w:rsidR="00D123BC" w:rsidRPr="003B0F81" w:rsidRDefault="00D123BC" w:rsidP="00D123BC">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09/12/2012 – 03/15/2013</w:t>
      </w:r>
    </w:p>
    <w:p w:rsidR="00D123BC" w:rsidRPr="003B0F81" w:rsidRDefault="00D123BC" w:rsidP="00D123BC">
      <w:pPr>
        <w:pStyle w:val="PlainText"/>
        <w:ind w:left="360"/>
        <w:rPr>
          <w:rFonts w:ascii="Garamond" w:eastAsia="MS Mincho" w:hAnsi="Garamond"/>
          <w:sz w:val="22"/>
          <w:szCs w:val="22"/>
        </w:rPr>
      </w:pPr>
    </w:p>
    <w:p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rsidR="00D57BED" w:rsidRPr="003B0F81" w:rsidRDefault="00D57BED" w:rsidP="00D57BED">
      <w:pPr>
        <w:pStyle w:val="PlainText"/>
        <w:ind w:firstLine="360"/>
        <w:rPr>
          <w:rFonts w:ascii="Garamond" w:eastAsia="MS Mincho" w:hAnsi="Garamond"/>
          <w:sz w:val="22"/>
          <w:szCs w:val="22"/>
        </w:rPr>
      </w:pPr>
      <w:r>
        <w:rPr>
          <w:rFonts w:ascii="Garamond" w:eastAsia="MS Mincho" w:hAnsi="Garamond"/>
          <w:sz w:val="22"/>
          <w:szCs w:val="22"/>
        </w:rPr>
        <w:t>Rainfall per tip: 0.01 mm</w:t>
      </w:r>
    </w:p>
    <w:p w:rsidR="00D57BED" w:rsidRPr="003B0F81"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rsidR="00D57BED" w:rsidRDefault="00D57BED" w:rsidP="00D57BED">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mm/hr</w:t>
      </w:r>
      <w:r>
        <w:rPr>
          <w:rFonts w:ascii="Garamond" w:eastAsia="MS Mincho" w:hAnsi="Garamond"/>
          <w:sz w:val="22"/>
          <w:szCs w:val="22"/>
        </w:rPr>
        <w:t xml:space="preserve">, </w:t>
      </w:r>
      <w:r w:rsidRPr="000E537F">
        <w:rPr>
          <w:rFonts w:ascii="Garamond" w:eastAsia="MS Mincho" w:hAnsi="Garamond"/>
          <w:sz w:val="22"/>
          <w:szCs w:val="22"/>
        </w:rPr>
        <w:t>3% up to 50 mm/hr</w:t>
      </w:r>
    </w:p>
    <w:p w:rsidR="00D57BED" w:rsidRPr="007B6A88" w:rsidRDefault="00D57BED" w:rsidP="00D57BED">
      <w:pPr>
        <w:pStyle w:val="PlainText"/>
        <w:rPr>
          <w:rFonts w:ascii="Garamond" w:eastAsia="MS Mincho" w:hAnsi="Garamond"/>
          <w:sz w:val="22"/>
          <w:szCs w:val="22"/>
        </w:rPr>
      </w:pPr>
    </w:p>
    <w:p w:rsidR="00D57BED" w:rsidRPr="007B6A88" w:rsidRDefault="00D57BED" w:rsidP="00D57BED">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03/15/2013</w:t>
      </w:r>
    </w:p>
    <w:p w:rsidR="00D57BED" w:rsidRDefault="00D57BED" w:rsidP="00D57BE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03/15/2013 – 10/02/2013</w:t>
      </w:r>
    </w:p>
    <w:p w:rsidR="00D57BED" w:rsidRDefault="00D57BED" w:rsidP="00D57BED">
      <w:pPr>
        <w:pStyle w:val="PlainText"/>
        <w:ind w:left="360"/>
        <w:rPr>
          <w:rFonts w:ascii="Garamond" w:eastAsia="MS Mincho" w:hAnsi="Garamond"/>
          <w:sz w:val="22"/>
          <w:szCs w:val="22"/>
        </w:rPr>
      </w:pPr>
    </w:p>
    <w:p w:rsidR="00D57BED" w:rsidRPr="007B6A88" w:rsidRDefault="00D57BED" w:rsidP="00D57BED">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10/03/2013</w:t>
      </w:r>
    </w:p>
    <w:p w:rsidR="00D57BED" w:rsidRDefault="00D57BED" w:rsidP="00D57BE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10/02/2013 </w:t>
      </w:r>
      <w:r w:rsidR="00E75D2B">
        <w:rPr>
          <w:rFonts w:ascii="Garamond" w:eastAsia="MS Mincho" w:hAnsi="Garamond"/>
          <w:sz w:val="22"/>
          <w:szCs w:val="22"/>
        </w:rPr>
        <w:t>–</w:t>
      </w:r>
      <w:r>
        <w:rPr>
          <w:rFonts w:ascii="Garamond" w:eastAsia="MS Mincho" w:hAnsi="Garamond"/>
          <w:sz w:val="22"/>
          <w:szCs w:val="22"/>
        </w:rPr>
        <w:t xml:space="preserve"> Current</w:t>
      </w:r>
    </w:p>
    <w:p w:rsidR="00E75D2B" w:rsidRDefault="00E75D2B" w:rsidP="00D57BED">
      <w:pPr>
        <w:pStyle w:val="PlainText"/>
        <w:ind w:left="360"/>
        <w:rPr>
          <w:rFonts w:ascii="Garamond" w:eastAsia="MS Mincho" w:hAnsi="Garamond"/>
          <w:sz w:val="22"/>
          <w:szCs w:val="22"/>
        </w:rPr>
      </w:pPr>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 xml:space="preserve">On-board memory: Non-volatile flash for setup parameters.  </w:t>
      </w:r>
      <w:proofErr w:type="gramStart"/>
      <w:r w:rsidRPr="00E75D2B">
        <w:rPr>
          <w:rFonts w:ascii="Garamond" w:eastAsia="Arial Unicode MS" w:hAnsi="Garamond" w:cs="Arial Unicode MS"/>
          <w:bCs/>
          <w:sz w:val="22"/>
          <w:szCs w:val="22"/>
        </w:rPr>
        <w:t>16 Kbytes for data.</w:t>
      </w:r>
      <w:proofErr w:type="gramEnd"/>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rsidR="00E75D2B" w:rsidRPr="00E75D2B" w:rsidRDefault="00E75D2B" w:rsidP="00E75D2B">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Channel bandwidth: 100/300 BPS 1.5 KHz; 1200 BPS 3 KHz</w:t>
      </w:r>
    </w:p>
    <w:p w:rsidR="00E75D2B" w:rsidRPr="00E75D2B" w:rsidRDefault="00E75D2B" w:rsidP="00E75D2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 xml:space="preserve">Time Keeping: Initial setting accuracy: ± 100 microseconds synchronized to GPS; Drift ± 10 milliseconds/day over operating temperature range; GPS scheduled updates are 1 at power up and once per day </w:t>
      </w:r>
      <w:proofErr w:type="spellStart"/>
      <w:r w:rsidRPr="00E75D2B">
        <w:rPr>
          <w:rFonts w:ascii="Garamond" w:eastAsia="Arial Unicode MS" w:hAnsi="Garamond" w:cs="Arial Unicode MS"/>
          <w:bCs/>
          <w:sz w:val="22"/>
          <w:szCs w:val="22"/>
        </w:rPr>
        <w:t>there after</w:t>
      </w:r>
      <w:proofErr w:type="spellEnd"/>
      <w:r w:rsidRPr="00E75D2B">
        <w:rPr>
          <w:rFonts w:ascii="Garamond" w:eastAsia="Arial Unicode MS" w:hAnsi="Garamond" w:cs="Arial Unicode MS"/>
          <w:bCs/>
          <w:sz w:val="22"/>
          <w:szCs w:val="22"/>
        </w:rPr>
        <w:t>. Once every 28 hours required for continual operation.</w:t>
      </w:r>
    </w:p>
    <w:p w:rsidR="00E75D2B" w:rsidRPr="00E75D2B" w:rsidRDefault="00E75D2B" w:rsidP="00E75D2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rsidR="00E75D2B" w:rsidRPr="00E75D2B" w:rsidRDefault="00E75D2B" w:rsidP="00E75D2B">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 xml:space="preserve">Power requirements: 10.8 to 16 VDC, 5 </w:t>
      </w:r>
      <w:proofErr w:type="spellStart"/>
      <w:r w:rsidRPr="00E75D2B">
        <w:rPr>
          <w:rFonts w:ascii="Garamond" w:eastAsia="Arial Unicode MS" w:hAnsi="Garamond" w:cs="Arial Unicode MS"/>
          <w:bCs/>
          <w:sz w:val="22"/>
          <w:szCs w:val="22"/>
        </w:rPr>
        <w:t>mA</w:t>
      </w:r>
      <w:proofErr w:type="spellEnd"/>
      <w:r w:rsidRPr="00E75D2B">
        <w:rPr>
          <w:rFonts w:ascii="Garamond" w:eastAsia="Arial Unicode MS" w:hAnsi="Garamond" w:cs="Arial Unicode MS"/>
          <w:bCs/>
          <w:sz w:val="22"/>
          <w:szCs w:val="22"/>
        </w:rPr>
        <w:t xml:space="preserve"> during GPS fix and 2.6 Amps during transmission</w:t>
      </w:r>
    </w:p>
    <w:p w:rsidR="00E75D2B" w:rsidRPr="00E75D2B" w:rsidRDefault="00E75D2B" w:rsidP="00D57BED">
      <w:pPr>
        <w:pStyle w:val="PlainText"/>
        <w:ind w:left="360"/>
        <w:rPr>
          <w:rFonts w:ascii="Garamond" w:eastAsia="Arial Unicode MS" w:hAnsi="Garamond" w:cs="Arial Unicode MS"/>
          <w:bCs/>
          <w:sz w:val="22"/>
          <w:szCs w:val="22"/>
        </w:rPr>
      </w:pPr>
    </w:p>
    <w:p w:rsidR="002E2481" w:rsidRPr="00E75D2B" w:rsidRDefault="002E2481" w:rsidP="00E75D2B">
      <w:pPr>
        <w:rPr>
          <w:rFonts w:ascii="Garamond" w:eastAsia="Arial Unicode MS" w:hAnsi="Garamond" w:cs="Arial Unicode MS"/>
          <w:bCs/>
          <w:sz w:val="22"/>
          <w:szCs w:val="22"/>
        </w:rPr>
      </w:pPr>
    </w:p>
    <w:p w:rsidR="002E2481" w:rsidRDefault="002E2481" w:rsidP="002E2481">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rsidR="00D123BC" w:rsidRDefault="00D123BC" w:rsidP="002E2481">
      <w:pPr>
        <w:ind w:left="360"/>
        <w:rPr>
          <w:rFonts w:ascii="Garamond" w:hAnsi="Garamond"/>
          <w:sz w:val="22"/>
          <w:szCs w:val="22"/>
        </w:rPr>
      </w:pPr>
    </w:p>
    <w:p w:rsidR="002E2481" w:rsidRDefault="002E2481" w:rsidP="002E2481">
      <w:pPr>
        <w:ind w:left="360"/>
        <w:rPr>
          <w:rFonts w:ascii="Garamond" w:hAnsi="Garamond"/>
          <w:b/>
          <w:sz w:val="22"/>
          <w:szCs w:val="22"/>
        </w:rPr>
      </w:pPr>
      <w:r w:rsidRPr="00871127">
        <w:rPr>
          <w:rFonts w:ascii="Garamond" w:hAnsi="Garamond"/>
          <w:b/>
          <w:sz w:val="22"/>
          <w:szCs w:val="22"/>
        </w:rPr>
        <w:t>CR1000</w:t>
      </w:r>
      <w:r w:rsidR="00D123BC">
        <w:rPr>
          <w:rFonts w:ascii="Garamond" w:hAnsi="Garamond"/>
          <w:b/>
          <w:sz w:val="22"/>
          <w:szCs w:val="22"/>
        </w:rPr>
        <w:t xml:space="preserve"> Data Logger</w:t>
      </w:r>
    </w:p>
    <w:p w:rsidR="00D123BC" w:rsidRDefault="00D123BC" w:rsidP="002E2481">
      <w:pPr>
        <w:ind w:left="360"/>
        <w:rPr>
          <w:rFonts w:ascii="Garamond" w:hAnsi="Garamond"/>
          <w:b/>
          <w:sz w:val="22"/>
          <w:szCs w:val="22"/>
        </w:rPr>
      </w:pPr>
      <w:r>
        <w:rPr>
          <w:rFonts w:ascii="Garamond" w:hAnsi="Garamond"/>
          <w:b/>
          <w:sz w:val="22"/>
          <w:szCs w:val="22"/>
        </w:rPr>
        <w:t xml:space="preserve">Serial Number 5083 </w:t>
      </w:r>
    </w:p>
    <w:p w:rsidR="005C5EA9" w:rsidRDefault="005C5EA9" w:rsidP="002E2481">
      <w:pPr>
        <w:ind w:left="360"/>
        <w:rPr>
          <w:rFonts w:ascii="Garamond" w:hAnsi="Garamond"/>
          <w:b/>
          <w:sz w:val="22"/>
          <w:szCs w:val="22"/>
        </w:rPr>
      </w:pPr>
      <w:r>
        <w:rPr>
          <w:rFonts w:ascii="Garamond" w:hAnsi="Garamond"/>
          <w:b/>
          <w:sz w:val="22"/>
          <w:szCs w:val="22"/>
        </w:rPr>
        <w:t>Date of Calibration: 06/05/2006</w:t>
      </w:r>
    </w:p>
    <w:p w:rsidR="00D123BC" w:rsidRDefault="00D123BC" w:rsidP="002E2481">
      <w:pPr>
        <w:ind w:left="360"/>
        <w:rPr>
          <w:rFonts w:ascii="Garamond" w:hAnsi="Garamond"/>
          <w:b/>
          <w:sz w:val="22"/>
          <w:szCs w:val="22"/>
        </w:rPr>
      </w:pPr>
      <w:r>
        <w:rPr>
          <w:rFonts w:ascii="Garamond" w:hAnsi="Garamond"/>
          <w:b/>
          <w:sz w:val="22"/>
          <w:szCs w:val="22"/>
        </w:rPr>
        <w:t>Date of Installation: 01/18/2007</w:t>
      </w:r>
    </w:p>
    <w:p w:rsidR="00D123BC" w:rsidRDefault="00D123BC" w:rsidP="002E2481">
      <w:pPr>
        <w:ind w:left="360"/>
        <w:rPr>
          <w:rFonts w:ascii="Garamond" w:hAnsi="Garamond"/>
          <w:b/>
          <w:sz w:val="22"/>
          <w:szCs w:val="22"/>
        </w:rPr>
      </w:pPr>
    </w:p>
    <w:p w:rsidR="00E369F5" w:rsidRDefault="00E369F5" w:rsidP="002E2481">
      <w:pPr>
        <w:ind w:left="360"/>
        <w:rPr>
          <w:rFonts w:ascii="Garamond" w:hAnsi="Garamond"/>
          <w:b/>
          <w:sz w:val="22"/>
          <w:szCs w:val="22"/>
        </w:rPr>
      </w:pPr>
    </w:p>
    <w:p w:rsidR="00D123BC" w:rsidRDefault="00D123BC" w:rsidP="002E2481">
      <w:pPr>
        <w:ind w:left="360"/>
        <w:rPr>
          <w:rFonts w:ascii="Garamond" w:hAnsi="Garamond"/>
          <w:b/>
          <w:sz w:val="22"/>
          <w:szCs w:val="22"/>
        </w:rPr>
      </w:pPr>
      <w:r>
        <w:rPr>
          <w:rFonts w:ascii="Garamond" w:hAnsi="Garamond"/>
          <w:b/>
          <w:sz w:val="22"/>
          <w:szCs w:val="22"/>
        </w:rPr>
        <w:t>CR1000 Data Logger</w:t>
      </w:r>
    </w:p>
    <w:p w:rsidR="00D123BC" w:rsidRDefault="00D123BC" w:rsidP="002E2481">
      <w:pPr>
        <w:ind w:left="360"/>
        <w:rPr>
          <w:rFonts w:ascii="Garamond" w:hAnsi="Garamond"/>
          <w:b/>
          <w:sz w:val="22"/>
          <w:szCs w:val="22"/>
        </w:rPr>
      </w:pPr>
      <w:r>
        <w:rPr>
          <w:rFonts w:ascii="Garamond" w:hAnsi="Garamond"/>
          <w:b/>
          <w:sz w:val="22"/>
          <w:szCs w:val="22"/>
        </w:rPr>
        <w:t>Serial Number J8743</w:t>
      </w:r>
    </w:p>
    <w:p w:rsidR="005C5EA9" w:rsidRDefault="005C5EA9" w:rsidP="005C5EA9">
      <w:pPr>
        <w:ind w:left="360"/>
        <w:rPr>
          <w:rFonts w:ascii="Garamond" w:hAnsi="Garamond"/>
          <w:b/>
          <w:sz w:val="22"/>
          <w:szCs w:val="22"/>
        </w:rPr>
      </w:pPr>
      <w:r>
        <w:rPr>
          <w:rFonts w:ascii="Garamond" w:hAnsi="Garamond"/>
          <w:b/>
          <w:sz w:val="22"/>
          <w:szCs w:val="22"/>
        </w:rPr>
        <w:t>Date of Calibration: 03/2013</w:t>
      </w:r>
    </w:p>
    <w:p w:rsidR="00D123BC" w:rsidRDefault="00D123BC" w:rsidP="002E2481">
      <w:pPr>
        <w:ind w:left="360"/>
        <w:rPr>
          <w:rFonts w:ascii="Garamond" w:hAnsi="Garamond"/>
          <w:b/>
          <w:sz w:val="22"/>
          <w:szCs w:val="22"/>
        </w:rPr>
      </w:pPr>
      <w:r>
        <w:rPr>
          <w:rFonts w:ascii="Garamond" w:hAnsi="Garamond"/>
          <w:b/>
          <w:sz w:val="22"/>
          <w:szCs w:val="22"/>
        </w:rPr>
        <w:t>Date of Installation: 10/02/2013</w:t>
      </w:r>
    </w:p>
    <w:p w:rsidR="002E2481" w:rsidRDefault="002E2481" w:rsidP="002E2481">
      <w:pPr>
        <w:ind w:left="360"/>
        <w:rPr>
          <w:rFonts w:ascii="Garamond" w:eastAsia="MS Mincho" w:hAnsi="Garamond"/>
          <w:sz w:val="22"/>
          <w:szCs w:val="22"/>
        </w:rPr>
      </w:pPr>
    </w:p>
    <w:p w:rsidR="005C5EA9" w:rsidRDefault="002E2481" w:rsidP="002E2481">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p w:rsidR="005C5EA9" w:rsidRDefault="005C5EA9" w:rsidP="002E2481">
      <w:pPr>
        <w:pStyle w:val="ListParagraph"/>
        <w:ind w:left="360"/>
        <w:rPr>
          <w:rFonts w:ascii="Garamond" w:eastAsia="MS Mincho" w:hAnsi="Garamond"/>
        </w:rPr>
      </w:pPr>
    </w:p>
    <w:p w:rsidR="005C5EA9" w:rsidRPr="00EC2A42" w:rsidRDefault="005C5EA9" w:rsidP="005C5EA9">
      <w:pPr>
        <w:pStyle w:val="ListParagraph"/>
        <w:ind w:left="360"/>
        <w:rPr>
          <w:rFonts w:ascii="Garamond" w:eastAsia="MS Mincho" w:hAnsi="Garamond" w:cs="Times New Roman"/>
        </w:rPr>
      </w:pPr>
      <w:r>
        <w:rPr>
          <w:rFonts w:ascii="Garamond" w:eastAsia="MS Mincho" w:hAnsi="Garamond"/>
        </w:rPr>
        <w:lastRenderedPageBreak/>
        <w:t>OS 24 Installed on 03/19/2012</w:t>
      </w:r>
      <w:r w:rsidRPr="00F23541">
        <w:rPr>
          <w:rFonts w:ascii="Garamond" w:eastAsia="MS Mincho" w:hAnsi="Garamond"/>
        </w:rPr>
        <w:t xml:space="preserve"> </w:t>
      </w:r>
    </w:p>
    <w:p w:rsidR="002E2481" w:rsidRPr="00EC2A42" w:rsidRDefault="00F23541" w:rsidP="002E2481">
      <w:pPr>
        <w:pStyle w:val="ListParagraph"/>
        <w:ind w:left="360"/>
        <w:rPr>
          <w:rFonts w:ascii="Garamond" w:eastAsia="MS Mincho" w:hAnsi="Garamond" w:cs="Times New Roman"/>
        </w:rPr>
      </w:pPr>
      <w:r>
        <w:rPr>
          <w:rFonts w:ascii="Garamond" w:eastAsia="MS Mincho" w:hAnsi="Garamond"/>
        </w:rPr>
        <w:t xml:space="preserve">OS </w:t>
      </w:r>
      <w:r w:rsidRPr="00F23541">
        <w:rPr>
          <w:rFonts w:ascii="Garamond" w:eastAsia="MS Mincho" w:hAnsi="Garamond"/>
        </w:rPr>
        <w:t>26</w:t>
      </w:r>
      <w:r>
        <w:rPr>
          <w:rFonts w:ascii="Garamond" w:eastAsia="MS Mincho" w:hAnsi="Garamond"/>
        </w:rPr>
        <w:t xml:space="preserve"> Installed on 10/03/2013</w:t>
      </w:r>
      <w:r w:rsidRPr="00F23541">
        <w:rPr>
          <w:rFonts w:ascii="Garamond" w:eastAsia="MS Mincho" w:hAnsi="Garamond"/>
        </w:rPr>
        <w:t xml:space="preserve"> </w:t>
      </w:r>
    </w:p>
    <w:p w:rsidR="002E2481" w:rsidRDefault="002E2481" w:rsidP="002E2481">
      <w:pPr>
        <w:ind w:left="360"/>
        <w:rPr>
          <w:rFonts w:ascii="Garamond" w:eastAsia="MS Mincho" w:hAnsi="Garamond"/>
          <w:sz w:val="22"/>
          <w:szCs w:val="22"/>
        </w:rPr>
      </w:pPr>
    </w:p>
    <w:p w:rsidR="00D123BC" w:rsidRDefault="002E2481" w:rsidP="002E2481">
      <w:pPr>
        <w:pStyle w:val="ListParagraph"/>
        <w:ind w:left="36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rsidR="00D123BC" w:rsidRDefault="00D123BC" w:rsidP="002E2481">
      <w:pPr>
        <w:pStyle w:val="ListParagraph"/>
        <w:ind w:left="360"/>
        <w:rPr>
          <w:rFonts w:ascii="Garamond" w:eastAsia="MS Mincho" w:hAnsi="Garamond"/>
        </w:rPr>
      </w:pPr>
    </w:p>
    <w:p w:rsidR="002E2481" w:rsidRDefault="00D123BC" w:rsidP="002E2481">
      <w:pPr>
        <w:pStyle w:val="ListParagraph"/>
        <w:ind w:left="360"/>
        <w:rPr>
          <w:rFonts w:ascii="Garamond" w:eastAsia="MS Mincho" w:hAnsi="Garamond"/>
        </w:rPr>
      </w:pPr>
      <w:r>
        <w:rPr>
          <w:rFonts w:ascii="Garamond" w:eastAsia="MS Mincho" w:hAnsi="Garamond"/>
        </w:rPr>
        <w:t>HUDFSMET_6.0_100311</w:t>
      </w:r>
    </w:p>
    <w:p w:rsidR="00D123BC" w:rsidRDefault="00D123BC" w:rsidP="002E2481">
      <w:pPr>
        <w:pStyle w:val="ListParagraph"/>
        <w:ind w:left="360"/>
        <w:rPr>
          <w:rFonts w:ascii="Garamond" w:eastAsia="MS Mincho" w:hAnsi="Garamond"/>
        </w:rPr>
      </w:pPr>
      <w:r>
        <w:rPr>
          <w:rFonts w:ascii="Garamond" w:eastAsia="MS Mincho" w:hAnsi="Garamond"/>
        </w:rPr>
        <w:t>Dates Used: 10/03/2011- 10/08/2013</w:t>
      </w:r>
    </w:p>
    <w:p w:rsidR="00D123BC" w:rsidRDefault="00D123BC" w:rsidP="002E2481">
      <w:pPr>
        <w:pStyle w:val="ListParagraph"/>
        <w:ind w:left="360"/>
        <w:rPr>
          <w:rFonts w:ascii="Garamond" w:eastAsia="MS Mincho" w:hAnsi="Garamond"/>
        </w:rPr>
      </w:pPr>
    </w:p>
    <w:p w:rsidR="00D123BC" w:rsidRDefault="00D123BC" w:rsidP="002E2481">
      <w:pPr>
        <w:pStyle w:val="ListParagraph"/>
        <w:ind w:left="360"/>
        <w:rPr>
          <w:rFonts w:ascii="Garamond" w:eastAsia="MS Mincho" w:hAnsi="Garamond"/>
        </w:rPr>
      </w:pPr>
      <w:r>
        <w:rPr>
          <w:rFonts w:ascii="Garamond" w:eastAsia="MS Mincho" w:hAnsi="Garamond"/>
        </w:rPr>
        <w:t>HUDFSMET_6.0_100813</w:t>
      </w:r>
    </w:p>
    <w:p w:rsidR="00D123BC" w:rsidRDefault="00D123BC" w:rsidP="002E2481">
      <w:pPr>
        <w:pStyle w:val="ListParagraph"/>
        <w:ind w:left="360"/>
      </w:pPr>
      <w:r>
        <w:t>Dates Used: 10/08/2013 - Current</w:t>
      </w:r>
    </w:p>
    <w:p w:rsidR="00D123BC" w:rsidRDefault="00D123BC" w:rsidP="00F8159F">
      <w:pPr>
        <w:pStyle w:val="HTMLPreformatted"/>
        <w:rPr>
          <w:rFonts w:ascii="Garamond" w:eastAsia="Times New Roman" w:hAnsi="Garamond" w:cs="Times New Roman"/>
          <w:sz w:val="22"/>
          <w:szCs w:val="22"/>
        </w:rPr>
      </w:pPr>
    </w:p>
    <w:p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r w:rsidR="00F8159F" w:rsidRPr="00E87CC3">
        <w:rPr>
          <w:rFonts w:ascii="Garamond" w:hAnsi="Garamond" w:cs="Times New Roman"/>
          <w:sz w:val="22"/>
          <w:szCs w:val="22"/>
        </w:rPr>
        <w:t>List the sampling station, sampling site code, and station code used in the data.</w:t>
      </w:r>
    </w:p>
    <w:p w:rsidR="00F8159F" w:rsidRPr="00E87CC3" w:rsidRDefault="00F8159F" w:rsidP="00F8159F">
      <w:pPr>
        <w:pStyle w:val="HTMLPreformatted"/>
        <w:rPr>
          <w:rFonts w:ascii="Garamond" w:hAnsi="Garamond" w:cs="Times New Roman"/>
          <w:sz w:val="22"/>
          <w:szCs w:val="22"/>
        </w:rPr>
      </w:pPr>
    </w:p>
    <w:p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rsidR="00F8159F" w:rsidRPr="00E87CC3" w:rsidRDefault="00F8159F" w:rsidP="00F8159F">
      <w:pPr>
        <w:ind w:left="360"/>
        <w:rPr>
          <w:rFonts w:ascii="Garamond" w:eastAsia="MS Mincho" w:hAnsi="Garamond"/>
          <w:sz w:val="22"/>
          <w:szCs w:val="22"/>
        </w:rPr>
      </w:pPr>
    </w:p>
    <w:p w:rsidR="00F8159F" w:rsidRPr="00E87CC3" w:rsidRDefault="00614254" w:rsidP="00F8159F">
      <w:pPr>
        <w:ind w:left="360"/>
        <w:rPr>
          <w:rFonts w:ascii="Garamond" w:eastAsia="MS Mincho" w:hAnsi="Garamond"/>
          <w:sz w:val="22"/>
          <w:szCs w:val="22"/>
        </w:rPr>
      </w:pPr>
      <w:r>
        <w:rPr>
          <w:rFonts w:ascii="Garamond" w:eastAsia="MS Mincho" w:hAnsi="Garamond"/>
          <w:sz w:val="22"/>
          <w:szCs w:val="22"/>
        </w:rPr>
        <w:t>Field Station at Tivoli Bays</w:t>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FS</w:t>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hudfsmet</w:t>
      </w:r>
      <w:proofErr w:type="spellEnd"/>
    </w:p>
    <w:p w:rsidR="00F8159F" w:rsidRPr="00E87CC3" w:rsidRDefault="00F8159F" w:rsidP="00F8159F">
      <w:pPr>
        <w:ind w:left="360"/>
        <w:jc w:val="both"/>
        <w:rPr>
          <w:rFonts w:ascii="Garamond" w:eastAsia="MS Mincho" w:hAnsi="Garamond"/>
          <w:sz w:val="22"/>
          <w:szCs w:val="22"/>
        </w:rPr>
      </w:pPr>
    </w:p>
    <w:p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rsidR="00FA571C" w:rsidRPr="004341A7" w:rsidRDefault="00FA571C" w:rsidP="00FA571C">
      <w:pPr>
        <w:pStyle w:val="HTMLPreformatted"/>
        <w:rPr>
          <w:rFonts w:ascii="Garamond" w:hAnsi="Garamond"/>
          <w:bCs/>
          <w:sz w:val="22"/>
          <w:szCs w:val="22"/>
        </w:rPr>
      </w:pPr>
    </w:p>
    <w:p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FA571C" w:rsidRPr="004341A7" w:rsidRDefault="00FA571C" w:rsidP="00FA571C">
      <w:pPr>
        <w:pStyle w:val="HTMLPreformatted"/>
        <w:ind w:left="360" w:right="720"/>
        <w:rPr>
          <w:rFonts w:ascii="Garamond" w:hAnsi="Garamond"/>
          <w:sz w:val="22"/>
          <w:szCs w:val="22"/>
          <w:highlight w:val="yellow"/>
        </w:rPr>
      </w:pPr>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 </w:t>
      </w:r>
      <w:r w:rsidR="00656CD9" w:rsidRPr="004341A7">
        <w:rPr>
          <w:rFonts w:ascii="Garamond" w:hAnsi="Garamond"/>
          <w:i/>
          <w:sz w:val="22"/>
          <w:szCs w:val="22"/>
        </w:rPr>
        <w:t>Open - reserved for later flag</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A571C" w:rsidRPr="004341A7" w:rsidRDefault="00FA571C" w:rsidP="00FA571C">
      <w:pPr>
        <w:pStyle w:val="HTMLPreformatted"/>
        <w:tabs>
          <w:tab w:val="left" w:pos="720"/>
          <w:tab w:val="left" w:pos="1080"/>
        </w:tabs>
        <w:ind w:left="720"/>
        <w:rPr>
          <w:rFonts w:ascii="Garamond" w:hAnsi="Garamond"/>
          <w:sz w:val="22"/>
          <w:szCs w:val="22"/>
        </w:rPr>
      </w:pPr>
    </w:p>
    <w:p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rsidR="00FA571C" w:rsidRPr="00E87CC3" w:rsidRDefault="00FA571C" w:rsidP="00E715AA">
      <w:pPr>
        <w:pStyle w:val="HTMLPreformatted"/>
        <w:rPr>
          <w:rFonts w:ascii="Garamond" w:hAnsi="Garamond"/>
          <w:sz w:val="22"/>
          <w:szCs w:val="22"/>
        </w:rPr>
      </w:pPr>
    </w:p>
    <w:p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rsidR="00FA571C" w:rsidRPr="004341A7" w:rsidRDefault="00FA571C" w:rsidP="00FA571C">
      <w:pPr>
        <w:pStyle w:val="HTMLPreformatted"/>
        <w:ind w:left="360" w:right="360"/>
        <w:rPr>
          <w:rFonts w:ascii="Garamond" w:hAnsi="Garamond"/>
          <w:sz w:val="22"/>
          <w:szCs w:val="22"/>
        </w:rPr>
      </w:pPr>
    </w:p>
    <w:p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lastRenderedPageBreak/>
        <w:tab/>
      </w:r>
      <w:r w:rsidR="00FA571C" w:rsidRPr="004341A7">
        <w:rPr>
          <w:rFonts w:ascii="Garamond" w:hAnsi="Garamond"/>
          <w:sz w:val="22"/>
          <w:szCs w:val="22"/>
        </w:rPr>
        <w:t>General Errors</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Instrument Malfunction</w:t>
      </w:r>
    </w:p>
    <w:p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Instrument Recording Error, Recovered Telemetry Data</w:t>
      </w:r>
    </w:p>
    <w:p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No Instrument Deployed due to Maintenance/Calibration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Instrument Maintenance</w:t>
      </w:r>
    </w:p>
    <w:p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Failure / Low </w:t>
      </w:r>
      <w:smartTag w:uri="urn:schemas-microsoft-com:office:smarttags" w:element="place">
        <w:r w:rsidR="00FA571C" w:rsidRPr="004341A7">
          <w:rPr>
            <w:rFonts w:ascii="Garamond" w:hAnsi="Garamond"/>
            <w:sz w:val="22"/>
            <w:szCs w:val="22"/>
          </w:rPr>
          <w:t>Battery</w:t>
        </w:r>
      </w:smartTag>
    </w:p>
    <w:p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Data Rejected Due to QA/QC Checks</w:t>
      </w:r>
    </w:p>
    <w:p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See Metadata</w:t>
      </w:r>
    </w:p>
    <w:p w:rsidR="00E2303F" w:rsidRDefault="00E2303F" w:rsidP="00E2303F">
      <w:pPr>
        <w:pStyle w:val="BodyText"/>
        <w:tabs>
          <w:tab w:val="left" w:pos="1080"/>
          <w:tab w:val="left" w:pos="1440"/>
          <w:tab w:val="left" w:pos="1980"/>
        </w:tabs>
        <w:ind w:right="720"/>
        <w:rPr>
          <w:rFonts w:ascii="Garamond" w:hAnsi="Garamond"/>
          <w:sz w:val="22"/>
          <w:szCs w:val="22"/>
        </w:rPr>
      </w:pPr>
    </w:p>
    <w:p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4C27DA">
        <w:rPr>
          <w:rFonts w:ascii="Garamond" w:hAnsi="Garamond"/>
          <w:sz w:val="22"/>
          <w:szCs w:val="22"/>
        </w:rPr>
        <w:t>C</w:t>
      </w:r>
      <w:r w:rsidR="004C27DA" w:rsidRPr="00E87CC3">
        <w:rPr>
          <w:rFonts w:ascii="Garamond" w:hAnsi="Garamond"/>
          <w:sz w:val="22"/>
          <w:szCs w:val="22"/>
        </w:rPr>
        <w:t xml:space="preserve">alibration </w:t>
      </w:r>
      <w:r w:rsidR="004C27DA">
        <w:rPr>
          <w:rFonts w:ascii="Garamond" w:hAnsi="Garamond"/>
          <w:sz w:val="22"/>
          <w:szCs w:val="22"/>
        </w:rPr>
        <w:t>C</w:t>
      </w:r>
      <w:r w:rsidR="004C27DA" w:rsidRPr="00E87CC3">
        <w:rPr>
          <w:rFonts w:ascii="Garamond" w:hAnsi="Garamond"/>
          <w:sz w:val="22"/>
          <w:szCs w:val="22"/>
        </w:rPr>
        <w:t>onstant</w:t>
      </w:r>
      <w:r w:rsidR="00856647" w:rsidRPr="00E87CC3">
        <w:rPr>
          <w:rFonts w:ascii="Garamond" w:hAnsi="Garamond"/>
          <w:sz w:val="22"/>
          <w:szCs w:val="22"/>
        </w:rPr>
        <w:t xml:space="preserve">, </w:t>
      </w:r>
      <w:r w:rsidR="004C27DA">
        <w:rPr>
          <w:rFonts w:ascii="Garamond" w:hAnsi="Garamond"/>
          <w:sz w:val="22"/>
          <w:szCs w:val="22"/>
        </w:rPr>
        <w:t>M</w:t>
      </w:r>
      <w:r w:rsidR="004C27DA" w:rsidRPr="00E87CC3">
        <w:rPr>
          <w:rFonts w:ascii="Garamond" w:hAnsi="Garamond"/>
          <w:sz w:val="22"/>
          <w:szCs w:val="22"/>
        </w:rPr>
        <w:t xml:space="preserve">ultiplier </w:t>
      </w:r>
      <w:r w:rsidR="00856647" w:rsidRPr="00E87CC3">
        <w:rPr>
          <w:rFonts w:ascii="Garamond" w:hAnsi="Garamond"/>
          <w:sz w:val="22"/>
          <w:szCs w:val="22"/>
        </w:rPr>
        <w:t xml:space="preserve">or </w:t>
      </w:r>
      <w:r w:rsidR="004C27DA">
        <w:rPr>
          <w:rFonts w:ascii="Garamond" w:hAnsi="Garamond"/>
          <w:sz w:val="22"/>
          <w:szCs w:val="22"/>
        </w:rPr>
        <w:t>O</w:t>
      </w:r>
      <w:r w:rsidR="004C27DA" w:rsidRPr="00E87CC3">
        <w:rPr>
          <w:rFonts w:ascii="Garamond" w:hAnsi="Garamond"/>
          <w:sz w:val="22"/>
          <w:szCs w:val="22"/>
        </w:rPr>
        <w:t>ffset</w:t>
      </w:r>
    </w:p>
    <w:p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sidR="002B2239">
        <w:rPr>
          <w:rFonts w:ascii="Garamond" w:hAnsi="Garamond"/>
          <w:sz w:val="22"/>
          <w:szCs w:val="22"/>
        </w:rPr>
        <w:tab/>
      </w:r>
    </w:p>
    <w:p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4C27DA">
        <w:rPr>
          <w:rFonts w:ascii="Garamond" w:hAnsi="Garamond"/>
          <w:sz w:val="22"/>
          <w:szCs w:val="22"/>
        </w:rPr>
        <w:t>N</w:t>
      </w:r>
      <w:r w:rsidR="004C27DA" w:rsidRPr="00E87CC3">
        <w:rPr>
          <w:rFonts w:ascii="Garamond" w:hAnsi="Garamond"/>
          <w:sz w:val="22"/>
          <w:szCs w:val="22"/>
        </w:rPr>
        <w:t>umber</w:t>
      </w:r>
      <w:r w:rsidR="004C27DA">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U</w:t>
      </w:r>
      <w:r w:rsidR="004C27DA" w:rsidRPr="00E87CC3">
        <w:rPr>
          <w:rFonts w:ascii="Garamond" w:hAnsi="Garamond"/>
          <w:sz w:val="22"/>
          <w:szCs w:val="22"/>
        </w:rPr>
        <w:t xml:space="preserve">nknown </w:t>
      </w:r>
      <w:r w:rsidR="004C27DA">
        <w:rPr>
          <w:rFonts w:ascii="Garamond" w:hAnsi="Garamond"/>
          <w:sz w:val="22"/>
          <w:szCs w:val="22"/>
        </w:rPr>
        <w:t>V</w:t>
      </w:r>
      <w:r w:rsidR="004C27DA" w:rsidRPr="00E87CC3">
        <w:rPr>
          <w:rFonts w:ascii="Garamond" w:hAnsi="Garamond"/>
          <w:sz w:val="22"/>
          <w:szCs w:val="22"/>
        </w:rPr>
        <w:t>alue</w:t>
      </w:r>
    </w:p>
    <w:p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M</w:t>
      </w:r>
      <w:r w:rsidR="004C27DA" w:rsidRPr="00E87CC3">
        <w:rPr>
          <w:rFonts w:ascii="Garamond" w:hAnsi="Garamond"/>
          <w:sz w:val="22"/>
          <w:szCs w:val="22"/>
        </w:rPr>
        <w:t>alfunction</w:t>
      </w:r>
    </w:p>
    <w:p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R</w:t>
      </w:r>
      <w:r w:rsidR="004C27DA" w:rsidRPr="00E87CC3">
        <w:rPr>
          <w:rFonts w:ascii="Garamond" w:hAnsi="Garamond"/>
          <w:sz w:val="22"/>
          <w:szCs w:val="22"/>
        </w:rPr>
        <w:t>emoved</w:t>
      </w:r>
    </w:p>
    <w:p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Acceptable Calibration/Accuracy Error of Sensor</w:t>
      </w:r>
      <w:r w:rsidR="00526F0E" w:rsidRPr="00E87CC3">
        <w:rPr>
          <w:rFonts w:ascii="Garamond" w:hAnsi="Garamond"/>
          <w:sz w:val="22"/>
          <w:szCs w:val="22"/>
        </w:rPr>
        <w:t xml:space="preserve"> </w:t>
      </w:r>
    </w:p>
    <w:p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 xml:space="preserve">Snow </w:t>
      </w:r>
      <w:proofErr w:type="gramStart"/>
      <w:r w:rsidR="002B2239">
        <w:rPr>
          <w:rFonts w:ascii="Garamond" w:hAnsi="Garamond"/>
          <w:sz w:val="22"/>
          <w:szCs w:val="22"/>
        </w:rPr>
        <w:t>melt</w:t>
      </w:r>
      <w:proofErr w:type="gramEnd"/>
      <w:r w:rsidR="002B2239">
        <w:rPr>
          <w:rFonts w:ascii="Garamond" w:hAnsi="Garamond"/>
          <w:sz w:val="22"/>
          <w:szCs w:val="22"/>
        </w:rPr>
        <w:t xml:space="preserve"> from previous snowfall event</w:t>
      </w:r>
    </w:p>
    <w:p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4C27DA">
        <w:rPr>
          <w:rFonts w:ascii="Garamond" w:hAnsi="Garamond"/>
          <w:sz w:val="22"/>
          <w:szCs w:val="22"/>
        </w:rPr>
        <w:t>R</w:t>
      </w:r>
      <w:r w:rsidR="00856647" w:rsidRPr="00E87CC3">
        <w:rPr>
          <w:rFonts w:ascii="Garamond" w:hAnsi="Garamond"/>
          <w:sz w:val="22"/>
          <w:szCs w:val="22"/>
        </w:rPr>
        <w:t xml:space="preserve">ain </w:t>
      </w:r>
      <w:r w:rsidR="004C27DA">
        <w:rPr>
          <w:rFonts w:ascii="Garamond" w:hAnsi="Garamond"/>
          <w:sz w:val="22"/>
          <w:szCs w:val="22"/>
        </w:rPr>
        <w:t>E</w:t>
      </w:r>
      <w:r w:rsidR="00856647" w:rsidRPr="00E87CC3">
        <w:rPr>
          <w:rFonts w:ascii="Garamond" w:hAnsi="Garamond"/>
          <w:sz w:val="22"/>
          <w:szCs w:val="22"/>
        </w:rPr>
        <w:t>vent</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4C27DA">
        <w:rPr>
          <w:rFonts w:ascii="Garamond" w:hAnsi="Garamond"/>
          <w:sz w:val="22"/>
          <w:szCs w:val="22"/>
        </w:rPr>
        <w:t>M</w:t>
      </w:r>
      <w:r w:rsidR="00856647" w:rsidRPr="00E87CC3">
        <w:rPr>
          <w:rFonts w:ascii="Garamond" w:hAnsi="Garamond"/>
          <w:sz w:val="22"/>
          <w:szCs w:val="22"/>
        </w:rPr>
        <w:t>etadata</w:t>
      </w:r>
    </w:p>
    <w:p w:rsidR="009D3E1E" w:rsidRPr="00E87CC3"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856647" w:rsidRDefault="00A17F35"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CVT</w:t>
      </w:r>
      <w:r w:rsidR="002B2239">
        <w:rPr>
          <w:rFonts w:ascii="Garamond" w:hAnsi="Garamond"/>
          <w:sz w:val="22"/>
          <w:szCs w:val="22"/>
        </w:rPr>
        <w:t>*</w:t>
      </w:r>
      <w:r>
        <w:rPr>
          <w:rFonts w:ascii="Garamond" w:hAnsi="Garamond"/>
          <w:sz w:val="22"/>
          <w:szCs w:val="22"/>
        </w:rPr>
        <w:tab/>
        <w:t>Possible Vandalism/Tampering</w:t>
      </w:r>
    </w:p>
    <w:p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A17F35" w:rsidRPr="00E87CC3" w:rsidRDefault="00A17F35" w:rsidP="00856647">
      <w:pPr>
        <w:pStyle w:val="BodyText"/>
        <w:tabs>
          <w:tab w:val="left" w:pos="1062"/>
          <w:tab w:val="left" w:pos="1260"/>
        </w:tabs>
        <w:rPr>
          <w:rFonts w:ascii="Garamond" w:hAnsi="Garamond"/>
          <w:sz w:val="22"/>
          <w:szCs w:val="22"/>
        </w:rPr>
      </w:pPr>
    </w:p>
    <w:p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rsidR="00454653" w:rsidRPr="00E87CC3" w:rsidRDefault="00454653" w:rsidP="002E3B63">
      <w:pPr>
        <w:pStyle w:val="BodyText"/>
        <w:tabs>
          <w:tab w:val="left" w:pos="1062"/>
          <w:tab w:val="left" w:pos="1260"/>
        </w:tabs>
        <w:rPr>
          <w:rFonts w:ascii="Garamond" w:hAnsi="Garamond"/>
          <w:sz w:val="22"/>
          <w:szCs w:val="22"/>
        </w:rPr>
      </w:pPr>
    </w:p>
    <w:p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rsidR="00B4483D" w:rsidRPr="006A1A55" w:rsidRDefault="00B4483D" w:rsidP="006A1A55">
      <w:pPr>
        <w:ind w:left="540"/>
        <w:rPr>
          <w:rFonts w:ascii="Garamond" w:hAnsi="Garamond"/>
          <w:sz w:val="22"/>
          <w:szCs w:val="22"/>
        </w:rPr>
      </w:pPr>
    </w:p>
    <w:p w:rsidR="006A1A55" w:rsidRPr="006A1A55" w:rsidRDefault="006A1A55" w:rsidP="00FA1836">
      <w:pPr>
        <w:ind w:left="540" w:right="90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w:t>
      </w:r>
      <w:proofErr w:type="gramStart"/>
      <w:r w:rsidRPr="006A1A55">
        <w:rPr>
          <w:rFonts w:ascii="Garamond" w:hAnsi="Garamond"/>
          <w:iCs/>
          <w:sz w:val="22"/>
          <w:szCs w:val="22"/>
        </w:rPr>
        <w:t>+/- 2.214 mmoles/m2</w:t>
      </w:r>
      <w:proofErr w:type="gramEnd"/>
      <w:r w:rsidRPr="006A1A55">
        <w:rPr>
          <w:rFonts w:ascii="Garamond" w:hAnsi="Garamond"/>
          <w:iCs/>
          <w:sz w:val="22"/>
          <w:szCs w:val="22"/>
        </w:rPr>
        <w:t xml:space="preserve"> over a 15 minute interval.</w:t>
      </w:r>
    </w:p>
    <w:p w:rsidR="006A1A55" w:rsidRPr="006A1A55" w:rsidRDefault="006A1A55" w:rsidP="00FA1836">
      <w:pPr>
        <w:ind w:left="540" w:right="900"/>
        <w:jc w:val="both"/>
        <w:rPr>
          <w:rFonts w:ascii="Garamond" w:hAnsi="Garamond"/>
          <w:iCs/>
          <w:sz w:val="22"/>
          <w:szCs w:val="22"/>
        </w:rPr>
      </w:pPr>
    </w:p>
    <w:p w:rsidR="006A1A55" w:rsidRDefault="006A1A55" w:rsidP="00FA1836">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p>
    <w:p w:rsidR="00E95AEF" w:rsidRPr="000B1887" w:rsidRDefault="00E95AEF" w:rsidP="00E95AEF">
      <w:pPr>
        <w:spacing w:before="100" w:beforeAutospacing="1" w:after="100" w:afterAutospacing="1"/>
        <w:ind w:left="540"/>
        <w:rPr>
          <w:rFonts w:ascii="Garamond" w:hAnsi="Garamond"/>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w:t>
      </w:r>
      <w:r>
        <w:rPr>
          <w:rFonts w:ascii="Garamond" w:hAnsi="Garamond"/>
          <w:sz w:val="22"/>
          <w:szCs w:val="22"/>
        </w:rPr>
        <w:lastRenderedPageBreak/>
        <w:t xml:space="preserve">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p>
    <w:p w:rsidR="00614254" w:rsidRDefault="00614254" w:rsidP="00614254">
      <w:pPr>
        <w:spacing w:before="100" w:beforeAutospacing="1" w:after="100" w:afterAutospacing="1"/>
        <w:rPr>
          <w:rFonts w:ascii="Garamond" w:hAnsi="Garamond"/>
          <w:b/>
          <w:sz w:val="22"/>
          <w:szCs w:val="22"/>
        </w:rPr>
      </w:pPr>
      <w:r>
        <w:rPr>
          <w:rFonts w:ascii="Garamond" w:hAnsi="Garamond"/>
          <w:b/>
          <w:sz w:val="22"/>
          <w:szCs w:val="22"/>
        </w:rPr>
        <w:t>D</w:t>
      </w:r>
      <w:r w:rsidRPr="006E18E8">
        <w:rPr>
          <w:rFonts w:ascii="Garamond" w:hAnsi="Garamond"/>
          <w:b/>
          <w:sz w:val="22"/>
          <w:szCs w:val="22"/>
        </w:rPr>
        <w:t>ata Coded CRE (Significant Rainfall Events)</w:t>
      </w:r>
    </w:p>
    <w:p w:rsidR="00614254" w:rsidRPr="00BB3849" w:rsidRDefault="00614254" w:rsidP="00614254">
      <w:pPr>
        <w:spacing w:before="100" w:beforeAutospacing="1" w:after="100" w:afterAutospacing="1"/>
        <w:rPr>
          <w:rFonts w:ascii="Garamond" w:hAnsi="Garamond"/>
          <w:sz w:val="22"/>
          <w:szCs w:val="22"/>
        </w:rPr>
      </w:pPr>
      <w:r w:rsidRPr="00BB3849">
        <w:rPr>
          <w:rFonts w:ascii="Garamond" w:hAnsi="Garamond"/>
          <w:sz w:val="22"/>
          <w:szCs w:val="22"/>
        </w:rPr>
        <w:t>5/30/2013 00:00 – 23:45</w:t>
      </w:r>
    </w:p>
    <w:p w:rsidR="00614254" w:rsidRDefault="00614254" w:rsidP="00614254">
      <w:pPr>
        <w:spacing w:before="100" w:beforeAutospacing="1" w:after="100" w:afterAutospacing="1"/>
        <w:rPr>
          <w:rFonts w:ascii="Garamond" w:hAnsi="Garamond"/>
          <w:sz w:val="22"/>
          <w:szCs w:val="22"/>
        </w:rPr>
      </w:pPr>
      <w:r w:rsidRPr="00BB3849">
        <w:rPr>
          <w:rFonts w:ascii="Garamond" w:hAnsi="Garamond"/>
          <w:sz w:val="22"/>
          <w:szCs w:val="22"/>
        </w:rPr>
        <w:t>6/7/2013 00:00 – 23:45</w:t>
      </w:r>
    </w:p>
    <w:p w:rsidR="00614254" w:rsidRPr="00BB3849" w:rsidRDefault="00614254" w:rsidP="00614254">
      <w:pPr>
        <w:spacing w:before="100" w:beforeAutospacing="1" w:after="100" w:afterAutospacing="1"/>
        <w:rPr>
          <w:rFonts w:ascii="Garamond" w:hAnsi="Garamond"/>
          <w:sz w:val="22"/>
          <w:szCs w:val="22"/>
        </w:rPr>
      </w:pPr>
      <w:r>
        <w:rPr>
          <w:rFonts w:ascii="Garamond" w:hAnsi="Garamond"/>
          <w:sz w:val="22"/>
          <w:szCs w:val="22"/>
        </w:rPr>
        <w:t>08/9/2013 00:00 – 23:45</w:t>
      </w:r>
    </w:p>
    <w:p w:rsidR="00614254" w:rsidRDefault="00614254" w:rsidP="00614254">
      <w:pPr>
        <w:spacing w:before="100" w:beforeAutospacing="1" w:after="100" w:afterAutospacing="1"/>
        <w:rPr>
          <w:rFonts w:ascii="Garamond" w:hAnsi="Garamond"/>
          <w:b/>
          <w:sz w:val="22"/>
          <w:szCs w:val="22"/>
        </w:rPr>
      </w:pPr>
      <w:r>
        <w:rPr>
          <w:rFonts w:ascii="Garamond" w:hAnsi="Garamond"/>
          <w:b/>
          <w:sz w:val="22"/>
          <w:szCs w:val="22"/>
        </w:rPr>
        <w:t>Data Coded CSM (See Metadata)</w:t>
      </w:r>
    </w:p>
    <w:p w:rsidR="00614254" w:rsidRPr="00BB3849" w:rsidRDefault="00614254" w:rsidP="00614254">
      <w:pPr>
        <w:rPr>
          <w:rFonts w:ascii="Garamond" w:hAnsi="Garamond"/>
          <w:sz w:val="22"/>
          <w:szCs w:val="22"/>
        </w:rPr>
      </w:pPr>
      <w:r w:rsidRPr="00BB3849">
        <w:rPr>
          <w:rFonts w:ascii="Garamond" w:hAnsi="Garamond"/>
          <w:sz w:val="22"/>
          <w:szCs w:val="22"/>
        </w:rPr>
        <w:t>5/22/2013 10:45 – 6/3/2013 13:45</w:t>
      </w:r>
    </w:p>
    <w:p w:rsidR="00614254" w:rsidRPr="00BB3849" w:rsidRDefault="00614254" w:rsidP="00614254">
      <w:pPr>
        <w:ind w:left="720"/>
        <w:rPr>
          <w:rFonts w:ascii="Garamond" w:hAnsi="Garamond"/>
          <w:sz w:val="22"/>
          <w:szCs w:val="22"/>
        </w:rPr>
      </w:pPr>
      <w:proofErr w:type="gramStart"/>
      <w:r w:rsidRPr="00BB3849">
        <w:rPr>
          <w:rFonts w:ascii="Garamond" w:hAnsi="Garamond"/>
          <w:sz w:val="22"/>
          <w:szCs w:val="22"/>
        </w:rPr>
        <w:t>Relative humidity/Temp.</w:t>
      </w:r>
      <w:proofErr w:type="gramEnd"/>
      <w:r w:rsidRPr="00BB3849">
        <w:rPr>
          <w:rFonts w:ascii="Garamond" w:hAnsi="Garamond"/>
          <w:sz w:val="22"/>
          <w:szCs w:val="22"/>
        </w:rPr>
        <w:t xml:space="preserve"> Sensor malfunctioned due to storm event. New probe was installed on 6/3/2013</w:t>
      </w:r>
    </w:p>
    <w:p w:rsidR="00614254" w:rsidRPr="00BB3849" w:rsidRDefault="00614254" w:rsidP="00614254">
      <w:pPr>
        <w:ind w:left="720"/>
        <w:rPr>
          <w:rFonts w:ascii="Garamond" w:hAnsi="Garamond"/>
          <w:sz w:val="22"/>
          <w:szCs w:val="22"/>
        </w:rPr>
      </w:pPr>
    </w:p>
    <w:p w:rsidR="00614254" w:rsidRPr="00BB3849" w:rsidRDefault="00614254" w:rsidP="00614254">
      <w:pPr>
        <w:rPr>
          <w:rFonts w:ascii="Garamond" w:hAnsi="Garamond"/>
          <w:sz w:val="22"/>
          <w:szCs w:val="22"/>
        </w:rPr>
      </w:pPr>
      <w:r w:rsidRPr="00BB3849">
        <w:rPr>
          <w:rFonts w:ascii="Garamond" w:hAnsi="Garamond"/>
          <w:sz w:val="22"/>
          <w:szCs w:val="22"/>
        </w:rPr>
        <w:t>7/2/2013 13:45</w:t>
      </w:r>
    </w:p>
    <w:p w:rsidR="00614254" w:rsidRPr="00BB3849" w:rsidRDefault="00614254" w:rsidP="00614254">
      <w:pPr>
        <w:ind w:left="720"/>
        <w:rPr>
          <w:rFonts w:ascii="Garamond" w:hAnsi="Garamond"/>
          <w:sz w:val="22"/>
          <w:szCs w:val="22"/>
        </w:rPr>
      </w:pPr>
      <w:r w:rsidRPr="00BB3849">
        <w:rPr>
          <w:rFonts w:ascii="Garamond" w:hAnsi="Garamond"/>
          <w:sz w:val="22"/>
          <w:szCs w:val="22"/>
        </w:rPr>
        <w:t>&lt;1&gt; [SSM] (CSM) Precipitation rain bucket was clogged due to cicadas. Bucket was full; total/cumulative rainfall was suspect.</w:t>
      </w:r>
    </w:p>
    <w:p w:rsidR="00614254" w:rsidRDefault="00614254" w:rsidP="00614254">
      <w:pPr>
        <w:rPr>
          <w:rFonts w:ascii="Garamond" w:hAnsi="Garamond"/>
          <w:sz w:val="22"/>
          <w:szCs w:val="22"/>
        </w:rPr>
      </w:pPr>
    </w:p>
    <w:p w:rsidR="00614254" w:rsidRDefault="00614254" w:rsidP="00614254">
      <w:pPr>
        <w:rPr>
          <w:rFonts w:ascii="Garamond" w:hAnsi="Garamond"/>
          <w:sz w:val="22"/>
          <w:szCs w:val="22"/>
        </w:rPr>
      </w:pPr>
      <w:r>
        <w:rPr>
          <w:rFonts w:ascii="Garamond" w:hAnsi="Garamond"/>
          <w:sz w:val="22"/>
          <w:szCs w:val="22"/>
        </w:rPr>
        <w:t xml:space="preserve">10/2/2013 </w:t>
      </w:r>
    </w:p>
    <w:p w:rsidR="00614254" w:rsidRDefault="00614254" w:rsidP="00614254">
      <w:pPr>
        <w:rPr>
          <w:rFonts w:ascii="Garamond" w:hAnsi="Garamond"/>
          <w:sz w:val="22"/>
          <w:szCs w:val="22"/>
        </w:rPr>
      </w:pPr>
      <w:r>
        <w:rPr>
          <w:rFonts w:ascii="Garamond" w:hAnsi="Garamond"/>
          <w:sz w:val="22"/>
          <w:szCs w:val="22"/>
        </w:rPr>
        <w:tab/>
        <w:t>[GPR] @ 13:30 – 13:45 Program reload was performed, new cr1000 was installed during the process</w:t>
      </w:r>
    </w:p>
    <w:p w:rsidR="00614254" w:rsidRDefault="00614254" w:rsidP="00614254">
      <w:pPr>
        <w:rPr>
          <w:rFonts w:ascii="Garamond" w:hAnsi="Garamond"/>
          <w:sz w:val="22"/>
          <w:szCs w:val="22"/>
        </w:rPr>
      </w:pPr>
      <w:r>
        <w:rPr>
          <w:rFonts w:ascii="Garamond" w:hAnsi="Garamond"/>
          <w:sz w:val="22"/>
          <w:szCs w:val="22"/>
        </w:rPr>
        <w:tab/>
        <w:t>&lt;-2&gt; [GPD] @ 14:00-14:45 new sensors were installed during this time frame, no data was collected.  Old sensors were swapped out and/or calibrated</w:t>
      </w:r>
    </w:p>
    <w:p w:rsidR="00614254" w:rsidRDefault="00614254" w:rsidP="00614254">
      <w:pPr>
        <w:rPr>
          <w:rFonts w:ascii="Garamond" w:hAnsi="Garamond"/>
          <w:sz w:val="22"/>
          <w:szCs w:val="22"/>
        </w:rPr>
      </w:pPr>
    </w:p>
    <w:p w:rsidR="00614254" w:rsidRDefault="00614254" w:rsidP="00614254">
      <w:pPr>
        <w:rPr>
          <w:rFonts w:ascii="Garamond" w:hAnsi="Garamond"/>
          <w:sz w:val="22"/>
          <w:szCs w:val="22"/>
        </w:rPr>
      </w:pPr>
      <w:r>
        <w:rPr>
          <w:rFonts w:ascii="Garamond" w:hAnsi="Garamond"/>
          <w:sz w:val="22"/>
          <w:szCs w:val="22"/>
        </w:rPr>
        <w:t xml:space="preserve">10/2/2013 @ 14:45 – 10/3/2013 @ 10:30 </w:t>
      </w:r>
    </w:p>
    <w:p w:rsidR="00614254" w:rsidRDefault="00614254" w:rsidP="00614254">
      <w:pPr>
        <w:rPr>
          <w:rFonts w:ascii="Garamond" w:hAnsi="Garamond"/>
          <w:sz w:val="22"/>
          <w:szCs w:val="22"/>
        </w:rPr>
      </w:pPr>
      <w:r>
        <w:rPr>
          <w:rFonts w:ascii="Garamond" w:hAnsi="Garamond"/>
          <w:sz w:val="22"/>
          <w:szCs w:val="22"/>
        </w:rPr>
        <w:tab/>
        <w:t>&lt;-3&gt; [SMT</w:t>
      </w:r>
      <w:proofErr w:type="gramStart"/>
      <w:r>
        <w:rPr>
          <w:rFonts w:ascii="Garamond" w:hAnsi="Garamond"/>
          <w:sz w:val="22"/>
          <w:szCs w:val="22"/>
        </w:rPr>
        <w:t>]  A</w:t>
      </w:r>
      <w:proofErr w:type="gramEnd"/>
      <w:r>
        <w:rPr>
          <w:rFonts w:ascii="Garamond" w:hAnsi="Garamond"/>
          <w:sz w:val="22"/>
          <w:szCs w:val="22"/>
        </w:rPr>
        <w:t xml:space="preserve"> new wind sensor was installed during the sensor swap however a mounting issue required that the sensor be deployed temporarily and the accuracy of the data was questionable. The new mount was installed on 10/3/13 and the</w:t>
      </w:r>
      <w:r w:rsidR="00E43F51">
        <w:rPr>
          <w:rFonts w:ascii="Garamond" w:hAnsi="Garamond"/>
          <w:sz w:val="22"/>
          <w:szCs w:val="22"/>
        </w:rPr>
        <w:t>n</w:t>
      </w:r>
      <w:r w:rsidR="006E4E6C">
        <w:rPr>
          <w:rFonts w:ascii="Garamond" w:hAnsi="Garamond"/>
          <w:sz w:val="22"/>
          <w:szCs w:val="22"/>
        </w:rPr>
        <w:t xml:space="preserve"> realigned in the accordance with manufacturers specifications.</w:t>
      </w:r>
    </w:p>
    <w:p w:rsidR="00614254" w:rsidRDefault="00614254" w:rsidP="00614254">
      <w:pPr>
        <w:rPr>
          <w:rFonts w:ascii="Garamond" w:hAnsi="Garamond"/>
          <w:sz w:val="22"/>
          <w:szCs w:val="22"/>
        </w:rPr>
      </w:pPr>
    </w:p>
    <w:p w:rsidR="00614254" w:rsidRDefault="00614254" w:rsidP="00614254">
      <w:pPr>
        <w:rPr>
          <w:rFonts w:ascii="Garamond" w:hAnsi="Garamond"/>
          <w:sz w:val="22"/>
          <w:szCs w:val="22"/>
        </w:rPr>
      </w:pPr>
      <w:r>
        <w:rPr>
          <w:rFonts w:ascii="Garamond" w:hAnsi="Garamond"/>
          <w:sz w:val="22"/>
          <w:szCs w:val="22"/>
        </w:rPr>
        <w:t>10/3/2013 @ 10:30 – 10/08/2013 @ 11:45</w:t>
      </w:r>
    </w:p>
    <w:p w:rsidR="00614254" w:rsidRPr="00DB7567" w:rsidRDefault="00614254" w:rsidP="00614254">
      <w:pPr>
        <w:rPr>
          <w:rFonts w:ascii="Garamond" w:hAnsi="Garamond"/>
          <w:sz w:val="22"/>
          <w:szCs w:val="22"/>
        </w:rPr>
      </w:pPr>
      <w:r>
        <w:rPr>
          <w:rFonts w:ascii="Garamond" w:hAnsi="Garamond"/>
          <w:sz w:val="22"/>
          <w:szCs w:val="22"/>
        </w:rPr>
        <w:tab/>
        <w:t>&lt;-3&gt; [SIC</w:t>
      </w:r>
      <w:proofErr w:type="gramStart"/>
      <w:r>
        <w:rPr>
          <w:rFonts w:ascii="Garamond" w:hAnsi="Garamond"/>
          <w:sz w:val="22"/>
          <w:szCs w:val="22"/>
        </w:rPr>
        <w:t>]  An</w:t>
      </w:r>
      <w:proofErr w:type="gramEnd"/>
      <w:r>
        <w:rPr>
          <w:rFonts w:ascii="Garamond" w:hAnsi="Garamond"/>
          <w:sz w:val="22"/>
          <w:szCs w:val="22"/>
        </w:rPr>
        <w:t xml:space="preserve"> incorrect multiplier was utilized during this period for the new wind sensor.  The multiplier was corrected on 10/08/13.  The interim data as a result </w:t>
      </w:r>
      <w:proofErr w:type="spellStart"/>
      <w:r>
        <w:rPr>
          <w:rFonts w:ascii="Garamond" w:hAnsi="Garamond"/>
          <w:sz w:val="22"/>
          <w:szCs w:val="22"/>
        </w:rPr>
        <w:t>can not</w:t>
      </w:r>
      <w:proofErr w:type="spellEnd"/>
      <w:r>
        <w:rPr>
          <w:rFonts w:ascii="Garamond" w:hAnsi="Garamond"/>
          <w:sz w:val="22"/>
          <w:szCs w:val="22"/>
        </w:rPr>
        <w:t xml:space="preserve"> be considered accurate and is therefore rejected.</w:t>
      </w:r>
    </w:p>
    <w:p w:rsidR="00614254" w:rsidRDefault="00614254" w:rsidP="00614254">
      <w:pPr>
        <w:spacing w:before="100" w:beforeAutospacing="1"/>
        <w:rPr>
          <w:rFonts w:ascii="Garamond" w:hAnsi="Garamond"/>
          <w:sz w:val="22"/>
          <w:szCs w:val="22"/>
        </w:rPr>
      </w:pPr>
      <w:r>
        <w:rPr>
          <w:rFonts w:ascii="Garamond" w:hAnsi="Garamond"/>
          <w:sz w:val="22"/>
          <w:szCs w:val="22"/>
        </w:rPr>
        <w:t>10/08/2013 @ 12:00 – 12/3@ 14:15</w:t>
      </w:r>
    </w:p>
    <w:p w:rsidR="00614254" w:rsidRDefault="00614254" w:rsidP="00614254">
      <w:pPr>
        <w:spacing w:before="100" w:beforeAutospacing="1"/>
        <w:rPr>
          <w:rFonts w:ascii="Garamond" w:hAnsi="Garamond"/>
          <w:sz w:val="22"/>
          <w:szCs w:val="22"/>
        </w:rPr>
      </w:pPr>
      <w:r>
        <w:rPr>
          <w:rFonts w:ascii="Garamond" w:hAnsi="Garamond"/>
          <w:sz w:val="22"/>
          <w:szCs w:val="22"/>
        </w:rPr>
        <w:tab/>
        <w:t xml:space="preserve">&lt;1&gt; CSM </w:t>
      </w:r>
    </w:p>
    <w:p w:rsidR="00614254" w:rsidRPr="00EB1362" w:rsidRDefault="00614254" w:rsidP="00614254">
      <w:pPr>
        <w:spacing w:before="100" w:beforeAutospacing="1"/>
        <w:rPr>
          <w:rFonts w:ascii="Garamond" w:hAnsi="Garamond"/>
          <w:sz w:val="22"/>
          <w:szCs w:val="22"/>
        </w:rPr>
      </w:pPr>
      <w:r>
        <w:rPr>
          <w:rFonts w:ascii="Garamond" w:hAnsi="Garamond"/>
          <w:sz w:val="22"/>
          <w:szCs w:val="22"/>
        </w:rPr>
        <w:tab/>
        <w:t>A</w:t>
      </w:r>
      <w:r w:rsidR="006E4E6C">
        <w:rPr>
          <w:rFonts w:ascii="Garamond" w:hAnsi="Garamond"/>
          <w:sz w:val="22"/>
          <w:szCs w:val="22"/>
        </w:rPr>
        <w:t>n</w:t>
      </w:r>
      <w:r>
        <w:rPr>
          <w:rFonts w:ascii="Garamond" w:hAnsi="Garamond"/>
          <w:sz w:val="22"/>
          <w:szCs w:val="22"/>
        </w:rPr>
        <w:t xml:space="preserve"> </w:t>
      </w:r>
      <w:r w:rsidR="006E4E6C">
        <w:rPr>
          <w:rFonts w:ascii="Garamond" w:hAnsi="Garamond"/>
          <w:sz w:val="22"/>
          <w:szCs w:val="22"/>
        </w:rPr>
        <w:t xml:space="preserve">electrical </w:t>
      </w:r>
      <w:r>
        <w:rPr>
          <w:rFonts w:ascii="Garamond" w:hAnsi="Garamond"/>
          <w:sz w:val="22"/>
          <w:szCs w:val="22"/>
        </w:rPr>
        <w:t>short was discovered in the wiring of the rain gauge.  The rain gauge was repaired and determined to be operational.  The data during the two sampling periods for Total and Cumulative Precipitation should be regarded as suspect, as their validity and accuracy cannot be assured.</w:t>
      </w:r>
    </w:p>
    <w:p w:rsidR="00614254" w:rsidRDefault="00614254" w:rsidP="00614254">
      <w:pPr>
        <w:spacing w:before="100" w:beforeAutospacing="1" w:after="100" w:afterAutospacing="1"/>
        <w:rPr>
          <w:rFonts w:ascii="Garamond" w:hAnsi="Garamond"/>
          <w:sz w:val="22"/>
          <w:szCs w:val="22"/>
        </w:rPr>
      </w:pPr>
      <w:r>
        <w:rPr>
          <w:rFonts w:ascii="Garamond" w:hAnsi="Garamond"/>
          <w:sz w:val="22"/>
          <w:szCs w:val="22"/>
        </w:rPr>
        <w:lastRenderedPageBreak/>
        <w:t xml:space="preserve">Elevated nighttime PAR values were recorded throughout the year.  All nighttime PAR data was compared to sunrise and sunset times as per www.sunrisesunset.com.  </w:t>
      </w:r>
      <w:proofErr w:type="gramStart"/>
      <w:r>
        <w:rPr>
          <w:rFonts w:ascii="Garamond" w:hAnsi="Garamond"/>
          <w:sz w:val="22"/>
          <w:szCs w:val="22"/>
        </w:rPr>
        <w:t>Any values greater than 0.0 were flagged as &lt;1&gt; [SQR] (CSM).</w:t>
      </w:r>
      <w:proofErr w:type="gramEnd"/>
      <w:r>
        <w:rPr>
          <w:rFonts w:ascii="Garamond" w:hAnsi="Garamond"/>
          <w:sz w:val="22"/>
          <w:szCs w:val="22"/>
        </w:rPr>
        <w:t xml:space="preserve">  The values are considered questionable and likely related to colder temperatures and/or higher moisture conditions.  The highest occurrence of these nighttime readings was observed and noted in the winter months.  </w:t>
      </w:r>
    </w:p>
    <w:p w:rsidR="006A1A55" w:rsidRPr="00E87CC3" w:rsidRDefault="006A1A55" w:rsidP="00614254">
      <w:pPr>
        <w:tabs>
          <w:tab w:val="left" w:pos="990"/>
        </w:tabs>
        <w:rPr>
          <w:rFonts w:ascii="Garamond" w:hAnsi="Garamond"/>
          <w:sz w:val="22"/>
          <w:szCs w:val="22"/>
        </w:rPr>
      </w:pPr>
    </w:p>
    <w:sectPr w:rsidR="006A1A55" w:rsidRPr="00E87CC3" w:rsidSect="006A1A55">
      <w:type w:val="continuous"/>
      <w:pgSz w:w="12240" w:h="15840"/>
      <w:pgMar w:top="1440" w:right="23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49C" w:rsidRDefault="0037749C">
      <w:r>
        <w:separator/>
      </w:r>
    </w:p>
  </w:endnote>
  <w:endnote w:type="continuationSeparator" w:id="0">
    <w:p w:rsidR="0037749C" w:rsidRDefault="003774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49C" w:rsidRDefault="0037749C">
      <w:r>
        <w:separator/>
      </w:r>
    </w:p>
  </w:footnote>
  <w:footnote w:type="continuationSeparator" w:id="0">
    <w:p w:rsidR="0037749C" w:rsidRDefault="003774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D26B3"/>
    <w:rsid w:val="00017FD3"/>
    <w:rsid w:val="00020BF6"/>
    <w:rsid w:val="000232FC"/>
    <w:rsid w:val="00045771"/>
    <w:rsid w:val="00053BFE"/>
    <w:rsid w:val="00055D62"/>
    <w:rsid w:val="0005684B"/>
    <w:rsid w:val="00062394"/>
    <w:rsid w:val="000625C9"/>
    <w:rsid w:val="000973AB"/>
    <w:rsid w:val="000B1887"/>
    <w:rsid w:val="000B5147"/>
    <w:rsid w:val="000C57C6"/>
    <w:rsid w:val="000D26B3"/>
    <w:rsid w:val="001115F4"/>
    <w:rsid w:val="001204E9"/>
    <w:rsid w:val="00133622"/>
    <w:rsid w:val="00174690"/>
    <w:rsid w:val="00177DE1"/>
    <w:rsid w:val="001B4D6B"/>
    <w:rsid w:val="001B7BEE"/>
    <w:rsid w:val="001C692A"/>
    <w:rsid w:val="001F30F3"/>
    <w:rsid w:val="00210889"/>
    <w:rsid w:val="00221BC2"/>
    <w:rsid w:val="0023372D"/>
    <w:rsid w:val="00236330"/>
    <w:rsid w:val="00253E78"/>
    <w:rsid w:val="00257EE9"/>
    <w:rsid w:val="00266AE6"/>
    <w:rsid w:val="00296642"/>
    <w:rsid w:val="002B2239"/>
    <w:rsid w:val="002B3344"/>
    <w:rsid w:val="002D5AEE"/>
    <w:rsid w:val="002E2481"/>
    <w:rsid w:val="002E3B63"/>
    <w:rsid w:val="00325C5B"/>
    <w:rsid w:val="00360FBF"/>
    <w:rsid w:val="0036734C"/>
    <w:rsid w:val="0037749C"/>
    <w:rsid w:val="003929C2"/>
    <w:rsid w:val="003A359B"/>
    <w:rsid w:val="003A43B9"/>
    <w:rsid w:val="003A78E2"/>
    <w:rsid w:val="003B2FF5"/>
    <w:rsid w:val="003B4412"/>
    <w:rsid w:val="003D55D0"/>
    <w:rsid w:val="004166C1"/>
    <w:rsid w:val="00423211"/>
    <w:rsid w:val="00424B11"/>
    <w:rsid w:val="0043004C"/>
    <w:rsid w:val="00434D1C"/>
    <w:rsid w:val="00450ED8"/>
    <w:rsid w:val="00454653"/>
    <w:rsid w:val="004A1D11"/>
    <w:rsid w:val="004C0849"/>
    <w:rsid w:val="004C27DA"/>
    <w:rsid w:val="004C5DD5"/>
    <w:rsid w:val="004D5673"/>
    <w:rsid w:val="004D60B7"/>
    <w:rsid w:val="004E41FF"/>
    <w:rsid w:val="00501CD9"/>
    <w:rsid w:val="00526F0E"/>
    <w:rsid w:val="005568C9"/>
    <w:rsid w:val="005866D9"/>
    <w:rsid w:val="005B4A4F"/>
    <w:rsid w:val="005C5EA9"/>
    <w:rsid w:val="005D51A4"/>
    <w:rsid w:val="005F5128"/>
    <w:rsid w:val="005F5E6D"/>
    <w:rsid w:val="00614254"/>
    <w:rsid w:val="00632578"/>
    <w:rsid w:val="00632724"/>
    <w:rsid w:val="00656CD9"/>
    <w:rsid w:val="00681797"/>
    <w:rsid w:val="006A1A55"/>
    <w:rsid w:val="006A1DE6"/>
    <w:rsid w:val="006B1CD7"/>
    <w:rsid w:val="006C1461"/>
    <w:rsid w:val="006E3626"/>
    <w:rsid w:val="006E4E6C"/>
    <w:rsid w:val="00701C4A"/>
    <w:rsid w:val="007129D7"/>
    <w:rsid w:val="00714741"/>
    <w:rsid w:val="00736369"/>
    <w:rsid w:val="00746B3B"/>
    <w:rsid w:val="00761926"/>
    <w:rsid w:val="0078064E"/>
    <w:rsid w:val="007A49DD"/>
    <w:rsid w:val="007B6A88"/>
    <w:rsid w:val="007C7527"/>
    <w:rsid w:val="007E42C3"/>
    <w:rsid w:val="007F13A5"/>
    <w:rsid w:val="007F2DE3"/>
    <w:rsid w:val="00803842"/>
    <w:rsid w:val="0080662B"/>
    <w:rsid w:val="00856647"/>
    <w:rsid w:val="00871127"/>
    <w:rsid w:val="00874E98"/>
    <w:rsid w:val="008A3CCC"/>
    <w:rsid w:val="008A4364"/>
    <w:rsid w:val="008C458C"/>
    <w:rsid w:val="008E0B14"/>
    <w:rsid w:val="00901ACE"/>
    <w:rsid w:val="0093461C"/>
    <w:rsid w:val="00943FB4"/>
    <w:rsid w:val="00950DB0"/>
    <w:rsid w:val="00966985"/>
    <w:rsid w:val="009B75EE"/>
    <w:rsid w:val="009D1D27"/>
    <w:rsid w:val="009D3E1E"/>
    <w:rsid w:val="009D5BBC"/>
    <w:rsid w:val="009D6BA9"/>
    <w:rsid w:val="009E0AB6"/>
    <w:rsid w:val="009E51FF"/>
    <w:rsid w:val="00A0710B"/>
    <w:rsid w:val="00A17F35"/>
    <w:rsid w:val="00A52121"/>
    <w:rsid w:val="00A620BF"/>
    <w:rsid w:val="00A907F1"/>
    <w:rsid w:val="00AA53D4"/>
    <w:rsid w:val="00AD6E00"/>
    <w:rsid w:val="00B00923"/>
    <w:rsid w:val="00B273B0"/>
    <w:rsid w:val="00B3557C"/>
    <w:rsid w:val="00B4483D"/>
    <w:rsid w:val="00B54716"/>
    <w:rsid w:val="00B61DB7"/>
    <w:rsid w:val="00BA441A"/>
    <w:rsid w:val="00BB065F"/>
    <w:rsid w:val="00BB3FA3"/>
    <w:rsid w:val="00BC4430"/>
    <w:rsid w:val="00BC56F9"/>
    <w:rsid w:val="00BE7EFF"/>
    <w:rsid w:val="00C04F24"/>
    <w:rsid w:val="00C074CC"/>
    <w:rsid w:val="00C23244"/>
    <w:rsid w:val="00C235FD"/>
    <w:rsid w:val="00C244A9"/>
    <w:rsid w:val="00C5661E"/>
    <w:rsid w:val="00C56B4B"/>
    <w:rsid w:val="00C6100B"/>
    <w:rsid w:val="00C659B3"/>
    <w:rsid w:val="00C72A17"/>
    <w:rsid w:val="00C80736"/>
    <w:rsid w:val="00C836A9"/>
    <w:rsid w:val="00CC1D81"/>
    <w:rsid w:val="00CC4BF2"/>
    <w:rsid w:val="00CE1C02"/>
    <w:rsid w:val="00CE3454"/>
    <w:rsid w:val="00D00B44"/>
    <w:rsid w:val="00D04865"/>
    <w:rsid w:val="00D123BC"/>
    <w:rsid w:val="00D1458B"/>
    <w:rsid w:val="00D20614"/>
    <w:rsid w:val="00D56FBC"/>
    <w:rsid w:val="00D57BED"/>
    <w:rsid w:val="00D77F86"/>
    <w:rsid w:val="00D94801"/>
    <w:rsid w:val="00DA0087"/>
    <w:rsid w:val="00DA02D1"/>
    <w:rsid w:val="00DA34F8"/>
    <w:rsid w:val="00DB409E"/>
    <w:rsid w:val="00DB6E9F"/>
    <w:rsid w:val="00DC1C56"/>
    <w:rsid w:val="00DE39D0"/>
    <w:rsid w:val="00DF225B"/>
    <w:rsid w:val="00E05218"/>
    <w:rsid w:val="00E13A30"/>
    <w:rsid w:val="00E16F02"/>
    <w:rsid w:val="00E21886"/>
    <w:rsid w:val="00E2303F"/>
    <w:rsid w:val="00E25C96"/>
    <w:rsid w:val="00E369F5"/>
    <w:rsid w:val="00E37627"/>
    <w:rsid w:val="00E42BC4"/>
    <w:rsid w:val="00E43F51"/>
    <w:rsid w:val="00E47CBB"/>
    <w:rsid w:val="00E52273"/>
    <w:rsid w:val="00E52ED6"/>
    <w:rsid w:val="00E54883"/>
    <w:rsid w:val="00E550CD"/>
    <w:rsid w:val="00E715AA"/>
    <w:rsid w:val="00E75D2B"/>
    <w:rsid w:val="00E87CC3"/>
    <w:rsid w:val="00E937A4"/>
    <w:rsid w:val="00E95AEF"/>
    <w:rsid w:val="00EC180A"/>
    <w:rsid w:val="00EC2A42"/>
    <w:rsid w:val="00EC7CF8"/>
    <w:rsid w:val="00EF0740"/>
    <w:rsid w:val="00EF138D"/>
    <w:rsid w:val="00F16125"/>
    <w:rsid w:val="00F23541"/>
    <w:rsid w:val="00F2438F"/>
    <w:rsid w:val="00F35BF0"/>
    <w:rsid w:val="00F365B3"/>
    <w:rsid w:val="00F6153A"/>
    <w:rsid w:val="00F70F52"/>
    <w:rsid w:val="00F8159F"/>
    <w:rsid w:val="00F85ADE"/>
    <w:rsid w:val="00F91B70"/>
    <w:rsid w:val="00F93718"/>
    <w:rsid w:val="00FA1836"/>
    <w:rsid w:val="00FA571C"/>
    <w:rsid w:val="00FB29F7"/>
    <w:rsid w:val="00FD4D17"/>
    <w:rsid w:val="00FF0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2ED6"/>
    <w:rPr>
      <w:sz w:val="24"/>
      <w:szCs w:val="24"/>
    </w:rPr>
  </w:style>
  <w:style w:type="paragraph" w:styleId="Heading1">
    <w:name w:val="heading 1"/>
    <w:basedOn w:val="Normal"/>
    <w:next w:val="Normal"/>
    <w:link w:val="Heading1Char"/>
    <w:qFormat/>
    <w:rsid w:val="00B0092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1C692A"/>
    <w:rPr>
      <w:rFonts w:ascii="Arial Unicode MS" w:eastAsia="Arial Unicode MS" w:hAnsi="Arial Unicode MS" w:cs="Arial Unicode MS"/>
    </w:rPr>
  </w:style>
  <w:style w:type="character" w:customStyle="1" w:styleId="Heading1Char">
    <w:name w:val="Heading 1 Char"/>
    <w:basedOn w:val="DefaultParagraphFont"/>
    <w:link w:val="Heading1"/>
    <w:rsid w:val="00B00923"/>
    <w:rPr>
      <w:rFonts w:ascii="Arial"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f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cgmitche@gw.dec.state.ny.us" TargetMode="External"/><Relationship Id="rId4" Type="http://schemas.openxmlformats.org/officeDocument/2006/relationships/settings" Target="settings.xml"/><Relationship Id="rId9" Type="http://schemas.openxmlformats.org/officeDocument/2006/relationships/hyperlink" Target="mailto:shfernal@gw.dec.state.ny.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CAAC9-9FBA-4424-9E54-1685927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12</Pages>
  <Words>3715</Words>
  <Characters>21181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24847</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Chris</cp:lastModifiedBy>
  <cp:revision>13</cp:revision>
  <cp:lastPrinted>2013-02-07T14:14:00Z</cp:lastPrinted>
  <dcterms:created xsi:type="dcterms:W3CDTF">2014-03-05T14:28:00Z</dcterms:created>
  <dcterms:modified xsi:type="dcterms:W3CDTF">2014-04-08T15:19:00Z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