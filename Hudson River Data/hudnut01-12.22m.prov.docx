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94BF" w14:textId="101451E0" w:rsidR="00A25914" w:rsidRPr="00A85EB7" w:rsidRDefault="008A44B8" w:rsidP="00FD2191">
      <w:pPr>
        <w:pStyle w:val="HTMLPreformatted"/>
        <w:jc w:val="both"/>
        <w:rPr>
          <w:rFonts w:ascii="Garamond" w:hAnsi="Garamond"/>
          <w:sz w:val="22"/>
          <w:szCs w:val="22"/>
        </w:rPr>
      </w:pPr>
      <w:r w:rsidRPr="00A85EB7">
        <w:rPr>
          <w:rFonts w:ascii="Garamond" w:hAnsi="Garamond"/>
          <w:b/>
          <w:sz w:val="22"/>
          <w:szCs w:val="22"/>
        </w:rPr>
        <w:t>Hudson River (HUD)</w:t>
      </w:r>
      <w:r w:rsidR="00A25914" w:rsidRPr="00A85EB7">
        <w:rPr>
          <w:rFonts w:ascii="Garamond" w:hAnsi="Garamond"/>
          <w:sz w:val="22"/>
          <w:szCs w:val="22"/>
        </w:rPr>
        <w:t xml:space="preserve"> </w:t>
      </w:r>
      <w:r w:rsidR="00A25914" w:rsidRPr="00A85EB7">
        <w:rPr>
          <w:rFonts w:ascii="Garamond" w:hAnsi="Garamond"/>
          <w:b/>
          <w:sz w:val="22"/>
          <w:szCs w:val="22"/>
        </w:rPr>
        <w:t>NERR Nutrient Metadata</w:t>
      </w:r>
      <w:r w:rsidR="00A25914" w:rsidRPr="00A85EB7">
        <w:rPr>
          <w:rFonts w:ascii="Garamond" w:hAnsi="Garamond"/>
          <w:sz w:val="22"/>
          <w:szCs w:val="22"/>
        </w:rPr>
        <w:t xml:space="preserve"> </w:t>
      </w:r>
    </w:p>
    <w:p w14:paraId="58DB4D56" w14:textId="77FD4710" w:rsidR="00A25914" w:rsidRPr="00A85EB7" w:rsidRDefault="008A44B8" w:rsidP="00FD2191">
      <w:pPr>
        <w:pStyle w:val="HTMLPreformatted"/>
        <w:jc w:val="both"/>
        <w:rPr>
          <w:rFonts w:ascii="Garamond" w:hAnsi="Garamond"/>
          <w:b/>
          <w:sz w:val="22"/>
          <w:szCs w:val="22"/>
        </w:rPr>
      </w:pPr>
      <w:r w:rsidRPr="00A85EB7">
        <w:rPr>
          <w:rFonts w:ascii="Garamond" w:hAnsi="Garamond"/>
          <w:b/>
          <w:sz w:val="22"/>
          <w:szCs w:val="22"/>
        </w:rPr>
        <w:t>January 1, 2022 – December 31, 2022</w:t>
      </w:r>
    </w:p>
    <w:p w14:paraId="7032AFEF" w14:textId="66CCA6DC" w:rsidR="00A25914" w:rsidRPr="00A85EB7" w:rsidRDefault="00A25914" w:rsidP="00FD2191">
      <w:pPr>
        <w:pStyle w:val="HTMLPreformatted"/>
        <w:jc w:val="both"/>
        <w:rPr>
          <w:rFonts w:ascii="Garamond" w:hAnsi="Garamond"/>
          <w:sz w:val="22"/>
          <w:szCs w:val="22"/>
        </w:rPr>
      </w:pPr>
      <w:r w:rsidRPr="00A85EB7">
        <w:rPr>
          <w:rFonts w:ascii="Garamond" w:hAnsi="Garamond"/>
          <w:b/>
          <w:sz w:val="22"/>
          <w:szCs w:val="22"/>
        </w:rPr>
        <w:t>Latest Update:</w:t>
      </w:r>
      <w:r w:rsidRPr="00A85EB7">
        <w:rPr>
          <w:rFonts w:ascii="Garamond" w:hAnsi="Garamond"/>
          <w:sz w:val="22"/>
          <w:szCs w:val="22"/>
        </w:rPr>
        <w:t xml:space="preserve"> </w:t>
      </w:r>
      <w:r w:rsidR="008A44B8" w:rsidRPr="00A85EB7">
        <w:rPr>
          <w:rFonts w:ascii="Garamond" w:hAnsi="Garamond"/>
          <w:sz w:val="22"/>
          <w:szCs w:val="22"/>
        </w:rPr>
        <w:t xml:space="preserve">June </w:t>
      </w:r>
      <w:ins w:id="0" w:author="Pacella, Christina (DEC)" w:date="2023-06-13T08:08:00Z">
        <w:r w:rsidR="009C6A92">
          <w:rPr>
            <w:rFonts w:ascii="Garamond" w:hAnsi="Garamond"/>
            <w:sz w:val="22"/>
            <w:szCs w:val="22"/>
          </w:rPr>
          <w:t>1</w:t>
        </w:r>
      </w:ins>
      <w:ins w:id="1" w:author="Pacella, Christina (DEC)" w:date="2023-06-14T10:06:00Z">
        <w:r w:rsidR="00B43032">
          <w:rPr>
            <w:rFonts w:ascii="Garamond" w:hAnsi="Garamond"/>
            <w:sz w:val="22"/>
            <w:szCs w:val="22"/>
          </w:rPr>
          <w:t>4</w:t>
        </w:r>
      </w:ins>
      <w:del w:id="2" w:author="Pacella, Christina (DEC)" w:date="2023-06-13T08:08:00Z">
        <w:r w:rsidR="008A44B8" w:rsidRPr="00A85EB7" w:rsidDel="009C6A92">
          <w:rPr>
            <w:rFonts w:ascii="Garamond" w:hAnsi="Garamond"/>
            <w:sz w:val="22"/>
            <w:szCs w:val="22"/>
          </w:rPr>
          <w:delText>9</w:delText>
        </w:r>
      </w:del>
      <w:r w:rsidR="008A44B8" w:rsidRPr="00A85EB7">
        <w:rPr>
          <w:rFonts w:ascii="Garamond" w:hAnsi="Garamond"/>
          <w:sz w:val="22"/>
          <w:szCs w:val="22"/>
        </w:rPr>
        <w:t>, 2023</w:t>
      </w:r>
    </w:p>
    <w:p w14:paraId="63945FE7" w14:textId="77777777" w:rsidR="00187A53" w:rsidRPr="00A85EB7" w:rsidRDefault="00187A53" w:rsidP="00FD2191">
      <w:pPr>
        <w:pStyle w:val="HTMLPreformatted"/>
        <w:jc w:val="both"/>
        <w:rPr>
          <w:rFonts w:ascii="Garamond" w:hAnsi="Garamond"/>
          <w:sz w:val="22"/>
          <w:szCs w:val="22"/>
        </w:rPr>
      </w:pPr>
    </w:p>
    <w:p w14:paraId="4E301954" w14:textId="7748E1D9" w:rsidR="00B4598D" w:rsidRPr="002B220A" w:rsidRDefault="00B4598D" w:rsidP="00FD2191">
      <w:pPr>
        <w:pStyle w:val="HTMLPreformatted"/>
        <w:jc w:val="both"/>
        <w:rPr>
          <w:rFonts w:ascii="Garamond" w:hAnsi="Garamond"/>
          <w:sz w:val="22"/>
          <w:szCs w:val="22"/>
        </w:rPr>
      </w:pPr>
      <w:r w:rsidRPr="00A85EB7">
        <w:rPr>
          <w:rFonts w:ascii="Garamond" w:hAnsi="Garamond"/>
          <w:sz w:val="22"/>
          <w:szCs w:val="22"/>
        </w:rPr>
        <w:t>Note: This is</w:t>
      </w:r>
      <w:r w:rsidR="006D2222" w:rsidRPr="00A85EB7">
        <w:rPr>
          <w:rFonts w:ascii="Garamond" w:hAnsi="Garamond"/>
          <w:sz w:val="22"/>
          <w:szCs w:val="22"/>
        </w:rPr>
        <w:t xml:space="preserve"> a provisional metadata document; it</w:t>
      </w:r>
      <w:r w:rsidRPr="00A85EB7">
        <w:rPr>
          <w:rFonts w:ascii="Garamond" w:hAnsi="Garamond"/>
          <w:sz w:val="22"/>
          <w:szCs w:val="22"/>
        </w:rPr>
        <w:t xml:space="preserve"> has not been authenticated</w:t>
      </w:r>
      <w:r w:rsidR="006D2222" w:rsidRPr="00A85EB7">
        <w:rPr>
          <w:rFonts w:ascii="Garamond" w:hAnsi="Garamond"/>
          <w:sz w:val="22"/>
          <w:szCs w:val="22"/>
        </w:rPr>
        <w:t xml:space="preserve"> as of its download date</w:t>
      </w:r>
      <w:r w:rsidRPr="00A85EB7">
        <w:rPr>
          <w:rFonts w:ascii="Garamond" w:hAnsi="Garamond"/>
          <w:sz w:val="22"/>
          <w:szCs w:val="22"/>
        </w:rPr>
        <w:t>.</w:t>
      </w:r>
      <w:del w:id="3" w:author="Pacella, Christina (DEC)" w:date="2023-06-14T07:33:00Z">
        <w:r w:rsidRPr="00A85EB7" w:rsidDel="00681C76">
          <w:rPr>
            <w:rFonts w:ascii="Garamond" w:hAnsi="Garamond"/>
            <w:sz w:val="22"/>
            <w:szCs w:val="22"/>
          </w:rPr>
          <w:delText xml:space="preserve">  </w:delText>
        </w:r>
      </w:del>
      <w:ins w:id="4" w:author="Pacella, Christina (DEC)" w:date="2023-06-14T07:33:00Z">
        <w:r w:rsidR="00681C76">
          <w:rPr>
            <w:rFonts w:ascii="Garamond" w:hAnsi="Garamond"/>
            <w:sz w:val="22"/>
            <w:szCs w:val="22"/>
          </w:rPr>
          <w:t xml:space="preserve"> </w:t>
        </w:r>
      </w:ins>
      <w:r w:rsidRPr="00A85EB7">
        <w:rPr>
          <w:rFonts w:ascii="Garamond" w:hAnsi="Garamond"/>
          <w:sz w:val="22"/>
          <w:szCs w:val="22"/>
        </w:rPr>
        <w:t xml:space="preserve">Contents of this document are subject to change throughout the QAQC </w:t>
      </w:r>
      <w:del w:id="5" w:author="Pacella, Christina (DEC)" w:date="2023-06-13T08:08:00Z">
        <w:r w:rsidRPr="00A85EB7" w:rsidDel="009C6A92">
          <w:rPr>
            <w:rFonts w:ascii="Garamond" w:hAnsi="Garamond"/>
            <w:sz w:val="22"/>
            <w:szCs w:val="22"/>
          </w:rPr>
          <w:delText>process</w:delText>
        </w:r>
      </w:del>
      <w:ins w:id="6" w:author="Pacella, Christina (DEC)" w:date="2023-06-13T08:08:00Z">
        <w:r w:rsidR="009C6A92" w:rsidRPr="00A85EB7">
          <w:rPr>
            <w:rFonts w:ascii="Garamond" w:hAnsi="Garamond"/>
            <w:sz w:val="22"/>
            <w:szCs w:val="22"/>
          </w:rPr>
          <w:t>process,</w:t>
        </w:r>
      </w:ins>
      <w:r w:rsidRPr="00A85EB7">
        <w:rPr>
          <w:rFonts w:ascii="Garamond" w:hAnsi="Garamond"/>
          <w:sz w:val="22"/>
          <w:szCs w:val="22"/>
        </w:rPr>
        <w:t xml:space="preserve"> and </w:t>
      </w:r>
      <w:r w:rsidR="006D2222" w:rsidRPr="00A85EB7">
        <w:rPr>
          <w:rFonts w:ascii="Garamond" w:hAnsi="Garamond"/>
          <w:sz w:val="22"/>
          <w:szCs w:val="22"/>
        </w:rPr>
        <w:t xml:space="preserve">it </w:t>
      </w:r>
      <w:r w:rsidRPr="00A85EB7">
        <w:rPr>
          <w:rFonts w:ascii="Garamond" w:hAnsi="Garamond"/>
          <w:sz w:val="22"/>
          <w:szCs w:val="22"/>
        </w:rPr>
        <w:t>should not be considered a final record of data documentation until that process is complete.</w:t>
      </w:r>
      <w:del w:id="7" w:author="Pacella, Christina (DEC)" w:date="2023-06-14T07:33:00Z">
        <w:r w:rsidRPr="00A85EB7" w:rsidDel="00681C76">
          <w:rPr>
            <w:rFonts w:ascii="Garamond" w:hAnsi="Garamond"/>
            <w:sz w:val="22"/>
            <w:szCs w:val="22"/>
          </w:rPr>
          <w:delText xml:space="preserve">  </w:delText>
        </w:r>
      </w:del>
      <w:ins w:id="8" w:author="Pacella, Christina (DEC)" w:date="2023-06-14T07:33:00Z">
        <w:r w:rsidR="00681C76">
          <w:rPr>
            <w:rFonts w:ascii="Garamond" w:hAnsi="Garamond"/>
            <w:sz w:val="22"/>
            <w:szCs w:val="22"/>
          </w:rPr>
          <w:t xml:space="preserve"> </w:t>
        </w:r>
      </w:ins>
      <w:r w:rsidRPr="00A85EB7">
        <w:rPr>
          <w:rFonts w:ascii="Garamond" w:hAnsi="Garamond"/>
          <w:sz w:val="22"/>
          <w:szCs w:val="22"/>
        </w:rPr>
        <w:t>Contact the CDMO (</w:t>
      </w:r>
      <w:r w:rsidR="00B43032" w:rsidRPr="00FD2191">
        <w:fldChar w:fldCharType="begin"/>
      </w:r>
      <w:r w:rsidR="00B43032" w:rsidRPr="00A85EB7">
        <w:rPr>
          <w:rFonts w:ascii="Garamond" w:hAnsi="Garamond"/>
          <w:rPrChange w:id="9" w:author="Pacella, Christina (DEC)" w:date="2023-06-13T07:11:00Z">
            <w:rPr/>
          </w:rPrChange>
        </w:rPr>
        <w:instrText xml:space="preserve"> HYPERLINK "mailto:cdmosupport@baruch.sc.edu" </w:instrText>
      </w:r>
      <w:r w:rsidR="00B43032" w:rsidRPr="00FD2191">
        <w:fldChar w:fldCharType="separate"/>
      </w:r>
      <w:r w:rsidR="00FB56AE" w:rsidRPr="00FD2191">
        <w:rPr>
          <w:rStyle w:val="Hyperlink"/>
          <w:rFonts w:ascii="Garamond" w:hAnsi="Garamond"/>
          <w:sz w:val="22"/>
          <w:szCs w:val="22"/>
        </w:rPr>
        <w:t>cdmosupport@baruch.sc.edu</w:t>
      </w:r>
      <w:r w:rsidR="00B43032" w:rsidRPr="00FD2191">
        <w:rPr>
          <w:rStyle w:val="Hyperlink"/>
          <w:rFonts w:ascii="Garamond" w:hAnsi="Garamond"/>
          <w:sz w:val="22"/>
          <w:szCs w:val="22"/>
        </w:rPr>
        <w:fldChar w:fldCharType="end"/>
      </w:r>
      <w:r w:rsidRPr="002B220A">
        <w:rPr>
          <w:rFonts w:ascii="Garamond" w:hAnsi="Garamond"/>
          <w:sz w:val="22"/>
          <w:szCs w:val="22"/>
        </w:rPr>
        <w:t xml:space="preserve">) or </w:t>
      </w:r>
      <w:r w:rsidR="00944877" w:rsidRPr="002B220A">
        <w:rPr>
          <w:rFonts w:ascii="Garamond" w:hAnsi="Garamond"/>
          <w:sz w:val="22"/>
          <w:szCs w:val="22"/>
        </w:rPr>
        <w:t xml:space="preserve">reserve </w:t>
      </w:r>
      <w:r w:rsidRPr="002B220A">
        <w:rPr>
          <w:rFonts w:ascii="Garamond" w:hAnsi="Garamond"/>
          <w:sz w:val="22"/>
          <w:szCs w:val="22"/>
        </w:rPr>
        <w:t>with any additional questions.</w:t>
      </w:r>
    </w:p>
    <w:p w14:paraId="26488163" w14:textId="77777777" w:rsidR="00B4598D" w:rsidRPr="00FD2191" w:rsidRDefault="00B4598D" w:rsidP="00FD2191">
      <w:pPr>
        <w:pStyle w:val="HTMLPreformatted"/>
        <w:jc w:val="both"/>
        <w:rPr>
          <w:rFonts w:ascii="Garamond" w:hAnsi="Garamond"/>
          <w:sz w:val="22"/>
          <w:szCs w:val="22"/>
        </w:rPr>
      </w:pPr>
    </w:p>
    <w:p w14:paraId="46986C96" w14:textId="420D318D" w:rsidR="00A25914" w:rsidRPr="00FD2191" w:rsidRDefault="00A25914" w:rsidP="00FD2191">
      <w:pPr>
        <w:pStyle w:val="HTMLPreformatted"/>
        <w:jc w:val="both"/>
        <w:rPr>
          <w:rFonts w:ascii="Garamond" w:hAnsi="Garamond"/>
          <w:b/>
          <w:bCs/>
          <w:sz w:val="22"/>
          <w:szCs w:val="22"/>
        </w:rPr>
      </w:pPr>
      <w:r w:rsidRPr="00FD2191">
        <w:rPr>
          <w:rFonts w:ascii="Garamond" w:hAnsi="Garamond"/>
          <w:b/>
          <w:bCs/>
          <w:sz w:val="22"/>
          <w:szCs w:val="22"/>
        </w:rPr>
        <w:t>I.</w:t>
      </w:r>
      <w:del w:id="10" w:author="Pacella, Christina (DEC)" w:date="2023-06-14T07:33:00Z">
        <w:r w:rsidRPr="00A85EB7" w:rsidDel="00681C76">
          <w:rPr>
            <w:rFonts w:ascii="Garamond" w:hAnsi="Garamond"/>
            <w:b/>
            <w:bCs/>
            <w:sz w:val="22"/>
            <w:szCs w:val="22"/>
          </w:rPr>
          <w:delText xml:space="preserve">  </w:delText>
        </w:r>
      </w:del>
      <w:ins w:id="11" w:author="Pacella, Christina (DEC)" w:date="2023-06-14T07:33:00Z">
        <w:r w:rsidR="00681C76">
          <w:rPr>
            <w:rFonts w:ascii="Garamond" w:hAnsi="Garamond"/>
            <w:b/>
            <w:bCs/>
            <w:sz w:val="22"/>
            <w:szCs w:val="22"/>
          </w:rPr>
          <w:t xml:space="preserve"> </w:t>
        </w:r>
      </w:ins>
      <w:r w:rsidRPr="00FD2191">
        <w:rPr>
          <w:rFonts w:ascii="Garamond" w:hAnsi="Garamond"/>
          <w:b/>
          <w:bCs/>
          <w:sz w:val="22"/>
          <w:szCs w:val="22"/>
        </w:rPr>
        <w:t>Data Set and Research Descriptors</w:t>
      </w:r>
    </w:p>
    <w:p w14:paraId="608A841E" w14:textId="77777777" w:rsidR="00A25914" w:rsidRPr="00FD2191" w:rsidRDefault="00A25914" w:rsidP="00FD2191">
      <w:pPr>
        <w:pStyle w:val="HTMLPreformatted"/>
        <w:jc w:val="both"/>
        <w:rPr>
          <w:rFonts w:ascii="Garamond" w:hAnsi="Garamond"/>
          <w:sz w:val="22"/>
          <w:szCs w:val="22"/>
        </w:rPr>
      </w:pPr>
    </w:p>
    <w:p w14:paraId="3CFB53A2" w14:textId="0F32C179" w:rsidR="00BD482B" w:rsidRPr="00FD2191" w:rsidRDefault="00A25914" w:rsidP="00FD2191">
      <w:pPr>
        <w:pStyle w:val="HTMLPreformatted"/>
        <w:jc w:val="both"/>
        <w:rPr>
          <w:rFonts w:ascii="Garamond" w:hAnsi="Garamond"/>
          <w:b/>
          <w:bCs/>
          <w:sz w:val="22"/>
          <w:szCs w:val="22"/>
        </w:rPr>
      </w:pPr>
      <w:r w:rsidRPr="00FD2191">
        <w:rPr>
          <w:rFonts w:ascii="Garamond" w:hAnsi="Garamond"/>
          <w:b/>
          <w:bCs/>
          <w:sz w:val="22"/>
          <w:szCs w:val="22"/>
        </w:rPr>
        <w:t>1)</w:t>
      </w:r>
      <w:del w:id="12" w:author="Pacella, Christina (DEC)" w:date="2023-06-14T07:33:00Z">
        <w:r w:rsidRPr="00A85EB7" w:rsidDel="00681C76">
          <w:rPr>
            <w:rFonts w:ascii="Garamond" w:hAnsi="Garamond"/>
            <w:b/>
            <w:bCs/>
            <w:sz w:val="22"/>
            <w:szCs w:val="22"/>
          </w:rPr>
          <w:delText xml:space="preserve">  </w:delText>
        </w:r>
      </w:del>
      <w:ins w:id="13" w:author="Pacella, Christina (DEC)" w:date="2023-06-14T07:33:00Z">
        <w:r w:rsidR="00681C76">
          <w:rPr>
            <w:rFonts w:ascii="Garamond" w:hAnsi="Garamond"/>
            <w:b/>
            <w:bCs/>
            <w:sz w:val="22"/>
            <w:szCs w:val="22"/>
          </w:rPr>
          <w:t xml:space="preserve"> </w:t>
        </w:r>
      </w:ins>
      <w:r w:rsidRPr="00FD2191">
        <w:rPr>
          <w:rFonts w:ascii="Garamond" w:hAnsi="Garamond"/>
          <w:b/>
          <w:bCs/>
          <w:sz w:val="22"/>
          <w:szCs w:val="22"/>
        </w:rPr>
        <w:t>Princip</w:t>
      </w:r>
      <w:r w:rsidR="009D17C5" w:rsidRPr="00FD2191">
        <w:rPr>
          <w:rFonts w:ascii="Garamond" w:hAnsi="Garamond"/>
          <w:b/>
          <w:bCs/>
          <w:sz w:val="22"/>
          <w:szCs w:val="22"/>
        </w:rPr>
        <w:t>al</w:t>
      </w:r>
      <w:r w:rsidRPr="00FD2191">
        <w:rPr>
          <w:rFonts w:ascii="Garamond" w:hAnsi="Garamond"/>
          <w:b/>
          <w:bCs/>
          <w:sz w:val="22"/>
          <w:szCs w:val="22"/>
        </w:rPr>
        <w:t xml:space="preserve"> investigator(s) and contact persons – </w:t>
      </w:r>
    </w:p>
    <w:p w14:paraId="318E9F96" w14:textId="77777777" w:rsidR="003A4A03" w:rsidRPr="00FD2191" w:rsidRDefault="003A4A03" w:rsidP="00FD2191">
      <w:pPr>
        <w:pStyle w:val="PlainText"/>
        <w:numPr>
          <w:ilvl w:val="0"/>
          <w:numId w:val="9"/>
        </w:numPr>
        <w:jc w:val="both"/>
        <w:rPr>
          <w:rFonts w:ascii="Garamond" w:eastAsia="MS Mincho" w:hAnsi="Garamond"/>
          <w:sz w:val="22"/>
          <w:szCs w:val="22"/>
        </w:rPr>
      </w:pPr>
      <w:r w:rsidRPr="00FD2191">
        <w:rPr>
          <w:rFonts w:ascii="Garamond" w:eastAsia="MS Mincho" w:hAnsi="Garamond"/>
          <w:sz w:val="22"/>
          <w:szCs w:val="22"/>
        </w:rPr>
        <w:t>Reserve Contact:</w:t>
      </w:r>
    </w:p>
    <w:p w14:paraId="24279BFF" w14:textId="77777777" w:rsidR="004B1059" w:rsidRPr="00C42A7D" w:rsidRDefault="004B1059" w:rsidP="004B1059">
      <w:pPr>
        <w:ind w:firstLine="720"/>
        <w:rPr>
          <w:rFonts w:ascii="Garamond" w:hAnsi="Garamond"/>
          <w:sz w:val="22"/>
          <w:szCs w:val="22"/>
        </w:rPr>
      </w:pPr>
      <w:r w:rsidRPr="00C42A7D">
        <w:rPr>
          <w:rFonts w:ascii="Garamond" w:hAnsi="Garamond"/>
          <w:sz w:val="22"/>
          <w:szCs w:val="22"/>
        </w:rPr>
        <w:t>Sarah H. Fernald, Research Coordinator/Research Assistant</w:t>
      </w:r>
    </w:p>
    <w:p w14:paraId="1E985909" w14:textId="77777777" w:rsidR="004B1059" w:rsidRPr="00364A0E" w:rsidRDefault="004B1059" w:rsidP="004B1059">
      <w:pPr>
        <w:rPr>
          <w:rStyle w:val="Hyperlink"/>
          <w:rFonts w:ascii="Garamond" w:hAnsi="Garamond"/>
          <w:sz w:val="22"/>
          <w:szCs w:val="22"/>
          <w:lang w:val="fr-FR"/>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gramStart"/>
      <w:r w:rsidRPr="00364A0E">
        <w:rPr>
          <w:rFonts w:ascii="Garamond" w:hAnsi="Garamond"/>
          <w:sz w:val="22"/>
          <w:szCs w:val="22"/>
          <w:lang w:val="fr-FR"/>
        </w:rPr>
        <w:t>Email:</w:t>
      </w:r>
      <w:proofErr w:type="gramEnd"/>
      <w:r w:rsidRPr="00364A0E">
        <w:rPr>
          <w:rFonts w:ascii="Garamond" w:hAnsi="Garamond"/>
          <w:sz w:val="22"/>
          <w:szCs w:val="22"/>
          <w:lang w:val="fr-FR"/>
        </w:rPr>
        <w:t xml:space="preserve"> </w:t>
      </w:r>
      <w:hyperlink r:id="rId7" w:history="1">
        <w:r w:rsidRPr="00364A0E">
          <w:rPr>
            <w:rStyle w:val="Hyperlink"/>
            <w:rFonts w:ascii="Garamond" w:hAnsi="Garamond"/>
            <w:sz w:val="22"/>
            <w:szCs w:val="22"/>
            <w:lang w:val="fr-FR"/>
          </w:rPr>
          <w:t>Sarah.Fernald@dec.ny.gov</w:t>
        </w:r>
      </w:hyperlink>
    </w:p>
    <w:p w14:paraId="559C681D" w14:textId="77777777" w:rsidR="004B1059" w:rsidRPr="00364A0E" w:rsidRDefault="004B1059" w:rsidP="004B1059">
      <w:pPr>
        <w:rPr>
          <w:rFonts w:ascii="Garamond" w:hAnsi="Garamond"/>
          <w:sz w:val="22"/>
          <w:szCs w:val="22"/>
          <w:lang w:val="fr-FR"/>
        </w:rPr>
      </w:pPr>
      <w:r w:rsidRPr="00364A0E">
        <w:rPr>
          <w:rFonts w:ascii="Garamond" w:hAnsi="Garamond"/>
          <w:sz w:val="22"/>
          <w:szCs w:val="22"/>
          <w:lang w:val="fr-FR"/>
        </w:rPr>
        <w:tab/>
      </w:r>
      <w:r w:rsidRPr="00364A0E">
        <w:rPr>
          <w:rFonts w:ascii="Garamond" w:hAnsi="Garamond"/>
          <w:sz w:val="22"/>
          <w:szCs w:val="22"/>
          <w:lang w:val="fr-FR"/>
        </w:rPr>
        <w:tab/>
      </w:r>
      <w:r w:rsidRPr="00364A0E">
        <w:rPr>
          <w:rFonts w:ascii="Garamond" w:hAnsi="Garamond"/>
          <w:sz w:val="22"/>
          <w:szCs w:val="22"/>
          <w:lang w:val="fr-FR"/>
        </w:rPr>
        <w:tab/>
      </w:r>
      <w:proofErr w:type="gramStart"/>
      <w:r w:rsidRPr="00364A0E">
        <w:rPr>
          <w:rFonts w:ascii="Garamond" w:hAnsi="Garamond"/>
          <w:sz w:val="22"/>
          <w:szCs w:val="22"/>
          <w:lang w:val="fr-FR"/>
        </w:rPr>
        <w:t>Phone:</w:t>
      </w:r>
      <w:proofErr w:type="gramEnd"/>
      <w:r w:rsidRPr="00364A0E">
        <w:rPr>
          <w:rFonts w:ascii="Garamond" w:hAnsi="Garamond"/>
          <w:sz w:val="22"/>
          <w:szCs w:val="22"/>
          <w:lang w:val="fr-FR"/>
        </w:rPr>
        <w:t xml:space="preserve"> 845-889-4745 x111</w:t>
      </w:r>
    </w:p>
    <w:p w14:paraId="6C530310" w14:textId="77777777" w:rsidR="004B1059" w:rsidRPr="00364A0E" w:rsidRDefault="004B1059" w:rsidP="004B1059">
      <w:pPr>
        <w:tabs>
          <w:tab w:val="left" w:pos="2190"/>
        </w:tabs>
        <w:rPr>
          <w:rFonts w:ascii="Garamond" w:hAnsi="Garamond"/>
          <w:sz w:val="22"/>
          <w:szCs w:val="22"/>
          <w:lang w:val="fr-FR"/>
        </w:rPr>
      </w:pPr>
      <w:r w:rsidRPr="00364A0E">
        <w:rPr>
          <w:rFonts w:ascii="Garamond" w:hAnsi="Garamond"/>
          <w:sz w:val="22"/>
          <w:szCs w:val="22"/>
          <w:lang w:val="fr-FR"/>
        </w:rPr>
        <w:tab/>
      </w:r>
      <w:proofErr w:type="gramStart"/>
      <w:r w:rsidRPr="00364A0E">
        <w:rPr>
          <w:rFonts w:ascii="Garamond" w:hAnsi="Garamond"/>
          <w:sz w:val="22"/>
          <w:szCs w:val="22"/>
          <w:lang w:val="fr-FR"/>
        </w:rPr>
        <w:t>Fax:</w:t>
      </w:r>
      <w:proofErr w:type="gramEnd"/>
      <w:r w:rsidRPr="00364A0E">
        <w:rPr>
          <w:rFonts w:ascii="Garamond" w:hAnsi="Garamond"/>
          <w:sz w:val="22"/>
          <w:szCs w:val="22"/>
          <w:lang w:val="fr-FR"/>
        </w:rPr>
        <w:t xml:space="preserve"> 845-889-4749</w:t>
      </w:r>
    </w:p>
    <w:p w14:paraId="47A9778B" w14:textId="77777777" w:rsidR="004B1059" w:rsidRPr="00B80B87" w:rsidRDefault="004B1059" w:rsidP="004B1059">
      <w:pPr>
        <w:rPr>
          <w:rFonts w:ascii="Garamond" w:hAnsi="Garamond"/>
          <w:sz w:val="22"/>
          <w:szCs w:val="22"/>
        </w:rPr>
      </w:pPr>
      <w:r w:rsidRPr="00364A0E">
        <w:rPr>
          <w:rFonts w:ascii="Garamond" w:hAnsi="Garamond"/>
          <w:sz w:val="22"/>
          <w:szCs w:val="22"/>
          <w:lang w:val="fr-FR"/>
        </w:rPr>
        <w:tab/>
      </w:r>
      <w:r w:rsidRPr="00B80B87">
        <w:rPr>
          <w:rFonts w:ascii="Garamond" w:hAnsi="Garamond"/>
          <w:sz w:val="22"/>
          <w:szCs w:val="22"/>
        </w:rPr>
        <w:t>Chris Mitchell, Research Assistant</w:t>
      </w:r>
    </w:p>
    <w:p w14:paraId="4B5BFDB7" w14:textId="77777777" w:rsidR="004B1059" w:rsidRDefault="004B1059" w:rsidP="004B1059">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8" w:history="1">
        <w:r w:rsidRPr="00E4578F">
          <w:rPr>
            <w:rStyle w:val="Hyperlink"/>
            <w:rFonts w:ascii="Garamond" w:hAnsi="Garamond"/>
            <w:sz w:val="22"/>
            <w:szCs w:val="22"/>
          </w:rPr>
          <w:t>Christopher.Mitchell@dec.ny.gov</w:t>
        </w:r>
      </w:hyperlink>
    </w:p>
    <w:p w14:paraId="232136BD" w14:textId="77777777" w:rsidR="004B1059" w:rsidRPr="00364A0E" w:rsidRDefault="004B1059" w:rsidP="004B1059">
      <w:pPr>
        <w:rPr>
          <w:rFonts w:ascii="Garamond" w:hAnsi="Garamond"/>
          <w:sz w:val="22"/>
          <w:szCs w:val="22"/>
          <w:lang w:val="fr-FR"/>
        </w:rPr>
      </w:pPr>
      <w:r w:rsidRPr="003715DC">
        <w:tab/>
      </w:r>
      <w:r w:rsidRPr="003715DC">
        <w:tab/>
      </w:r>
      <w:r w:rsidRPr="003715DC">
        <w:tab/>
      </w:r>
      <w:proofErr w:type="gramStart"/>
      <w:r w:rsidRPr="00364A0E">
        <w:rPr>
          <w:rFonts w:ascii="Garamond" w:hAnsi="Garamond"/>
          <w:sz w:val="22"/>
          <w:szCs w:val="22"/>
          <w:lang w:val="fr-FR"/>
        </w:rPr>
        <w:t>Phone:</w:t>
      </w:r>
      <w:proofErr w:type="gramEnd"/>
      <w:r w:rsidRPr="00364A0E">
        <w:rPr>
          <w:rFonts w:ascii="Garamond" w:hAnsi="Garamond"/>
          <w:sz w:val="22"/>
          <w:szCs w:val="22"/>
          <w:lang w:val="fr-FR"/>
        </w:rPr>
        <w:t xml:space="preserve"> 845-889-4745 x119</w:t>
      </w:r>
    </w:p>
    <w:p w14:paraId="4C3DC1A8" w14:textId="77777777" w:rsidR="004B1059" w:rsidRPr="00364A0E" w:rsidRDefault="004B1059" w:rsidP="004B1059">
      <w:pPr>
        <w:tabs>
          <w:tab w:val="left" w:pos="2175"/>
        </w:tabs>
        <w:rPr>
          <w:rFonts w:ascii="Garamond" w:hAnsi="Garamond"/>
          <w:sz w:val="22"/>
          <w:szCs w:val="22"/>
          <w:lang w:val="fr-FR"/>
        </w:rPr>
      </w:pPr>
      <w:r w:rsidRPr="00364A0E">
        <w:rPr>
          <w:rFonts w:ascii="Garamond" w:hAnsi="Garamond"/>
          <w:sz w:val="22"/>
          <w:szCs w:val="22"/>
          <w:lang w:val="fr-FR"/>
        </w:rPr>
        <w:tab/>
      </w:r>
      <w:proofErr w:type="gramStart"/>
      <w:r w:rsidRPr="00364A0E">
        <w:rPr>
          <w:rFonts w:ascii="Garamond" w:hAnsi="Garamond"/>
          <w:sz w:val="22"/>
          <w:szCs w:val="22"/>
          <w:lang w:val="fr-FR"/>
        </w:rPr>
        <w:t>Fax:</w:t>
      </w:r>
      <w:proofErr w:type="gramEnd"/>
      <w:r w:rsidRPr="00364A0E">
        <w:rPr>
          <w:rFonts w:ascii="Garamond" w:hAnsi="Garamond"/>
          <w:sz w:val="22"/>
          <w:szCs w:val="22"/>
          <w:lang w:val="fr-FR"/>
        </w:rPr>
        <w:t xml:space="preserve"> 845-889-4749</w:t>
      </w:r>
    </w:p>
    <w:p w14:paraId="783B316E" w14:textId="77777777" w:rsidR="004B1059" w:rsidRPr="00364A0E" w:rsidRDefault="004B1059" w:rsidP="004B1059">
      <w:pPr>
        <w:tabs>
          <w:tab w:val="left" w:pos="720"/>
        </w:tabs>
        <w:rPr>
          <w:rFonts w:ascii="Garamond" w:hAnsi="Garamond"/>
          <w:sz w:val="22"/>
          <w:szCs w:val="22"/>
          <w:lang w:val="fr-FR"/>
        </w:rPr>
      </w:pPr>
      <w:r w:rsidRPr="00364A0E">
        <w:rPr>
          <w:rFonts w:ascii="Garamond" w:hAnsi="Garamond"/>
          <w:sz w:val="22"/>
          <w:szCs w:val="22"/>
          <w:lang w:val="fr-FR"/>
        </w:rPr>
        <w:tab/>
        <w:t>Christina Pacella, SWMP Technici</w:t>
      </w:r>
      <w:r>
        <w:rPr>
          <w:rFonts w:ascii="Garamond" w:hAnsi="Garamond"/>
          <w:sz w:val="22"/>
          <w:szCs w:val="22"/>
          <w:lang w:val="fr-FR"/>
        </w:rPr>
        <w:t>a</w:t>
      </w:r>
      <w:r w:rsidRPr="00364A0E">
        <w:rPr>
          <w:rFonts w:ascii="Garamond" w:hAnsi="Garamond"/>
          <w:sz w:val="22"/>
          <w:szCs w:val="22"/>
          <w:lang w:val="fr-FR"/>
        </w:rPr>
        <w:t>n</w:t>
      </w:r>
    </w:p>
    <w:p w14:paraId="11E43C47" w14:textId="77777777" w:rsidR="004B1059" w:rsidRPr="00364A0E" w:rsidRDefault="004B1059" w:rsidP="004B1059">
      <w:pPr>
        <w:tabs>
          <w:tab w:val="left" w:pos="720"/>
        </w:tabs>
        <w:rPr>
          <w:rFonts w:ascii="Garamond" w:hAnsi="Garamond"/>
          <w:sz w:val="22"/>
          <w:szCs w:val="22"/>
          <w:lang w:val="fr-FR"/>
        </w:rPr>
      </w:pPr>
      <w:r w:rsidRPr="00364A0E">
        <w:rPr>
          <w:rFonts w:ascii="Garamond" w:hAnsi="Garamond"/>
          <w:sz w:val="22"/>
          <w:szCs w:val="22"/>
          <w:lang w:val="fr-FR"/>
        </w:rPr>
        <w:tab/>
      </w:r>
      <w:r w:rsidRPr="00364A0E">
        <w:rPr>
          <w:rFonts w:ascii="Garamond" w:hAnsi="Garamond"/>
          <w:sz w:val="22"/>
          <w:szCs w:val="22"/>
          <w:lang w:val="fr-FR"/>
        </w:rPr>
        <w:tab/>
      </w:r>
      <w:r w:rsidRPr="00364A0E">
        <w:rPr>
          <w:rFonts w:ascii="Garamond" w:hAnsi="Garamond"/>
          <w:sz w:val="22"/>
          <w:szCs w:val="22"/>
          <w:lang w:val="fr-FR"/>
        </w:rPr>
        <w:tab/>
      </w:r>
      <w:proofErr w:type="gramStart"/>
      <w:r w:rsidRPr="00364A0E">
        <w:rPr>
          <w:rFonts w:ascii="Garamond" w:hAnsi="Garamond"/>
          <w:sz w:val="22"/>
          <w:szCs w:val="22"/>
          <w:lang w:val="fr-FR"/>
        </w:rPr>
        <w:t>Email:</w:t>
      </w:r>
      <w:proofErr w:type="gramEnd"/>
      <w:r w:rsidRPr="00364A0E">
        <w:rPr>
          <w:rFonts w:ascii="Garamond" w:hAnsi="Garamond"/>
          <w:sz w:val="22"/>
          <w:szCs w:val="22"/>
          <w:lang w:val="fr-FR"/>
        </w:rPr>
        <w:t xml:space="preserve"> </w:t>
      </w:r>
      <w:hyperlink r:id="rId9" w:history="1">
        <w:r w:rsidRPr="00364A0E">
          <w:rPr>
            <w:rStyle w:val="Hyperlink"/>
            <w:rFonts w:ascii="Garamond" w:hAnsi="Garamond"/>
            <w:sz w:val="22"/>
            <w:szCs w:val="22"/>
            <w:lang w:val="fr-FR"/>
          </w:rPr>
          <w:t>Christina.Pacella@dec.ny.gov</w:t>
        </w:r>
      </w:hyperlink>
    </w:p>
    <w:p w14:paraId="7BE9383F" w14:textId="77777777" w:rsidR="004B1059" w:rsidRPr="00364A0E" w:rsidRDefault="004B1059" w:rsidP="004B1059">
      <w:pPr>
        <w:tabs>
          <w:tab w:val="left" w:pos="720"/>
        </w:tabs>
        <w:rPr>
          <w:rFonts w:ascii="Garamond" w:hAnsi="Garamond"/>
          <w:sz w:val="22"/>
          <w:szCs w:val="22"/>
          <w:lang w:val="fr-FR"/>
        </w:rPr>
      </w:pPr>
      <w:r w:rsidRPr="00364A0E">
        <w:rPr>
          <w:rFonts w:ascii="Garamond" w:hAnsi="Garamond"/>
          <w:sz w:val="22"/>
          <w:szCs w:val="22"/>
          <w:lang w:val="fr-FR"/>
        </w:rPr>
        <w:tab/>
      </w:r>
      <w:r w:rsidRPr="00364A0E">
        <w:rPr>
          <w:rFonts w:ascii="Garamond" w:hAnsi="Garamond"/>
          <w:sz w:val="22"/>
          <w:szCs w:val="22"/>
          <w:lang w:val="fr-FR"/>
        </w:rPr>
        <w:tab/>
      </w:r>
      <w:r w:rsidRPr="00364A0E">
        <w:rPr>
          <w:rFonts w:ascii="Garamond" w:hAnsi="Garamond"/>
          <w:sz w:val="22"/>
          <w:szCs w:val="22"/>
          <w:lang w:val="fr-FR"/>
        </w:rPr>
        <w:tab/>
      </w:r>
      <w:proofErr w:type="gramStart"/>
      <w:r w:rsidRPr="00364A0E">
        <w:rPr>
          <w:rFonts w:ascii="Garamond" w:hAnsi="Garamond"/>
          <w:sz w:val="22"/>
          <w:szCs w:val="22"/>
          <w:lang w:val="fr-FR"/>
        </w:rPr>
        <w:t>Phone:</w:t>
      </w:r>
      <w:proofErr w:type="gramEnd"/>
      <w:r w:rsidRPr="00364A0E">
        <w:rPr>
          <w:rFonts w:ascii="Garamond" w:hAnsi="Garamond"/>
          <w:sz w:val="22"/>
          <w:szCs w:val="22"/>
          <w:lang w:val="fr-FR"/>
        </w:rPr>
        <w:t xml:space="preserve"> 845-889-4745 x104</w:t>
      </w:r>
    </w:p>
    <w:p w14:paraId="3D1FBB87" w14:textId="77777777" w:rsidR="004B1059" w:rsidRPr="00364A0E" w:rsidRDefault="004B1059" w:rsidP="004B1059">
      <w:pPr>
        <w:tabs>
          <w:tab w:val="left" w:pos="720"/>
        </w:tabs>
        <w:rPr>
          <w:rStyle w:val="Hyperlink"/>
          <w:rFonts w:ascii="Garamond" w:hAnsi="Garamond"/>
          <w:sz w:val="22"/>
          <w:szCs w:val="22"/>
          <w:lang w:val="fr-FR"/>
        </w:rPr>
      </w:pPr>
      <w:r w:rsidRPr="00364A0E">
        <w:rPr>
          <w:rFonts w:ascii="Garamond" w:hAnsi="Garamond"/>
          <w:sz w:val="22"/>
          <w:szCs w:val="22"/>
          <w:lang w:val="fr-FR"/>
        </w:rPr>
        <w:tab/>
      </w:r>
      <w:r w:rsidRPr="00364A0E">
        <w:rPr>
          <w:rFonts w:ascii="Garamond" w:hAnsi="Garamond"/>
          <w:sz w:val="22"/>
          <w:szCs w:val="22"/>
          <w:lang w:val="fr-FR"/>
        </w:rPr>
        <w:tab/>
      </w:r>
      <w:r w:rsidRPr="00364A0E">
        <w:rPr>
          <w:rFonts w:ascii="Garamond" w:hAnsi="Garamond"/>
          <w:sz w:val="22"/>
          <w:szCs w:val="22"/>
          <w:lang w:val="fr-FR"/>
        </w:rPr>
        <w:tab/>
      </w:r>
      <w:proofErr w:type="gramStart"/>
      <w:r w:rsidRPr="00364A0E">
        <w:rPr>
          <w:rFonts w:ascii="Garamond" w:hAnsi="Garamond"/>
          <w:sz w:val="22"/>
          <w:szCs w:val="22"/>
          <w:lang w:val="fr-FR"/>
        </w:rPr>
        <w:t>Fax:</w:t>
      </w:r>
      <w:proofErr w:type="gramEnd"/>
      <w:r w:rsidRPr="00364A0E">
        <w:rPr>
          <w:rFonts w:ascii="Garamond" w:hAnsi="Garamond"/>
          <w:sz w:val="22"/>
          <w:szCs w:val="22"/>
          <w:lang w:val="fr-FR"/>
        </w:rPr>
        <w:t xml:space="preserve"> 845-889-4749</w:t>
      </w:r>
    </w:p>
    <w:p w14:paraId="056A0097" w14:textId="77777777" w:rsidR="004B1059" w:rsidRPr="00C42A7D" w:rsidRDefault="004B1059" w:rsidP="00FD2191">
      <w:pPr>
        <w:ind w:firstLine="720"/>
        <w:rPr>
          <w:rFonts w:ascii="Garamond" w:hAnsi="Garamond"/>
          <w:sz w:val="22"/>
          <w:szCs w:val="22"/>
        </w:rPr>
      </w:pPr>
      <w:r w:rsidRPr="00C42A7D">
        <w:rPr>
          <w:rFonts w:ascii="Garamond" w:hAnsi="Garamond"/>
          <w:sz w:val="22"/>
          <w:szCs w:val="22"/>
        </w:rPr>
        <w:t>Address:</w:t>
      </w:r>
      <w:r w:rsidRPr="00C42A7D">
        <w:rPr>
          <w:rFonts w:ascii="Garamond" w:hAnsi="Garamond"/>
          <w:sz w:val="22"/>
          <w:szCs w:val="22"/>
        </w:rPr>
        <w:tab/>
      </w:r>
    </w:p>
    <w:p w14:paraId="4EA54C77" w14:textId="3AFACBC5" w:rsidR="004B1059" w:rsidRPr="00C42A7D" w:rsidRDefault="004B1059" w:rsidP="004B1059">
      <w:pPr>
        <w:rPr>
          <w:rFonts w:ascii="Garamond" w:hAnsi="Garamond"/>
          <w:sz w:val="22"/>
          <w:szCs w:val="22"/>
        </w:rPr>
      </w:pPr>
      <w:r w:rsidRPr="00C42A7D">
        <w:rPr>
          <w:rFonts w:ascii="Garamond" w:hAnsi="Garamond"/>
          <w:sz w:val="22"/>
          <w:szCs w:val="22"/>
        </w:rPr>
        <w:tab/>
      </w:r>
      <w:r>
        <w:rPr>
          <w:rFonts w:ascii="Garamond" w:hAnsi="Garamond"/>
          <w:sz w:val="22"/>
          <w:szCs w:val="22"/>
        </w:rPr>
        <w:tab/>
      </w:r>
      <w:r w:rsidRPr="00C42A7D">
        <w:rPr>
          <w:rFonts w:ascii="Garamond" w:hAnsi="Garamond"/>
          <w:sz w:val="22"/>
          <w:szCs w:val="22"/>
        </w:rPr>
        <w:t>Hudson River NERR</w:t>
      </w:r>
    </w:p>
    <w:p w14:paraId="36734022" w14:textId="42681497" w:rsidR="004B1059" w:rsidRDefault="004B1059" w:rsidP="004B1059">
      <w:pPr>
        <w:rPr>
          <w:rFonts w:ascii="Garamond" w:hAnsi="Garamond"/>
          <w:sz w:val="22"/>
          <w:szCs w:val="22"/>
        </w:rPr>
      </w:pPr>
      <w:r w:rsidRPr="00C42A7D">
        <w:rPr>
          <w:rFonts w:ascii="Garamond" w:hAnsi="Garamond"/>
          <w:sz w:val="22"/>
          <w:szCs w:val="22"/>
        </w:rPr>
        <w:tab/>
      </w:r>
      <w:r>
        <w:rPr>
          <w:rFonts w:ascii="Garamond" w:hAnsi="Garamond"/>
          <w:sz w:val="22"/>
          <w:szCs w:val="22"/>
        </w:rPr>
        <w:tab/>
        <w:t>Norrie Point Environmental Center</w:t>
      </w:r>
    </w:p>
    <w:p w14:paraId="7E701617" w14:textId="2DEABE65" w:rsidR="004B1059" w:rsidRDefault="004B1059" w:rsidP="004B1059">
      <w:pPr>
        <w:rPr>
          <w:rFonts w:ascii="Garamond" w:hAnsi="Garamond"/>
          <w:sz w:val="22"/>
          <w:szCs w:val="22"/>
        </w:rPr>
      </w:pPr>
      <w:r>
        <w:rPr>
          <w:rFonts w:ascii="Garamond" w:hAnsi="Garamond"/>
          <w:sz w:val="22"/>
          <w:szCs w:val="22"/>
        </w:rPr>
        <w:tab/>
      </w:r>
      <w:r>
        <w:rPr>
          <w:rFonts w:ascii="Garamond" w:hAnsi="Garamond"/>
          <w:sz w:val="22"/>
          <w:szCs w:val="22"/>
        </w:rPr>
        <w:tab/>
        <w:t>256 Norrie Point Way</w:t>
      </w:r>
    </w:p>
    <w:p w14:paraId="2D0C63F9" w14:textId="219704DB" w:rsidR="004B1059" w:rsidRDefault="004B1059" w:rsidP="004B1059">
      <w:pPr>
        <w:rPr>
          <w:rFonts w:ascii="Garamond" w:hAnsi="Garamond"/>
          <w:sz w:val="22"/>
          <w:szCs w:val="22"/>
        </w:rPr>
      </w:pPr>
      <w:r>
        <w:rPr>
          <w:rFonts w:ascii="Garamond" w:hAnsi="Garamond"/>
          <w:sz w:val="22"/>
          <w:szCs w:val="22"/>
        </w:rPr>
        <w:tab/>
      </w:r>
      <w:r>
        <w:rPr>
          <w:rFonts w:ascii="Garamond" w:hAnsi="Garamond"/>
          <w:sz w:val="22"/>
          <w:szCs w:val="22"/>
        </w:rPr>
        <w:tab/>
        <w:t>PO Box 315</w:t>
      </w:r>
    </w:p>
    <w:p w14:paraId="4F64056C" w14:textId="516C1212" w:rsidR="004B1059" w:rsidRPr="00C42A7D" w:rsidRDefault="004B1059" w:rsidP="004B1059">
      <w:pPr>
        <w:rPr>
          <w:rFonts w:ascii="Garamond" w:hAnsi="Garamond"/>
          <w:sz w:val="22"/>
          <w:szCs w:val="22"/>
        </w:rPr>
      </w:pPr>
      <w:r>
        <w:rPr>
          <w:rFonts w:ascii="Garamond" w:hAnsi="Garamond"/>
          <w:sz w:val="22"/>
          <w:szCs w:val="22"/>
        </w:rPr>
        <w:tab/>
      </w:r>
      <w:r>
        <w:rPr>
          <w:rFonts w:ascii="Garamond" w:hAnsi="Garamond"/>
          <w:sz w:val="22"/>
          <w:szCs w:val="22"/>
        </w:rPr>
        <w:tab/>
        <w:t>Staatsburg, NY</w:t>
      </w:r>
      <w:r w:rsidR="00681C76">
        <w:rPr>
          <w:rFonts w:ascii="Garamond" w:hAnsi="Garamond"/>
          <w:sz w:val="22"/>
          <w:szCs w:val="22"/>
        </w:rPr>
        <w:t xml:space="preserve"> </w:t>
      </w:r>
      <w:r>
        <w:rPr>
          <w:rFonts w:ascii="Garamond" w:hAnsi="Garamond"/>
          <w:sz w:val="22"/>
          <w:szCs w:val="22"/>
        </w:rPr>
        <w:t>12580</w:t>
      </w:r>
    </w:p>
    <w:p w14:paraId="521C6435" w14:textId="77777777" w:rsidR="00A25914" w:rsidRPr="007D17D6" w:rsidRDefault="00A25914" w:rsidP="007D17D6">
      <w:pPr>
        <w:pStyle w:val="HTMLPreformatted"/>
        <w:jc w:val="both"/>
        <w:rPr>
          <w:rFonts w:ascii="Garamond" w:hAnsi="Garamond"/>
          <w:sz w:val="22"/>
          <w:szCs w:val="22"/>
        </w:rPr>
      </w:pPr>
    </w:p>
    <w:p w14:paraId="1BD5A607" w14:textId="7FD927DD" w:rsidR="005074E2" w:rsidRPr="00FD2191" w:rsidRDefault="005074E2" w:rsidP="007D17D6">
      <w:pPr>
        <w:pStyle w:val="HTMLPreformatted"/>
        <w:keepNext/>
        <w:jc w:val="both"/>
        <w:rPr>
          <w:rFonts w:ascii="Garamond" w:hAnsi="Garamond"/>
          <w:bCs/>
          <w:sz w:val="22"/>
          <w:szCs w:val="22"/>
        </w:rPr>
      </w:pPr>
      <w:r w:rsidRPr="007D17D6">
        <w:rPr>
          <w:rFonts w:ascii="Garamond" w:hAnsi="Garamond"/>
          <w:b/>
          <w:bCs/>
          <w:sz w:val="22"/>
          <w:szCs w:val="22"/>
        </w:rPr>
        <w:t>2)</w:t>
      </w:r>
      <w:r w:rsidR="00681C76">
        <w:rPr>
          <w:rFonts w:ascii="Garamond" w:hAnsi="Garamond"/>
          <w:b/>
          <w:bCs/>
          <w:sz w:val="22"/>
          <w:szCs w:val="22"/>
        </w:rPr>
        <w:t xml:space="preserve"> </w:t>
      </w:r>
      <w:r w:rsidRPr="00FD2191">
        <w:rPr>
          <w:rFonts w:ascii="Garamond" w:hAnsi="Garamond"/>
          <w:b/>
          <w:bCs/>
          <w:sz w:val="22"/>
          <w:szCs w:val="22"/>
        </w:rPr>
        <w:t>Research objectives</w:t>
      </w:r>
      <w:r w:rsidRPr="00FD2191">
        <w:rPr>
          <w:rFonts w:ascii="Garamond" w:hAnsi="Garamond"/>
          <w:bCs/>
          <w:sz w:val="22"/>
          <w:szCs w:val="22"/>
        </w:rPr>
        <w:t xml:space="preserve"> – </w:t>
      </w:r>
    </w:p>
    <w:p w14:paraId="6B1B9900" w14:textId="77777777" w:rsidR="005074E2" w:rsidRPr="007D17D6" w:rsidRDefault="005074E2" w:rsidP="007D17D6">
      <w:pPr>
        <w:pStyle w:val="HTMLPreformatted"/>
        <w:numPr>
          <w:ilvl w:val="0"/>
          <w:numId w:val="1"/>
        </w:numPr>
        <w:jc w:val="both"/>
        <w:rPr>
          <w:rFonts w:ascii="Garamond" w:eastAsia="MS Mincho" w:hAnsi="Garamond"/>
          <w:sz w:val="22"/>
          <w:szCs w:val="22"/>
        </w:rPr>
      </w:pPr>
      <w:r w:rsidRPr="007D17D6">
        <w:rPr>
          <w:rFonts w:ascii="Garamond" w:hAnsi="Garamond"/>
          <w:sz w:val="22"/>
          <w:szCs w:val="22"/>
        </w:rPr>
        <w:t>Monthly Grab Sampling Program</w:t>
      </w:r>
    </w:p>
    <w:p w14:paraId="1CC993B5" w14:textId="307C098D" w:rsidR="005074E2" w:rsidRPr="007D17D6" w:rsidRDefault="005074E2" w:rsidP="007D17D6">
      <w:pPr>
        <w:pStyle w:val="PlainText"/>
        <w:ind w:left="360" w:firstLine="360"/>
        <w:jc w:val="both"/>
        <w:rPr>
          <w:rFonts w:ascii="Garamond" w:eastAsia="MS Mincho" w:hAnsi="Garamond"/>
          <w:sz w:val="22"/>
          <w:szCs w:val="22"/>
        </w:rPr>
      </w:pPr>
      <w:r w:rsidRPr="007D17D6">
        <w:rPr>
          <w:rFonts w:ascii="Garamond" w:eastAsia="MS Mincho" w:hAnsi="Garamond"/>
          <w:sz w:val="22"/>
          <w:szCs w:val="22"/>
        </w:rPr>
        <w:t xml:space="preserve">The objective of this study is to monitor nutrient concentrations at </w:t>
      </w:r>
      <w:del w:id="14" w:author="Pacella, Christina (DEC)" w:date="2023-06-14T07:49:00Z">
        <w:r w:rsidRPr="007D17D6" w:rsidDel="00BA4DE0">
          <w:rPr>
            <w:rFonts w:ascii="Garamond" w:eastAsia="MS Mincho" w:hAnsi="Garamond"/>
            <w:sz w:val="22"/>
            <w:szCs w:val="22"/>
          </w:rPr>
          <w:delText xml:space="preserve">the </w:delText>
        </w:r>
        <w:r w:rsidR="00410C07" w:rsidRPr="007D17D6" w:rsidDel="00BA4DE0">
          <w:rPr>
            <w:rFonts w:ascii="Garamond" w:eastAsia="MS Mincho" w:hAnsi="Garamond"/>
            <w:sz w:val="22"/>
            <w:szCs w:val="22"/>
          </w:rPr>
          <w:delText>four</w:delText>
        </w:r>
      </w:del>
      <w:ins w:id="15" w:author="Pacella, Christina (DEC)" w:date="2023-06-14T07:49:00Z">
        <w:r w:rsidR="00BA4DE0">
          <w:rPr>
            <w:rFonts w:ascii="Garamond" w:eastAsia="MS Mincho" w:hAnsi="Garamond"/>
            <w:sz w:val="22"/>
            <w:szCs w:val="22"/>
          </w:rPr>
          <w:t>three of the four</w:t>
        </w:r>
      </w:ins>
      <w:r w:rsidRPr="007D17D6">
        <w:rPr>
          <w:rFonts w:ascii="Garamond" w:eastAsia="MS Mincho" w:hAnsi="Garamond"/>
          <w:sz w:val="22"/>
          <w:szCs w:val="22"/>
        </w:rPr>
        <w:t xml:space="preserve"> component</w:t>
      </w:r>
      <w:r w:rsidR="00410C07" w:rsidRPr="007D17D6">
        <w:rPr>
          <w:rFonts w:ascii="Garamond" w:eastAsia="MS Mincho" w:hAnsi="Garamond"/>
          <w:sz w:val="22"/>
          <w:szCs w:val="22"/>
        </w:rPr>
        <w:t xml:space="preserve"> sites</w:t>
      </w:r>
      <w:r w:rsidRPr="007D17D6">
        <w:rPr>
          <w:rFonts w:ascii="Garamond" w:eastAsia="MS Mincho" w:hAnsi="Garamond"/>
          <w:sz w:val="22"/>
          <w:szCs w:val="22"/>
        </w:rPr>
        <w:t xml:space="preserve"> of the Hudson River National Estuarine Research Reserve</w:t>
      </w:r>
      <w:r w:rsidR="00410C07" w:rsidRPr="007D17D6">
        <w:rPr>
          <w:rFonts w:ascii="Garamond" w:eastAsia="MS Mincho" w:hAnsi="Garamond"/>
          <w:sz w:val="22"/>
          <w:szCs w:val="22"/>
        </w:rPr>
        <w:t xml:space="preserve"> (HRNERR</w:t>
      </w:r>
      <w:r w:rsidR="00592C51" w:rsidRPr="007D17D6">
        <w:rPr>
          <w:rFonts w:ascii="Garamond" w:eastAsia="MS Mincho" w:hAnsi="Garamond"/>
          <w:sz w:val="22"/>
          <w:szCs w:val="22"/>
        </w:rPr>
        <w:t>; the Reserve</w:t>
      </w:r>
      <w:r w:rsidR="00410C07" w:rsidRPr="007D17D6">
        <w:rPr>
          <w:rFonts w:ascii="Garamond" w:eastAsia="MS Mincho" w:hAnsi="Garamond"/>
          <w:sz w:val="22"/>
          <w:szCs w:val="22"/>
        </w:rPr>
        <w:t>)</w:t>
      </w:r>
      <w:r w:rsidRPr="007D17D6">
        <w:rPr>
          <w:rFonts w:ascii="Garamond" w:eastAsia="MS Mincho" w:hAnsi="Garamond"/>
          <w:sz w:val="22"/>
          <w:szCs w:val="22"/>
        </w:rPr>
        <w:t>.</w:t>
      </w:r>
      <w:r w:rsidR="00681C76">
        <w:rPr>
          <w:rFonts w:ascii="Garamond" w:eastAsia="MS Mincho" w:hAnsi="Garamond"/>
          <w:sz w:val="22"/>
          <w:szCs w:val="22"/>
        </w:rPr>
        <w:t xml:space="preserve"> </w:t>
      </w:r>
      <w:r w:rsidRPr="00FD2191">
        <w:rPr>
          <w:rFonts w:ascii="Garamond" w:eastAsia="MS Mincho" w:hAnsi="Garamond"/>
          <w:sz w:val="22"/>
          <w:szCs w:val="22"/>
        </w:rPr>
        <w:t xml:space="preserve">Grab samples are taken from </w:t>
      </w:r>
      <w:r w:rsidR="00410C07" w:rsidRPr="00FD2191">
        <w:rPr>
          <w:rFonts w:ascii="Garamond" w:eastAsia="MS Mincho" w:hAnsi="Garamond"/>
          <w:sz w:val="22"/>
          <w:szCs w:val="22"/>
        </w:rPr>
        <w:t>four</w:t>
      </w:r>
      <w:r w:rsidRPr="007D17D6">
        <w:rPr>
          <w:rFonts w:ascii="Garamond" w:eastAsia="MS Mincho" w:hAnsi="Garamond"/>
          <w:sz w:val="22"/>
          <w:szCs w:val="22"/>
        </w:rPr>
        <w:t xml:space="preserve"> freshwater </w:t>
      </w:r>
      <w:r w:rsidR="003A4A03" w:rsidRPr="007D17D6">
        <w:rPr>
          <w:rFonts w:ascii="Garamond" w:eastAsia="MS Mincho" w:hAnsi="Garamond"/>
          <w:sz w:val="22"/>
          <w:szCs w:val="22"/>
        </w:rPr>
        <w:t xml:space="preserve">tidal </w:t>
      </w:r>
      <w:r w:rsidRPr="007D17D6">
        <w:rPr>
          <w:rFonts w:ascii="Garamond" w:eastAsia="MS Mincho" w:hAnsi="Garamond"/>
          <w:sz w:val="22"/>
          <w:szCs w:val="22"/>
        </w:rPr>
        <w:t>locations</w:t>
      </w:r>
      <w:r w:rsidR="00410C07" w:rsidRPr="007D17D6">
        <w:rPr>
          <w:rFonts w:ascii="Garamond" w:eastAsia="MS Mincho" w:hAnsi="Garamond"/>
          <w:sz w:val="22"/>
          <w:szCs w:val="22"/>
        </w:rPr>
        <w:t>;</w:t>
      </w:r>
      <w:r w:rsidR="003A4A03" w:rsidRPr="007D17D6">
        <w:rPr>
          <w:rFonts w:ascii="Garamond" w:eastAsia="MS Mincho" w:hAnsi="Garamond"/>
          <w:sz w:val="22"/>
          <w:szCs w:val="22"/>
        </w:rPr>
        <w:t xml:space="preserve"> Ferry Landing (</w:t>
      </w:r>
      <w:r w:rsidR="00410C07" w:rsidRPr="007D17D6">
        <w:rPr>
          <w:rFonts w:ascii="Garamond" w:eastAsia="MS Mincho" w:hAnsi="Garamond"/>
          <w:sz w:val="22"/>
          <w:szCs w:val="22"/>
        </w:rPr>
        <w:t xml:space="preserve">FL; </w:t>
      </w:r>
      <w:r w:rsidR="00E1622D" w:rsidRPr="007D17D6">
        <w:rPr>
          <w:rFonts w:ascii="Garamond" w:eastAsia="MS Mincho" w:hAnsi="Garamond"/>
          <w:sz w:val="22"/>
          <w:szCs w:val="22"/>
        </w:rPr>
        <w:t xml:space="preserve">Stockport </w:t>
      </w:r>
      <w:ins w:id="16" w:author="Pacella, Christina (DEC)" w:date="2023-06-14T07:50:00Z">
        <w:r w:rsidR="00BA4DE0">
          <w:rPr>
            <w:rFonts w:ascii="Garamond" w:eastAsia="MS Mincho" w:hAnsi="Garamond"/>
            <w:sz w:val="22"/>
            <w:szCs w:val="22"/>
          </w:rPr>
          <w:t xml:space="preserve">Flats </w:t>
        </w:r>
      </w:ins>
      <w:r w:rsidR="00E1622D" w:rsidRPr="007D17D6">
        <w:rPr>
          <w:rFonts w:ascii="Garamond" w:eastAsia="MS Mincho" w:hAnsi="Garamond"/>
          <w:sz w:val="22"/>
          <w:szCs w:val="22"/>
        </w:rPr>
        <w:t>Component</w:t>
      </w:r>
      <w:r w:rsidR="003A4A03" w:rsidRPr="007D17D6">
        <w:rPr>
          <w:rFonts w:ascii="Garamond" w:eastAsia="MS Mincho" w:hAnsi="Garamond"/>
          <w:sz w:val="22"/>
          <w:szCs w:val="22"/>
        </w:rPr>
        <w:t xml:space="preserve">), </w:t>
      </w:r>
      <w:r w:rsidRPr="007D17D6">
        <w:rPr>
          <w:rFonts w:ascii="Garamond" w:eastAsia="MS Mincho" w:hAnsi="Garamond"/>
          <w:sz w:val="22"/>
          <w:szCs w:val="22"/>
        </w:rPr>
        <w:t>Tivoli North Bay and Tivoli South Bay</w:t>
      </w:r>
      <w:r w:rsidR="00B2361F" w:rsidRPr="007D17D6">
        <w:rPr>
          <w:rFonts w:ascii="Garamond" w:eastAsia="MS Mincho" w:hAnsi="Garamond"/>
          <w:sz w:val="22"/>
          <w:szCs w:val="22"/>
        </w:rPr>
        <w:t xml:space="preserve"> (</w:t>
      </w:r>
      <w:r w:rsidR="00410C07" w:rsidRPr="007D17D6">
        <w:rPr>
          <w:rFonts w:ascii="Garamond" w:eastAsia="MS Mincho" w:hAnsi="Garamond"/>
          <w:sz w:val="22"/>
          <w:szCs w:val="22"/>
        </w:rPr>
        <w:t xml:space="preserve">TN and TS, respectively; </w:t>
      </w:r>
      <w:r w:rsidR="00122C7A" w:rsidRPr="007D17D6">
        <w:rPr>
          <w:rFonts w:ascii="Garamond" w:eastAsia="MS Mincho" w:hAnsi="Garamond"/>
          <w:sz w:val="22"/>
          <w:szCs w:val="22"/>
        </w:rPr>
        <w:t>Tivoli Component</w:t>
      </w:r>
      <w:r w:rsidR="00B2361F" w:rsidRPr="007D17D6">
        <w:rPr>
          <w:rFonts w:ascii="Garamond" w:eastAsia="MS Mincho" w:hAnsi="Garamond"/>
          <w:sz w:val="22"/>
          <w:szCs w:val="22"/>
        </w:rPr>
        <w:t>)</w:t>
      </w:r>
      <w:r w:rsidRPr="007D17D6">
        <w:rPr>
          <w:rFonts w:ascii="Garamond" w:eastAsia="MS Mincho" w:hAnsi="Garamond"/>
          <w:sz w:val="22"/>
          <w:szCs w:val="22"/>
        </w:rPr>
        <w:t>,</w:t>
      </w:r>
      <w:r w:rsidR="00B2361F" w:rsidRPr="007D17D6">
        <w:rPr>
          <w:rFonts w:ascii="Garamond" w:eastAsia="MS Mincho" w:hAnsi="Garamond"/>
          <w:sz w:val="22"/>
          <w:szCs w:val="22"/>
        </w:rPr>
        <w:t xml:space="preserve"> and Norrie Point (</w:t>
      </w:r>
      <w:r w:rsidR="00410C07" w:rsidRPr="007D17D6">
        <w:rPr>
          <w:rFonts w:ascii="Garamond" w:eastAsia="MS Mincho" w:hAnsi="Garamond"/>
          <w:sz w:val="22"/>
          <w:szCs w:val="22"/>
        </w:rPr>
        <w:t xml:space="preserve">NP; </w:t>
      </w:r>
      <w:r w:rsidR="003C6285" w:rsidRPr="007D17D6">
        <w:rPr>
          <w:rFonts w:ascii="Garamond" w:eastAsia="MS Mincho" w:hAnsi="Garamond"/>
          <w:sz w:val="22"/>
          <w:szCs w:val="22"/>
        </w:rPr>
        <w:t>Headquarters Location</w:t>
      </w:r>
      <w:r w:rsidR="00B2361F" w:rsidRPr="007D17D6">
        <w:rPr>
          <w:rFonts w:ascii="Garamond" w:eastAsia="MS Mincho" w:hAnsi="Garamond"/>
          <w:sz w:val="22"/>
          <w:szCs w:val="22"/>
        </w:rPr>
        <w:t>)</w:t>
      </w:r>
      <w:r w:rsidRPr="007D17D6">
        <w:rPr>
          <w:rFonts w:ascii="Garamond" w:eastAsia="MS Mincho" w:hAnsi="Garamond"/>
          <w:sz w:val="22"/>
          <w:szCs w:val="22"/>
        </w:rPr>
        <w:t>.</w:t>
      </w:r>
      <w:r w:rsidR="00681C76">
        <w:rPr>
          <w:rFonts w:ascii="Garamond" w:eastAsia="MS Mincho" w:hAnsi="Garamond"/>
          <w:sz w:val="22"/>
          <w:szCs w:val="22"/>
        </w:rPr>
        <w:t xml:space="preserve"> </w:t>
      </w:r>
      <w:r w:rsidRPr="00FD2191">
        <w:rPr>
          <w:rFonts w:ascii="Garamond" w:eastAsia="MS Mincho" w:hAnsi="Garamond"/>
          <w:sz w:val="22"/>
          <w:szCs w:val="22"/>
        </w:rPr>
        <w:t>Grab samples are also collected at Bear Mountain</w:t>
      </w:r>
      <w:r w:rsidR="003C6285" w:rsidRPr="00FD2191">
        <w:rPr>
          <w:rFonts w:ascii="Garamond" w:eastAsia="MS Mincho" w:hAnsi="Garamond"/>
          <w:sz w:val="22"/>
          <w:szCs w:val="22"/>
        </w:rPr>
        <w:t xml:space="preserve"> (</w:t>
      </w:r>
      <w:r w:rsidR="00410C07" w:rsidRPr="00FD2191">
        <w:rPr>
          <w:rFonts w:ascii="Garamond" w:eastAsia="MS Mincho" w:hAnsi="Garamond"/>
          <w:sz w:val="22"/>
          <w:szCs w:val="22"/>
        </w:rPr>
        <w:t xml:space="preserve">BM; </w:t>
      </w:r>
      <w:r w:rsidR="003C6285" w:rsidRPr="007D17D6">
        <w:rPr>
          <w:rFonts w:ascii="Garamond" w:eastAsia="MS Mincho" w:hAnsi="Garamond"/>
          <w:sz w:val="22"/>
          <w:szCs w:val="22"/>
        </w:rPr>
        <w:t>Iona Island Component</w:t>
      </w:r>
      <w:ins w:id="17" w:author="Pacella, Christina (DEC)" w:date="2023-06-14T07:50:00Z">
        <w:r w:rsidR="00BA4DE0">
          <w:rPr>
            <w:rFonts w:ascii="Garamond" w:eastAsia="MS Mincho" w:hAnsi="Garamond"/>
            <w:sz w:val="22"/>
            <w:szCs w:val="22"/>
          </w:rPr>
          <w:t>), which</w:t>
        </w:r>
      </w:ins>
      <w:del w:id="18" w:author="Pacella, Christina (DEC)" w:date="2023-06-14T07:50:00Z">
        <w:r w:rsidR="003C6285" w:rsidRPr="007D17D6" w:rsidDel="00BA4DE0">
          <w:rPr>
            <w:rFonts w:ascii="Garamond" w:eastAsia="MS Mincho" w:hAnsi="Garamond"/>
            <w:sz w:val="22"/>
            <w:szCs w:val="22"/>
          </w:rPr>
          <w:delText>)</w:delText>
        </w:r>
      </w:del>
      <w:del w:id="19" w:author="Pacella, Christina (DEC)" w:date="2023-06-14T07:49:00Z">
        <w:r w:rsidRPr="007D17D6" w:rsidDel="00BA4DE0">
          <w:rPr>
            <w:rFonts w:ascii="Garamond" w:eastAsia="MS Mincho" w:hAnsi="Garamond"/>
            <w:sz w:val="22"/>
            <w:szCs w:val="22"/>
          </w:rPr>
          <w:delText>,</w:delText>
        </w:r>
        <w:r w:rsidR="003C6285" w:rsidRPr="007D17D6" w:rsidDel="00BA4DE0">
          <w:rPr>
            <w:rFonts w:ascii="Garamond" w:eastAsia="MS Mincho" w:hAnsi="Garamond"/>
            <w:sz w:val="22"/>
            <w:szCs w:val="22"/>
          </w:rPr>
          <w:delText xml:space="preserve"> </w:delText>
        </w:r>
        <w:r w:rsidR="003C6285" w:rsidRPr="007D17D6" w:rsidDel="00BA4DE0">
          <w:rPr>
            <w:rFonts w:ascii="Garamond" w:eastAsia="MS Mincho" w:hAnsi="Garamond"/>
            <w:sz w:val="22"/>
            <w:szCs w:val="22"/>
            <w:highlight w:val="magenta"/>
          </w:rPr>
          <w:delText>and Piermont Pier (</w:delText>
        </w:r>
        <w:r w:rsidR="00410C07" w:rsidRPr="007D17D6" w:rsidDel="00BA4DE0">
          <w:rPr>
            <w:rFonts w:ascii="Garamond" w:eastAsia="MS Mincho" w:hAnsi="Garamond"/>
            <w:sz w:val="22"/>
            <w:szCs w:val="22"/>
            <w:highlight w:val="magenta"/>
          </w:rPr>
          <w:delText xml:space="preserve">PP; </w:delText>
        </w:r>
        <w:r w:rsidR="003C6285" w:rsidRPr="007D17D6" w:rsidDel="00BA4DE0">
          <w:rPr>
            <w:rFonts w:ascii="Garamond" w:eastAsia="MS Mincho" w:hAnsi="Garamond"/>
            <w:sz w:val="22"/>
            <w:szCs w:val="22"/>
            <w:highlight w:val="magenta"/>
          </w:rPr>
          <w:delText>Piermont</w:delText>
        </w:r>
        <w:r w:rsidR="0064689A" w:rsidRPr="007D17D6" w:rsidDel="00BA4DE0">
          <w:rPr>
            <w:rFonts w:ascii="Garamond" w:eastAsia="MS Mincho" w:hAnsi="Garamond"/>
            <w:sz w:val="22"/>
            <w:szCs w:val="22"/>
            <w:highlight w:val="magenta"/>
          </w:rPr>
          <w:delText xml:space="preserve"> Marsh Component</w:delText>
        </w:r>
        <w:r w:rsidR="0064689A" w:rsidRPr="007D17D6" w:rsidDel="00BA4DE0">
          <w:rPr>
            <w:rFonts w:ascii="Garamond" w:eastAsia="MS Mincho" w:hAnsi="Garamond"/>
            <w:sz w:val="22"/>
            <w:szCs w:val="22"/>
          </w:rPr>
          <w:delText>)</w:delText>
        </w:r>
        <w:r w:rsidRPr="007D17D6" w:rsidDel="00BA4DE0">
          <w:rPr>
            <w:rFonts w:ascii="Garamond" w:eastAsia="MS Mincho" w:hAnsi="Garamond"/>
            <w:sz w:val="22"/>
            <w:szCs w:val="22"/>
          </w:rPr>
          <w:delText xml:space="preserve"> the</w:delText>
        </w:r>
      </w:del>
      <w:del w:id="20" w:author="Pacella, Christina (DEC)" w:date="2023-06-14T07:50:00Z">
        <w:r w:rsidRPr="007D17D6" w:rsidDel="00BA4DE0">
          <w:rPr>
            <w:rFonts w:ascii="Garamond" w:eastAsia="MS Mincho" w:hAnsi="Garamond"/>
            <w:sz w:val="22"/>
            <w:szCs w:val="22"/>
          </w:rPr>
          <w:delText xml:space="preserve"> </w:delText>
        </w:r>
        <w:r w:rsidR="0064689A" w:rsidRPr="007D17D6" w:rsidDel="00BA4DE0">
          <w:rPr>
            <w:rFonts w:ascii="Garamond" w:eastAsia="MS Mincho" w:hAnsi="Garamond"/>
            <w:sz w:val="22"/>
            <w:szCs w:val="22"/>
          </w:rPr>
          <w:delText xml:space="preserve">Bear Mountain </w:delText>
        </w:r>
        <w:r w:rsidRPr="007D17D6" w:rsidDel="00BA4DE0">
          <w:rPr>
            <w:rFonts w:ascii="Garamond" w:eastAsia="MS Mincho" w:hAnsi="Garamond"/>
            <w:sz w:val="22"/>
            <w:szCs w:val="22"/>
          </w:rPr>
          <w:delText>station</w:delText>
        </w:r>
      </w:del>
      <w:r w:rsidRPr="007D17D6">
        <w:rPr>
          <w:rFonts w:ascii="Garamond" w:eastAsia="MS Mincho" w:hAnsi="Garamond"/>
          <w:sz w:val="22"/>
          <w:szCs w:val="22"/>
        </w:rPr>
        <w:t xml:space="preserve"> is located in the typical </w:t>
      </w:r>
      <w:r w:rsidR="00546877" w:rsidRPr="007D17D6">
        <w:rPr>
          <w:rFonts w:ascii="Garamond" w:eastAsia="MS Mincho" w:hAnsi="Garamond"/>
          <w:sz w:val="22"/>
          <w:szCs w:val="22"/>
        </w:rPr>
        <w:t>geo</w:t>
      </w:r>
      <w:r w:rsidRPr="007D17D6">
        <w:rPr>
          <w:rFonts w:ascii="Garamond" w:eastAsia="MS Mincho" w:hAnsi="Garamond"/>
          <w:sz w:val="22"/>
          <w:szCs w:val="22"/>
        </w:rPr>
        <w:t>graphic location of the salt front where the salinity gradient varies yearl</w:t>
      </w:r>
      <w:ins w:id="21" w:author="Pacella, Christina (DEC)" w:date="2023-06-14T07:50:00Z">
        <w:r w:rsidR="00BA4DE0">
          <w:rPr>
            <w:rFonts w:ascii="Garamond" w:eastAsia="MS Mincho" w:hAnsi="Garamond"/>
            <w:sz w:val="22"/>
            <w:szCs w:val="22"/>
          </w:rPr>
          <w:t>y</w:t>
        </w:r>
      </w:ins>
      <w:del w:id="22" w:author="Pacella, Christina (DEC)" w:date="2023-06-14T07:50:00Z">
        <w:r w:rsidRPr="007D17D6" w:rsidDel="00BA4DE0">
          <w:rPr>
            <w:rFonts w:ascii="Garamond" w:eastAsia="MS Mincho" w:hAnsi="Garamond"/>
            <w:sz w:val="22"/>
            <w:szCs w:val="22"/>
          </w:rPr>
          <w:delText>y</w:delText>
        </w:r>
        <w:r w:rsidRPr="007D17D6" w:rsidDel="00BA4DE0">
          <w:rPr>
            <w:rFonts w:ascii="Garamond" w:eastAsia="MS Mincho" w:hAnsi="Garamond"/>
            <w:sz w:val="22"/>
            <w:szCs w:val="22"/>
            <w:highlight w:val="magenta"/>
          </w:rPr>
          <w:delText xml:space="preserve">. </w:delText>
        </w:r>
        <w:r w:rsidR="0064689A" w:rsidRPr="007D17D6" w:rsidDel="00BA4DE0">
          <w:rPr>
            <w:rFonts w:ascii="Garamond" w:eastAsia="MS Mincho" w:hAnsi="Garamond"/>
            <w:sz w:val="22"/>
            <w:szCs w:val="22"/>
            <w:highlight w:val="magenta"/>
          </w:rPr>
          <w:delText xml:space="preserve">Piermont Pier is located </w:delText>
        </w:r>
        <w:r w:rsidR="002C304E" w:rsidRPr="007D17D6" w:rsidDel="00BA4DE0">
          <w:rPr>
            <w:rFonts w:ascii="Garamond" w:eastAsia="MS Mincho" w:hAnsi="Garamond"/>
            <w:sz w:val="22"/>
            <w:szCs w:val="22"/>
            <w:highlight w:val="magenta"/>
          </w:rPr>
          <w:delText>within the saline zone of the estuary</w:delText>
        </w:r>
      </w:del>
      <w:r w:rsidR="002C304E" w:rsidRPr="007D17D6">
        <w:rPr>
          <w:rFonts w:ascii="Garamond" w:eastAsia="MS Mincho" w:hAnsi="Garamond"/>
          <w:sz w:val="22"/>
          <w:szCs w:val="22"/>
        </w:rPr>
        <w:t>.</w:t>
      </w:r>
      <w:r w:rsidRPr="007D17D6">
        <w:rPr>
          <w:rFonts w:ascii="Garamond" w:eastAsia="MS Mincho" w:hAnsi="Garamond"/>
          <w:sz w:val="22"/>
          <w:szCs w:val="22"/>
        </w:rPr>
        <w:t xml:space="preserve"> YSI </w:t>
      </w:r>
      <w:proofErr w:type="spellStart"/>
      <w:r w:rsidRPr="007D17D6">
        <w:rPr>
          <w:rFonts w:ascii="Garamond" w:eastAsia="MS Mincho" w:hAnsi="Garamond"/>
          <w:sz w:val="22"/>
          <w:szCs w:val="22"/>
        </w:rPr>
        <w:t>datasondes</w:t>
      </w:r>
      <w:proofErr w:type="spellEnd"/>
      <w:r w:rsidRPr="007D17D6">
        <w:rPr>
          <w:rFonts w:ascii="Garamond" w:eastAsia="MS Mincho" w:hAnsi="Garamond"/>
          <w:sz w:val="22"/>
          <w:szCs w:val="22"/>
        </w:rPr>
        <w:t xml:space="preserve"> are deployed at all grab sampling sites </w:t>
      </w:r>
      <w:del w:id="23" w:author="Pacella, Christina (DEC)" w:date="2023-06-14T07:50:00Z">
        <w:r w:rsidR="002C304E" w:rsidRPr="007D17D6" w:rsidDel="00BA4DE0">
          <w:rPr>
            <w:rFonts w:ascii="Garamond" w:eastAsia="MS Mincho" w:hAnsi="Garamond"/>
            <w:sz w:val="22"/>
            <w:szCs w:val="22"/>
          </w:rPr>
          <w:delText xml:space="preserve">(Piermont Pier is operated by a partner organization) </w:delText>
        </w:r>
      </w:del>
      <w:r w:rsidRPr="007D17D6">
        <w:rPr>
          <w:rFonts w:ascii="Garamond" w:eastAsia="MS Mincho" w:hAnsi="Garamond"/>
          <w:sz w:val="22"/>
          <w:szCs w:val="22"/>
        </w:rPr>
        <w:t>and meteorological data are collected continuously</w:t>
      </w:r>
      <w:r w:rsidR="002C304E" w:rsidRPr="007D17D6">
        <w:rPr>
          <w:rFonts w:ascii="Garamond" w:eastAsia="MS Mincho" w:hAnsi="Garamond"/>
          <w:sz w:val="22"/>
          <w:szCs w:val="22"/>
        </w:rPr>
        <w:t xml:space="preserve"> at the Norrie Point and Tivoli Components, </w:t>
      </w:r>
      <w:r w:rsidRPr="007D17D6">
        <w:rPr>
          <w:rFonts w:ascii="Garamond" w:eastAsia="MS Mincho" w:hAnsi="Garamond"/>
          <w:sz w:val="22"/>
          <w:szCs w:val="22"/>
        </w:rPr>
        <w:t>thus relationships can be established between nutrient levels, the aquatic environment</w:t>
      </w:r>
      <w:r w:rsidR="00A955BF" w:rsidRPr="007D17D6">
        <w:rPr>
          <w:rFonts w:ascii="Garamond" w:eastAsia="MS Mincho" w:hAnsi="Garamond"/>
          <w:sz w:val="22"/>
          <w:szCs w:val="22"/>
        </w:rPr>
        <w:t>,</w:t>
      </w:r>
      <w:r w:rsidRPr="007D17D6">
        <w:rPr>
          <w:rFonts w:ascii="Garamond" w:eastAsia="MS Mincho" w:hAnsi="Garamond"/>
          <w:sz w:val="22"/>
          <w:szCs w:val="22"/>
        </w:rPr>
        <w:t xml:space="preserve"> and meteorological conditions.</w:t>
      </w:r>
      <w:r w:rsidR="00681C76">
        <w:rPr>
          <w:rFonts w:ascii="Garamond" w:eastAsia="MS Mincho" w:hAnsi="Garamond"/>
          <w:sz w:val="22"/>
          <w:szCs w:val="22"/>
        </w:rPr>
        <w:t xml:space="preserve"> </w:t>
      </w:r>
      <w:r w:rsidR="00041618" w:rsidRPr="007D17D6">
        <w:rPr>
          <w:rFonts w:ascii="Garamond" w:eastAsia="MS Mincho" w:hAnsi="Garamond"/>
          <w:sz w:val="22"/>
          <w:szCs w:val="22"/>
        </w:rPr>
        <w:t>A concerted effort is made to collect samples on an ebb tide,</w:t>
      </w:r>
      <w:r w:rsidRPr="002B220A">
        <w:rPr>
          <w:rFonts w:ascii="Garamond" w:eastAsia="MS Mincho" w:hAnsi="Garamond"/>
          <w:sz w:val="22"/>
          <w:szCs w:val="22"/>
        </w:rPr>
        <w:t xml:space="preserve"> which accounts for nutrient inputs to the wetlands via stream flow and tidal exchange and includes the influence of intertidal areas on nutrient levels</w:t>
      </w:r>
      <w:r w:rsidR="00041618" w:rsidRPr="00FD2191">
        <w:rPr>
          <w:rFonts w:ascii="Garamond" w:eastAsia="MS Mincho" w:hAnsi="Garamond"/>
          <w:sz w:val="22"/>
          <w:szCs w:val="22"/>
        </w:rPr>
        <w:t xml:space="preserve">; however, it should be noted that logistical challenges such as inclement </w:t>
      </w:r>
      <w:r w:rsidR="00041618" w:rsidRPr="007D17D6">
        <w:rPr>
          <w:rFonts w:ascii="Garamond" w:eastAsia="MS Mincho" w:hAnsi="Garamond"/>
          <w:sz w:val="22"/>
          <w:szCs w:val="22"/>
        </w:rPr>
        <w:t>weather events and unfeasible tide cycles may result in the collection of samples during a flood tide</w:t>
      </w:r>
      <w:r w:rsidRPr="007D17D6">
        <w:rPr>
          <w:rFonts w:ascii="Garamond" w:eastAsia="MS Mincho" w:hAnsi="Garamond"/>
          <w:sz w:val="22"/>
          <w:szCs w:val="22"/>
        </w:rPr>
        <w:t xml:space="preserve">. </w:t>
      </w:r>
    </w:p>
    <w:p w14:paraId="7C344038" w14:textId="77777777" w:rsidR="005074E2" w:rsidRPr="007D17D6" w:rsidRDefault="005074E2" w:rsidP="007D17D6">
      <w:pPr>
        <w:pStyle w:val="HTMLPreformatted"/>
        <w:ind w:left="720"/>
        <w:jc w:val="both"/>
        <w:rPr>
          <w:rFonts w:ascii="Garamond" w:hAnsi="Garamond"/>
          <w:sz w:val="22"/>
          <w:szCs w:val="22"/>
        </w:rPr>
      </w:pPr>
    </w:p>
    <w:p w14:paraId="7B90B0C2" w14:textId="77777777" w:rsidR="005074E2" w:rsidRPr="007D17D6" w:rsidRDefault="005074E2" w:rsidP="007D17D6">
      <w:pPr>
        <w:pStyle w:val="HTMLPreformatted"/>
        <w:numPr>
          <w:ilvl w:val="0"/>
          <w:numId w:val="1"/>
        </w:numPr>
        <w:jc w:val="both"/>
        <w:rPr>
          <w:rFonts w:ascii="Garamond" w:hAnsi="Garamond"/>
          <w:sz w:val="22"/>
          <w:szCs w:val="22"/>
        </w:rPr>
      </w:pPr>
      <w:r w:rsidRPr="007D17D6">
        <w:rPr>
          <w:rFonts w:ascii="Garamond" w:hAnsi="Garamond"/>
          <w:sz w:val="22"/>
          <w:szCs w:val="22"/>
        </w:rPr>
        <w:t>Diel Sampling Program</w:t>
      </w:r>
    </w:p>
    <w:p w14:paraId="78D9EB99" w14:textId="721E96CE" w:rsidR="005074E2" w:rsidRPr="007D17D6" w:rsidRDefault="00681C76" w:rsidP="007D17D6">
      <w:pPr>
        <w:pStyle w:val="HTMLPreformatted"/>
        <w:ind w:left="360"/>
        <w:jc w:val="both"/>
        <w:rPr>
          <w:rFonts w:ascii="Garamond" w:eastAsia="MS Mincho" w:hAnsi="Garamond"/>
          <w:sz w:val="22"/>
          <w:szCs w:val="22"/>
        </w:rPr>
      </w:pPr>
      <w:r>
        <w:rPr>
          <w:rFonts w:ascii="Garamond" w:eastAsia="MS Mincho" w:hAnsi="Garamond"/>
          <w:sz w:val="22"/>
          <w:szCs w:val="22"/>
        </w:rPr>
        <w:t xml:space="preserve">   </w:t>
      </w:r>
      <w:r w:rsidR="005074E2" w:rsidRPr="00FD2191">
        <w:rPr>
          <w:rFonts w:ascii="Garamond" w:eastAsia="MS Mincho" w:hAnsi="Garamond"/>
          <w:sz w:val="22"/>
          <w:szCs w:val="22"/>
        </w:rPr>
        <w:t xml:space="preserve"> Monthly diel sampling is conducted at Tivoli South Bay. Diel sampling highlights the relative importance of tidal forcing on nutrient levels within Tivoli </w:t>
      </w:r>
      <w:del w:id="24" w:author="Pacella, Christina (DEC)" w:date="2023-06-14T07:51:00Z">
        <w:r w:rsidR="005074E2" w:rsidRPr="00FD2191" w:rsidDel="00E850B0">
          <w:rPr>
            <w:rFonts w:ascii="Garamond" w:eastAsia="MS Mincho" w:hAnsi="Garamond"/>
            <w:sz w:val="22"/>
            <w:szCs w:val="22"/>
          </w:rPr>
          <w:delText xml:space="preserve">North </w:delText>
        </w:r>
      </w:del>
      <w:ins w:id="25" w:author="Pacella, Christina (DEC)" w:date="2023-06-14T07:51:00Z">
        <w:r w:rsidR="00E850B0">
          <w:rPr>
            <w:rFonts w:ascii="Garamond" w:eastAsia="MS Mincho" w:hAnsi="Garamond"/>
            <w:sz w:val="22"/>
            <w:szCs w:val="22"/>
          </w:rPr>
          <w:t>South</w:t>
        </w:r>
        <w:r w:rsidR="00E850B0" w:rsidRPr="00FD2191">
          <w:rPr>
            <w:rFonts w:ascii="Garamond" w:eastAsia="MS Mincho" w:hAnsi="Garamond"/>
            <w:sz w:val="22"/>
            <w:szCs w:val="22"/>
          </w:rPr>
          <w:t xml:space="preserve"> </w:t>
        </w:r>
      </w:ins>
      <w:r w:rsidR="005074E2" w:rsidRPr="00FD2191">
        <w:rPr>
          <w:rFonts w:ascii="Garamond" w:eastAsia="MS Mincho" w:hAnsi="Garamond"/>
          <w:sz w:val="22"/>
          <w:szCs w:val="22"/>
        </w:rPr>
        <w:t>Bay through the inclusion of two complete tidal cycles (a lunar day).</w:t>
      </w:r>
      <w:r>
        <w:rPr>
          <w:rFonts w:ascii="Garamond" w:eastAsia="MS Mincho" w:hAnsi="Garamond"/>
          <w:sz w:val="22"/>
          <w:szCs w:val="22"/>
        </w:rPr>
        <w:t xml:space="preserve"> </w:t>
      </w:r>
      <w:r w:rsidR="005074E2" w:rsidRPr="00FD2191">
        <w:rPr>
          <w:rFonts w:ascii="Garamond" w:eastAsia="MS Mincho" w:hAnsi="Garamond"/>
          <w:sz w:val="22"/>
          <w:szCs w:val="22"/>
        </w:rPr>
        <w:t>Sampling on a flood tide allows for isolation of nutrient inputs via tidal exchange. As with grab sampling, diel sampling on an ebb tide accounts for nutrient inputs via tidal exchange and stream flow and includes the influence of intertidal areas on nutrient levels.</w:t>
      </w:r>
      <w:r>
        <w:rPr>
          <w:rFonts w:ascii="Garamond" w:eastAsia="MS Mincho" w:hAnsi="Garamond"/>
          <w:sz w:val="22"/>
          <w:szCs w:val="22"/>
        </w:rPr>
        <w:t xml:space="preserve"> </w:t>
      </w:r>
      <w:r w:rsidR="005074E2" w:rsidRPr="00FD2191">
        <w:rPr>
          <w:rFonts w:ascii="Garamond" w:eastAsia="MS Mincho" w:hAnsi="Garamond"/>
          <w:sz w:val="22"/>
          <w:szCs w:val="22"/>
        </w:rPr>
        <w:t xml:space="preserve">The </w:t>
      </w:r>
      <w:r w:rsidR="005074E2" w:rsidRPr="00FD2191">
        <w:rPr>
          <w:rFonts w:ascii="Garamond" w:eastAsia="MS Mincho" w:hAnsi="Garamond"/>
          <w:sz w:val="22"/>
          <w:szCs w:val="22"/>
        </w:rPr>
        <w:lastRenderedPageBreak/>
        <w:t>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w:t>
      </w:r>
    </w:p>
    <w:p w14:paraId="22ED14B1" w14:textId="77777777" w:rsidR="00A25914" w:rsidRPr="007D17D6" w:rsidRDefault="00A25914" w:rsidP="007D17D6">
      <w:pPr>
        <w:pStyle w:val="HTMLPreformatted"/>
        <w:jc w:val="both"/>
        <w:rPr>
          <w:rFonts w:ascii="Garamond" w:hAnsi="Garamond"/>
          <w:sz w:val="22"/>
          <w:szCs w:val="22"/>
        </w:rPr>
      </w:pPr>
    </w:p>
    <w:p w14:paraId="7C3F80B2" w14:textId="77777777" w:rsidR="00BD482B" w:rsidRPr="007D17D6" w:rsidRDefault="00A25914" w:rsidP="007D17D6">
      <w:pPr>
        <w:pStyle w:val="HTMLPreformatted"/>
        <w:jc w:val="both"/>
        <w:rPr>
          <w:rFonts w:ascii="Garamond" w:hAnsi="Garamond"/>
          <w:sz w:val="22"/>
          <w:szCs w:val="22"/>
        </w:rPr>
      </w:pPr>
      <w:r w:rsidRPr="007D17D6">
        <w:rPr>
          <w:rFonts w:ascii="Garamond" w:hAnsi="Garamond"/>
          <w:b/>
          <w:sz w:val="22"/>
          <w:szCs w:val="22"/>
        </w:rPr>
        <w:t xml:space="preserve">3) Research </w:t>
      </w:r>
      <w:r w:rsidR="00D35728" w:rsidRPr="007D17D6">
        <w:rPr>
          <w:rFonts w:ascii="Garamond" w:hAnsi="Garamond"/>
          <w:b/>
          <w:sz w:val="22"/>
          <w:szCs w:val="22"/>
        </w:rPr>
        <w:t>m</w:t>
      </w:r>
      <w:r w:rsidRPr="007D17D6">
        <w:rPr>
          <w:rFonts w:ascii="Garamond" w:hAnsi="Garamond"/>
          <w:b/>
          <w:sz w:val="22"/>
          <w:szCs w:val="22"/>
        </w:rPr>
        <w:t>ethods</w:t>
      </w:r>
      <w:r w:rsidRPr="007D17D6">
        <w:rPr>
          <w:rFonts w:ascii="Garamond" w:hAnsi="Garamond"/>
          <w:sz w:val="22"/>
          <w:szCs w:val="22"/>
        </w:rPr>
        <w:t xml:space="preserve"> – </w:t>
      </w:r>
    </w:p>
    <w:p w14:paraId="43B44B8B" w14:textId="3D2AD833" w:rsidR="007A092B" w:rsidRDefault="000527AB" w:rsidP="009C6A92">
      <w:pPr>
        <w:pStyle w:val="PlainText"/>
        <w:ind w:left="360" w:firstLine="360"/>
        <w:jc w:val="both"/>
        <w:rPr>
          <w:ins w:id="26" w:author="Pacella, Christina (DEC)" w:date="2023-06-14T07:34:00Z"/>
          <w:rFonts w:ascii="Garamond" w:eastAsia="MS Mincho" w:hAnsi="Garamond"/>
          <w:sz w:val="22"/>
          <w:szCs w:val="22"/>
        </w:rPr>
      </w:pPr>
      <w:r w:rsidRPr="007D17D6">
        <w:rPr>
          <w:rFonts w:ascii="Garamond" w:eastAsia="MS Mincho" w:hAnsi="Garamond"/>
          <w:sz w:val="22"/>
          <w:szCs w:val="22"/>
        </w:rPr>
        <w:t>Monthly grab samples are collected near YSI data logger locations in the</w:t>
      </w:r>
      <w:r w:rsidR="009B5047" w:rsidRPr="007D17D6">
        <w:rPr>
          <w:rFonts w:ascii="Garamond" w:eastAsia="MS Mincho" w:hAnsi="Garamond"/>
          <w:sz w:val="22"/>
          <w:szCs w:val="22"/>
        </w:rPr>
        <w:t xml:space="preserve"> Stockport, </w:t>
      </w:r>
      <w:r w:rsidRPr="007D17D6">
        <w:rPr>
          <w:rFonts w:ascii="Garamond" w:eastAsia="MS Mincho" w:hAnsi="Garamond"/>
          <w:sz w:val="22"/>
          <w:szCs w:val="22"/>
        </w:rPr>
        <w:t>Tivoli Bays</w:t>
      </w:r>
      <w:r w:rsidR="000929C3" w:rsidRPr="00A85EB7">
        <w:rPr>
          <w:rFonts w:ascii="Garamond" w:eastAsia="MS Mincho" w:hAnsi="Garamond"/>
          <w:sz w:val="22"/>
          <w:szCs w:val="22"/>
        </w:rPr>
        <w:t xml:space="preserve">, </w:t>
      </w:r>
      <w:ins w:id="27" w:author="Pacella, Christina (DEC)" w:date="2023-06-14T07:52:00Z">
        <w:r w:rsidR="001F0553">
          <w:rPr>
            <w:rFonts w:ascii="Garamond" w:eastAsia="MS Mincho" w:hAnsi="Garamond"/>
            <w:sz w:val="22"/>
            <w:szCs w:val="22"/>
          </w:rPr>
          <w:t xml:space="preserve">and </w:t>
        </w:r>
      </w:ins>
      <w:r w:rsidR="000929C3" w:rsidRPr="00A85EB7">
        <w:rPr>
          <w:rFonts w:ascii="Garamond" w:eastAsia="MS Mincho" w:hAnsi="Garamond"/>
          <w:sz w:val="22"/>
          <w:szCs w:val="22"/>
        </w:rPr>
        <w:t>Iona Island</w:t>
      </w:r>
      <w:ins w:id="28" w:author="Pacella, Christina (DEC)" w:date="2023-06-14T07:52:00Z">
        <w:r w:rsidR="001F0553">
          <w:rPr>
            <w:rFonts w:ascii="Garamond" w:eastAsia="MS Mincho" w:hAnsi="Garamond"/>
            <w:sz w:val="22"/>
            <w:szCs w:val="22"/>
          </w:rPr>
          <w:t xml:space="preserve"> </w:t>
        </w:r>
      </w:ins>
      <w:del w:id="29" w:author="Pacella, Christina (DEC)" w:date="2023-06-14T07:52:00Z">
        <w:r w:rsidR="00C635B8" w:rsidRPr="00A85EB7" w:rsidDel="001F0553">
          <w:rPr>
            <w:rFonts w:ascii="Garamond" w:eastAsia="MS Mincho" w:hAnsi="Garamond"/>
            <w:sz w:val="22"/>
            <w:szCs w:val="22"/>
          </w:rPr>
          <w:delText>, and Piermont</w:delText>
        </w:r>
        <w:r w:rsidRPr="00A85EB7" w:rsidDel="001F0553">
          <w:rPr>
            <w:rFonts w:ascii="Garamond" w:eastAsia="MS Mincho" w:hAnsi="Garamond"/>
            <w:sz w:val="22"/>
            <w:szCs w:val="22"/>
          </w:rPr>
          <w:delText xml:space="preserve"> </w:delText>
        </w:r>
      </w:del>
      <w:r w:rsidRPr="00A85EB7">
        <w:rPr>
          <w:rFonts w:ascii="Garamond" w:eastAsia="MS Mincho" w:hAnsi="Garamond"/>
          <w:sz w:val="22"/>
          <w:szCs w:val="22"/>
        </w:rPr>
        <w:t>component</w:t>
      </w:r>
      <w:r w:rsidR="00C635B8" w:rsidRPr="00A85EB7">
        <w:rPr>
          <w:rFonts w:ascii="Garamond" w:eastAsia="MS Mincho" w:hAnsi="Garamond"/>
          <w:sz w:val="22"/>
          <w:szCs w:val="22"/>
        </w:rPr>
        <w:t>s</w:t>
      </w:r>
      <w:r w:rsidRPr="00A85EB7">
        <w:rPr>
          <w:rFonts w:ascii="Garamond" w:eastAsia="MS Mincho" w:hAnsi="Garamond"/>
          <w:sz w:val="22"/>
          <w:szCs w:val="22"/>
        </w:rPr>
        <w:t xml:space="preserve"> of the </w:t>
      </w:r>
      <w:del w:id="30" w:author="Pacella, Christina (DEC)" w:date="2023-06-12T14:02:00Z">
        <w:r w:rsidRPr="00A85EB7" w:rsidDel="00592C51">
          <w:rPr>
            <w:rFonts w:ascii="Garamond" w:eastAsia="MS Mincho" w:hAnsi="Garamond"/>
            <w:sz w:val="22"/>
            <w:szCs w:val="22"/>
          </w:rPr>
          <w:delText>Hudson River National Estuarine Research Reserve</w:delText>
        </w:r>
      </w:del>
      <w:ins w:id="31" w:author="Pacella, Christina (DEC)" w:date="2023-06-12T14:02:00Z">
        <w:r w:rsidR="00592C51" w:rsidRPr="00A85EB7">
          <w:rPr>
            <w:rFonts w:ascii="Garamond" w:eastAsia="MS Mincho" w:hAnsi="Garamond"/>
            <w:sz w:val="22"/>
            <w:szCs w:val="22"/>
          </w:rPr>
          <w:t>Reserve</w:t>
        </w:r>
      </w:ins>
      <w:r w:rsidRPr="00A85EB7">
        <w:rPr>
          <w:rFonts w:ascii="Garamond" w:eastAsia="MS Mincho" w:hAnsi="Garamond"/>
          <w:sz w:val="22"/>
          <w:szCs w:val="22"/>
        </w:rPr>
        <w:t xml:space="preserve"> and one additional location </w:t>
      </w:r>
      <w:r w:rsidR="00C635B8" w:rsidRPr="00A85EB7">
        <w:rPr>
          <w:rFonts w:ascii="Garamond" w:eastAsia="MS Mincho" w:hAnsi="Garamond"/>
          <w:sz w:val="22"/>
          <w:szCs w:val="22"/>
        </w:rPr>
        <w:t xml:space="preserve">at the Norrie Point headquarters </w:t>
      </w:r>
      <w:r w:rsidRPr="00A85EB7">
        <w:rPr>
          <w:rFonts w:ascii="Garamond" w:eastAsia="MS Mincho" w:hAnsi="Garamond"/>
          <w:sz w:val="22"/>
          <w:szCs w:val="22"/>
        </w:rPr>
        <w:t xml:space="preserve">of the </w:t>
      </w:r>
      <w:del w:id="32" w:author="Pacella, Christina (DEC)" w:date="2023-06-12T14:03:00Z">
        <w:r w:rsidR="003B59B2" w:rsidRPr="00A85EB7" w:rsidDel="00592C51">
          <w:rPr>
            <w:rFonts w:ascii="Garamond" w:eastAsia="MS Mincho" w:hAnsi="Garamond"/>
            <w:sz w:val="22"/>
            <w:szCs w:val="22"/>
          </w:rPr>
          <w:delText xml:space="preserve">Hudson River </w:delText>
        </w:r>
        <w:r w:rsidRPr="00A85EB7" w:rsidDel="00592C51">
          <w:rPr>
            <w:rFonts w:ascii="Garamond" w:eastAsia="MS Mincho" w:hAnsi="Garamond"/>
            <w:sz w:val="22"/>
            <w:szCs w:val="22"/>
          </w:rPr>
          <w:delText>reserve</w:delText>
        </w:r>
      </w:del>
      <w:ins w:id="33" w:author="Pacella, Christina (DEC)" w:date="2023-06-12T14:03:00Z">
        <w:r w:rsidR="00592C51" w:rsidRPr="00A85EB7">
          <w:rPr>
            <w:rFonts w:ascii="Garamond" w:eastAsia="MS Mincho" w:hAnsi="Garamond"/>
            <w:sz w:val="22"/>
            <w:szCs w:val="22"/>
          </w:rPr>
          <w:t>Reserve</w:t>
        </w:r>
      </w:ins>
      <w:r w:rsidRPr="00A85EB7">
        <w:rPr>
          <w:rFonts w:ascii="Garamond" w:eastAsia="MS Mincho" w:hAnsi="Garamond"/>
          <w:sz w:val="22"/>
          <w:szCs w:val="22"/>
        </w:rPr>
        <w:t>.</w:t>
      </w:r>
      <w:del w:id="34" w:author="Pacella, Christina (DEC)" w:date="2023-06-14T07:33:00Z">
        <w:r w:rsidRPr="00A85EB7" w:rsidDel="00681C76">
          <w:rPr>
            <w:rFonts w:ascii="Garamond" w:eastAsia="MS Mincho" w:hAnsi="Garamond"/>
            <w:sz w:val="22"/>
            <w:szCs w:val="22"/>
          </w:rPr>
          <w:delText xml:space="preserve">  </w:delText>
        </w:r>
      </w:del>
      <w:ins w:id="35"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These sites include </w:t>
      </w:r>
      <w:r w:rsidR="003B59B2" w:rsidRPr="00FD2191">
        <w:rPr>
          <w:rFonts w:ascii="Garamond" w:eastAsia="MS Mincho" w:hAnsi="Garamond"/>
          <w:sz w:val="22"/>
          <w:szCs w:val="22"/>
        </w:rPr>
        <w:t xml:space="preserve">Ferry Landing, </w:t>
      </w:r>
      <w:r w:rsidRPr="00FD2191">
        <w:rPr>
          <w:rFonts w:ascii="Garamond" w:eastAsia="MS Mincho" w:hAnsi="Garamond"/>
          <w:sz w:val="22"/>
          <w:szCs w:val="22"/>
        </w:rPr>
        <w:t xml:space="preserve">Tivoli </w:t>
      </w:r>
      <w:del w:id="36" w:author="Pacella, Christina (DEC)" w:date="2023-06-14T07:52:00Z">
        <w:r w:rsidRPr="00FD2191" w:rsidDel="005839FF">
          <w:rPr>
            <w:rFonts w:ascii="Garamond" w:eastAsia="MS Mincho" w:hAnsi="Garamond"/>
            <w:sz w:val="22"/>
            <w:szCs w:val="22"/>
          </w:rPr>
          <w:delText xml:space="preserve">South </w:delText>
        </w:r>
      </w:del>
      <w:ins w:id="37" w:author="Pacella, Christina (DEC)" w:date="2023-06-14T07:52:00Z">
        <w:r w:rsidR="005839FF">
          <w:rPr>
            <w:rFonts w:ascii="Garamond" w:eastAsia="MS Mincho" w:hAnsi="Garamond"/>
            <w:sz w:val="22"/>
            <w:szCs w:val="22"/>
          </w:rPr>
          <w:t>North</w:t>
        </w:r>
        <w:r w:rsidR="005839FF" w:rsidRPr="00FD2191">
          <w:rPr>
            <w:rFonts w:ascii="Garamond" w:eastAsia="MS Mincho" w:hAnsi="Garamond"/>
            <w:sz w:val="22"/>
            <w:szCs w:val="22"/>
          </w:rPr>
          <w:t xml:space="preserve"> </w:t>
        </w:r>
      </w:ins>
      <w:r w:rsidRPr="00FD2191">
        <w:rPr>
          <w:rFonts w:ascii="Garamond" w:eastAsia="MS Mincho" w:hAnsi="Garamond"/>
          <w:sz w:val="22"/>
          <w:szCs w:val="22"/>
        </w:rPr>
        <w:t xml:space="preserve">Bay, Tivoli </w:t>
      </w:r>
      <w:del w:id="38" w:author="Pacella, Christina (DEC)" w:date="2023-06-14T07:52:00Z">
        <w:r w:rsidRPr="00FD2191" w:rsidDel="005839FF">
          <w:rPr>
            <w:rFonts w:ascii="Garamond" w:eastAsia="MS Mincho" w:hAnsi="Garamond"/>
            <w:sz w:val="22"/>
            <w:szCs w:val="22"/>
          </w:rPr>
          <w:delText xml:space="preserve">North </w:delText>
        </w:r>
      </w:del>
      <w:ins w:id="39" w:author="Pacella, Christina (DEC)" w:date="2023-06-14T07:52:00Z">
        <w:r w:rsidR="005839FF">
          <w:rPr>
            <w:rFonts w:ascii="Garamond" w:eastAsia="MS Mincho" w:hAnsi="Garamond"/>
            <w:sz w:val="22"/>
            <w:szCs w:val="22"/>
          </w:rPr>
          <w:t>South</w:t>
        </w:r>
        <w:r w:rsidR="005839FF" w:rsidRPr="00FD2191">
          <w:rPr>
            <w:rFonts w:ascii="Garamond" w:eastAsia="MS Mincho" w:hAnsi="Garamond"/>
            <w:sz w:val="22"/>
            <w:szCs w:val="22"/>
          </w:rPr>
          <w:t xml:space="preserve"> </w:t>
        </w:r>
      </w:ins>
      <w:r w:rsidRPr="00FD2191">
        <w:rPr>
          <w:rFonts w:ascii="Garamond" w:eastAsia="MS Mincho" w:hAnsi="Garamond"/>
          <w:sz w:val="22"/>
          <w:szCs w:val="22"/>
        </w:rPr>
        <w:t xml:space="preserve">Bay, </w:t>
      </w:r>
      <w:ins w:id="40" w:author="Pacella, Christina (DEC)" w:date="2023-06-14T07:51:00Z">
        <w:r w:rsidR="001F0553">
          <w:rPr>
            <w:rFonts w:ascii="Garamond" w:eastAsia="MS Mincho" w:hAnsi="Garamond"/>
            <w:sz w:val="22"/>
            <w:szCs w:val="22"/>
          </w:rPr>
          <w:t xml:space="preserve">and </w:t>
        </w:r>
      </w:ins>
      <w:r w:rsidRPr="00FD2191">
        <w:rPr>
          <w:rFonts w:ascii="Garamond" w:eastAsia="MS Mincho" w:hAnsi="Garamond"/>
          <w:sz w:val="22"/>
          <w:szCs w:val="22"/>
        </w:rPr>
        <w:t>Bear Mountain</w:t>
      </w:r>
      <w:del w:id="41" w:author="Pacella, Christina (DEC)" w:date="2023-06-14T07:51:00Z">
        <w:r w:rsidR="003B59B2" w:rsidRPr="007D17D6" w:rsidDel="001F0553">
          <w:rPr>
            <w:rFonts w:ascii="Garamond" w:eastAsia="MS Mincho" w:hAnsi="Garamond"/>
            <w:sz w:val="22"/>
            <w:szCs w:val="22"/>
          </w:rPr>
          <w:delText xml:space="preserve">, </w:delText>
        </w:r>
        <w:r w:rsidR="003B59B2" w:rsidRPr="007D17D6" w:rsidDel="001F0553">
          <w:rPr>
            <w:rFonts w:ascii="Garamond" w:eastAsia="MS Mincho" w:hAnsi="Garamond"/>
            <w:sz w:val="22"/>
            <w:szCs w:val="22"/>
            <w:highlight w:val="magenta"/>
          </w:rPr>
          <w:delText>and Piermont Pier</w:delText>
        </w:r>
      </w:del>
      <w:r w:rsidRPr="007D17D6">
        <w:rPr>
          <w:rFonts w:ascii="Garamond" w:eastAsia="MS Mincho" w:hAnsi="Garamond"/>
          <w:sz w:val="22"/>
          <w:szCs w:val="22"/>
        </w:rPr>
        <w:t xml:space="preserve">. Monthly sampling at </w:t>
      </w:r>
      <w:ins w:id="42" w:author="Pacella, Christina (DEC)" w:date="2023-06-12T14:03:00Z">
        <w:r w:rsidR="00592C51" w:rsidRPr="007D17D6">
          <w:rPr>
            <w:rFonts w:ascii="Garamond" w:eastAsia="MS Mincho" w:hAnsi="Garamond"/>
            <w:sz w:val="22"/>
            <w:szCs w:val="22"/>
          </w:rPr>
          <w:t>Tivoli North and South Bays</w:t>
        </w:r>
      </w:ins>
      <w:del w:id="43" w:author="Pacella, Christina (DEC)" w:date="2023-06-12T14:03:00Z">
        <w:r w:rsidRPr="00A85EB7" w:rsidDel="00592C51">
          <w:rPr>
            <w:rFonts w:ascii="Garamond" w:eastAsia="MS Mincho" w:hAnsi="Garamond"/>
            <w:sz w:val="22"/>
            <w:szCs w:val="22"/>
          </w:rPr>
          <w:delText>the two</w:delText>
        </w:r>
      </w:del>
      <w:r w:rsidRPr="00A85EB7">
        <w:rPr>
          <w:rFonts w:ascii="Garamond" w:eastAsia="MS Mincho" w:hAnsi="Garamond"/>
          <w:sz w:val="22"/>
          <w:szCs w:val="22"/>
        </w:rPr>
        <w:t xml:space="preserve"> </w:t>
      </w:r>
      <w:r w:rsidR="003B59B2" w:rsidRPr="00A85EB7">
        <w:rPr>
          <w:rFonts w:ascii="Garamond" w:eastAsia="MS Mincho" w:hAnsi="Garamond"/>
          <w:sz w:val="22"/>
          <w:szCs w:val="22"/>
        </w:rPr>
        <w:t xml:space="preserve">are </w:t>
      </w:r>
      <w:r w:rsidRPr="00A85EB7">
        <w:rPr>
          <w:rFonts w:ascii="Garamond" w:eastAsia="MS Mincho" w:hAnsi="Garamond"/>
          <w:sz w:val="22"/>
          <w:szCs w:val="22"/>
        </w:rPr>
        <w:t xml:space="preserve">conducted on the same day, </w:t>
      </w:r>
      <w:ins w:id="44" w:author="Pacella, Christina (DEC)" w:date="2023-06-12T14:03:00Z">
        <w:r w:rsidR="00592C51" w:rsidRPr="00A85EB7">
          <w:rPr>
            <w:rFonts w:ascii="Garamond" w:eastAsia="MS Mincho" w:hAnsi="Garamond"/>
            <w:sz w:val="22"/>
            <w:szCs w:val="22"/>
          </w:rPr>
          <w:t xml:space="preserve">typically </w:t>
        </w:r>
      </w:ins>
      <w:r w:rsidRPr="00A85EB7">
        <w:rPr>
          <w:rFonts w:ascii="Garamond" w:eastAsia="MS Mincho" w:hAnsi="Garamond"/>
          <w:sz w:val="22"/>
          <w:szCs w:val="22"/>
        </w:rPr>
        <w:t>during an ebb tide within</w:t>
      </w:r>
      <w:ins w:id="45" w:author="Pacella, Christina (DEC)" w:date="2023-06-12T14:03:00Z">
        <w:r w:rsidR="00592C51" w:rsidRPr="00A85EB7">
          <w:rPr>
            <w:rFonts w:ascii="Garamond" w:eastAsia="MS Mincho" w:hAnsi="Garamond"/>
            <w:sz w:val="22"/>
            <w:szCs w:val="22"/>
          </w:rPr>
          <w:t xml:space="preserve"> and</w:t>
        </w:r>
      </w:ins>
      <w:r w:rsidRPr="00A85EB7">
        <w:rPr>
          <w:rFonts w:ascii="Garamond" w:eastAsia="MS Mincho" w:hAnsi="Garamond"/>
          <w:sz w:val="22"/>
          <w:szCs w:val="22"/>
        </w:rPr>
        <w:t xml:space="preserve"> three hours of slack low-water.</w:t>
      </w:r>
      <w:del w:id="46" w:author="Pacella, Christina (DEC)" w:date="2023-06-14T07:33:00Z">
        <w:r w:rsidRPr="00A85EB7" w:rsidDel="00681C76">
          <w:rPr>
            <w:rFonts w:ascii="Garamond" w:eastAsia="MS Mincho" w:hAnsi="Garamond"/>
            <w:sz w:val="22"/>
            <w:szCs w:val="22"/>
          </w:rPr>
          <w:delText xml:space="preserve">  </w:delText>
        </w:r>
      </w:del>
      <w:ins w:id="47"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Efforts are made to avoid precipitation events within 48 hours of sampling.</w:t>
      </w:r>
      <w:del w:id="48" w:author="Pacella, Christina (DEC)" w:date="2023-06-14T07:33:00Z">
        <w:r w:rsidRPr="00A85EB7" w:rsidDel="00681C76">
          <w:rPr>
            <w:rFonts w:ascii="Garamond" w:eastAsia="MS Mincho" w:hAnsi="Garamond"/>
            <w:sz w:val="22"/>
            <w:szCs w:val="22"/>
          </w:rPr>
          <w:delText xml:space="preserve">  </w:delText>
        </w:r>
      </w:del>
      <w:ins w:id="49"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Two replicate samples are collected sequentially at each site using 1 </w:t>
      </w:r>
      <w:ins w:id="50" w:author="Pacella, Christina (DEC)" w:date="2023-06-12T14:03:00Z">
        <w:r w:rsidR="00317F52" w:rsidRPr="00FD2191">
          <w:rPr>
            <w:rFonts w:ascii="Garamond" w:eastAsia="MS Mincho" w:hAnsi="Garamond"/>
            <w:sz w:val="22"/>
            <w:szCs w:val="22"/>
          </w:rPr>
          <w:t>L</w:t>
        </w:r>
      </w:ins>
      <w:del w:id="51" w:author="Pacella, Christina (DEC)" w:date="2023-06-12T14:03:00Z">
        <w:r w:rsidRPr="00A85EB7" w:rsidDel="00317F52">
          <w:rPr>
            <w:rFonts w:ascii="Garamond" w:eastAsia="MS Mincho" w:hAnsi="Garamond"/>
            <w:sz w:val="22"/>
            <w:szCs w:val="22"/>
          </w:rPr>
          <w:delText>L</w:delText>
        </w:r>
      </w:del>
      <w:r w:rsidRPr="00A85EB7">
        <w:rPr>
          <w:rFonts w:ascii="Garamond" w:eastAsia="MS Mincho" w:hAnsi="Garamond"/>
          <w:sz w:val="22"/>
          <w:szCs w:val="22"/>
        </w:rPr>
        <w:t xml:space="preserve"> amber Nalgene bottles.</w:t>
      </w:r>
      <w:del w:id="52" w:author="Pacella, Christina (DEC)" w:date="2023-06-14T07:33:00Z">
        <w:r w:rsidRPr="00A85EB7" w:rsidDel="00681C76">
          <w:rPr>
            <w:rFonts w:ascii="Garamond" w:eastAsia="MS Mincho" w:hAnsi="Garamond"/>
            <w:sz w:val="22"/>
            <w:szCs w:val="22"/>
          </w:rPr>
          <w:delText xml:space="preserve">  </w:delText>
        </w:r>
      </w:del>
      <w:ins w:id="53"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Prior to sample collection, bottles are acid washed with 10% HCL and rinsed with distilled-deionized water.</w:t>
      </w:r>
      <w:del w:id="54" w:author="Pacella, Christina (DEC)" w:date="2023-06-14T07:33:00Z">
        <w:r w:rsidRPr="00A85EB7" w:rsidDel="00681C76">
          <w:rPr>
            <w:rFonts w:ascii="Garamond" w:eastAsia="MS Mincho" w:hAnsi="Garamond"/>
            <w:sz w:val="22"/>
            <w:szCs w:val="22"/>
          </w:rPr>
          <w:delText xml:space="preserve">  </w:delText>
        </w:r>
      </w:del>
      <w:ins w:id="55"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At each site, bottles are rinsed three times with ambient water just before sample collection.</w:t>
      </w:r>
      <w:del w:id="56" w:author="Pacella, Christina (DEC)" w:date="2023-06-14T07:33:00Z">
        <w:r w:rsidRPr="00A85EB7" w:rsidDel="00681C76">
          <w:rPr>
            <w:rFonts w:ascii="Garamond" w:eastAsia="MS Mincho" w:hAnsi="Garamond"/>
            <w:sz w:val="22"/>
            <w:szCs w:val="22"/>
          </w:rPr>
          <w:delText xml:space="preserve">  </w:delText>
        </w:r>
      </w:del>
      <w:ins w:id="57"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All sampling sites are highly </w:t>
      </w:r>
      <w:del w:id="58" w:author="Pacella, Christina (DEC)" w:date="2023-06-12T14:04:00Z">
        <w:r w:rsidRPr="00A85EB7" w:rsidDel="009637B7">
          <w:rPr>
            <w:rFonts w:ascii="Garamond" w:eastAsia="MS Mincho" w:hAnsi="Garamond"/>
            <w:sz w:val="22"/>
            <w:szCs w:val="22"/>
          </w:rPr>
          <w:delText>mixed</w:delText>
        </w:r>
      </w:del>
      <w:ins w:id="59" w:author="Pacella, Christina (DEC)" w:date="2023-06-12T14:04:00Z">
        <w:r w:rsidR="009637B7" w:rsidRPr="00A85EB7">
          <w:rPr>
            <w:rFonts w:ascii="Garamond" w:eastAsia="MS Mincho" w:hAnsi="Garamond"/>
            <w:sz w:val="22"/>
            <w:szCs w:val="22"/>
          </w:rPr>
          <w:t>mixed,</w:t>
        </w:r>
      </w:ins>
      <w:r w:rsidRPr="00A85EB7">
        <w:rPr>
          <w:rFonts w:ascii="Garamond" w:eastAsia="MS Mincho" w:hAnsi="Garamond"/>
          <w:sz w:val="22"/>
          <w:szCs w:val="22"/>
        </w:rPr>
        <w:t xml:space="preserve"> and samples are collected at only one depth, approximately 15 cm below the surface. </w:t>
      </w:r>
    </w:p>
    <w:p w14:paraId="38E87E1E" w14:textId="77777777" w:rsidR="00C33881" w:rsidRDefault="00C33881" w:rsidP="009C6A92">
      <w:pPr>
        <w:pStyle w:val="PlainText"/>
        <w:ind w:left="360" w:firstLine="360"/>
        <w:jc w:val="both"/>
        <w:rPr>
          <w:ins w:id="60" w:author="Pacella, Christina (DEC)" w:date="2023-06-13T08:12:00Z"/>
          <w:rFonts w:ascii="Garamond" w:eastAsia="MS Mincho" w:hAnsi="Garamond"/>
          <w:sz w:val="22"/>
          <w:szCs w:val="22"/>
        </w:rPr>
      </w:pPr>
    </w:p>
    <w:p w14:paraId="758429E5" w14:textId="64F512AD" w:rsidR="000527AB" w:rsidRPr="00A85EB7" w:rsidRDefault="000527AB">
      <w:pPr>
        <w:pStyle w:val="PlainText"/>
        <w:ind w:left="360" w:firstLine="360"/>
        <w:jc w:val="both"/>
        <w:rPr>
          <w:rFonts w:ascii="Garamond" w:eastAsia="MS Mincho" w:hAnsi="Garamond"/>
          <w:sz w:val="22"/>
          <w:szCs w:val="22"/>
        </w:rPr>
        <w:pPrChange w:id="61" w:author="Pacella, Christina (DEC)" w:date="2023-06-13T08:08:00Z">
          <w:pPr>
            <w:pStyle w:val="PlainText"/>
            <w:ind w:left="360" w:firstLine="360"/>
          </w:pPr>
        </w:pPrChange>
      </w:pPr>
      <w:r w:rsidRPr="002B220A">
        <w:rPr>
          <w:rFonts w:ascii="Garamond" w:eastAsia="MS Mincho" w:hAnsi="Garamond"/>
          <w:sz w:val="22"/>
          <w:szCs w:val="22"/>
        </w:rPr>
        <w:t xml:space="preserve">At the time of sample collection, a </w:t>
      </w:r>
      <w:ins w:id="62" w:author="Pacella, Christina (DEC)" w:date="2023-06-12T14:08:00Z">
        <w:r w:rsidR="005A1AB6" w:rsidRPr="002B220A">
          <w:rPr>
            <w:rFonts w:ascii="Garamond" w:eastAsia="MS Mincho" w:hAnsi="Garamond"/>
            <w:sz w:val="22"/>
            <w:szCs w:val="22"/>
          </w:rPr>
          <w:t xml:space="preserve">handheld </w:t>
        </w:r>
      </w:ins>
      <w:r w:rsidRPr="002B220A">
        <w:rPr>
          <w:rFonts w:ascii="Garamond" w:eastAsia="MS Mincho" w:hAnsi="Garamond"/>
          <w:sz w:val="22"/>
          <w:szCs w:val="22"/>
        </w:rPr>
        <w:t xml:space="preserve">YSI </w:t>
      </w:r>
      <w:del w:id="63" w:author="Pacella, Christina (DEC)" w:date="2023-06-12T14:08:00Z">
        <w:r w:rsidRPr="00A85EB7" w:rsidDel="005A1AB6">
          <w:rPr>
            <w:rFonts w:ascii="Garamond" w:eastAsia="MS Mincho" w:hAnsi="Garamond"/>
            <w:sz w:val="22"/>
            <w:szCs w:val="22"/>
          </w:rPr>
          <w:delText>Professional Plus</w:delText>
        </w:r>
      </w:del>
      <w:ins w:id="64" w:author="Pacella, Christina (DEC)" w:date="2023-06-12T14:08:00Z">
        <w:r w:rsidR="005A1AB6" w:rsidRPr="00A85EB7">
          <w:rPr>
            <w:rFonts w:ascii="Garamond" w:eastAsia="MS Mincho" w:hAnsi="Garamond"/>
            <w:sz w:val="22"/>
            <w:szCs w:val="22"/>
          </w:rPr>
          <w:t>multiparameter digital</w:t>
        </w:r>
      </w:ins>
      <w:r w:rsidRPr="00A85EB7">
        <w:rPr>
          <w:rFonts w:ascii="Garamond" w:eastAsia="MS Mincho" w:hAnsi="Garamond"/>
          <w:sz w:val="22"/>
          <w:szCs w:val="22"/>
        </w:rPr>
        <w:t xml:space="preserve"> meter is used to measure temperature, salinity, specific conductivity</w:t>
      </w:r>
      <w:r w:rsidR="00EA6738" w:rsidRPr="00A85EB7">
        <w:rPr>
          <w:rFonts w:ascii="Garamond" w:eastAsia="MS Mincho" w:hAnsi="Garamond"/>
          <w:sz w:val="22"/>
          <w:szCs w:val="22"/>
        </w:rPr>
        <w:t xml:space="preserve">, field pH, </w:t>
      </w:r>
      <w:r w:rsidRPr="00A85EB7">
        <w:rPr>
          <w:rFonts w:ascii="Garamond" w:eastAsia="MS Mincho" w:hAnsi="Garamond"/>
          <w:sz w:val="22"/>
          <w:szCs w:val="22"/>
        </w:rPr>
        <w:t>and dissolved oxygen (% and mg/L), and the values are recorded.</w:t>
      </w:r>
      <w:del w:id="65" w:author="Pacella, Christina (DEC)" w:date="2023-06-14T07:33:00Z">
        <w:r w:rsidRPr="00A85EB7" w:rsidDel="00681C76">
          <w:rPr>
            <w:rFonts w:ascii="Garamond" w:eastAsia="MS Mincho" w:hAnsi="Garamond"/>
            <w:sz w:val="22"/>
            <w:szCs w:val="22"/>
          </w:rPr>
          <w:delText xml:space="preserve">  </w:delText>
        </w:r>
      </w:del>
      <w:ins w:id="66"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Grab samples are placed on ice and returned to the laboratory.</w:t>
      </w:r>
      <w:del w:id="67" w:author="Pacella, Christina (DEC)" w:date="2023-06-14T07:33:00Z">
        <w:r w:rsidRPr="00A85EB7" w:rsidDel="00681C76">
          <w:rPr>
            <w:rFonts w:ascii="Garamond" w:eastAsia="MS Mincho" w:hAnsi="Garamond"/>
            <w:sz w:val="22"/>
            <w:szCs w:val="22"/>
          </w:rPr>
          <w:delText xml:space="preserve">  </w:delText>
        </w:r>
      </w:del>
      <w:ins w:id="68"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Within 24 hours, pH and alkalinity are measured and samples are filtered for seston (TSS) and chlorophyll A (CHLA)</w:t>
      </w:r>
      <w:ins w:id="69" w:author="Pacella, Christina (DEC)" w:date="2023-06-14T07:54:00Z">
        <w:r w:rsidR="003D2CFA">
          <w:rPr>
            <w:rFonts w:ascii="Garamond" w:eastAsia="MS Mincho" w:hAnsi="Garamond"/>
            <w:sz w:val="22"/>
            <w:szCs w:val="22"/>
          </w:rPr>
          <w:t>/ph</w:t>
        </w:r>
        <w:r w:rsidR="00184B18">
          <w:rPr>
            <w:rFonts w:ascii="Garamond" w:eastAsia="MS Mincho" w:hAnsi="Garamond"/>
            <w:sz w:val="22"/>
            <w:szCs w:val="22"/>
          </w:rPr>
          <w:t>aeo</w:t>
        </w:r>
        <w:r w:rsidR="003D2CFA">
          <w:rPr>
            <w:rFonts w:ascii="Garamond" w:eastAsia="MS Mincho" w:hAnsi="Garamond"/>
            <w:sz w:val="22"/>
            <w:szCs w:val="22"/>
          </w:rPr>
          <w:t>phytin (PHEA)</w:t>
        </w:r>
      </w:ins>
      <w:r w:rsidRPr="00FD2191">
        <w:rPr>
          <w:rFonts w:ascii="Garamond" w:eastAsia="MS Mincho" w:hAnsi="Garamond"/>
          <w:sz w:val="22"/>
          <w:szCs w:val="22"/>
        </w:rPr>
        <w:t>.</w:t>
      </w:r>
      <w:del w:id="70" w:author="Pacella, Christina (DEC)" w:date="2023-06-14T07:33:00Z">
        <w:r w:rsidRPr="00A85EB7" w:rsidDel="00681C76">
          <w:rPr>
            <w:rFonts w:ascii="Garamond" w:eastAsia="MS Mincho" w:hAnsi="Garamond"/>
            <w:sz w:val="22"/>
            <w:szCs w:val="22"/>
          </w:rPr>
          <w:delText xml:space="preserve">  </w:delText>
        </w:r>
      </w:del>
      <w:ins w:id="71"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The filtrate is collected and transferred to </w:t>
      </w:r>
      <w:r w:rsidR="00EA6738" w:rsidRPr="00FD2191">
        <w:rPr>
          <w:rFonts w:ascii="Garamond" w:eastAsia="MS Mincho" w:hAnsi="Garamond"/>
          <w:sz w:val="22"/>
          <w:szCs w:val="22"/>
        </w:rPr>
        <w:t>60</w:t>
      </w:r>
      <w:r w:rsidRPr="007D17D6">
        <w:rPr>
          <w:rFonts w:ascii="Garamond" w:eastAsia="MS Mincho" w:hAnsi="Garamond"/>
          <w:sz w:val="22"/>
          <w:szCs w:val="22"/>
        </w:rPr>
        <w:t xml:space="preserve"> m</w:t>
      </w:r>
      <w:ins w:id="72" w:author="Pacella, Christina (DEC)" w:date="2023-06-12T14:08:00Z">
        <w:r w:rsidR="00B01D87" w:rsidRPr="007D17D6">
          <w:rPr>
            <w:rFonts w:ascii="Garamond" w:eastAsia="MS Mincho" w:hAnsi="Garamond"/>
            <w:sz w:val="22"/>
            <w:szCs w:val="22"/>
          </w:rPr>
          <w:t>L</w:t>
        </w:r>
      </w:ins>
      <w:del w:id="73" w:author="Pacella, Christina (DEC)" w:date="2023-06-12T14:08:00Z">
        <w:r w:rsidRPr="00A85EB7" w:rsidDel="00B01D87">
          <w:rPr>
            <w:rFonts w:ascii="Garamond" w:eastAsia="MS Mincho" w:hAnsi="Garamond"/>
            <w:sz w:val="22"/>
            <w:szCs w:val="22"/>
          </w:rPr>
          <w:delText>l</w:delText>
        </w:r>
      </w:del>
      <w:r w:rsidRPr="00A85EB7">
        <w:rPr>
          <w:rFonts w:ascii="Garamond" w:eastAsia="MS Mincho" w:hAnsi="Garamond"/>
          <w:sz w:val="22"/>
          <w:szCs w:val="22"/>
        </w:rPr>
        <w:t xml:space="preserve"> Nalgene bottles that have been acid washed, rinsed with distilled-deionized water, and rinsed three times with the filtrate.</w:t>
      </w:r>
      <w:del w:id="74" w:author="Pacella, Christina (DEC)" w:date="2023-06-14T07:33:00Z">
        <w:r w:rsidRPr="00A85EB7" w:rsidDel="00681C76">
          <w:rPr>
            <w:rFonts w:ascii="Garamond" w:eastAsia="MS Mincho" w:hAnsi="Garamond"/>
            <w:sz w:val="22"/>
            <w:szCs w:val="22"/>
          </w:rPr>
          <w:delText xml:space="preserve">  </w:delText>
        </w:r>
      </w:del>
      <w:ins w:id="75"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Filtered samples are stored </w:t>
      </w:r>
      <w:del w:id="76" w:author="Pacella, Christina (DEC)" w:date="2023-06-12T14:10:00Z">
        <w:r w:rsidRPr="00A85EB7" w:rsidDel="00334182">
          <w:rPr>
            <w:rFonts w:ascii="Garamond" w:eastAsia="MS Mincho" w:hAnsi="Garamond"/>
            <w:sz w:val="22"/>
            <w:szCs w:val="22"/>
          </w:rPr>
          <w:delText xml:space="preserve">@ </w:delText>
        </w:r>
      </w:del>
      <w:ins w:id="77" w:author="Pacella, Christina (DEC)" w:date="2023-06-12T14:10:00Z">
        <w:r w:rsidR="00334182" w:rsidRPr="00A85EB7">
          <w:rPr>
            <w:rFonts w:ascii="Garamond" w:eastAsia="MS Mincho" w:hAnsi="Garamond"/>
            <w:sz w:val="22"/>
            <w:szCs w:val="22"/>
          </w:rPr>
          <w:t xml:space="preserve">at </w:t>
        </w:r>
      </w:ins>
      <w:r w:rsidRPr="00A85EB7">
        <w:rPr>
          <w:rFonts w:ascii="Garamond" w:eastAsia="MS Mincho" w:hAnsi="Garamond"/>
          <w:sz w:val="22"/>
          <w:szCs w:val="22"/>
        </w:rPr>
        <w:t>4°C until nutrient analysis and 1</w:t>
      </w:r>
      <w:ins w:id="78" w:author="Pacella, Christina (DEC)" w:date="2023-06-12T14:09:00Z">
        <w:r w:rsidR="004578C3" w:rsidRPr="00A85EB7">
          <w:rPr>
            <w:rFonts w:ascii="Garamond" w:eastAsia="MS Mincho" w:hAnsi="Garamond"/>
            <w:sz w:val="22"/>
            <w:szCs w:val="22"/>
          </w:rPr>
          <w:t>.8</w:t>
        </w:r>
      </w:ins>
      <w:r w:rsidRPr="00A85EB7">
        <w:rPr>
          <w:rFonts w:ascii="Garamond" w:eastAsia="MS Mincho" w:hAnsi="Garamond"/>
          <w:sz w:val="22"/>
          <w:szCs w:val="22"/>
        </w:rPr>
        <w:t xml:space="preserve"> </w:t>
      </w:r>
      <w:del w:id="79" w:author="Pacella, Christina (DEC)" w:date="2023-06-12T14:09:00Z">
        <w:r w:rsidRPr="00A85EB7" w:rsidDel="00B01D87">
          <w:rPr>
            <w:rFonts w:ascii="Garamond" w:eastAsia="MS Mincho" w:hAnsi="Garamond"/>
            <w:sz w:val="22"/>
            <w:szCs w:val="22"/>
          </w:rPr>
          <w:delText xml:space="preserve">ml </w:delText>
        </w:r>
      </w:del>
      <w:ins w:id="80" w:author="Pacella, Christina (DEC)" w:date="2023-06-12T14:09:00Z">
        <w:r w:rsidR="00B01D87" w:rsidRPr="00A85EB7">
          <w:rPr>
            <w:rFonts w:ascii="Garamond" w:eastAsia="MS Mincho" w:hAnsi="Garamond"/>
            <w:sz w:val="22"/>
            <w:szCs w:val="22"/>
          </w:rPr>
          <w:t xml:space="preserve">mL </w:t>
        </w:r>
      </w:ins>
      <w:r w:rsidRPr="00A85EB7">
        <w:rPr>
          <w:rFonts w:ascii="Garamond" w:eastAsia="MS Mincho" w:hAnsi="Garamond"/>
          <w:sz w:val="22"/>
          <w:szCs w:val="22"/>
        </w:rPr>
        <w:t xml:space="preserve">of 1 N </w:t>
      </w:r>
      <w:ins w:id="81" w:author="Pacella, Christina (DEC)" w:date="2023-06-14T07:57:00Z">
        <w:r w:rsidR="00D2096B" w:rsidRPr="00FB7119">
          <w:rPr>
            <w:rFonts w:ascii="Garamond" w:eastAsia="MS Mincho" w:hAnsi="Garamond"/>
            <w:sz w:val="22"/>
            <w:szCs w:val="22"/>
          </w:rPr>
          <w:t>H</w:t>
        </w:r>
        <w:r w:rsidR="00D2096B" w:rsidRPr="00FB7119">
          <w:rPr>
            <w:rFonts w:ascii="Garamond" w:eastAsia="MS Mincho" w:hAnsi="Garamond"/>
            <w:sz w:val="22"/>
            <w:szCs w:val="22"/>
            <w:vertAlign w:val="subscript"/>
          </w:rPr>
          <w:t>2</w:t>
        </w:r>
        <w:r w:rsidR="00D2096B" w:rsidRPr="00FB7119">
          <w:rPr>
            <w:rFonts w:ascii="Garamond" w:eastAsia="MS Mincho" w:hAnsi="Garamond"/>
            <w:sz w:val="22"/>
            <w:szCs w:val="22"/>
          </w:rPr>
          <w:t>SO</w:t>
        </w:r>
        <w:r w:rsidR="00D2096B" w:rsidRPr="00FB7119">
          <w:rPr>
            <w:rFonts w:ascii="Garamond" w:eastAsia="MS Mincho" w:hAnsi="Garamond"/>
            <w:sz w:val="22"/>
            <w:szCs w:val="22"/>
            <w:vertAlign w:val="subscript"/>
          </w:rPr>
          <w:t>4</w:t>
        </w:r>
      </w:ins>
      <w:del w:id="82" w:author="Pacella, Christina (DEC)" w:date="2023-06-14T07:57:00Z">
        <w:r w:rsidRPr="00A85EB7" w:rsidDel="00D2096B">
          <w:rPr>
            <w:rFonts w:ascii="Garamond" w:eastAsia="MS Mincho" w:hAnsi="Garamond"/>
            <w:sz w:val="22"/>
            <w:szCs w:val="22"/>
          </w:rPr>
          <w:delText>H2SO4</w:delText>
        </w:r>
      </w:del>
      <w:r w:rsidRPr="00A85EB7">
        <w:rPr>
          <w:rFonts w:ascii="Garamond" w:eastAsia="MS Mincho" w:hAnsi="Garamond"/>
          <w:sz w:val="22"/>
          <w:szCs w:val="22"/>
        </w:rPr>
        <w:t xml:space="preserve"> is added to samples that will be analyzed for ammonium</w:t>
      </w:r>
      <w:r w:rsidR="00EA6738" w:rsidRPr="00A85EB7">
        <w:rPr>
          <w:rFonts w:ascii="Garamond" w:eastAsia="MS Mincho" w:hAnsi="Garamond"/>
          <w:sz w:val="22"/>
          <w:szCs w:val="22"/>
        </w:rPr>
        <w:t xml:space="preserve">, orthophosphate, and </w:t>
      </w:r>
      <w:del w:id="83" w:author="Pacella, Christina (DEC)" w:date="2023-06-12T14:09:00Z">
        <w:r w:rsidR="00EA6738" w:rsidRPr="00A85EB7" w:rsidDel="004578C3">
          <w:rPr>
            <w:rFonts w:ascii="Garamond" w:eastAsia="MS Mincho" w:hAnsi="Garamond"/>
            <w:sz w:val="22"/>
            <w:szCs w:val="22"/>
          </w:rPr>
          <w:delText>Nitrate</w:delText>
        </w:r>
      </w:del>
      <w:ins w:id="84" w:author="Pacella, Christina (DEC)" w:date="2023-06-12T14:09:00Z">
        <w:r w:rsidR="004578C3" w:rsidRPr="00A85EB7">
          <w:rPr>
            <w:rFonts w:ascii="Garamond" w:eastAsia="MS Mincho" w:hAnsi="Garamond"/>
            <w:sz w:val="22"/>
            <w:szCs w:val="22"/>
          </w:rPr>
          <w:t>nitrate</w:t>
        </w:r>
      </w:ins>
      <w:r w:rsidR="00EA6738" w:rsidRPr="00A85EB7">
        <w:rPr>
          <w:rFonts w:ascii="Garamond" w:eastAsia="MS Mincho" w:hAnsi="Garamond"/>
          <w:sz w:val="22"/>
          <w:szCs w:val="22"/>
        </w:rPr>
        <w:t>/</w:t>
      </w:r>
      <w:del w:id="85" w:author="Pacella, Christina (DEC)" w:date="2023-06-12T14:09:00Z">
        <w:r w:rsidR="00EA6738" w:rsidRPr="00A85EB7" w:rsidDel="004578C3">
          <w:rPr>
            <w:rFonts w:ascii="Garamond" w:eastAsia="MS Mincho" w:hAnsi="Garamond"/>
            <w:sz w:val="22"/>
            <w:szCs w:val="22"/>
          </w:rPr>
          <w:delText>Nitrate</w:delText>
        </w:r>
      </w:del>
      <w:ins w:id="86" w:author="Pacella, Christina (DEC)" w:date="2023-06-12T14:09:00Z">
        <w:r w:rsidR="004578C3" w:rsidRPr="00A85EB7">
          <w:rPr>
            <w:rFonts w:ascii="Garamond" w:eastAsia="MS Mincho" w:hAnsi="Garamond"/>
            <w:sz w:val="22"/>
            <w:szCs w:val="22"/>
          </w:rPr>
          <w:t>nitrite</w:t>
        </w:r>
      </w:ins>
      <w:r w:rsidRPr="00A85EB7">
        <w:rPr>
          <w:rFonts w:ascii="Garamond" w:eastAsia="MS Mincho" w:hAnsi="Garamond"/>
          <w:sz w:val="22"/>
          <w:szCs w:val="22"/>
        </w:rPr>
        <w:t>.</w:t>
      </w:r>
      <w:del w:id="87" w:author="Pacella, Christina (DEC)" w:date="2023-06-14T07:33:00Z">
        <w:r w:rsidRPr="00A85EB7" w:rsidDel="00681C76">
          <w:rPr>
            <w:rFonts w:ascii="Garamond" w:eastAsia="MS Mincho" w:hAnsi="Garamond"/>
            <w:sz w:val="22"/>
            <w:szCs w:val="22"/>
          </w:rPr>
          <w:delText xml:space="preserve">  </w:delText>
        </w:r>
      </w:del>
      <w:ins w:id="88"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Filters for CHLA</w:t>
      </w:r>
      <w:ins w:id="89" w:author="Pacella, Christina (DEC)" w:date="2023-06-14T07:55:00Z">
        <w:r w:rsidR="00517412">
          <w:rPr>
            <w:rFonts w:ascii="Garamond" w:eastAsia="MS Mincho" w:hAnsi="Garamond"/>
            <w:sz w:val="22"/>
            <w:szCs w:val="22"/>
          </w:rPr>
          <w:t>/PHEA</w:t>
        </w:r>
      </w:ins>
      <w:r w:rsidRPr="00FD2191">
        <w:rPr>
          <w:rFonts w:ascii="Garamond" w:eastAsia="MS Mincho" w:hAnsi="Garamond"/>
          <w:sz w:val="22"/>
          <w:szCs w:val="22"/>
        </w:rPr>
        <w:t xml:space="preserve"> analysis are placed in borosilicate vials and stored in a freezer </w:t>
      </w:r>
      <w:ins w:id="90" w:author="Pacella, Christina (DEC)" w:date="2023-06-12T14:09:00Z">
        <w:r w:rsidR="004578C3" w:rsidRPr="007D17D6">
          <w:rPr>
            <w:rFonts w:ascii="Garamond" w:eastAsia="MS Mincho" w:hAnsi="Garamond"/>
            <w:sz w:val="22"/>
            <w:szCs w:val="22"/>
          </w:rPr>
          <w:t>at</w:t>
        </w:r>
      </w:ins>
      <w:del w:id="91" w:author="Pacella, Christina (DEC)" w:date="2023-06-12T14:09:00Z">
        <w:r w:rsidRPr="00A85EB7" w:rsidDel="004578C3">
          <w:rPr>
            <w:rFonts w:ascii="Garamond" w:eastAsia="MS Mincho" w:hAnsi="Garamond"/>
            <w:sz w:val="22"/>
            <w:szCs w:val="22"/>
          </w:rPr>
          <w:delText>@</w:delText>
        </w:r>
      </w:del>
      <w:r w:rsidRPr="00A85EB7">
        <w:rPr>
          <w:rFonts w:ascii="Garamond" w:eastAsia="MS Mincho" w:hAnsi="Garamond"/>
          <w:sz w:val="22"/>
          <w:szCs w:val="22"/>
        </w:rPr>
        <w:t xml:space="preserve"> -4°C</w:t>
      </w:r>
      <w:ins w:id="92" w:author="Pacella, Christina (DEC)" w:date="2023-06-12T14:10:00Z">
        <w:r w:rsidR="00334182" w:rsidRPr="00A85EB7">
          <w:rPr>
            <w:rFonts w:ascii="Garamond" w:eastAsia="MS Mincho" w:hAnsi="Garamond"/>
            <w:sz w:val="22"/>
            <w:szCs w:val="22"/>
          </w:rPr>
          <w:t xml:space="preserve">. </w:t>
        </w:r>
      </w:ins>
    </w:p>
    <w:p w14:paraId="6A481A38" w14:textId="77777777" w:rsidR="000527AB" w:rsidRPr="00A85EB7" w:rsidRDefault="000527AB">
      <w:pPr>
        <w:pStyle w:val="PlainText"/>
        <w:ind w:left="360" w:firstLine="360"/>
        <w:jc w:val="both"/>
        <w:rPr>
          <w:rFonts w:ascii="Garamond" w:eastAsia="MS Mincho" w:hAnsi="Garamond"/>
          <w:sz w:val="22"/>
          <w:szCs w:val="22"/>
        </w:rPr>
        <w:pPrChange w:id="93" w:author="Pacella, Christina (DEC)" w:date="2023-06-13T08:08:00Z">
          <w:pPr>
            <w:pStyle w:val="PlainText"/>
            <w:ind w:left="360" w:firstLine="360"/>
          </w:pPr>
        </w:pPrChange>
      </w:pPr>
    </w:p>
    <w:p w14:paraId="6B22C310" w14:textId="2223A3FC" w:rsidR="000527AB" w:rsidRPr="007D17D6" w:rsidRDefault="000527AB">
      <w:pPr>
        <w:pStyle w:val="PlainText"/>
        <w:numPr>
          <w:ilvl w:val="0"/>
          <w:numId w:val="10"/>
        </w:numPr>
        <w:jc w:val="both"/>
        <w:rPr>
          <w:rFonts w:ascii="Garamond" w:eastAsia="MS Mincho" w:hAnsi="Garamond"/>
          <w:sz w:val="22"/>
          <w:szCs w:val="22"/>
        </w:rPr>
        <w:pPrChange w:id="94" w:author="Pacella, Christina (DEC)" w:date="2023-06-13T08:08:00Z">
          <w:pPr>
            <w:pStyle w:val="PlainText"/>
            <w:numPr>
              <w:numId w:val="10"/>
            </w:numPr>
            <w:ind w:left="720" w:hanging="360"/>
          </w:pPr>
        </w:pPrChange>
      </w:pPr>
      <w:del w:id="95" w:author="Pacella, Christina (DEC)" w:date="2023-06-14T07:33:00Z">
        <w:r w:rsidRPr="00A85EB7" w:rsidDel="00681C76">
          <w:rPr>
            <w:rFonts w:ascii="Garamond" w:hAnsi="Garamond"/>
            <w:sz w:val="22"/>
            <w:szCs w:val="22"/>
          </w:rPr>
          <w:delText xml:space="preserve">  </w:delText>
        </w:r>
      </w:del>
      <w:ins w:id="96" w:author="Pacella, Christina (DEC)" w:date="2023-06-14T07:33:00Z">
        <w:r w:rsidR="00681C76">
          <w:rPr>
            <w:rFonts w:ascii="Garamond" w:hAnsi="Garamond"/>
            <w:sz w:val="22"/>
            <w:szCs w:val="22"/>
          </w:rPr>
          <w:t xml:space="preserve"> </w:t>
        </w:r>
      </w:ins>
      <w:r w:rsidRPr="00FD2191">
        <w:rPr>
          <w:rFonts w:ascii="Garamond" w:hAnsi="Garamond"/>
          <w:sz w:val="22"/>
          <w:szCs w:val="22"/>
        </w:rPr>
        <w:t xml:space="preserve"> </w:t>
      </w:r>
      <w:r w:rsidRPr="007D17D6">
        <w:rPr>
          <w:rFonts w:ascii="Garamond" w:eastAsia="MS Mincho" w:hAnsi="Garamond"/>
          <w:sz w:val="22"/>
          <w:szCs w:val="22"/>
        </w:rPr>
        <w:t>Diel Sampling</w:t>
      </w:r>
    </w:p>
    <w:p w14:paraId="2472ADD5" w14:textId="0A68EECB" w:rsidR="004E396E" w:rsidRPr="00A85EB7" w:rsidRDefault="000527AB">
      <w:pPr>
        <w:pStyle w:val="HTMLPreformatted"/>
        <w:ind w:left="360"/>
        <w:jc w:val="both"/>
        <w:rPr>
          <w:ins w:id="97" w:author="Pacella, Christina (DEC)" w:date="2023-06-12T14:12:00Z"/>
          <w:rFonts w:ascii="Garamond" w:eastAsia="MS Mincho" w:hAnsi="Garamond"/>
          <w:sz w:val="22"/>
          <w:szCs w:val="22"/>
        </w:rPr>
        <w:pPrChange w:id="98" w:author="Pacella, Christina (DEC)" w:date="2023-06-13T08:08:00Z">
          <w:pPr>
            <w:pStyle w:val="HTMLPreformatted"/>
            <w:ind w:left="360"/>
          </w:pPr>
        </w:pPrChange>
      </w:pPr>
      <w:r w:rsidRPr="007D17D6">
        <w:rPr>
          <w:rFonts w:ascii="Garamond" w:eastAsia="MS Mincho" w:hAnsi="Garamond"/>
          <w:sz w:val="22"/>
          <w:szCs w:val="22"/>
        </w:rPr>
        <w:tab/>
        <w:t xml:space="preserve">Monthly diel sampling </w:t>
      </w:r>
      <w:del w:id="99" w:author="Pacella, Christina (DEC)" w:date="2023-06-12T14:10:00Z">
        <w:r w:rsidRPr="00A85EB7" w:rsidDel="00334182">
          <w:rPr>
            <w:rFonts w:ascii="Garamond" w:eastAsia="MS Mincho" w:hAnsi="Garamond"/>
            <w:sz w:val="22"/>
            <w:szCs w:val="22"/>
          </w:rPr>
          <w:delText xml:space="preserve">occurred </w:delText>
        </w:r>
      </w:del>
      <w:ins w:id="100" w:author="Pacella, Christina (DEC)" w:date="2023-06-12T14:10:00Z">
        <w:r w:rsidR="00334182" w:rsidRPr="00A85EB7">
          <w:rPr>
            <w:rFonts w:ascii="Garamond" w:eastAsia="MS Mincho" w:hAnsi="Garamond"/>
            <w:sz w:val="22"/>
            <w:szCs w:val="22"/>
          </w:rPr>
          <w:t xml:space="preserve">is conducted </w:t>
        </w:r>
      </w:ins>
      <w:r w:rsidRPr="00A85EB7">
        <w:rPr>
          <w:rFonts w:ascii="Garamond" w:eastAsia="MS Mincho" w:hAnsi="Garamond"/>
          <w:sz w:val="22"/>
          <w:szCs w:val="22"/>
        </w:rPr>
        <w:t xml:space="preserve">at Tivoli South Bay near the YSI </w:t>
      </w:r>
      <w:proofErr w:type="spellStart"/>
      <w:r w:rsidRPr="00A85EB7">
        <w:rPr>
          <w:rFonts w:ascii="Garamond" w:eastAsia="MS Mincho" w:hAnsi="Garamond"/>
          <w:sz w:val="22"/>
          <w:szCs w:val="22"/>
        </w:rPr>
        <w:t>datasonde</w:t>
      </w:r>
      <w:proofErr w:type="spellEnd"/>
      <w:r w:rsidRPr="00A85EB7">
        <w:rPr>
          <w:rFonts w:ascii="Garamond" w:eastAsia="MS Mincho" w:hAnsi="Garamond"/>
          <w:sz w:val="22"/>
          <w:szCs w:val="22"/>
        </w:rPr>
        <w:t xml:space="preserve"> location.</w:t>
      </w:r>
      <w:del w:id="101" w:author="Pacella, Christina (DEC)" w:date="2023-06-14T07:33:00Z">
        <w:r w:rsidRPr="00A85EB7" w:rsidDel="00681C76">
          <w:rPr>
            <w:rFonts w:ascii="Garamond" w:eastAsia="MS Mincho" w:hAnsi="Garamond"/>
            <w:sz w:val="22"/>
            <w:szCs w:val="22"/>
          </w:rPr>
          <w:delText xml:space="preserve">  </w:delText>
        </w:r>
      </w:del>
      <w:ins w:id="102"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An ISCO 6712 Portable Sampler equipped with a 25 ft siphoning tube is used for sample collection.</w:t>
      </w:r>
      <w:del w:id="103" w:author="Pacella, Christina (DEC)" w:date="2023-06-14T07:33:00Z">
        <w:r w:rsidRPr="00A85EB7" w:rsidDel="00681C76">
          <w:rPr>
            <w:rFonts w:ascii="Garamond" w:eastAsia="MS Mincho" w:hAnsi="Garamond"/>
            <w:sz w:val="22"/>
            <w:szCs w:val="22"/>
          </w:rPr>
          <w:delText xml:space="preserve">  </w:delText>
        </w:r>
      </w:del>
      <w:ins w:id="104"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The siphoning tube is deployed </w:t>
      </w:r>
      <w:del w:id="105" w:author="Pacella, Christina (DEC)" w:date="2023-06-12T14:10:00Z">
        <w:r w:rsidRPr="00A85EB7" w:rsidDel="00DC6F2D">
          <w:rPr>
            <w:rFonts w:ascii="Garamond" w:eastAsia="MS Mincho" w:hAnsi="Garamond"/>
            <w:sz w:val="22"/>
            <w:szCs w:val="22"/>
          </w:rPr>
          <w:delText>approximately one meter</w:delText>
        </w:r>
      </w:del>
      <w:ins w:id="106" w:author="Pacella, Christina (DEC)" w:date="2023-06-12T14:11:00Z">
        <w:r w:rsidR="00DC6F2D" w:rsidRPr="00A85EB7">
          <w:rPr>
            <w:rFonts w:ascii="Garamond" w:eastAsia="MS Mincho" w:hAnsi="Garamond"/>
            <w:sz w:val="22"/>
            <w:szCs w:val="22"/>
          </w:rPr>
          <w:t>approximately six inches from</w:t>
        </w:r>
      </w:ins>
      <w:ins w:id="107" w:author="Pacella, Christina (DEC)" w:date="2023-06-12T14:10:00Z">
        <w:r w:rsidR="00DC6F2D" w:rsidRPr="00A85EB7">
          <w:rPr>
            <w:rFonts w:ascii="Garamond" w:eastAsia="MS Mincho" w:hAnsi="Garamond"/>
            <w:sz w:val="22"/>
            <w:szCs w:val="22"/>
          </w:rPr>
          <w:t xml:space="preserve"> th</w:t>
        </w:r>
      </w:ins>
      <w:ins w:id="108" w:author="Pacella, Christina (DEC)" w:date="2023-06-12T14:11:00Z">
        <w:r w:rsidR="00DC6F2D" w:rsidRPr="00A85EB7">
          <w:rPr>
            <w:rFonts w:ascii="Garamond" w:eastAsia="MS Mincho" w:hAnsi="Garamond"/>
            <w:sz w:val="22"/>
            <w:szCs w:val="22"/>
          </w:rPr>
          <w:t xml:space="preserve">e </w:t>
        </w:r>
        <w:proofErr w:type="spellStart"/>
        <w:r w:rsidR="00DC6F2D" w:rsidRPr="00A85EB7">
          <w:rPr>
            <w:rFonts w:ascii="Garamond" w:eastAsia="MS Mincho" w:hAnsi="Garamond"/>
            <w:sz w:val="22"/>
            <w:szCs w:val="22"/>
          </w:rPr>
          <w:t>datasonde</w:t>
        </w:r>
        <w:proofErr w:type="spellEnd"/>
        <w:r w:rsidR="00DC6F2D" w:rsidRPr="00A85EB7">
          <w:rPr>
            <w:rFonts w:ascii="Garamond" w:eastAsia="MS Mincho" w:hAnsi="Garamond"/>
            <w:sz w:val="22"/>
            <w:szCs w:val="22"/>
          </w:rPr>
          <w:t xml:space="preserve">. </w:t>
        </w:r>
      </w:ins>
      <w:del w:id="109" w:author="Pacella, Christina (DEC)" w:date="2023-06-12T14:11:00Z">
        <w:r w:rsidRPr="00A85EB7" w:rsidDel="00DC6F2D">
          <w:rPr>
            <w:rFonts w:ascii="Garamond" w:eastAsia="MS Mincho" w:hAnsi="Garamond"/>
            <w:sz w:val="22"/>
            <w:szCs w:val="22"/>
          </w:rPr>
          <w:delText xml:space="preserve"> from the datasonde and w</w:delText>
        </w:r>
      </w:del>
      <w:ins w:id="110" w:author="Pacella, Christina (DEC)" w:date="2023-06-12T14:11:00Z">
        <w:r w:rsidR="00DC6F2D" w:rsidRPr="00A85EB7">
          <w:rPr>
            <w:rFonts w:ascii="Garamond" w:eastAsia="MS Mincho" w:hAnsi="Garamond"/>
            <w:sz w:val="22"/>
            <w:szCs w:val="22"/>
          </w:rPr>
          <w:t>W</w:t>
        </w:r>
      </w:ins>
      <w:r w:rsidRPr="00A85EB7">
        <w:rPr>
          <w:rFonts w:ascii="Garamond" w:eastAsia="MS Mincho" w:hAnsi="Garamond"/>
          <w:sz w:val="22"/>
          <w:szCs w:val="22"/>
        </w:rPr>
        <w:t>ater is collected 2</w:t>
      </w:r>
      <w:ins w:id="111" w:author="Pacella, Christina (DEC)" w:date="2023-06-14T07:56:00Z">
        <w:r w:rsidR="0087008B">
          <w:rPr>
            <w:rFonts w:ascii="Garamond" w:eastAsia="MS Mincho" w:hAnsi="Garamond"/>
            <w:sz w:val="22"/>
            <w:szCs w:val="22"/>
          </w:rPr>
          <w:t>5</w:t>
        </w:r>
      </w:ins>
      <w:del w:id="112" w:author="Pacella, Christina (DEC)" w:date="2023-06-14T07:56:00Z">
        <w:r w:rsidRPr="00A85EB7" w:rsidDel="0087008B">
          <w:rPr>
            <w:rFonts w:ascii="Garamond" w:eastAsia="MS Mincho" w:hAnsi="Garamond"/>
            <w:sz w:val="22"/>
            <w:szCs w:val="22"/>
          </w:rPr>
          <w:delText>0</w:delText>
        </w:r>
      </w:del>
      <w:r w:rsidRPr="00A85EB7">
        <w:rPr>
          <w:rFonts w:ascii="Garamond" w:eastAsia="MS Mincho" w:hAnsi="Garamond"/>
          <w:sz w:val="22"/>
          <w:szCs w:val="22"/>
        </w:rPr>
        <w:t xml:space="preserve"> cm off the </w:t>
      </w:r>
      <w:ins w:id="113" w:author="Pacella, Christina (DEC)" w:date="2023-06-12T14:11:00Z">
        <w:r w:rsidR="00DC6F2D" w:rsidRPr="00A85EB7">
          <w:rPr>
            <w:rFonts w:ascii="Garamond" w:eastAsia="MS Mincho" w:hAnsi="Garamond"/>
            <w:sz w:val="22"/>
            <w:szCs w:val="22"/>
          </w:rPr>
          <w:t xml:space="preserve">river </w:t>
        </w:r>
      </w:ins>
      <w:r w:rsidRPr="00A85EB7">
        <w:rPr>
          <w:rFonts w:ascii="Garamond" w:eastAsia="MS Mincho" w:hAnsi="Garamond"/>
          <w:sz w:val="22"/>
          <w:szCs w:val="22"/>
        </w:rPr>
        <w:t>bottom</w:t>
      </w:r>
      <w:ins w:id="114" w:author="Pacella, Christina (DEC)" w:date="2023-06-12T14:11:00Z">
        <w:r w:rsidR="00DC6F2D" w:rsidRPr="00A85EB7">
          <w:rPr>
            <w:rFonts w:ascii="Garamond" w:eastAsia="MS Mincho" w:hAnsi="Garamond"/>
            <w:sz w:val="22"/>
            <w:szCs w:val="22"/>
          </w:rPr>
          <w:t>;</w:t>
        </w:r>
      </w:ins>
      <w:del w:id="115" w:author="Pacella, Christina (DEC)" w:date="2023-06-12T14:11:00Z">
        <w:r w:rsidRPr="00A85EB7" w:rsidDel="00DC6F2D">
          <w:rPr>
            <w:rFonts w:ascii="Garamond" w:eastAsia="MS Mincho" w:hAnsi="Garamond"/>
            <w:sz w:val="22"/>
            <w:szCs w:val="22"/>
          </w:rPr>
          <w:delText>,</w:delText>
        </w:r>
      </w:del>
      <w:r w:rsidRPr="00A85EB7">
        <w:rPr>
          <w:rFonts w:ascii="Garamond" w:eastAsia="MS Mincho" w:hAnsi="Garamond"/>
          <w:sz w:val="22"/>
          <w:szCs w:val="22"/>
        </w:rPr>
        <w:t xml:space="preserve"> approximate sampling depths are 0.5 meters at low tide and 2.5 meters at high tide. </w:t>
      </w:r>
    </w:p>
    <w:p w14:paraId="76CD44E1" w14:textId="77777777" w:rsidR="004E396E" w:rsidRPr="00A85EB7" w:rsidRDefault="004E396E">
      <w:pPr>
        <w:pStyle w:val="HTMLPreformatted"/>
        <w:ind w:left="360"/>
        <w:jc w:val="both"/>
        <w:rPr>
          <w:ins w:id="116" w:author="Pacella, Christina (DEC)" w:date="2023-06-12T14:12:00Z"/>
          <w:rFonts w:ascii="Garamond" w:eastAsia="MS Mincho" w:hAnsi="Garamond"/>
          <w:sz w:val="22"/>
          <w:szCs w:val="22"/>
        </w:rPr>
        <w:pPrChange w:id="117" w:author="Pacella, Christina (DEC)" w:date="2023-06-13T08:08:00Z">
          <w:pPr>
            <w:pStyle w:val="HTMLPreformatted"/>
            <w:ind w:left="360"/>
          </w:pPr>
        </w:pPrChange>
      </w:pPr>
    </w:p>
    <w:p w14:paraId="2FA22C28" w14:textId="27DF9644" w:rsidR="000527AB" w:rsidRPr="00A85EB7" w:rsidRDefault="00681C76">
      <w:pPr>
        <w:pStyle w:val="HTMLPreformatted"/>
        <w:ind w:left="360"/>
        <w:jc w:val="both"/>
        <w:rPr>
          <w:rFonts w:ascii="Garamond" w:eastAsia="MS Mincho" w:hAnsi="Garamond"/>
          <w:sz w:val="22"/>
          <w:szCs w:val="22"/>
          <w:rPrChange w:id="118" w:author="Pacella, Christina (DEC)" w:date="2023-06-13T07:11:00Z">
            <w:rPr>
              <w:rFonts w:ascii="Garamond" w:hAnsi="Garamond"/>
              <w:sz w:val="22"/>
              <w:szCs w:val="22"/>
            </w:rPr>
          </w:rPrChange>
        </w:rPr>
        <w:pPrChange w:id="119" w:author="Pacella, Christina (DEC)" w:date="2023-06-13T08:08:00Z">
          <w:pPr>
            <w:pStyle w:val="HTMLPreformatted"/>
            <w:ind w:left="360"/>
          </w:pPr>
        </w:pPrChange>
      </w:pPr>
      <w:ins w:id="120" w:author="Pacella, Christina (DEC)" w:date="2023-06-14T07:34:00Z">
        <w:r>
          <w:rPr>
            <w:rFonts w:ascii="Garamond" w:eastAsia="MS Mincho" w:hAnsi="Garamond"/>
            <w:sz w:val="22"/>
            <w:szCs w:val="22"/>
          </w:rPr>
          <w:tab/>
        </w:r>
      </w:ins>
      <w:ins w:id="121" w:author="Pacella, Christina (DEC)" w:date="2023-06-14T07:56:00Z">
        <w:r w:rsidR="0087008B">
          <w:rPr>
            <w:rFonts w:ascii="Garamond" w:eastAsia="MS Mincho" w:hAnsi="Garamond"/>
            <w:sz w:val="22"/>
            <w:szCs w:val="22"/>
          </w:rPr>
          <w:t>U</w:t>
        </w:r>
      </w:ins>
      <w:ins w:id="122" w:author="Pacella, Christina (DEC)" w:date="2023-06-12T14:12:00Z">
        <w:r w:rsidR="004E396E" w:rsidRPr="002B220A">
          <w:rPr>
            <w:rFonts w:ascii="Garamond" w:eastAsia="MS Mincho" w:hAnsi="Garamond"/>
            <w:sz w:val="22"/>
            <w:szCs w:val="22"/>
          </w:rPr>
          <w:t xml:space="preserve">ntil November 2002, </w:t>
        </w:r>
        <w:r w:rsidR="000E4579" w:rsidRPr="002B220A">
          <w:rPr>
            <w:rFonts w:ascii="Garamond" w:eastAsia="MS Mincho" w:hAnsi="Garamond"/>
            <w:sz w:val="22"/>
            <w:szCs w:val="22"/>
          </w:rPr>
          <w:t>two sequen</w:t>
        </w:r>
        <w:r w:rsidR="000E4579" w:rsidRPr="00FD2191">
          <w:rPr>
            <w:rFonts w:ascii="Garamond" w:eastAsia="MS Mincho" w:hAnsi="Garamond"/>
            <w:sz w:val="22"/>
            <w:szCs w:val="22"/>
          </w:rPr>
          <w:t>tial samples were collected once every</w:t>
        </w:r>
        <w:r w:rsidR="000E4579" w:rsidRPr="007D17D6">
          <w:rPr>
            <w:rFonts w:ascii="Garamond" w:eastAsia="MS Mincho" w:hAnsi="Garamond"/>
            <w:sz w:val="22"/>
            <w:szCs w:val="22"/>
          </w:rPr>
          <w:t xml:space="preserve"> </w:t>
        </w:r>
      </w:ins>
      <w:ins w:id="123" w:author="Pacella, Christina (DEC)" w:date="2023-06-12T14:14:00Z">
        <w:r w:rsidR="00442CCF" w:rsidRPr="007D17D6">
          <w:rPr>
            <w:rFonts w:ascii="Garamond" w:eastAsia="MS Mincho" w:hAnsi="Garamond"/>
            <w:sz w:val="22"/>
            <w:szCs w:val="22"/>
          </w:rPr>
          <w:t>2</w:t>
        </w:r>
      </w:ins>
      <w:ins w:id="124" w:author="Pacella, Christina (DEC)" w:date="2023-06-12T14:12:00Z">
        <w:r w:rsidR="000E4579" w:rsidRPr="007D17D6">
          <w:rPr>
            <w:rFonts w:ascii="Garamond" w:eastAsia="MS Mincho" w:hAnsi="Garamond"/>
            <w:sz w:val="22"/>
            <w:szCs w:val="22"/>
          </w:rPr>
          <w:t xml:space="preserve"> hours for </w:t>
        </w:r>
      </w:ins>
      <w:ins w:id="125" w:author="Pacella, Christina (DEC)" w:date="2023-06-12T14:13:00Z">
        <w:r w:rsidR="000E4579" w:rsidRPr="007D17D6">
          <w:rPr>
            <w:rFonts w:ascii="Garamond" w:eastAsia="MS Mincho" w:hAnsi="Garamond"/>
            <w:sz w:val="22"/>
            <w:szCs w:val="22"/>
          </w:rPr>
          <w:t>22 hours.</w:t>
        </w:r>
        <w:r w:rsidR="00E525C8" w:rsidRPr="00A85EB7">
          <w:rPr>
            <w:rFonts w:ascii="Garamond" w:eastAsia="MS Mincho" w:hAnsi="Garamond"/>
            <w:sz w:val="22"/>
            <w:szCs w:val="22"/>
          </w:rPr>
          <w:t xml:space="preserve"> After November 2002, the protocol changed t</w:t>
        </w:r>
        <w:r w:rsidR="00442CCF" w:rsidRPr="00A85EB7">
          <w:rPr>
            <w:rFonts w:ascii="Garamond" w:eastAsia="MS Mincho" w:hAnsi="Garamond"/>
            <w:sz w:val="22"/>
            <w:szCs w:val="22"/>
          </w:rPr>
          <w:t>o collect two sequential samples once every 2.5 hou</w:t>
        </w:r>
      </w:ins>
      <w:ins w:id="126" w:author="Pacella, Christina (DEC)" w:date="2023-06-12T14:14:00Z">
        <w:r w:rsidR="00442CCF" w:rsidRPr="00A85EB7">
          <w:rPr>
            <w:rFonts w:ascii="Garamond" w:eastAsia="MS Mincho" w:hAnsi="Garamond"/>
            <w:sz w:val="22"/>
            <w:szCs w:val="22"/>
          </w:rPr>
          <w:t xml:space="preserve">rs for 27.5 hours. </w:t>
        </w:r>
      </w:ins>
      <w:del w:id="127" w:author="Pacella, Christina (DEC)" w:date="2023-06-12T14:14:00Z">
        <w:r w:rsidR="000527AB" w:rsidRPr="00A85EB7" w:rsidDel="00442CCF">
          <w:rPr>
            <w:rFonts w:ascii="Garamond" w:eastAsia="MS Mincho" w:hAnsi="Garamond"/>
            <w:sz w:val="22"/>
            <w:szCs w:val="22"/>
          </w:rPr>
          <w:delText xml:space="preserve"> Two sequential samples </w:delText>
        </w:r>
      </w:del>
      <w:del w:id="128" w:author="Pacella, Christina (DEC)" w:date="2023-06-12T14:12:00Z">
        <w:r w:rsidR="000527AB" w:rsidRPr="00A85EB7" w:rsidDel="004E396E">
          <w:rPr>
            <w:rFonts w:ascii="Garamond" w:eastAsia="MS Mincho" w:hAnsi="Garamond"/>
            <w:sz w:val="22"/>
            <w:szCs w:val="22"/>
          </w:rPr>
          <w:delText xml:space="preserve">were </w:delText>
        </w:r>
      </w:del>
      <w:del w:id="129" w:author="Pacella, Christina (DEC)" w:date="2023-06-12T14:14:00Z">
        <w:r w:rsidR="000527AB" w:rsidRPr="00A85EB7" w:rsidDel="00442CCF">
          <w:rPr>
            <w:rFonts w:ascii="Garamond" w:eastAsia="MS Mincho" w:hAnsi="Garamond"/>
            <w:sz w:val="22"/>
            <w:szCs w:val="22"/>
          </w:rPr>
          <w:delText xml:space="preserve">collected once every 2 hours for 22 hours until November 2002, when collection of the two sequential samples changed to once every 2.5 hours for 27.5 hours.  </w:delText>
        </w:r>
      </w:del>
      <w:r w:rsidR="000527AB" w:rsidRPr="00A85EB7">
        <w:rPr>
          <w:rFonts w:ascii="Garamond" w:eastAsia="MS Mincho" w:hAnsi="Garamond"/>
          <w:sz w:val="22"/>
          <w:szCs w:val="22"/>
        </w:rPr>
        <w:t>The first sample is always collected at slack low tide.</w:t>
      </w:r>
      <w:del w:id="130" w:author="Pacella, Christina (DEC)" w:date="2023-06-14T07:33:00Z">
        <w:r w:rsidR="000527AB" w:rsidRPr="00A85EB7" w:rsidDel="00681C76">
          <w:rPr>
            <w:rFonts w:ascii="Garamond" w:eastAsia="MS Mincho" w:hAnsi="Garamond"/>
            <w:sz w:val="22"/>
            <w:szCs w:val="22"/>
          </w:rPr>
          <w:delText xml:space="preserve">  </w:delText>
        </w:r>
      </w:del>
      <w:ins w:id="131"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Samples are collected in 1</w:t>
      </w:r>
      <w:del w:id="132" w:author="Pacella, Christina (DEC)" w:date="2023-06-12T14:14:00Z">
        <w:r w:rsidR="000527AB" w:rsidRPr="00A85EB7" w:rsidDel="00A178E5">
          <w:rPr>
            <w:rFonts w:ascii="Garamond" w:eastAsia="MS Mincho" w:hAnsi="Garamond"/>
            <w:sz w:val="22"/>
            <w:szCs w:val="22"/>
          </w:rPr>
          <w:delText>-liter</w:delText>
        </w:r>
      </w:del>
      <w:ins w:id="133" w:author="Pacella, Christina (DEC)" w:date="2023-06-12T14:14:00Z">
        <w:r w:rsidR="00A178E5" w:rsidRPr="00A85EB7">
          <w:rPr>
            <w:rFonts w:ascii="Garamond" w:eastAsia="MS Mincho" w:hAnsi="Garamond"/>
            <w:sz w:val="22"/>
            <w:szCs w:val="22"/>
          </w:rPr>
          <w:t xml:space="preserve"> L</w:t>
        </w:r>
      </w:ins>
      <w:r w:rsidR="000527AB" w:rsidRPr="00A85EB7">
        <w:rPr>
          <w:rFonts w:ascii="Garamond" w:eastAsia="MS Mincho" w:hAnsi="Garamond"/>
          <w:sz w:val="22"/>
          <w:szCs w:val="22"/>
        </w:rPr>
        <w:t xml:space="preserve"> clear Nalgene bottles that are acid washed with 10% HCL and rinsed with distilled-deionized water prior to deployment of the ISCO.</w:t>
      </w:r>
      <w:del w:id="134" w:author="Pacella, Christina (DEC)" w:date="2023-06-14T07:33:00Z">
        <w:r w:rsidR="000527AB" w:rsidRPr="00A85EB7" w:rsidDel="00681C76">
          <w:rPr>
            <w:rFonts w:ascii="Garamond" w:eastAsia="MS Mincho" w:hAnsi="Garamond"/>
            <w:sz w:val="22"/>
            <w:szCs w:val="22"/>
          </w:rPr>
          <w:delText xml:space="preserve">  </w:delText>
        </w:r>
      </w:del>
      <w:ins w:id="135"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The second sample bottle in each s</w:t>
      </w:r>
      <w:r w:rsidR="000527AB" w:rsidRPr="007D17D6">
        <w:rPr>
          <w:rFonts w:ascii="Garamond" w:eastAsia="MS Mincho" w:hAnsi="Garamond"/>
          <w:sz w:val="22"/>
          <w:szCs w:val="22"/>
        </w:rPr>
        <w:t xml:space="preserve">equence receives </w:t>
      </w:r>
      <w:r w:rsidR="00B82E65" w:rsidRPr="007D17D6">
        <w:rPr>
          <w:rFonts w:ascii="Garamond" w:eastAsia="MS Mincho" w:hAnsi="Garamond"/>
          <w:sz w:val="22"/>
          <w:szCs w:val="22"/>
        </w:rPr>
        <w:t xml:space="preserve">3.6 </w:t>
      </w:r>
      <w:del w:id="136" w:author="Pacella, Christina (DEC)" w:date="2023-06-12T14:14:00Z">
        <w:r w:rsidR="000527AB" w:rsidRPr="00A85EB7" w:rsidDel="00A178E5">
          <w:rPr>
            <w:rFonts w:ascii="Garamond" w:eastAsia="MS Mincho" w:hAnsi="Garamond"/>
            <w:sz w:val="22"/>
            <w:szCs w:val="22"/>
          </w:rPr>
          <w:delText xml:space="preserve">ml </w:delText>
        </w:r>
      </w:del>
      <w:ins w:id="137" w:author="Pacella, Christina (DEC)" w:date="2023-06-12T14:14:00Z">
        <w:r w:rsidR="00A178E5" w:rsidRPr="00A85EB7">
          <w:rPr>
            <w:rFonts w:ascii="Garamond" w:eastAsia="MS Mincho" w:hAnsi="Garamond"/>
            <w:sz w:val="22"/>
            <w:szCs w:val="22"/>
          </w:rPr>
          <w:t xml:space="preserve">mL </w:t>
        </w:r>
      </w:ins>
      <w:r w:rsidR="000527AB" w:rsidRPr="00A85EB7">
        <w:rPr>
          <w:rFonts w:ascii="Garamond" w:eastAsia="MS Mincho" w:hAnsi="Garamond"/>
          <w:sz w:val="22"/>
          <w:szCs w:val="22"/>
        </w:rPr>
        <w:t>of 10 N H</w:t>
      </w:r>
      <w:r w:rsidR="000527AB" w:rsidRPr="00D2096B">
        <w:rPr>
          <w:rFonts w:ascii="Garamond" w:eastAsia="MS Mincho" w:hAnsi="Garamond"/>
          <w:sz w:val="22"/>
          <w:szCs w:val="22"/>
          <w:vertAlign w:val="subscript"/>
          <w:rPrChange w:id="138" w:author="Pacella, Christina (DEC)" w:date="2023-06-14T07:57:00Z">
            <w:rPr>
              <w:rFonts w:ascii="Garamond" w:eastAsia="MS Mincho" w:hAnsi="Garamond"/>
              <w:sz w:val="22"/>
              <w:szCs w:val="22"/>
            </w:rPr>
          </w:rPrChange>
        </w:rPr>
        <w:t>2</w:t>
      </w:r>
      <w:r w:rsidR="000527AB" w:rsidRPr="00A85EB7">
        <w:rPr>
          <w:rFonts w:ascii="Garamond" w:eastAsia="MS Mincho" w:hAnsi="Garamond"/>
          <w:sz w:val="22"/>
          <w:szCs w:val="22"/>
        </w:rPr>
        <w:t>SO</w:t>
      </w:r>
      <w:r w:rsidR="000527AB" w:rsidRPr="00D2096B">
        <w:rPr>
          <w:rFonts w:ascii="Garamond" w:eastAsia="MS Mincho" w:hAnsi="Garamond"/>
          <w:sz w:val="22"/>
          <w:szCs w:val="22"/>
          <w:vertAlign w:val="subscript"/>
          <w:rPrChange w:id="139" w:author="Pacella, Christina (DEC)" w:date="2023-06-14T07:57:00Z">
            <w:rPr>
              <w:rFonts w:ascii="Garamond" w:eastAsia="MS Mincho" w:hAnsi="Garamond"/>
              <w:sz w:val="22"/>
              <w:szCs w:val="22"/>
            </w:rPr>
          </w:rPrChange>
        </w:rPr>
        <w:t>4</w:t>
      </w:r>
      <w:r w:rsidR="000527AB" w:rsidRPr="00A85EB7">
        <w:rPr>
          <w:rFonts w:ascii="Garamond" w:eastAsia="MS Mincho" w:hAnsi="Garamond"/>
          <w:sz w:val="22"/>
          <w:szCs w:val="22"/>
        </w:rPr>
        <w:t xml:space="preserve"> prior to deployment </w:t>
      </w:r>
      <w:del w:id="140" w:author="Pacella, Christina (DEC)" w:date="2023-06-12T14:14:00Z">
        <w:r w:rsidR="000527AB" w:rsidRPr="00A85EB7" w:rsidDel="00A178E5">
          <w:rPr>
            <w:rFonts w:ascii="Garamond" w:eastAsia="MS Mincho" w:hAnsi="Garamond"/>
            <w:sz w:val="22"/>
            <w:szCs w:val="22"/>
          </w:rPr>
          <w:delText xml:space="preserve">in order </w:delText>
        </w:r>
      </w:del>
      <w:r w:rsidR="000527AB" w:rsidRPr="00A85EB7">
        <w:rPr>
          <w:rFonts w:ascii="Garamond" w:eastAsia="MS Mincho" w:hAnsi="Garamond"/>
          <w:sz w:val="22"/>
          <w:szCs w:val="22"/>
        </w:rPr>
        <w:t>to preserve the sample for ammonium</w:t>
      </w:r>
      <w:ins w:id="141" w:author="Pacella, Christina (DEC)" w:date="2023-06-12T14:15:00Z">
        <w:r w:rsidR="00094271" w:rsidRPr="00A85EB7">
          <w:rPr>
            <w:rFonts w:ascii="Garamond" w:eastAsia="MS Mincho" w:hAnsi="Garamond"/>
            <w:sz w:val="22"/>
            <w:szCs w:val="22"/>
          </w:rPr>
          <w:t>, orthophosphate, and nitrate/nitrite</w:t>
        </w:r>
      </w:ins>
      <w:r w:rsidR="000527AB" w:rsidRPr="00A85EB7">
        <w:rPr>
          <w:rFonts w:ascii="Garamond" w:eastAsia="MS Mincho" w:hAnsi="Garamond"/>
          <w:sz w:val="22"/>
          <w:szCs w:val="22"/>
        </w:rPr>
        <w:t xml:space="preserve"> </w:t>
      </w:r>
      <w:del w:id="142" w:author="Pacella, Christina (DEC)" w:date="2023-06-12T14:15:00Z">
        <w:r w:rsidR="000527AB" w:rsidRPr="00A85EB7" w:rsidDel="00094271">
          <w:rPr>
            <w:rFonts w:ascii="Garamond" w:eastAsia="MS Mincho" w:hAnsi="Garamond"/>
            <w:sz w:val="22"/>
            <w:szCs w:val="22"/>
          </w:rPr>
          <w:delText>analysis</w:delText>
        </w:r>
      </w:del>
      <w:ins w:id="143" w:author="Pacella, Christina (DEC)" w:date="2023-06-12T14:15:00Z">
        <w:r w:rsidR="00094271" w:rsidRPr="00A85EB7">
          <w:rPr>
            <w:rFonts w:ascii="Garamond" w:eastAsia="MS Mincho" w:hAnsi="Garamond"/>
            <w:sz w:val="22"/>
            <w:szCs w:val="22"/>
          </w:rPr>
          <w:t>analyses</w:t>
        </w:r>
      </w:ins>
      <w:r w:rsidR="000527AB" w:rsidRPr="00A85EB7">
        <w:rPr>
          <w:rFonts w:ascii="Garamond" w:eastAsia="MS Mincho" w:hAnsi="Garamond"/>
          <w:sz w:val="22"/>
          <w:szCs w:val="22"/>
        </w:rPr>
        <w:t>.</w:t>
      </w:r>
      <w:del w:id="144" w:author="Pacella, Christina (DEC)" w:date="2023-06-14T07:33:00Z">
        <w:r w:rsidR="000527AB" w:rsidRPr="00A85EB7" w:rsidDel="00681C76">
          <w:rPr>
            <w:rFonts w:ascii="Garamond" w:eastAsia="MS Mincho" w:hAnsi="Garamond"/>
            <w:sz w:val="22"/>
            <w:szCs w:val="22"/>
          </w:rPr>
          <w:delText xml:space="preserve">  </w:delText>
        </w:r>
      </w:del>
      <w:ins w:id="145"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The inside of the ISCO is packed with ice to keep the samples cool until the instrument is retrieved.</w:t>
      </w:r>
      <w:del w:id="146" w:author="Pacella, Christina (DEC)" w:date="2023-06-14T07:33:00Z">
        <w:r w:rsidR="000527AB" w:rsidRPr="00A85EB7" w:rsidDel="00681C76">
          <w:rPr>
            <w:rFonts w:ascii="Garamond" w:eastAsia="MS Mincho" w:hAnsi="Garamond"/>
            <w:sz w:val="22"/>
            <w:szCs w:val="22"/>
          </w:rPr>
          <w:delText xml:space="preserve">  </w:delText>
        </w:r>
      </w:del>
      <w:ins w:id="147"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Samples are processed on the day of ret</w:t>
      </w:r>
      <w:r w:rsidR="000527AB" w:rsidRPr="007D17D6">
        <w:rPr>
          <w:rFonts w:ascii="Garamond" w:eastAsia="MS Mincho" w:hAnsi="Garamond"/>
          <w:sz w:val="22"/>
          <w:szCs w:val="22"/>
        </w:rPr>
        <w:t>rieval.</w:t>
      </w:r>
      <w:del w:id="148" w:author="Pacella, Christina (DEC)" w:date="2023-06-14T07:33:00Z">
        <w:r w:rsidR="000527AB" w:rsidRPr="00A85EB7" w:rsidDel="00681C76">
          <w:rPr>
            <w:rFonts w:ascii="Garamond" w:eastAsia="MS Mincho" w:hAnsi="Garamond"/>
            <w:sz w:val="22"/>
            <w:szCs w:val="22"/>
          </w:rPr>
          <w:delText xml:space="preserve">  </w:delText>
        </w:r>
      </w:del>
      <w:ins w:id="149"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 xml:space="preserve">Acidified samples, the second in each collection sequence, are filtered and the filtrate is collected and transferred to </w:t>
      </w:r>
      <w:r w:rsidR="00331253" w:rsidRPr="007D17D6">
        <w:rPr>
          <w:rFonts w:ascii="Garamond" w:eastAsia="MS Mincho" w:hAnsi="Garamond"/>
          <w:sz w:val="22"/>
          <w:szCs w:val="22"/>
        </w:rPr>
        <w:t>60</w:t>
      </w:r>
      <w:r w:rsidR="000527AB" w:rsidRPr="007D17D6">
        <w:rPr>
          <w:rFonts w:ascii="Garamond" w:eastAsia="MS Mincho" w:hAnsi="Garamond"/>
          <w:sz w:val="22"/>
          <w:szCs w:val="22"/>
        </w:rPr>
        <w:t xml:space="preserve"> </w:t>
      </w:r>
      <w:del w:id="150" w:author="Pacella, Christina (DEC)" w:date="2023-06-12T14:15:00Z">
        <w:r w:rsidR="000527AB" w:rsidRPr="00A85EB7" w:rsidDel="004A1F18">
          <w:rPr>
            <w:rFonts w:ascii="Garamond" w:eastAsia="MS Mincho" w:hAnsi="Garamond"/>
            <w:sz w:val="22"/>
            <w:szCs w:val="22"/>
          </w:rPr>
          <w:delText xml:space="preserve">ml </w:delText>
        </w:r>
      </w:del>
      <w:ins w:id="151" w:author="Pacella, Christina (DEC)" w:date="2023-06-12T14:15:00Z">
        <w:r w:rsidR="004A1F18" w:rsidRPr="00A85EB7">
          <w:rPr>
            <w:rFonts w:ascii="Garamond" w:eastAsia="MS Mincho" w:hAnsi="Garamond"/>
            <w:sz w:val="22"/>
            <w:szCs w:val="22"/>
          </w:rPr>
          <w:t xml:space="preserve">mL </w:t>
        </w:r>
      </w:ins>
      <w:r w:rsidR="000527AB" w:rsidRPr="00A85EB7">
        <w:rPr>
          <w:rFonts w:ascii="Garamond" w:eastAsia="MS Mincho" w:hAnsi="Garamond"/>
          <w:sz w:val="22"/>
          <w:szCs w:val="22"/>
        </w:rPr>
        <w:t>Nalgene bottles that have been acid washed and rinsed as described previously.</w:t>
      </w:r>
      <w:del w:id="152" w:author="Pacella, Christina (DEC)" w:date="2023-06-14T07:33:00Z">
        <w:r w:rsidR="000527AB" w:rsidRPr="00A85EB7" w:rsidDel="00681C76">
          <w:rPr>
            <w:rFonts w:ascii="Garamond" w:eastAsia="MS Mincho" w:hAnsi="Garamond"/>
            <w:sz w:val="22"/>
            <w:szCs w:val="22"/>
          </w:rPr>
          <w:delText xml:space="preserve">  </w:delText>
        </w:r>
      </w:del>
      <w:ins w:id="153"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Non-acidified samples, the first in each</w:t>
      </w:r>
      <w:r w:rsidR="000527AB" w:rsidRPr="007D17D6">
        <w:rPr>
          <w:rFonts w:ascii="Garamond" w:eastAsia="MS Mincho" w:hAnsi="Garamond"/>
          <w:sz w:val="22"/>
          <w:szCs w:val="22"/>
        </w:rPr>
        <w:t xml:space="preserve"> collection sequence, are filtered for seston and CHLA</w:t>
      </w:r>
      <w:ins w:id="154" w:author="Pacella, Christina (DEC)" w:date="2023-06-14T07:58:00Z">
        <w:r w:rsidR="002355F6">
          <w:rPr>
            <w:rFonts w:ascii="Garamond" w:eastAsia="MS Mincho" w:hAnsi="Garamond"/>
            <w:sz w:val="22"/>
            <w:szCs w:val="22"/>
          </w:rPr>
          <w:t>/PHEA</w:t>
        </w:r>
      </w:ins>
      <w:r w:rsidR="000527AB" w:rsidRPr="007D17D6">
        <w:rPr>
          <w:rFonts w:ascii="Garamond" w:eastAsia="MS Mincho" w:hAnsi="Garamond"/>
          <w:sz w:val="22"/>
          <w:szCs w:val="22"/>
        </w:rPr>
        <w:t>.</w:t>
      </w:r>
      <w:del w:id="155" w:author="Pacella, Christina (DEC)" w:date="2023-06-14T07:33:00Z">
        <w:r w:rsidR="000527AB" w:rsidRPr="00A85EB7" w:rsidDel="00681C76">
          <w:rPr>
            <w:rFonts w:ascii="Garamond" w:eastAsia="MS Mincho" w:hAnsi="Garamond"/>
            <w:sz w:val="22"/>
            <w:szCs w:val="22"/>
          </w:rPr>
          <w:delText xml:space="preserve">  </w:delText>
        </w:r>
      </w:del>
      <w:ins w:id="156"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 xml:space="preserve">The filtrate is collected and transferred to </w:t>
      </w:r>
      <w:r w:rsidR="00331253" w:rsidRPr="007D17D6">
        <w:rPr>
          <w:rFonts w:ascii="Garamond" w:eastAsia="MS Mincho" w:hAnsi="Garamond"/>
          <w:sz w:val="22"/>
          <w:szCs w:val="22"/>
        </w:rPr>
        <w:t xml:space="preserve">60 </w:t>
      </w:r>
      <w:del w:id="157" w:author="Pacella, Christina (DEC)" w:date="2023-06-12T14:15:00Z">
        <w:r w:rsidR="000527AB" w:rsidRPr="00A85EB7" w:rsidDel="004A1F18">
          <w:rPr>
            <w:rFonts w:ascii="Garamond" w:eastAsia="MS Mincho" w:hAnsi="Garamond"/>
            <w:sz w:val="22"/>
            <w:szCs w:val="22"/>
          </w:rPr>
          <w:delText xml:space="preserve">ml </w:delText>
        </w:r>
      </w:del>
      <w:ins w:id="158" w:author="Pacella, Christina (DEC)" w:date="2023-06-12T14:15:00Z">
        <w:r w:rsidR="004A1F18" w:rsidRPr="00A85EB7">
          <w:rPr>
            <w:rFonts w:ascii="Garamond" w:eastAsia="MS Mincho" w:hAnsi="Garamond"/>
            <w:sz w:val="22"/>
            <w:szCs w:val="22"/>
          </w:rPr>
          <w:t xml:space="preserve">mL </w:t>
        </w:r>
      </w:ins>
      <w:r w:rsidR="000527AB" w:rsidRPr="00A85EB7">
        <w:rPr>
          <w:rFonts w:ascii="Garamond" w:eastAsia="MS Mincho" w:hAnsi="Garamond"/>
          <w:sz w:val="22"/>
          <w:szCs w:val="22"/>
        </w:rPr>
        <w:t>Nalgene bottles that have been acid washed and rinsed as described previously.</w:t>
      </w:r>
      <w:del w:id="159" w:author="Pacella, Christina (DEC)" w:date="2023-06-14T07:33:00Z">
        <w:r w:rsidR="000527AB" w:rsidRPr="00A85EB7" w:rsidDel="00681C76">
          <w:rPr>
            <w:rFonts w:ascii="Garamond" w:eastAsia="MS Mincho" w:hAnsi="Garamond"/>
            <w:sz w:val="22"/>
            <w:szCs w:val="22"/>
          </w:rPr>
          <w:delText xml:space="preserve">  </w:delText>
        </w:r>
      </w:del>
      <w:ins w:id="160" w:author="Pacella, Christina (DEC)" w:date="2023-06-14T07:33:00Z">
        <w:r>
          <w:rPr>
            <w:rFonts w:ascii="Garamond" w:eastAsia="MS Mincho" w:hAnsi="Garamond"/>
            <w:sz w:val="22"/>
            <w:szCs w:val="22"/>
          </w:rPr>
          <w:t xml:space="preserve"> </w:t>
        </w:r>
      </w:ins>
      <w:r w:rsidR="000527AB" w:rsidRPr="00FD2191">
        <w:rPr>
          <w:rFonts w:ascii="Garamond" w:eastAsia="MS Mincho" w:hAnsi="Garamond"/>
          <w:sz w:val="22"/>
          <w:szCs w:val="22"/>
        </w:rPr>
        <w:t>All filtered water samples a</w:t>
      </w:r>
      <w:r w:rsidR="000527AB" w:rsidRPr="007D17D6">
        <w:rPr>
          <w:rFonts w:ascii="Garamond" w:eastAsia="MS Mincho" w:hAnsi="Garamond"/>
          <w:sz w:val="22"/>
          <w:szCs w:val="22"/>
        </w:rPr>
        <w:t xml:space="preserve">re stored </w:t>
      </w:r>
      <w:del w:id="161" w:author="Pacella, Christina (DEC)" w:date="2023-06-12T14:15:00Z">
        <w:r w:rsidR="000527AB" w:rsidRPr="00A85EB7" w:rsidDel="004A1F18">
          <w:rPr>
            <w:rFonts w:ascii="Garamond" w:eastAsia="MS Mincho" w:hAnsi="Garamond"/>
            <w:sz w:val="22"/>
            <w:szCs w:val="22"/>
          </w:rPr>
          <w:delText xml:space="preserve">@ </w:delText>
        </w:r>
      </w:del>
      <w:ins w:id="162" w:author="Pacella, Christina (DEC)" w:date="2023-06-12T14:15:00Z">
        <w:r w:rsidR="004A1F18" w:rsidRPr="00A85EB7">
          <w:rPr>
            <w:rFonts w:ascii="Garamond" w:eastAsia="MS Mincho" w:hAnsi="Garamond"/>
            <w:sz w:val="22"/>
            <w:szCs w:val="22"/>
          </w:rPr>
          <w:t xml:space="preserve">at </w:t>
        </w:r>
      </w:ins>
      <w:r w:rsidR="000527AB" w:rsidRPr="00A85EB7">
        <w:rPr>
          <w:rFonts w:ascii="Garamond" w:eastAsia="MS Mincho" w:hAnsi="Garamond"/>
          <w:sz w:val="22"/>
          <w:szCs w:val="22"/>
        </w:rPr>
        <w:t xml:space="preserve">4°C until nutrient </w:t>
      </w:r>
      <w:del w:id="163" w:author="Pacella, Christina (DEC)" w:date="2023-06-12T14:16:00Z">
        <w:r w:rsidR="000527AB" w:rsidRPr="00A85EB7" w:rsidDel="004A1F18">
          <w:rPr>
            <w:rFonts w:ascii="Garamond" w:eastAsia="MS Mincho" w:hAnsi="Garamond"/>
            <w:sz w:val="22"/>
            <w:szCs w:val="22"/>
          </w:rPr>
          <w:delText xml:space="preserve">analysis </w:delText>
        </w:r>
      </w:del>
      <w:ins w:id="164" w:author="Pacella, Christina (DEC)" w:date="2023-06-12T14:16:00Z">
        <w:r w:rsidR="004A1F18" w:rsidRPr="00A85EB7">
          <w:rPr>
            <w:rFonts w:ascii="Garamond" w:eastAsia="MS Mincho" w:hAnsi="Garamond"/>
            <w:sz w:val="22"/>
            <w:szCs w:val="22"/>
          </w:rPr>
          <w:t xml:space="preserve">analyses </w:t>
        </w:r>
      </w:ins>
      <w:del w:id="165" w:author="Pacella, Christina (DEC)" w:date="2023-06-12T14:16:00Z">
        <w:r w:rsidR="000527AB" w:rsidRPr="00A85EB7" w:rsidDel="004A1F18">
          <w:rPr>
            <w:rFonts w:ascii="Garamond" w:eastAsia="MS Mincho" w:hAnsi="Garamond"/>
            <w:sz w:val="22"/>
            <w:szCs w:val="22"/>
          </w:rPr>
          <w:delText xml:space="preserve">is </w:delText>
        </w:r>
      </w:del>
      <w:ins w:id="166" w:author="Pacella, Christina (DEC)" w:date="2023-06-12T14:16:00Z">
        <w:r w:rsidR="004A1F18" w:rsidRPr="00A85EB7">
          <w:rPr>
            <w:rFonts w:ascii="Garamond" w:eastAsia="MS Mincho" w:hAnsi="Garamond"/>
            <w:sz w:val="22"/>
            <w:szCs w:val="22"/>
          </w:rPr>
          <w:t xml:space="preserve">are </w:t>
        </w:r>
      </w:ins>
      <w:r w:rsidR="000527AB" w:rsidRPr="00A85EB7">
        <w:rPr>
          <w:rFonts w:ascii="Garamond" w:eastAsia="MS Mincho" w:hAnsi="Garamond"/>
          <w:sz w:val="22"/>
          <w:szCs w:val="22"/>
        </w:rPr>
        <w:t>conducted. Filters used for CHLA</w:t>
      </w:r>
      <w:ins w:id="167" w:author="Pacella, Christina (DEC)" w:date="2023-06-14T07:58:00Z">
        <w:r w:rsidR="002355F6">
          <w:rPr>
            <w:rFonts w:ascii="Garamond" w:eastAsia="MS Mincho" w:hAnsi="Garamond"/>
            <w:sz w:val="22"/>
            <w:szCs w:val="22"/>
          </w:rPr>
          <w:t>/PHEA</w:t>
        </w:r>
      </w:ins>
      <w:r w:rsidR="000527AB" w:rsidRPr="00A85EB7">
        <w:rPr>
          <w:rFonts w:ascii="Garamond" w:eastAsia="MS Mincho" w:hAnsi="Garamond"/>
          <w:sz w:val="22"/>
          <w:szCs w:val="22"/>
        </w:rPr>
        <w:t xml:space="preserve"> analysis are placed in borosilicate vials and stored in a freezer </w:t>
      </w:r>
      <w:del w:id="168" w:author="Pacella, Christina (DEC)" w:date="2023-06-12T14:16:00Z">
        <w:r w:rsidR="000527AB" w:rsidRPr="00A85EB7" w:rsidDel="004A1F18">
          <w:rPr>
            <w:rFonts w:ascii="Garamond" w:eastAsia="MS Mincho" w:hAnsi="Garamond"/>
            <w:sz w:val="22"/>
            <w:szCs w:val="22"/>
          </w:rPr>
          <w:delText xml:space="preserve">@ </w:delText>
        </w:r>
      </w:del>
      <w:ins w:id="169" w:author="Pacella, Christina (DEC)" w:date="2023-06-12T14:16:00Z">
        <w:r w:rsidR="004A1F18" w:rsidRPr="00A85EB7">
          <w:rPr>
            <w:rFonts w:ascii="Garamond" w:eastAsia="MS Mincho" w:hAnsi="Garamond"/>
            <w:sz w:val="22"/>
            <w:szCs w:val="22"/>
          </w:rPr>
          <w:t xml:space="preserve">at </w:t>
        </w:r>
      </w:ins>
      <w:r w:rsidR="000527AB" w:rsidRPr="00A85EB7">
        <w:rPr>
          <w:rFonts w:ascii="Garamond" w:eastAsia="MS Mincho" w:hAnsi="Garamond"/>
          <w:sz w:val="22"/>
          <w:szCs w:val="22"/>
        </w:rPr>
        <w:t>-4°C</w:t>
      </w:r>
      <w:r w:rsidR="000527AB" w:rsidRPr="00A85EB7">
        <w:rPr>
          <w:rFonts w:ascii="Garamond" w:hAnsi="Garamond"/>
          <w:sz w:val="22"/>
          <w:szCs w:val="22"/>
        </w:rPr>
        <w:t>.</w:t>
      </w:r>
    </w:p>
    <w:p w14:paraId="13A40BCB" w14:textId="77777777" w:rsidR="00A25914" w:rsidRPr="00A85EB7" w:rsidRDefault="00A25914">
      <w:pPr>
        <w:pStyle w:val="HTMLPreformatted"/>
        <w:jc w:val="both"/>
        <w:rPr>
          <w:rFonts w:ascii="Garamond" w:hAnsi="Garamond"/>
          <w:sz w:val="22"/>
          <w:szCs w:val="22"/>
        </w:rPr>
        <w:pPrChange w:id="170" w:author="Pacella, Christina (DEC)" w:date="2023-06-13T08:08:00Z">
          <w:pPr>
            <w:pStyle w:val="HTMLPreformatted"/>
          </w:pPr>
        </w:pPrChange>
      </w:pPr>
    </w:p>
    <w:p w14:paraId="17651E13" w14:textId="3C3043D4" w:rsidR="00BD482B" w:rsidRPr="007D17D6" w:rsidRDefault="00F5426E">
      <w:pPr>
        <w:pStyle w:val="HTMLPreformatted"/>
        <w:jc w:val="both"/>
        <w:rPr>
          <w:rFonts w:ascii="Garamond" w:hAnsi="Garamond" w:cs="Times New Roman"/>
          <w:b/>
          <w:bCs/>
          <w:sz w:val="22"/>
          <w:szCs w:val="22"/>
        </w:rPr>
        <w:pPrChange w:id="171" w:author="Pacella, Christina (DEC)" w:date="2023-06-13T08:08:00Z">
          <w:pPr>
            <w:pStyle w:val="HTMLPreformatted"/>
          </w:pPr>
        </w:pPrChange>
      </w:pPr>
      <w:r w:rsidRPr="00A85EB7">
        <w:rPr>
          <w:rFonts w:ascii="Garamond" w:hAnsi="Garamond" w:cs="Times New Roman"/>
          <w:b/>
          <w:bCs/>
          <w:sz w:val="22"/>
          <w:szCs w:val="22"/>
        </w:rPr>
        <w:t>4)</w:t>
      </w:r>
      <w:del w:id="172" w:author="Pacella, Christina (DEC)" w:date="2023-06-14T07:33:00Z">
        <w:r w:rsidRPr="00A85EB7" w:rsidDel="00681C76">
          <w:rPr>
            <w:rFonts w:ascii="Garamond" w:hAnsi="Garamond" w:cs="Times New Roman"/>
            <w:b/>
            <w:bCs/>
            <w:sz w:val="22"/>
            <w:szCs w:val="22"/>
          </w:rPr>
          <w:delText xml:space="preserve">  </w:delText>
        </w:r>
      </w:del>
      <w:ins w:id="173" w:author="Pacella, Christina (DEC)" w:date="2023-06-14T07:33:00Z">
        <w:r w:rsidR="00681C76">
          <w:rPr>
            <w:rFonts w:ascii="Garamond" w:hAnsi="Garamond" w:cs="Times New Roman"/>
            <w:b/>
            <w:bCs/>
            <w:sz w:val="22"/>
            <w:szCs w:val="22"/>
          </w:rPr>
          <w:t xml:space="preserve"> </w:t>
        </w:r>
      </w:ins>
      <w:r w:rsidRPr="00FD2191">
        <w:rPr>
          <w:rFonts w:ascii="Garamond" w:hAnsi="Garamond" w:cs="Times New Roman"/>
          <w:b/>
          <w:bCs/>
          <w:sz w:val="22"/>
          <w:szCs w:val="22"/>
        </w:rPr>
        <w:t xml:space="preserve">Site location and character – </w:t>
      </w:r>
    </w:p>
    <w:p w14:paraId="473ADBC3" w14:textId="7FE8B769" w:rsidR="000E68EC" w:rsidRDefault="000E68EC" w:rsidP="007A092B">
      <w:pPr>
        <w:ind w:left="360" w:firstLine="720"/>
        <w:jc w:val="both"/>
        <w:rPr>
          <w:ins w:id="174" w:author="Pacella, Christina (DEC)" w:date="2023-06-13T08:13:00Z"/>
          <w:rFonts w:ascii="Garamond" w:eastAsia="MS Mincho" w:hAnsi="Garamond"/>
          <w:sz w:val="22"/>
          <w:szCs w:val="22"/>
        </w:rPr>
      </w:pPr>
      <w:r w:rsidRPr="007D17D6">
        <w:rPr>
          <w:rFonts w:ascii="Garamond" w:eastAsia="MS Mincho" w:hAnsi="Garamond"/>
          <w:sz w:val="22"/>
          <w:szCs w:val="22"/>
        </w:rPr>
        <w:t xml:space="preserve">The </w:t>
      </w:r>
      <w:del w:id="175" w:author="Pacella, Christina (DEC)" w:date="2023-06-12T14:16:00Z">
        <w:r w:rsidRPr="00A85EB7" w:rsidDel="004A1F18">
          <w:rPr>
            <w:rFonts w:ascii="Garamond" w:eastAsia="MS Mincho" w:hAnsi="Garamond"/>
            <w:sz w:val="22"/>
            <w:szCs w:val="22"/>
          </w:rPr>
          <w:delText xml:space="preserve">Hudson River National Estuarine Research Reserve (HUDNERR) </w:delText>
        </w:r>
      </w:del>
      <w:ins w:id="176" w:author="Pacella, Christina (DEC)" w:date="2023-06-12T14:16:00Z">
        <w:r w:rsidR="004A1F18" w:rsidRPr="00A85EB7">
          <w:rPr>
            <w:rFonts w:ascii="Garamond" w:eastAsia="MS Mincho" w:hAnsi="Garamond"/>
            <w:sz w:val="22"/>
            <w:szCs w:val="22"/>
          </w:rPr>
          <w:t xml:space="preserve">HRNERR </w:t>
        </w:r>
      </w:ins>
      <w:r w:rsidRPr="00A85EB7">
        <w:rPr>
          <w:rFonts w:ascii="Garamond" w:eastAsia="MS Mincho" w:hAnsi="Garamond"/>
          <w:sz w:val="22"/>
          <w:szCs w:val="22"/>
        </w:rPr>
        <w:t>is a multi-component site totaling approximately 5,000 acres.</w:t>
      </w:r>
      <w:del w:id="177" w:author="Pacella, Christina (DEC)" w:date="2023-06-14T07:33:00Z">
        <w:r w:rsidRPr="00A85EB7" w:rsidDel="00681C76">
          <w:rPr>
            <w:rFonts w:ascii="Garamond" w:eastAsia="MS Mincho" w:hAnsi="Garamond"/>
            <w:sz w:val="22"/>
            <w:szCs w:val="22"/>
          </w:rPr>
          <w:delText xml:space="preserve">  </w:delText>
        </w:r>
      </w:del>
      <w:ins w:id="178"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Each component of the </w:t>
      </w:r>
      <w:del w:id="179" w:author="Pacella, Christina (DEC)" w:date="2023-06-12T14:16:00Z">
        <w:r w:rsidRPr="00A85EB7" w:rsidDel="004A1F18">
          <w:rPr>
            <w:rFonts w:ascii="Garamond" w:eastAsia="MS Mincho" w:hAnsi="Garamond"/>
            <w:sz w:val="22"/>
            <w:szCs w:val="22"/>
          </w:rPr>
          <w:delText xml:space="preserve">reserve </w:delText>
        </w:r>
      </w:del>
      <w:ins w:id="180" w:author="Pacella, Christina (DEC)" w:date="2023-06-12T14:16:00Z">
        <w:r w:rsidR="004A1F18" w:rsidRPr="00A85EB7">
          <w:rPr>
            <w:rFonts w:ascii="Garamond" w:eastAsia="MS Mincho" w:hAnsi="Garamond"/>
            <w:sz w:val="22"/>
            <w:szCs w:val="22"/>
          </w:rPr>
          <w:t xml:space="preserve">Reserve </w:t>
        </w:r>
      </w:ins>
      <w:r w:rsidRPr="00A85EB7">
        <w:rPr>
          <w:rFonts w:ascii="Garamond" w:eastAsia="MS Mincho" w:hAnsi="Garamond"/>
          <w:sz w:val="22"/>
          <w:szCs w:val="22"/>
        </w:rPr>
        <w:t>is referenced by River Mile (RM) of the Hudson River in New York State proceeding north from the southern tip of Manhattan (RM 0).</w:t>
      </w:r>
      <w:del w:id="181" w:author="Pacella, Christina (DEC)" w:date="2023-06-14T07:33:00Z">
        <w:r w:rsidRPr="00A85EB7" w:rsidDel="00681C76">
          <w:rPr>
            <w:rFonts w:ascii="Garamond" w:eastAsia="MS Mincho" w:hAnsi="Garamond"/>
            <w:sz w:val="22"/>
            <w:szCs w:val="22"/>
          </w:rPr>
          <w:delText xml:space="preserve">  </w:delText>
        </w:r>
      </w:del>
      <w:ins w:id="182"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The </w:t>
      </w:r>
      <w:del w:id="183" w:author="Pacella, Christina (DEC)" w:date="2023-06-12T14:16:00Z">
        <w:r w:rsidRPr="00A85EB7" w:rsidDel="004A1F18">
          <w:rPr>
            <w:rFonts w:ascii="Garamond" w:eastAsia="MS Mincho" w:hAnsi="Garamond"/>
            <w:sz w:val="22"/>
            <w:szCs w:val="22"/>
          </w:rPr>
          <w:delText xml:space="preserve">reserve </w:delText>
        </w:r>
      </w:del>
      <w:ins w:id="184" w:author="Pacella, Christina (DEC)" w:date="2023-06-12T14:16:00Z">
        <w:r w:rsidR="004A1F18" w:rsidRPr="00A85EB7">
          <w:rPr>
            <w:rFonts w:ascii="Garamond" w:eastAsia="MS Mincho" w:hAnsi="Garamond"/>
            <w:sz w:val="22"/>
            <w:szCs w:val="22"/>
          </w:rPr>
          <w:t xml:space="preserve">Reserve </w:t>
        </w:r>
      </w:ins>
      <w:r w:rsidRPr="00A85EB7">
        <w:rPr>
          <w:rFonts w:ascii="Garamond" w:eastAsia="MS Mincho" w:hAnsi="Garamond"/>
          <w:sz w:val="22"/>
          <w:szCs w:val="22"/>
        </w:rPr>
        <w:t>includes the following four component sites:</w:t>
      </w:r>
      <w:del w:id="185" w:author="Pacella, Christina (DEC)" w:date="2023-06-14T07:33:00Z">
        <w:r w:rsidRPr="00A85EB7" w:rsidDel="00681C76">
          <w:rPr>
            <w:rFonts w:ascii="Garamond" w:eastAsia="MS Mincho" w:hAnsi="Garamond"/>
            <w:sz w:val="22"/>
            <w:szCs w:val="22"/>
          </w:rPr>
          <w:delText xml:space="preserve">  </w:delText>
        </w:r>
      </w:del>
      <w:ins w:id="186"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Piermont Marsh, Rockland County (RM 24)(41</w:t>
      </w:r>
      <w:r w:rsidRPr="007D17D6">
        <w:rPr>
          <w:rFonts w:ascii="Garamond" w:eastAsia="MS Mincho" w:hAnsi="Garamond"/>
          <w:sz w:val="22"/>
          <w:szCs w:val="22"/>
          <w:vertAlign w:val="superscript"/>
        </w:rPr>
        <w:t>o</w:t>
      </w:r>
      <w:r w:rsidRPr="007D17D6">
        <w:rPr>
          <w:rFonts w:ascii="Garamond" w:eastAsia="MS Mincho" w:hAnsi="Garamond"/>
          <w:sz w:val="22"/>
          <w:szCs w:val="22"/>
        </w:rPr>
        <w:t>02'30"N 73</w:t>
      </w:r>
      <w:r w:rsidRPr="007D17D6">
        <w:rPr>
          <w:rFonts w:ascii="Garamond" w:eastAsia="MS Mincho" w:hAnsi="Garamond"/>
          <w:sz w:val="22"/>
          <w:szCs w:val="22"/>
          <w:vertAlign w:val="superscript"/>
        </w:rPr>
        <w:t>o</w:t>
      </w:r>
      <w:r w:rsidRPr="007D17D6">
        <w:rPr>
          <w:rFonts w:ascii="Garamond" w:eastAsia="MS Mincho" w:hAnsi="Garamond"/>
          <w:sz w:val="22"/>
          <w:szCs w:val="22"/>
        </w:rPr>
        <w:t>54'15"W), Iona Island, Rockland County (RM 45)(41</w:t>
      </w:r>
      <w:r w:rsidRPr="00A85EB7">
        <w:rPr>
          <w:rFonts w:ascii="Garamond" w:eastAsia="MS Mincho" w:hAnsi="Garamond"/>
          <w:sz w:val="22"/>
          <w:szCs w:val="22"/>
          <w:vertAlign w:val="superscript"/>
        </w:rPr>
        <w:t>o</w:t>
      </w:r>
      <w:r w:rsidRPr="00A85EB7">
        <w:rPr>
          <w:rFonts w:ascii="Garamond" w:eastAsia="MS Mincho" w:hAnsi="Garamond"/>
          <w:sz w:val="22"/>
          <w:szCs w:val="22"/>
        </w:rPr>
        <w:t>18'15"N 73</w:t>
      </w:r>
      <w:r w:rsidRPr="00A85EB7">
        <w:rPr>
          <w:rFonts w:ascii="Garamond" w:eastAsia="MS Mincho" w:hAnsi="Garamond"/>
          <w:sz w:val="22"/>
          <w:szCs w:val="22"/>
          <w:vertAlign w:val="superscript"/>
        </w:rPr>
        <w:t>o</w:t>
      </w:r>
      <w:r w:rsidRPr="00A85EB7">
        <w:rPr>
          <w:rFonts w:ascii="Garamond" w:eastAsia="MS Mincho" w:hAnsi="Garamond"/>
          <w:sz w:val="22"/>
          <w:szCs w:val="22"/>
        </w:rPr>
        <w:t xml:space="preserve">58'45"W), Tivoli Bays, </w:t>
      </w:r>
      <w:proofErr w:type="spellStart"/>
      <w:r w:rsidRPr="00A85EB7">
        <w:rPr>
          <w:rFonts w:ascii="Garamond" w:eastAsia="MS Mincho" w:hAnsi="Garamond"/>
          <w:sz w:val="22"/>
          <w:szCs w:val="22"/>
        </w:rPr>
        <w:t>Dutchess</w:t>
      </w:r>
      <w:proofErr w:type="spellEnd"/>
      <w:r w:rsidRPr="00A85EB7">
        <w:rPr>
          <w:rFonts w:ascii="Garamond" w:eastAsia="MS Mincho" w:hAnsi="Garamond"/>
          <w:sz w:val="22"/>
          <w:szCs w:val="22"/>
        </w:rPr>
        <w:t xml:space="preserve"> County (RM 98)(42</w:t>
      </w:r>
      <w:r w:rsidRPr="00A85EB7">
        <w:rPr>
          <w:rFonts w:ascii="Garamond" w:eastAsia="MS Mincho" w:hAnsi="Garamond"/>
          <w:sz w:val="22"/>
          <w:szCs w:val="22"/>
          <w:vertAlign w:val="superscript"/>
        </w:rPr>
        <w:t>o</w:t>
      </w:r>
      <w:r w:rsidRPr="00A85EB7">
        <w:rPr>
          <w:rFonts w:ascii="Garamond" w:eastAsia="MS Mincho" w:hAnsi="Garamond"/>
          <w:sz w:val="22"/>
          <w:szCs w:val="22"/>
        </w:rPr>
        <w:t>02'15"N 73</w:t>
      </w:r>
      <w:r w:rsidRPr="00A85EB7">
        <w:rPr>
          <w:rFonts w:ascii="Garamond" w:eastAsia="MS Mincho" w:hAnsi="Garamond"/>
          <w:sz w:val="22"/>
          <w:szCs w:val="22"/>
          <w:vertAlign w:val="superscript"/>
        </w:rPr>
        <w:t>o</w:t>
      </w:r>
      <w:r w:rsidRPr="00A85EB7">
        <w:rPr>
          <w:rFonts w:ascii="Garamond" w:eastAsia="MS Mincho" w:hAnsi="Garamond"/>
          <w:sz w:val="22"/>
          <w:szCs w:val="22"/>
        </w:rPr>
        <w:t>55'10"W), and Stockport Flats, Columbia County (RM 124)(42</w:t>
      </w:r>
      <w:r w:rsidRPr="00A85EB7">
        <w:rPr>
          <w:rFonts w:ascii="Garamond" w:eastAsia="MS Mincho" w:hAnsi="Garamond"/>
          <w:sz w:val="22"/>
          <w:szCs w:val="22"/>
          <w:vertAlign w:val="superscript"/>
        </w:rPr>
        <w:t>o</w:t>
      </w:r>
      <w:r w:rsidRPr="00A85EB7">
        <w:rPr>
          <w:rFonts w:ascii="Garamond" w:eastAsia="MS Mincho" w:hAnsi="Garamond"/>
          <w:sz w:val="22"/>
          <w:szCs w:val="22"/>
        </w:rPr>
        <w:t>02'30"N 73</w:t>
      </w:r>
      <w:r w:rsidRPr="00A85EB7">
        <w:rPr>
          <w:rFonts w:ascii="Garamond" w:eastAsia="MS Mincho" w:hAnsi="Garamond"/>
          <w:sz w:val="22"/>
          <w:szCs w:val="22"/>
          <w:vertAlign w:val="superscript"/>
        </w:rPr>
        <w:t>o</w:t>
      </w:r>
      <w:r w:rsidRPr="00A85EB7">
        <w:rPr>
          <w:rFonts w:ascii="Garamond" w:eastAsia="MS Mincho" w:hAnsi="Garamond"/>
          <w:sz w:val="22"/>
          <w:szCs w:val="22"/>
        </w:rPr>
        <w:t>46'00"W).</w:t>
      </w:r>
      <w:del w:id="187" w:author="Pacella, Christina (DEC)" w:date="2023-06-14T07:33:00Z">
        <w:r w:rsidRPr="00A85EB7" w:rsidDel="00681C76">
          <w:rPr>
            <w:rFonts w:ascii="Garamond" w:eastAsia="MS Mincho" w:hAnsi="Garamond"/>
            <w:sz w:val="22"/>
            <w:szCs w:val="22"/>
          </w:rPr>
          <w:delText xml:space="preserve">  </w:delText>
        </w:r>
      </w:del>
      <w:ins w:id="188"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The </w:t>
      </w:r>
      <w:del w:id="189" w:author="Pacella, Christina (DEC)" w:date="2023-06-12T14:16:00Z">
        <w:r w:rsidRPr="00A85EB7" w:rsidDel="0038664E">
          <w:rPr>
            <w:rFonts w:ascii="Garamond" w:eastAsia="MS Mincho" w:hAnsi="Garamond"/>
            <w:sz w:val="22"/>
            <w:szCs w:val="22"/>
          </w:rPr>
          <w:delText xml:space="preserve">reserve </w:delText>
        </w:r>
      </w:del>
      <w:ins w:id="190" w:author="Pacella, Christina (DEC)" w:date="2023-06-12T14:16:00Z">
        <w:r w:rsidR="0038664E" w:rsidRPr="00A85EB7">
          <w:rPr>
            <w:rFonts w:ascii="Garamond" w:eastAsia="MS Mincho" w:hAnsi="Garamond"/>
            <w:sz w:val="22"/>
            <w:szCs w:val="22"/>
          </w:rPr>
          <w:t xml:space="preserve">Reserve </w:t>
        </w:r>
      </w:ins>
      <w:r w:rsidRPr="00A85EB7">
        <w:rPr>
          <w:rFonts w:ascii="Garamond" w:eastAsia="MS Mincho" w:hAnsi="Garamond"/>
          <w:sz w:val="22"/>
          <w:szCs w:val="22"/>
        </w:rPr>
        <w:t xml:space="preserve">also operates a </w:t>
      </w:r>
      <w:r w:rsidRPr="00A85EB7">
        <w:rPr>
          <w:rFonts w:ascii="Garamond" w:eastAsia="MS Mincho" w:hAnsi="Garamond"/>
          <w:sz w:val="22"/>
          <w:szCs w:val="22"/>
        </w:rPr>
        <w:lastRenderedPageBreak/>
        <w:t xml:space="preserve">station at </w:t>
      </w:r>
      <w:del w:id="191" w:author="Pacella, Christina (DEC)" w:date="2023-06-14T07:59:00Z">
        <w:r w:rsidRPr="00A85EB7" w:rsidDel="00331347">
          <w:rPr>
            <w:rFonts w:ascii="Garamond" w:eastAsia="MS Mincho" w:hAnsi="Garamond"/>
            <w:sz w:val="22"/>
            <w:szCs w:val="22"/>
          </w:rPr>
          <w:delText xml:space="preserve">the </w:delText>
        </w:r>
      </w:del>
      <w:del w:id="192" w:author="Pacella, Christina (DEC)" w:date="2023-06-12T14:17:00Z">
        <w:r w:rsidRPr="00A85EB7" w:rsidDel="0038664E">
          <w:rPr>
            <w:rFonts w:ascii="Garamond" w:eastAsia="MS Mincho" w:hAnsi="Garamond"/>
            <w:sz w:val="22"/>
            <w:szCs w:val="22"/>
          </w:rPr>
          <w:delText xml:space="preserve">reserve </w:delText>
        </w:r>
      </w:del>
      <w:ins w:id="193" w:author="Pacella, Christina (DEC)" w:date="2023-06-14T07:59:00Z">
        <w:r w:rsidR="00331347">
          <w:rPr>
            <w:rFonts w:ascii="Garamond" w:eastAsia="MS Mincho" w:hAnsi="Garamond"/>
            <w:sz w:val="22"/>
            <w:szCs w:val="22"/>
          </w:rPr>
          <w:t xml:space="preserve">its </w:t>
        </w:r>
      </w:ins>
      <w:r w:rsidRPr="00A85EB7">
        <w:rPr>
          <w:rFonts w:ascii="Garamond" w:eastAsia="MS Mincho" w:hAnsi="Garamond"/>
          <w:sz w:val="22"/>
          <w:szCs w:val="22"/>
        </w:rPr>
        <w:t xml:space="preserve">headquarters at Norrie Point, </w:t>
      </w:r>
      <w:proofErr w:type="spellStart"/>
      <w:r w:rsidRPr="00A85EB7">
        <w:rPr>
          <w:rFonts w:ascii="Garamond" w:eastAsia="MS Mincho" w:hAnsi="Garamond"/>
          <w:sz w:val="22"/>
          <w:szCs w:val="22"/>
        </w:rPr>
        <w:t>Dutchess</w:t>
      </w:r>
      <w:proofErr w:type="spellEnd"/>
      <w:r w:rsidRPr="00A85EB7">
        <w:rPr>
          <w:rFonts w:ascii="Garamond" w:eastAsia="MS Mincho" w:hAnsi="Garamond"/>
          <w:sz w:val="22"/>
          <w:szCs w:val="22"/>
        </w:rPr>
        <w:t xml:space="preserve"> County (RM 92</w:t>
      </w:r>
      <w:del w:id="194" w:author="Pacella, Christina (DEC)" w:date="2023-06-12T14:17:00Z">
        <w:r w:rsidRPr="00A85EB7" w:rsidDel="0038664E">
          <w:rPr>
            <w:rFonts w:ascii="Garamond" w:eastAsia="MS Mincho" w:hAnsi="Garamond"/>
            <w:sz w:val="22"/>
            <w:szCs w:val="22"/>
          </w:rPr>
          <w:delText>)  (</w:delText>
        </w:r>
      </w:del>
      <w:ins w:id="195" w:author="Pacella, Christina (DEC)" w:date="2023-06-12T14:17:00Z">
        <w:r w:rsidR="0038664E" w:rsidRPr="00A85EB7">
          <w:rPr>
            <w:rFonts w:ascii="Garamond" w:eastAsia="MS Mincho" w:hAnsi="Garamond"/>
            <w:sz w:val="22"/>
            <w:szCs w:val="22"/>
          </w:rPr>
          <w:t>) (</w:t>
        </w:r>
      </w:ins>
      <w:r w:rsidRPr="00A85EB7">
        <w:rPr>
          <w:rFonts w:ascii="Garamond" w:eastAsia="Calibri" w:hAnsi="Garamond"/>
          <w:sz w:val="22"/>
          <w:szCs w:val="22"/>
          <w:rPrChange w:id="196" w:author="Pacella, Christina (DEC)" w:date="2023-06-13T07:11:00Z">
            <w:rPr>
              <w:rFonts w:ascii="Calibri" w:eastAsia="Calibri" w:hAnsi="Calibri"/>
              <w:sz w:val="22"/>
              <w:szCs w:val="22"/>
            </w:rPr>
          </w:rPrChange>
        </w:rPr>
        <w:t>41°49'54.0"N 73°56'31.0"W).</w:t>
      </w:r>
      <w:r w:rsidRPr="002B220A">
        <w:rPr>
          <w:rFonts w:ascii="Garamond" w:eastAsia="MS Mincho" w:hAnsi="Garamond"/>
          <w:sz w:val="22"/>
          <w:szCs w:val="22"/>
        </w:rPr>
        <w:t xml:space="preserve"> The component sites include open water, tidal wetland, and adjacent upland buffer habitats and are representative of the diverse plant and animal communities that occupy the salinity gradient within the Hudson River Estuary.</w:t>
      </w:r>
      <w:del w:id="197" w:author="Pacella, Christina (DEC)" w:date="2023-06-14T07:33:00Z">
        <w:r w:rsidRPr="002B220A" w:rsidDel="00681C76">
          <w:rPr>
            <w:rFonts w:ascii="Garamond" w:eastAsia="MS Mincho" w:hAnsi="Garamond"/>
            <w:sz w:val="22"/>
            <w:szCs w:val="22"/>
          </w:rPr>
          <w:delText xml:space="preserve">  </w:delText>
        </w:r>
      </w:del>
      <w:ins w:id="198" w:author="Pacella, Christina (DEC)" w:date="2023-06-14T07:33:00Z">
        <w:r w:rsidR="00681C76">
          <w:rPr>
            <w:rFonts w:ascii="Garamond" w:eastAsia="MS Mincho" w:hAnsi="Garamond"/>
            <w:sz w:val="22"/>
            <w:szCs w:val="22"/>
          </w:rPr>
          <w:t xml:space="preserve"> </w:t>
        </w:r>
      </w:ins>
      <w:r w:rsidRPr="002B220A">
        <w:rPr>
          <w:rFonts w:ascii="Garamond" w:eastAsia="MS Mincho" w:hAnsi="Garamond"/>
          <w:sz w:val="22"/>
          <w:szCs w:val="22"/>
        </w:rPr>
        <w:t>Development within the watersheds of the four</w:t>
      </w:r>
      <w:r w:rsidRPr="00FD2191">
        <w:rPr>
          <w:rFonts w:ascii="Garamond" w:eastAsia="MS Mincho" w:hAnsi="Garamond"/>
          <w:sz w:val="22"/>
          <w:szCs w:val="22"/>
        </w:rPr>
        <w:t xml:space="preserve"> component site</w:t>
      </w:r>
      <w:r w:rsidRPr="007D17D6">
        <w:rPr>
          <w:rFonts w:ascii="Garamond" w:eastAsia="MS Mincho" w:hAnsi="Garamond"/>
          <w:sz w:val="22"/>
          <w:szCs w:val="22"/>
        </w:rPr>
        <w:t>s ranges from predominantly urban/suburban to forested/agricultural.</w:t>
      </w:r>
    </w:p>
    <w:p w14:paraId="524E166A" w14:textId="77777777" w:rsidR="000822F6" w:rsidRDefault="000822F6" w:rsidP="000822F6">
      <w:pPr>
        <w:jc w:val="both"/>
        <w:rPr>
          <w:ins w:id="199" w:author="Pacella, Christina (DEC)" w:date="2023-06-13T08:13:00Z"/>
          <w:rFonts w:ascii="Garamond" w:eastAsia="MS Mincho" w:hAnsi="Garamond"/>
          <w:sz w:val="22"/>
          <w:szCs w:val="22"/>
        </w:rPr>
      </w:pPr>
    </w:p>
    <w:p w14:paraId="2B99F6CE" w14:textId="14567E2C" w:rsidR="000822F6" w:rsidRDefault="000822F6" w:rsidP="00341E1A">
      <w:pPr>
        <w:ind w:firstLine="360"/>
        <w:jc w:val="both"/>
        <w:rPr>
          <w:ins w:id="200" w:author="Pacella, Christina (DEC)" w:date="2023-06-13T08:13:00Z"/>
          <w:rFonts w:ascii="Garamond" w:eastAsia="MS Mincho" w:hAnsi="Garamond"/>
          <w:b/>
          <w:bCs/>
          <w:sz w:val="22"/>
          <w:szCs w:val="22"/>
        </w:rPr>
      </w:pPr>
      <w:ins w:id="201" w:author="Pacella, Christina (DEC)" w:date="2023-06-13T08:13:00Z">
        <w:r>
          <w:rPr>
            <w:rFonts w:ascii="Garamond" w:eastAsia="MS Mincho" w:hAnsi="Garamond"/>
            <w:b/>
            <w:bCs/>
            <w:sz w:val="22"/>
            <w:szCs w:val="22"/>
          </w:rPr>
          <w:t>Historic</w:t>
        </w:r>
      </w:ins>
      <w:ins w:id="202" w:author="Pacella, Christina (DEC)" w:date="2023-06-14T08:05:00Z">
        <w:r w:rsidR="00316D13">
          <w:rPr>
            <w:rFonts w:ascii="Garamond" w:eastAsia="MS Mincho" w:hAnsi="Garamond"/>
            <w:b/>
            <w:bCs/>
            <w:sz w:val="22"/>
            <w:szCs w:val="22"/>
          </w:rPr>
          <w:t xml:space="preserve"> Primary</w:t>
        </w:r>
      </w:ins>
      <w:ins w:id="203" w:author="Pacella, Christina (DEC)" w:date="2023-06-13T08:13:00Z">
        <w:r>
          <w:rPr>
            <w:rFonts w:ascii="Garamond" w:eastAsia="MS Mincho" w:hAnsi="Garamond"/>
            <w:b/>
            <w:bCs/>
            <w:sz w:val="22"/>
            <w:szCs w:val="22"/>
          </w:rPr>
          <w:t xml:space="preserve"> Sites</w:t>
        </w:r>
      </w:ins>
    </w:p>
    <w:p w14:paraId="7A97E2AD" w14:textId="33F4C0CC" w:rsidR="00341E1A" w:rsidRDefault="001D764D">
      <w:pPr>
        <w:pStyle w:val="PlainText"/>
        <w:ind w:left="720" w:firstLine="720"/>
        <w:jc w:val="both"/>
        <w:rPr>
          <w:ins w:id="204" w:author="Pacella, Christina (DEC)" w:date="2023-06-13T08:27:00Z"/>
          <w:rFonts w:ascii="Garamond" w:eastAsia="MS Mincho" w:hAnsi="Garamond"/>
          <w:sz w:val="22"/>
          <w:szCs w:val="22"/>
        </w:rPr>
        <w:pPrChange w:id="205" w:author="Pacella, Christina (DEC)" w:date="2023-06-14T07:34:00Z">
          <w:pPr>
            <w:pStyle w:val="PlainText"/>
            <w:ind w:left="720"/>
            <w:jc w:val="both"/>
          </w:pPr>
        </w:pPrChange>
      </w:pPr>
      <w:commentRangeStart w:id="206"/>
      <w:ins w:id="207" w:author="Pacella, Christina (DEC)" w:date="2023-06-13T08:16:00Z">
        <w:r w:rsidRPr="00351339">
          <w:rPr>
            <w:rFonts w:ascii="Garamond" w:eastAsia="MS Mincho" w:hAnsi="Garamond"/>
            <w:sz w:val="22"/>
            <w:szCs w:val="22"/>
          </w:rPr>
          <w:t xml:space="preserve"> </w:t>
        </w:r>
      </w:ins>
      <w:commentRangeEnd w:id="206"/>
      <w:ins w:id="208" w:author="Pacella, Christina (DEC)" w:date="2023-06-13T08:17:00Z">
        <w:r w:rsidR="009C75C3" w:rsidRPr="00351339">
          <w:rPr>
            <w:rStyle w:val="CommentReference"/>
            <w:rFonts w:ascii="Times New Roman" w:hAnsi="Times New Roman" w:cs="Times New Roman"/>
          </w:rPr>
          <w:commentReference w:id="206"/>
        </w:r>
        <w:r w:rsidR="009C75C3" w:rsidRPr="00351339">
          <w:rPr>
            <w:rFonts w:ascii="Garamond" w:eastAsia="MS Mincho" w:hAnsi="Garamond"/>
            <w:sz w:val="22"/>
            <w:szCs w:val="22"/>
          </w:rPr>
          <w:t>The</w:t>
        </w:r>
        <w:r w:rsidR="009C75C3">
          <w:rPr>
            <w:rFonts w:ascii="Garamond" w:eastAsia="MS Mincho" w:hAnsi="Garamond"/>
            <w:sz w:val="22"/>
            <w:szCs w:val="22"/>
          </w:rPr>
          <w:t xml:space="preserve"> primary tributaries to the </w:t>
        </w:r>
      </w:ins>
      <w:ins w:id="209" w:author="Pacella, Christina (DEC)" w:date="2023-06-14T08:01:00Z">
        <w:r w:rsidR="00351339">
          <w:rPr>
            <w:rFonts w:ascii="Garamond" w:eastAsia="MS Mincho" w:hAnsi="Garamond"/>
            <w:sz w:val="22"/>
            <w:szCs w:val="22"/>
          </w:rPr>
          <w:t xml:space="preserve">Tivoli </w:t>
        </w:r>
      </w:ins>
      <w:ins w:id="210" w:author="Pacella, Christina (DEC)" w:date="2023-06-13T08:17:00Z">
        <w:r w:rsidR="009C75C3">
          <w:rPr>
            <w:rFonts w:ascii="Garamond" w:eastAsia="MS Mincho" w:hAnsi="Garamond"/>
            <w:sz w:val="22"/>
            <w:szCs w:val="22"/>
          </w:rPr>
          <w:t xml:space="preserve">Bays </w:t>
        </w:r>
        <w:r w:rsidR="001D12F3">
          <w:rPr>
            <w:rFonts w:ascii="Garamond" w:eastAsia="MS Mincho" w:hAnsi="Garamond"/>
            <w:sz w:val="22"/>
            <w:szCs w:val="22"/>
          </w:rPr>
          <w:t xml:space="preserve">are </w:t>
        </w:r>
      </w:ins>
      <w:ins w:id="211" w:author="Pacella, Christina (DEC)" w:date="2023-06-13T08:18:00Z">
        <w:r w:rsidR="00F5284D">
          <w:rPr>
            <w:rFonts w:ascii="Garamond" w:eastAsia="MS Mincho" w:hAnsi="Garamond"/>
            <w:sz w:val="22"/>
            <w:szCs w:val="22"/>
          </w:rPr>
          <w:t>Stony Creek and Saw Kill Creek, respectively.</w:t>
        </w:r>
        <w:r w:rsidR="00063080">
          <w:rPr>
            <w:rFonts w:ascii="Garamond" w:eastAsia="MS Mincho" w:hAnsi="Garamond"/>
            <w:sz w:val="22"/>
            <w:szCs w:val="22"/>
          </w:rPr>
          <w:t xml:space="preserve"> High concentrations of nitrate and phosphate have prev</w:t>
        </w:r>
      </w:ins>
      <w:ins w:id="212" w:author="Pacella, Christina (DEC)" w:date="2023-06-13T08:19:00Z">
        <w:r w:rsidR="00063080">
          <w:rPr>
            <w:rFonts w:ascii="Garamond" w:eastAsia="MS Mincho" w:hAnsi="Garamond"/>
            <w:sz w:val="22"/>
            <w:szCs w:val="22"/>
          </w:rPr>
          <w:t xml:space="preserve">iously been documented in both watercourses. </w:t>
        </w:r>
        <w:r w:rsidR="00F27BA4">
          <w:rPr>
            <w:rFonts w:ascii="Garamond" w:eastAsia="MS Mincho" w:hAnsi="Garamond"/>
            <w:sz w:val="22"/>
            <w:szCs w:val="22"/>
          </w:rPr>
          <w:t>Nutrient</w:t>
        </w:r>
        <w:r w:rsidR="00114729">
          <w:rPr>
            <w:rFonts w:ascii="Garamond" w:eastAsia="MS Mincho" w:hAnsi="Garamond"/>
            <w:sz w:val="22"/>
            <w:szCs w:val="22"/>
          </w:rPr>
          <w:t xml:space="preserve"> concentrations in the </w:t>
        </w:r>
        <w:r w:rsidR="00F27BA4">
          <w:rPr>
            <w:rFonts w:ascii="Garamond" w:eastAsia="MS Mincho" w:hAnsi="Garamond"/>
            <w:sz w:val="22"/>
            <w:szCs w:val="22"/>
          </w:rPr>
          <w:t xml:space="preserve">Saw Kill Creek appear to be strongly influenced by </w:t>
        </w:r>
      </w:ins>
      <w:ins w:id="213" w:author="Pacella, Christina (DEC)" w:date="2023-06-13T08:20:00Z">
        <w:r w:rsidR="00114729">
          <w:rPr>
            <w:rFonts w:ascii="Garamond" w:eastAsia="MS Mincho" w:hAnsi="Garamond"/>
            <w:sz w:val="22"/>
            <w:szCs w:val="22"/>
          </w:rPr>
          <w:t xml:space="preserve">adjacent </w:t>
        </w:r>
      </w:ins>
      <w:ins w:id="214" w:author="Pacella, Christina (DEC)" w:date="2023-06-13T08:19:00Z">
        <w:r w:rsidR="00F27BA4">
          <w:rPr>
            <w:rFonts w:ascii="Garamond" w:eastAsia="MS Mincho" w:hAnsi="Garamond"/>
            <w:sz w:val="22"/>
            <w:szCs w:val="22"/>
          </w:rPr>
          <w:t>residential land use practices.</w:t>
        </w:r>
      </w:ins>
      <w:ins w:id="215" w:author="Pacella, Christina (DEC)" w:date="2023-06-13T08:20:00Z">
        <w:r w:rsidR="000C2C6A">
          <w:rPr>
            <w:rFonts w:ascii="Garamond" w:eastAsia="MS Mincho" w:hAnsi="Garamond"/>
            <w:sz w:val="22"/>
            <w:szCs w:val="22"/>
          </w:rPr>
          <w:t xml:space="preserve"> </w:t>
        </w:r>
      </w:ins>
      <w:ins w:id="216" w:author="Pacella, Christina (DEC)" w:date="2023-06-13T08:25:00Z">
        <w:r w:rsidR="004504CC">
          <w:rPr>
            <w:rFonts w:ascii="Garamond" w:eastAsia="MS Mincho" w:hAnsi="Garamond"/>
            <w:sz w:val="22"/>
            <w:szCs w:val="22"/>
          </w:rPr>
          <w:t xml:space="preserve">Water quality monitoring stations were </w:t>
        </w:r>
        <w:r w:rsidR="00212FE3">
          <w:rPr>
            <w:rFonts w:ascii="Garamond" w:eastAsia="MS Mincho" w:hAnsi="Garamond"/>
            <w:sz w:val="22"/>
            <w:szCs w:val="22"/>
          </w:rPr>
          <w:t xml:space="preserve">operated at both streams to </w:t>
        </w:r>
      </w:ins>
      <w:ins w:id="217" w:author="Pacella, Christina (DEC)" w:date="2023-06-13T08:27:00Z">
        <w:r w:rsidR="0013318F">
          <w:rPr>
            <w:rFonts w:ascii="Garamond" w:eastAsia="MS Mincho" w:hAnsi="Garamond"/>
            <w:sz w:val="22"/>
            <w:szCs w:val="22"/>
          </w:rPr>
          <w:t xml:space="preserve">evaluate </w:t>
        </w:r>
        <w:r w:rsidR="001B3809">
          <w:rPr>
            <w:rFonts w:ascii="Garamond" w:eastAsia="MS Mincho" w:hAnsi="Garamond"/>
            <w:sz w:val="22"/>
            <w:szCs w:val="22"/>
          </w:rPr>
          <w:t xml:space="preserve">and identify non-point sources of nutrient inputs at these </w:t>
        </w:r>
      </w:ins>
      <w:ins w:id="218" w:author="Pacella, Christina (DEC)" w:date="2023-06-13T08:28:00Z">
        <w:r w:rsidR="00FC218F">
          <w:rPr>
            <w:rFonts w:ascii="Garamond" w:eastAsia="MS Mincho" w:hAnsi="Garamond"/>
            <w:sz w:val="22"/>
            <w:szCs w:val="22"/>
          </w:rPr>
          <w:t>sites;</w:t>
        </w:r>
      </w:ins>
      <w:ins w:id="219" w:author="Pacella, Christina (DEC)" w:date="2023-06-13T08:27:00Z">
        <w:r w:rsidR="001B3809">
          <w:rPr>
            <w:rFonts w:ascii="Garamond" w:eastAsia="MS Mincho" w:hAnsi="Garamond"/>
            <w:sz w:val="22"/>
            <w:szCs w:val="22"/>
          </w:rPr>
          <w:t xml:space="preserve"> however, </w:t>
        </w:r>
      </w:ins>
      <w:ins w:id="220" w:author="Pacella, Christina (DEC)" w:date="2023-06-13T08:28:00Z">
        <w:r w:rsidR="00FC218F">
          <w:rPr>
            <w:rFonts w:ascii="Garamond" w:eastAsia="MS Mincho" w:hAnsi="Garamond"/>
            <w:sz w:val="22"/>
            <w:szCs w:val="22"/>
          </w:rPr>
          <w:t>they are currently inactive</w:t>
        </w:r>
      </w:ins>
      <w:ins w:id="221" w:author="Pacella, Christina (DEC)" w:date="2023-06-13T08:27:00Z">
        <w:r w:rsidR="001B3809">
          <w:rPr>
            <w:rFonts w:ascii="Garamond" w:eastAsia="MS Mincho" w:hAnsi="Garamond"/>
            <w:sz w:val="22"/>
            <w:szCs w:val="22"/>
          </w:rPr>
          <w:t xml:space="preserve">. Descriptions of both sites are provided below. </w:t>
        </w:r>
      </w:ins>
    </w:p>
    <w:p w14:paraId="0B323930" w14:textId="77777777" w:rsidR="001B3809" w:rsidRDefault="001B3809" w:rsidP="001B3809">
      <w:pPr>
        <w:pStyle w:val="PlainText"/>
        <w:ind w:left="720"/>
        <w:jc w:val="both"/>
        <w:rPr>
          <w:ins w:id="222" w:author="Pacella, Christina (DEC)" w:date="2023-06-14T07:43:00Z"/>
          <w:rFonts w:ascii="Garamond" w:eastAsia="MS Mincho" w:hAnsi="Garamond"/>
          <w:sz w:val="22"/>
          <w:szCs w:val="22"/>
        </w:rPr>
      </w:pPr>
    </w:p>
    <w:p w14:paraId="616D2931" w14:textId="77777777" w:rsidR="00AE514E" w:rsidRPr="00487DF4" w:rsidRDefault="00AE514E" w:rsidP="00AE514E">
      <w:pPr>
        <w:ind w:firstLine="720"/>
        <w:jc w:val="both"/>
        <w:rPr>
          <w:ins w:id="223" w:author="Pacella, Christina (DEC)" w:date="2023-06-14T07:43:00Z"/>
          <w:rFonts w:ascii="Garamond" w:hAnsi="Garamond"/>
          <w:b/>
          <w:bCs/>
          <w:sz w:val="22"/>
          <w:szCs w:val="22"/>
        </w:rPr>
      </w:pPr>
      <w:ins w:id="224" w:author="Pacella, Christina (DEC)" w:date="2023-06-14T07:43:00Z">
        <w:r w:rsidRPr="00487DF4">
          <w:rPr>
            <w:rFonts w:ascii="Garamond" w:hAnsi="Garamond"/>
            <w:b/>
            <w:bCs/>
            <w:sz w:val="22"/>
            <w:szCs w:val="22"/>
          </w:rPr>
          <w:t>Stony Creek</w:t>
        </w:r>
        <w:r>
          <w:rPr>
            <w:rFonts w:ascii="Garamond" w:hAnsi="Garamond"/>
            <w:b/>
            <w:bCs/>
            <w:sz w:val="22"/>
            <w:szCs w:val="22"/>
          </w:rPr>
          <w:t xml:space="preserve"> (</w:t>
        </w:r>
        <w:r w:rsidRPr="00A87823">
          <w:rPr>
            <w:rFonts w:ascii="Garamond" w:hAnsi="Garamond"/>
            <w:b/>
            <w:bCs/>
            <w:sz w:val="22"/>
            <w:szCs w:val="22"/>
          </w:rPr>
          <w:t>latitude 42° 02' 45.556" N, longitude 73° 54' 40.237" W</w:t>
        </w:r>
        <w:r>
          <w:rPr>
            <w:rFonts w:ascii="Garamond" w:hAnsi="Garamond"/>
            <w:b/>
            <w:bCs/>
            <w:sz w:val="22"/>
            <w:szCs w:val="22"/>
          </w:rPr>
          <w:t>; 2002-2022)</w:t>
        </w:r>
      </w:ins>
    </w:p>
    <w:p w14:paraId="33D22121" w14:textId="77777777" w:rsidR="00AE514E" w:rsidRPr="00FB7119" w:rsidRDefault="00AE514E" w:rsidP="00AE514E">
      <w:pPr>
        <w:ind w:left="720" w:firstLine="720"/>
        <w:jc w:val="both"/>
        <w:rPr>
          <w:ins w:id="225" w:author="Pacella, Christina (DEC)" w:date="2023-06-14T07:43:00Z"/>
          <w:rFonts w:ascii="Garamond" w:eastAsia="MS Mincho" w:hAnsi="Garamond"/>
          <w:sz w:val="22"/>
          <w:szCs w:val="22"/>
        </w:rPr>
      </w:pPr>
      <w:ins w:id="226" w:author="Pacella, Christina (DEC)" w:date="2023-06-14T07:43:00Z">
        <w:r>
          <w:rPr>
            <w:rFonts w:ascii="Garamond" w:hAnsi="Garamond"/>
            <w:sz w:val="22"/>
            <w:szCs w:val="22"/>
          </w:rPr>
          <w:t xml:space="preserve">Stony Creek </w:t>
        </w:r>
        <w:r w:rsidRPr="006851CD">
          <w:rPr>
            <w:rFonts w:ascii="Garamond" w:eastAsia="MS Mincho" w:hAnsi="Garamond"/>
            <w:sz w:val="22"/>
            <w:szCs w:val="22"/>
          </w:rPr>
          <w:t>is the main tributary flowing into Tivoli North Bay</w:t>
        </w:r>
        <w:r>
          <w:rPr>
            <w:rFonts w:ascii="Garamond" w:eastAsia="MS Mincho" w:hAnsi="Garamond"/>
            <w:sz w:val="22"/>
            <w:szCs w:val="22"/>
          </w:rPr>
          <w:t>, contributing non-tidal and freshwater inputs</w:t>
        </w:r>
        <w:r w:rsidRPr="006851CD">
          <w:rPr>
            <w:rFonts w:ascii="Garamond" w:eastAsia="MS Mincho" w:hAnsi="Garamond"/>
            <w:sz w:val="22"/>
            <w:szCs w:val="22"/>
          </w:rPr>
          <w:t>. The Stony Creek watershed is approximately 23 square miles and is dominated by agricultural land use. Characteristics of Stony Creek at the sampling location include a solid rock bottom and a depth range of 0.5 to 1.5 meters.</w:t>
        </w:r>
        <w:r>
          <w:rPr>
            <w:rFonts w:ascii="Garamond" w:eastAsia="MS Mincho" w:hAnsi="Garamond"/>
            <w:sz w:val="22"/>
            <w:szCs w:val="22"/>
          </w:rPr>
          <w:t xml:space="preserve"> Tributaries to Stony Creek consist of smaller creeks and streams within its watershed</w:t>
        </w:r>
        <w:r>
          <w:rPr>
            <w:rFonts w:ascii="Garamond" w:hAnsi="Garamond"/>
            <w:sz w:val="22"/>
            <w:szCs w:val="22"/>
          </w:rPr>
          <w:t>.</w:t>
        </w:r>
      </w:ins>
    </w:p>
    <w:p w14:paraId="6489FFFE" w14:textId="77777777" w:rsidR="00AE514E" w:rsidRPr="001B3809" w:rsidRDefault="00AE514E">
      <w:pPr>
        <w:pStyle w:val="PlainText"/>
        <w:ind w:left="720"/>
        <w:jc w:val="both"/>
        <w:rPr>
          <w:ins w:id="227" w:author="Pacella, Christina (DEC)" w:date="2023-06-13T08:13:00Z"/>
          <w:rFonts w:ascii="Garamond" w:eastAsia="MS Mincho" w:hAnsi="Garamond"/>
          <w:sz w:val="22"/>
          <w:szCs w:val="22"/>
          <w:rPrChange w:id="228" w:author="Pacella, Christina (DEC)" w:date="2023-06-13T08:27:00Z">
            <w:rPr>
              <w:ins w:id="229" w:author="Pacella, Christina (DEC)" w:date="2023-06-13T08:13:00Z"/>
              <w:rFonts w:ascii="Garamond" w:eastAsia="MS Mincho" w:hAnsi="Garamond"/>
              <w:b/>
              <w:bCs/>
              <w:sz w:val="22"/>
              <w:szCs w:val="22"/>
            </w:rPr>
          </w:rPrChange>
        </w:rPr>
        <w:pPrChange w:id="230" w:author="Pacella, Christina (DEC)" w:date="2023-06-13T08:27:00Z">
          <w:pPr>
            <w:jc w:val="both"/>
          </w:pPr>
        </w:pPrChange>
      </w:pPr>
    </w:p>
    <w:p w14:paraId="4ABC19F8" w14:textId="77CEA1D8" w:rsidR="00341E1A" w:rsidRPr="00487DF4" w:rsidRDefault="00341E1A" w:rsidP="00341E1A">
      <w:pPr>
        <w:ind w:firstLine="720"/>
        <w:jc w:val="both"/>
        <w:rPr>
          <w:ins w:id="231" w:author="Pacella, Christina (DEC)" w:date="2023-06-13T08:13:00Z"/>
          <w:rFonts w:ascii="Garamond" w:hAnsi="Garamond"/>
          <w:b/>
          <w:bCs/>
          <w:sz w:val="22"/>
          <w:szCs w:val="22"/>
        </w:rPr>
      </w:pPr>
      <w:ins w:id="232" w:author="Pacella, Christina (DEC)" w:date="2023-06-13T08:13:00Z">
        <w:r w:rsidRPr="00487DF4">
          <w:rPr>
            <w:rFonts w:ascii="Garamond" w:hAnsi="Garamond"/>
            <w:b/>
            <w:bCs/>
            <w:sz w:val="22"/>
            <w:szCs w:val="22"/>
          </w:rPr>
          <w:t>Saw</w:t>
        </w:r>
      </w:ins>
      <w:ins w:id="233" w:author="Pacella, Christina (DEC)" w:date="2023-06-14T07:40:00Z">
        <w:r w:rsidR="00153869">
          <w:rPr>
            <w:rFonts w:ascii="Garamond" w:hAnsi="Garamond"/>
            <w:b/>
            <w:bCs/>
            <w:sz w:val="22"/>
            <w:szCs w:val="22"/>
          </w:rPr>
          <w:t xml:space="preserve"> K</w:t>
        </w:r>
      </w:ins>
      <w:ins w:id="234" w:author="Pacella, Christina (DEC)" w:date="2023-06-13T08:13:00Z">
        <w:r w:rsidRPr="00487DF4">
          <w:rPr>
            <w:rFonts w:ascii="Garamond" w:hAnsi="Garamond"/>
            <w:b/>
            <w:bCs/>
            <w:sz w:val="22"/>
            <w:szCs w:val="22"/>
          </w:rPr>
          <w:t>ill</w:t>
        </w:r>
      </w:ins>
      <w:ins w:id="235" w:author="Pacella, Christina (DEC)" w:date="2023-06-14T07:40:00Z">
        <w:r w:rsidR="00153869">
          <w:rPr>
            <w:rFonts w:ascii="Garamond" w:hAnsi="Garamond"/>
            <w:b/>
            <w:bCs/>
            <w:sz w:val="22"/>
            <w:szCs w:val="22"/>
          </w:rPr>
          <w:t xml:space="preserve"> </w:t>
        </w:r>
      </w:ins>
      <w:ins w:id="236" w:author="Pacella, Christina (DEC)" w:date="2023-06-13T08:13:00Z">
        <w:r>
          <w:rPr>
            <w:rFonts w:ascii="Garamond" w:hAnsi="Garamond"/>
            <w:b/>
            <w:bCs/>
            <w:sz w:val="22"/>
            <w:szCs w:val="22"/>
          </w:rPr>
          <w:t>(</w:t>
        </w:r>
      </w:ins>
      <w:ins w:id="237" w:author="Pacella, Christina (DEC)" w:date="2023-06-14T07:39:00Z">
        <w:r w:rsidR="00A94ED6">
          <w:rPr>
            <w:rFonts w:ascii="Garamond" w:hAnsi="Garamond"/>
            <w:b/>
            <w:bCs/>
            <w:sz w:val="22"/>
            <w:szCs w:val="22"/>
          </w:rPr>
          <w:t xml:space="preserve">latitude </w:t>
        </w:r>
        <w:r w:rsidR="00A94ED6" w:rsidRPr="00A94ED6">
          <w:rPr>
            <w:rFonts w:ascii="Garamond" w:hAnsi="Garamond"/>
            <w:b/>
            <w:bCs/>
            <w:sz w:val="22"/>
            <w:szCs w:val="22"/>
          </w:rPr>
          <w:t xml:space="preserve">42° 1' 1.82 N, </w:t>
        </w:r>
        <w:r w:rsidR="00A94ED6">
          <w:rPr>
            <w:rFonts w:ascii="Garamond" w:hAnsi="Garamond"/>
            <w:b/>
            <w:bCs/>
            <w:sz w:val="22"/>
            <w:szCs w:val="22"/>
          </w:rPr>
          <w:t xml:space="preserve">longitude </w:t>
        </w:r>
        <w:r w:rsidR="00A94ED6" w:rsidRPr="00A94ED6">
          <w:rPr>
            <w:rFonts w:ascii="Garamond" w:hAnsi="Garamond"/>
            <w:b/>
            <w:bCs/>
            <w:sz w:val="22"/>
            <w:szCs w:val="22"/>
          </w:rPr>
          <w:t xml:space="preserve">73° 54' 53.86 </w:t>
        </w:r>
        <w:proofErr w:type="gramStart"/>
        <w:r w:rsidR="00A94ED6" w:rsidRPr="00A94ED6">
          <w:rPr>
            <w:rFonts w:ascii="Garamond" w:hAnsi="Garamond"/>
            <w:b/>
            <w:bCs/>
            <w:sz w:val="22"/>
            <w:szCs w:val="22"/>
          </w:rPr>
          <w:t>W</w:t>
        </w:r>
      </w:ins>
      <w:ins w:id="238" w:author="Pacella, Christina (DEC)" w:date="2023-06-13T08:13:00Z">
        <w:r>
          <w:rPr>
            <w:rFonts w:ascii="Garamond" w:hAnsi="Garamond"/>
            <w:b/>
            <w:bCs/>
            <w:sz w:val="22"/>
            <w:szCs w:val="22"/>
          </w:rPr>
          <w:t>;</w:t>
        </w:r>
        <w:proofErr w:type="gramEnd"/>
        <w:r>
          <w:rPr>
            <w:rFonts w:ascii="Garamond" w:hAnsi="Garamond"/>
            <w:b/>
            <w:bCs/>
            <w:sz w:val="22"/>
            <w:szCs w:val="22"/>
          </w:rPr>
          <w:t xml:space="preserve"> 1995-2019)</w:t>
        </w:r>
      </w:ins>
    </w:p>
    <w:p w14:paraId="2D3D2081" w14:textId="22A683D6" w:rsidR="00341E1A" w:rsidRDefault="00E1148A">
      <w:pPr>
        <w:ind w:left="720" w:firstLine="720"/>
        <w:jc w:val="both"/>
        <w:rPr>
          <w:ins w:id="239" w:author="Pacella, Christina (DEC)" w:date="2023-06-13T08:13:00Z"/>
          <w:rFonts w:ascii="Garamond" w:hAnsi="Garamond"/>
          <w:sz w:val="22"/>
          <w:szCs w:val="22"/>
        </w:rPr>
        <w:pPrChange w:id="240" w:author="Pacella, Christina (DEC)" w:date="2023-06-14T07:34:00Z">
          <w:pPr>
            <w:ind w:left="720"/>
            <w:jc w:val="both"/>
          </w:pPr>
        </w:pPrChange>
      </w:pPr>
      <w:ins w:id="241" w:author="Pacella, Christina (DEC)" w:date="2023-06-14T08:03:00Z">
        <w:r>
          <w:rPr>
            <w:rFonts w:ascii="Garamond" w:hAnsi="Garamond"/>
            <w:sz w:val="22"/>
            <w:szCs w:val="22"/>
          </w:rPr>
          <w:t xml:space="preserve">The </w:t>
        </w:r>
      </w:ins>
      <w:ins w:id="242" w:author="Pacella, Christina (DEC)" w:date="2023-06-14T07:40:00Z">
        <w:r w:rsidR="00153869">
          <w:rPr>
            <w:rFonts w:ascii="Garamond" w:hAnsi="Garamond"/>
            <w:sz w:val="22"/>
            <w:szCs w:val="22"/>
          </w:rPr>
          <w:t>Saw Kill is the primary tributary flowing into Tivoli South B</w:t>
        </w:r>
      </w:ins>
      <w:ins w:id="243" w:author="Pacella, Christina (DEC)" w:date="2023-06-14T07:41:00Z">
        <w:r w:rsidR="00153869">
          <w:rPr>
            <w:rFonts w:ascii="Garamond" w:hAnsi="Garamond"/>
            <w:sz w:val="22"/>
            <w:szCs w:val="22"/>
          </w:rPr>
          <w:t>ay</w:t>
        </w:r>
      </w:ins>
      <w:ins w:id="244" w:author="Pacella, Christina (DEC)" w:date="2023-06-13T08:13:00Z">
        <w:r w:rsidR="00341E1A" w:rsidRPr="006E4090">
          <w:rPr>
            <w:rFonts w:ascii="Garamond" w:hAnsi="Garamond"/>
            <w:sz w:val="22"/>
            <w:szCs w:val="22"/>
          </w:rPr>
          <w:t>.</w:t>
        </w:r>
      </w:ins>
      <w:ins w:id="245" w:author="Pacella, Christina (DEC)" w:date="2023-06-14T07:41:00Z">
        <w:r w:rsidR="00A05DA7">
          <w:rPr>
            <w:rFonts w:ascii="Garamond" w:hAnsi="Garamond"/>
            <w:sz w:val="22"/>
            <w:szCs w:val="22"/>
          </w:rPr>
          <w:t xml:space="preserve"> With a watershed comprising approximately 26.6 square miles, land use within consists primarily of forested, agricultural, and urban areas. </w:t>
        </w:r>
        <w:r w:rsidR="00825AD2">
          <w:rPr>
            <w:rFonts w:ascii="Garamond" w:hAnsi="Garamond"/>
            <w:sz w:val="22"/>
            <w:szCs w:val="22"/>
          </w:rPr>
          <w:t>The substrate of the creek at the sampling location is characterized by rock and gravel</w:t>
        </w:r>
      </w:ins>
      <w:ins w:id="246" w:author="Pacella, Christina (DEC)" w:date="2023-06-14T07:42:00Z">
        <w:r w:rsidR="00825AD2">
          <w:rPr>
            <w:rFonts w:ascii="Garamond" w:hAnsi="Garamond"/>
            <w:sz w:val="22"/>
            <w:szCs w:val="22"/>
          </w:rPr>
          <w:t>, with a water depth ranging from 0.5 to 2.0 meters</w:t>
        </w:r>
        <w:r w:rsidR="00924A1A">
          <w:rPr>
            <w:rFonts w:ascii="Garamond" w:hAnsi="Garamond"/>
            <w:sz w:val="22"/>
            <w:szCs w:val="22"/>
          </w:rPr>
          <w:t xml:space="preserve"> and discharge ranging from </w:t>
        </w:r>
      </w:ins>
      <w:ins w:id="247" w:author="Pacella, Christina (DEC)" w:date="2023-06-14T07:43:00Z">
        <w:r w:rsidR="00AE514E" w:rsidRPr="006851CD">
          <w:rPr>
            <w:rFonts w:ascii="Garamond" w:eastAsia="MS Mincho" w:hAnsi="Garamond"/>
            <w:sz w:val="22"/>
            <w:szCs w:val="22"/>
          </w:rPr>
          <w:t>2x10</w:t>
        </w:r>
        <w:r w:rsidR="00AE514E" w:rsidRPr="006851CD">
          <w:rPr>
            <w:rFonts w:ascii="Garamond" w:eastAsia="MS Mincho" w:hAnsi="Garamond"/>
            <w:sz w:val="22"/>
            <w:szCs w:val="22"/>
            <w:vertAlign w:val="superscript"/>
          </w:rPr>
          <w:t>-5</w:t>
        </w:r>
        <w:r w:rsidR="00AE514E" w:rsidRPr="006851CD">
          <w:rPr>
            <w:rFonts w:ascii="Garamond" w:eastAsia="MS Mincho" w:hAnsi="Garamond"/>
            <w:sz w:val="22"/>
            <w:szCs w:val="22"/>
          </w:rPr>
          <w:t xml:space="preserve"> to 1.2 m</w:t>
        </w:r>
        <w:r w:rsidR="00AE514E" w:rsidRPr="006851CD">
          <w:rPr>
            <w:rFonts w:ascii="Garamond" w:eastAsia="MS Mincho" w:hAnsi="Garamond"/>
            <w:sz w:val="22"/>
            <w:szCs w:val="22"/>
            <w:vertAlign w:val="superscript"/>
          </w:rPr>
          <w:t>3</w:t>
        </w:r>
        <w:r w:rsidR="00AE514E" w:rsidRPr="006851CD">
          <w:rPr>
            <w:rFonts w:ascii="Garamond" w:eastAsia="MS Mincho" w:hAnsi="Garamond"/>
            <w:sz w:val="22"/>
            <w:szCs w:val="22"/>
          </w:rPr>
          <w:t>/sec</w:t>
        </w:r>
        <w:r w:rsidR="00AE514E">
          <w:rPr>
            <w:rFonts w:ascii="Garamond" w:eastAsia="MS Mincho" w:hAnsi="Garamond"/>
            <w:sz w:val="22"/>
            <w:szCs w:val="22"/>
          </w:rPr>
          <w:t xml:space="preserve">. </w:t>
        </w:r>
      </w:ins>
      <w:ins w:id="248" w:author="Pacella, Christina (DEC)" w:date="2023-06-13T08:13:00Z">
        <w:r w:rsidR="00341E1A" w:rsidRPr="006E4090">
          <w:rPr>
            <w:rFonts w:ascii="Garamond" w:hAnsi="Garamond"/>
            <w:sz w:val="22"/>
            <w:szCs w:val="22"/>
          </w:rPr>
          <w:t xml:space="preserve"> </w:t>
        </w:r>
      </w:ins>
    </w:p>
    <w:p w14:paraId="2CC9C7EE" w14:textId="77777777" w:rsidR="000822F6" w:rsidRPr="000822F6" w:rsidRDefault="000822F6" w:rsidP="002B220A">
      <w:pPr>
        <w:jc w:val="both"/>
        <w:rPr>
          <w:ins w:id="249" w:author="Pacella, Christina (DEC)" w:date="2023-06-12T14:17:00Z"/>
          <w:rFonts w:ascii="Garamond" w:eastAsia="MS Mincho" w:hAnsi="Garamond"/>
          <w:b/>
          <w:bCs/>
          <w:sz w:val="22"/>
          <w:szCs w:val="22"/>
          <w:rPrChange w:id="250" w:author="Pacella, Christina (DEC)" w:date="2023-06-13T08:13:00Z">
            <w:rPr>
              <w:ins w:id="251" w:author="Pacella, Christina (DEC)" w:date="2023-06-12T14:17:00Z"/>
              <w:rFonts w:ascii="Garamond" w:eastAsia="MS Mincho" w:hAnsi="Garamond"/>
              <w:sz w:val="22"/>
              <w:szCs w:val="22"/>
            </w:rPr>
          </w:rPrChange>
        </w:rPr>
      </w:pPr>
    </w:p>
    <w:p w14:paraId="36CC2487" w14:textId="5BCB64AA" w:rsidR="00A44CD6" w:rsidRPr="00FC218F" w:rsidRDefault="00FC218F">
      <w:pPr>
        <w:ind w:firstLine="360"/>
        <w:jc w:val="both"/>
        <w:rPr>
          <w:rFonts w:ascii="Garamond" w:eastAsia="MS Mincho" w:hAnsi="Garamond"/>
          <w:b/>
          <w:bCs/>
          <w:sz w:val="22"/>
          <w:szCs w:val="22"/>
          <w:rPrChange w:id="252" w:author="Pacella, Christina (DEC)" w:date="2023-06-13T08:28:00Z">
            <w:rPr>
              <w:rFonts w:ascii="Garamond" w:eastAsia="MS Mincho" w:hAnsi="Garamond"/>
              <w:sz w:val="22"/>
              <w:szCs w:val="22"/>
            </w:rPr>
          </w:rPrChange>
        </w:rPr>
        <w:pPrChange w:id="253" w:author="Pacella, Christina (DEC)" w:date="2023-06-13T08:28:00Z">
          <w:pPr/>
        </w:pPrChange>
      </w:pPr>
      <w:ins w:id="254" w:author="Pacella, Christina (DEC)" w:date="2023-06-13T08:28:00Z">
        <w:r>
          <w:rPr>
            <w:rFonts w:ascii="Garamond" w:eastAsia="MS Mincho" w:hAnsi="Garamond"/>
            <w:b/>
            <w:bCs/>
            <w:sz w:val="22"/>
            <w:szCs w:val="22"/>
          </w:rPr>
          <w:t>Current Sites</w:t>
        </w:r>
      </w:ins>
    </w:p>
    <w:p w14:paraId="43FF1E8A" w14:textId="0704F676" w:rsidR="00A44CD6" w:rsidRPr="00A85EB7" w:rsidRDefault="00A44CD6">
      <w:pPr>
        <w:ind w:left="720" w:firstLine="720"/>
        <w:jc w:val="both"/>
        <w:rPr>
          <w:ins w:id="255" w:author="Pacella, Christina (DEC)" w:date="2023-06-12T14:17:00Z"/>
          <w:rFonts w:ascii="Garamond" w:eastAsia="Calibri" w:hAnsi="Garamond"/>
          <w:sz w:val="22"/>
          <w:szCs w:val="22"/>
        </w:rPr>
        <w:pPrChange w:id="256" w:author="Pacella, Christina (DEC)" w:date="2023-06-14T07:34:00Z">
          <w:pPr>
            <w:ind w:firstLine="720"/>
            <w:jc w:val="both"/>
          </w:pPr>
        </w:pPrChange>
      </w:pPr>
      <w:ins w:id="257" w:author="Pacella, Christina (DEC)" w:date="2023-06-12T14:17:00Z">
        <w:r w:rsidRPr="002B220A">
          <w:rPr>
            <w:rFonts w:ascii="Garamond" w:eastAsia="MS Mincho" w:hAnsi="Garamond"/>
            <w:sz w:val="22"/>
            <w:szCs w:val="22"/>
          </w:rPr>
          <w:t xml:space="preserve">Ferry Landing (latitude </w:t>
        </w:r>
        <w:r w:rsidRPr="002B220A">
          <w:rPr>
            <w:rFonts w:ascii="Garamond" w:eastAsia="Calibri" w:hAnsi="Garamond"/>
            <w:sz w:val="22"/>
            <w:szCs w:val="22"/>
          </w:rPr>
          <w:t>42°21'14.36"N</w:t>
        </w:r>
        <w:r w:rsidRPr="00FD2191">
          <w:rPr>
            <w:rFonts w:ascii="Garamond" w:eastAsia="Calibri" w:hAnsi="Garamond"/>
            <w:sz w:val="22"/>
            <w:szCs w:val="22"/>
          </w:rPr>
          <w:t>, 73°47'20.76"W</w:t>
        </w:r>
        <w:r w:rsidRPr="007D17D6">
          <w:rPr>
            <w:rFonts w:ascii="Garamond" w:eastAsia="Calibri" w:hAnsi="Garamond"/>
            <w:sz w:val="22"/>
            <w:szCs w:val="22"/>
          </w:rPr>
          <w:t xml:space="preserve">) is located </w:t>
        </w:r>
      </w:ins>
      <w:ins w:id="258" w:author="Pacella, Christina (DEC)" w:date="2023-06-14T08:02:00Z">
        <w:r w:rsidR="00035548">
          <w:rPr>
            <w:rFonts w:ascii="Garamond" w:eastAsia="Calibri" w:hAnsi="Garamond"/>
            <w:sz w:val="22"/>
            <w:szCs w:val="22"/>
          </w:rPr>
          <w:t>with</w:t>
        </w:r>
      </w:ins>
      <w:ins w:id="259" w:author="Pacella, Christina (DEC)" w:date="2023-06-12T14:17:00Z">
        <w:r w:rsidRPr="007D17D6">
          <w:rPr>
            <w:rFonts w:ascii="Garamond" w:eastAsia="Calibri" w:hAnsi="Garamond"/>
            <w:sz w:val="22"/>
            <w:szCs w:val="22"/>
          </w:rPr>
          <w:t xml:space="preserve">in a freshwater tidal </w:t>
        </w:r>
        <w:r w:rsidRPr="00A85EB7">
          <w:rPr>
            <w:rFonts w:ascii="Garamond" w:eastAsia="Calibri" w:hAnsi="Garamond"/>
            <w:sz w:val="22"/>
            <w:szCs w:val="22"/>
          </w:rPr>
          <w:t xml:space="preserve">portion of the Hudson River at </w:t>
        </w:r>
      </w:ins>
      <w:ins w:id="260" w:author="Pacella, Christina (DEC)" w:date="2023-06-14T08:02:00Z">
        <w:r w:rsidR="00035548">
          <w:rPr>
            <w:rFonts w:ascii="Garamond" w:eastAsia="Calibri" w:hAnsi="Garamond"/>
            <w:sz w:val="22"/>
            <w:szCs w:val="22"/>
          </w:rPr>
          <w:t>RM</w:t>
        </w:r>
      </w:ins>
      <w:ins w:id="261" w:author="Pacella, Christina (DEC)" w:date="2023-06-12T14:17:00Z">
        <w:r w:rsidRPr="00A85EB7">
          <w:rPr>
            <w:rFonts w:ascii="Garamond" w:eastAsia="Calibri" w:hAnsi="Garamond"/>
            <w:sz w:val="22"/>
            <w:szCs w:val="22"/>
          </w:rPr>
          <w:t xml:space="preserve"> 125.</w:t>
        </w:r>
      </w:ins>
      <w:ins w:id="262" w:author="Pacella, Christina (DEC)" w:date="2023-06-14T07:33:00Z">
        <w:r w:rsidR="00681C76">
          <w:rPr>
            <w:rFonts w:ascii="Garamond" w:eastAsia="Calibri" w:hAnsi="Garamond"/>
            <w:sz w:val="22"/>
            <w:szCs w:val="22"/>
          </w:rPr>
          <w:t xml:space="preserve"> </w:t>
        </w:r>
      </w:ins>
      <w:ins w:id="263" w:author="Pacella, Christina (DEC)" w:date="2023-06-12T14:17:00Z">
        <w:r w:rsidRPr="00FD2191">
          <w:rPr>
            <w:rFonts w:ascii="Garamond" w:eastAsia="Calibri" w:hAnsi="Garamond"/>
            <w:sz w:val="22"/>
            <w:szCs w:val="22"/>
          </w:rPr>
          <w:t>It has a tidal range of 1.19 m, with a soft, silty/clay bottom, and a depth range</w:t>
        </w:r>
        <w:r w:rsidRPr="007D17D6">
          <w:rPr>
            <w:rFonts w:ascii="Garamond" w:eastAsia="Calibri" w:hAnsi="Garamond"/>
            <w:sz w:val="22"/>
            <w:szCs w:val="22"/>
          </w:rPr>
          <w:t xml:space="preserve"> of 0.5 to 2.5 m at the sampling location.</w:t>
        </w:r>
      </w:ins>
      <w:ins w:id="264" w:author="Pacella, Christina (DEC)" w:date="2023-06-14T07:33:00Z">
        <w:r w:rsidR="00681C76">
          <w:rPr>
            <w:rFonts w:ascii="Garamond" w:eastAsia="Calibri" w:hAnsi="Garamond"/>
            <w:sz w:val="22"/>
            <w:szCs w:val="22"/>
          </w:rPr>
          <w:t xml:space="preserve"> </w:t>
        </w:r>
      </w:ins>
      <w:ins w:id="265" w:author="Pacella, Christina (DEC)" w:date="2023-06-12T14:17:00Z">
        <w:r w:rsidRPr="00FD2191">
          <w:rPr>
            <w:rFonts w:ascii="Garamond" w:eastAsia="Calibri" w:hAnsi="Garamond"/>
            <w:sz w:val="22"/>
            <w:szCs w:val="22"/>
          </w:rPr>
          <w:t>The sampling location is adjacent to a fishing pier located on the north</w:t>
        </w:r>
        <w:r w:rsidRPr="00A85EB7">
          <w:rPr>
            <w:rFonts w:ascii="Garamond" w:eastAsia="Calibri" w:hAnsi="Garamond"/>
            <w:sz w:val="22"/>
            <w:szCs w:val="22"/>
          </w:rPr>
          <w:t xml:space="preserve">ern end of the Stockport Flats component site of the </w:t>
        </w:r>
      </w:ins>
      <w:ins w:id="266" w:author="Pacella, Christina (DEC)" w:date="2023-06-12T14:18:00Z">
        <w:r w:rsidR="0060702A" w:rsidRPr="00A85EB7">
          <w:rPr>
            <w:rFonts w:ascii="Garamond" w:eastAsia="Calibri" w:hAnsi="Garamond"/>
            <w:sz w:val="22"/>
            <w:szCs w:val="22"/>
          </w:rPr>
          <w:t>Reserve</w:t>
        </w:r>
      </w:ins>
      <w:ins w:id="267" w:author="Pacella, Christina (DEC)" w:date="2023-06-12T14:17:00Z">
        <w:r w:rsidRPr="00A85EB7">
          <w:rPr>
            <w:rFonts w:ascii="Garamond" w:eastAsia="Calibri" w:hAnsi="Garamond"/>
            <w:sz w:val="22"/>
            <w:szCs w:val="22"/>
          </w:rPr>
          <w:t>.</w:t>
        </w:r>
      </w:ins>
    </w:p>
    <w:p w14:paraId="13182F46" w14:textId="77777777" w:rsidR="00A44CD6" w:rsidRPr="00A85EB7" w:rsidRDefault="00A44CD6" w:rsidP="002B220A">
      <w:pPr>
        <w:ind w:firstLine="720"/>
        <w:jc w:val="both"/>
        <w:rPr>
          <w:ins w:id="268" w:author="Pacella, Christina (DEC)" w:date="2023-06-12T14:17:00Z"/>
          <w:rFonts w:ascii="Garamond" w:eastAsia="MS Mincho" w:hAnsi="Garamond"/>
          <w:sz w:val="22"/>
          <w:szCs w:val="22"/>
        </w:rPr>
      </w:pPr>
    </w:p>
    <w:p w14:paraId="21DA4A47" w14:textId="2B47D2FB" w:rsidR="00A44CD6" w:rsidRPr="00A85EB7" w:rsidRDefault="00A44CD6">
      <w:pPr>
        <w:pStyle w:val="PlainText"/>
        <w:ind w:left="720" w:firstLine="720"/>
        <w:jc w:val="both"/>
        <w:rPr>
          <w:ins w:id="269" w:author="Pacella, Christina (DEC)" w:date="2023-06-12T14:17:00Z"/>
          <w:rFonts w:ascii="Garamond" w:eastAsia="MS Mincho" w:hAnsi="Garamond"/>
          <w:sz w:val="22"/>
          <w:szCs w:val="22"/>
        </w:rPr>
        <w:pPrChange w:id="270" w:author="Pacella, Christina (DEC)" w:date="2023-06-14T07:34:00Z">
          <w:pPr>
            <w:pStyle w:val="PlainText"/>
            <w:ind w:firstLine="720"/>
            <w:jc w:val="both"/>
          </w:pPr>
        </w:pPrChange>
      </w:pPr>
      <w:ins w:id="271" w:author="Pacella, Christina (DEC)" w:date="2023-06-12T14:17:00Z">
        <w:r w:rsidRPr="00A85EB7">
          <w:rPr>
            <w:rFonts w:ascii="Garamond" w:eastAsia="MS Mincho" w:hAnsi="Garamond"/>
            <w:sz w:val="22"/>
            <w:szCs w:val="22"/>
          </w:rPr>
          <w:t xml:space="preserve">Tivoli North Bay (latitude 42° 02' 11.56464" N, longitude 73° 55' 31.16645" W) is a freshwater tidal marsh with emergent marsh vegetation dominated by </w:t>
        </w:r>
      </w:ins>
      <w:ins w:id="272" w:author="Pacella, Christina (DEC)" w:date="2023-06-12T14:18:00Z">
        <w:r w:rsidR="0060702A" w:rsidRPr="00A85EB7">
          <w:rPr>
            <w:rFonts w:ascii="Garamond" w:eastAsia="MS Mincho" w:hAnsi="Garamond"/>
            <w:sz w:val="22"/>
            <w:szCs w:val="22"/>
          </w:rPr>
          <w:t xml:space="preserve">narrowleaf </w:t>
        </w:r>
      </w:ins>
      <w:ins w:id="273" w:author="Pacella, Christina (DEC)" w:date="2023-06-12T14:17:00Z">
        <w:r w:rsidRPr="00A85EB7">
          <w:rPr>
            <w:rFonts w:ascii="Garamond" w:eastAsia="MS Mincho" w:hAnsi="Garamond"/>
            <w:sz w:val="22"/>
            <w:szCs w:val="22"/>
          </w:rPr>
          <w:t xml:space="preserve">cattail </w:t>
        </w:r>
      </w:ins>
      <w:ins w:id="274" w:author="Pacella, Christina (DEC)" w:date="2023-06-12T14:18:00Z">
        <w:r w:rsidR="0060702A" w:rsidRPr="00A85EB7">
          <w:rPr>
            <w:rFonts w:ascii="Garamond" w:eastAsia="MS Mincho" w:hAnsi="Garamond"/>
            <w:sz w:val="22"/>
            <w:szCs w:val="22"/>
          </w:rPr>
          <w:t>(</w:t>
        </w:r>
      </w:ins>
      <w:ins w:id="275" w:author="Pacella, Christina (DEC)" w:date="2023-06-12T14:17:00Z">
        <w:r w:rsidRPr="00A85EB7">
          <w:rPr>
            <w:rFonts w:ascii="Garamond" w:eastAsia="MS Mincho" w:hAnsi="Garamond"/>
            <w:i/>
            <w:iCs/>
            <w:sz w:val="22"/>
            <w:szCs w:val="22"/>
          </w:rPr>
          <w:t>Typha angustifolia</w:t>
        </w:r>
      </w:ins>
      <w:ins w:id="276" w:author="Pacella, Christina (DEC)" w:date="2023-06-12T14:18:00Z">
        <w:r w:rsidR="0060702A" w:rsidRPr="00A85EB7">
          <w:rPr>
            <w:rFonts w:ascii="Garamond" w:eastAsia="MS Mincho" w:hAnsi="Garamond"/>
            <w:sz w:val="22"/>
            <w:szCs w:val="22"/>
            <w:rPrChange w:id="277" w:author="Pacella, Christina (DEC)" w:date="2023-06-13T07:11:00Z">
              <w:rPr>
                <w:rFonts w:ascii="Garamond" w:eastAsia="MS Mincho" w:hAnsi="Garamond"/>
                <w:i/>
                <w:iCs/>
                <w:sz w:val="22"/>
                <w:szCs w:val="22"/>
              </w:rPr>
            </w:rPrChange>
          </w:rPr>
          <w:t>)</w:t>
        </w:r>
      </w:ins>
      <w:ins w:id="278" w:author="Pacella, Christina (DEC)" w:date="2023-06-12T14:17:00Z">
        <w:r w:rsidRPr="002B220A">
          <w:rPr>
            <w:rFonts w:ascii="Garamond" w:eastAsia="MS Mincho" w:hAnsi="Garamond"/>
            <w:i/>
            <w:iCs/>
            <w:sz w:val="22"/>
            <w:szCs w:val="22"/>
          </w:rPr>
          <w:t>.</w:t>
        </w:r>
      </w:ins>
      <w:ins w:id="279" w:author="Pacella, Christina (DEC)" w:date="2023-06-14T07:33:00Z">
        <w:r w:rsidR="00681C76">
          <w:rPr>
            <w:rFonts w:ascii="Garamond" w:eastAsia="MS Mincho" w:hAnsi="Garamond"/>
            <w:i/>
            <w:iCs/>
            <w:sz w:val="22"/>
            <w:szCs w:val="22"/>
          </w:rPr>
          <w:t xml:space="preserve"> </w:t>
        </w:r>
      </w:ins>
      <w:ins w:id="280" w:author="Pacella, Christina (DEC)" w:date="2023-06-12T14:17:00Z">
        <w:r w:rsidRPr="002B220A">
          <w:rPr>
            <w:rFonts w:ascii="Garamond" w:eastAsia="MS Mincho" w:hAnsi="Garamond"/>
            <w:sz w:val="22"/>
            <w:szCs w:val="22"/>
          </w:rPr>
          <w:t xml:space="preserve">Tivoli North Bay has a tidal range of 1.19 m, a soft, silt/clay </w:t>
        </w:r>
      </w:ins>
      <w:ins w:id="281" w:author="Pacella, Christina (DEC)" w:date="2023-06-12T14:19:00Z">
        <w:r w:rsidR="00A00A3E" w:rsidRPr="00FD2191">
          <w:rPr>
            <w:rFonts w:ascii="Garamond" w:eastAsia="MS Mincho" w:hAnsi="Garamond"/>
            <w:sz w:val="22"/>
            <w:szCs w:val="22"/>
          </w:rPr>
          <w:t>substrate,</w:t>
        </w:r>
      </w:ins>
      <w:ins w:id="282" w:author="Pacella, Christina (DEC)" w:date="2023-06-12T14:17:00Z">
        <w:r w:rsidRPr="00FD2191">
          <w:rPr>
            <w:rFonts w:ascii="Garamond" w:eastAsia="MS Mincho" w:hAnsi="Garamond"/>
            <w:sz w:val="22"/>
            <w:szCs w:val="22"/>
          </w:rPr>
          <w:t xml:space="preserve"> and a depth range from 0.5 to </w:t>
        </w:r>
      </w:ins>
      <w:ins w:id="283" w:author="Pacella, Christina (DEC)" w:date="2023-06-14T08:02:00Z">
        <w:r w:rsidR="00FE12AC">
          <w:rPr>
            <w:rFonts w:ascii="Garamond" w:eastAsia="MS Mincho" w:hAnsi="Garamond"/>
            <w:sz w:val="22"/>
            <w:szCs w:val="22"/>
          </w:rPr>
          <w:t>2.5</w:t>
        </w:r>
      </w:ins>
      <w:ins w:id="284" w:author="Pacella, Christina (DEC)" w:date="2023-06-12T14:17:00Z">
        <w:r w:rsidRPr="00FD2191">
          <w:rPr>
            <w:rFonts w:ascii="Garamond" w:eastAsia="MS Mincho" w:hAnsi="Garamond"/>
            <w:sz w:val="22"/>
            <w:szCs w:val="22"/>
          </w:rPr>
          <w:t xml:space="preserve"> m at the sampling location.</w:t>
        </w:r>
      </w:ins>
      <w:ins w:id="285" w:author="Pacella, Christina (DEC)" w:date="2023-06-14T07:33:00Z">
        <w:r w:rsidR="00681C76">
          <w:rPr>
            <w:rFonts w:ascii="Garamond" w:eastAsia="MS Mincho" w:hAnsi="Garamond"/>
            <w:sz w:val="22"/>
            <w:szCs w:val="22"/>
          </w:rPr>
          <w:t xml:space="preserve"> </w:t>
        </w:r>
      </w:ins>
      <w:ins w:id="286" w:author="Pacella, Christina (DEC)" w:date="2023-06-12T14:17:00Z">
        <w:r w:rsidRPr="00FD2191">
          <w:rPr>
            <w:rFonts w:ascii="Garamond" w:eastAsia="MS Mincho" w:hAnsi="Garamond"/>
            <w:sz w:val="22"/>
            <w:szCs w:val="22"/>
          </w:rPr>
          <w:t>The non-tidal freshwater input</w:t>
        </w:r>
      </w:ins>
      <w:ins w:id="287" w:author="Pacella, Christina (DEC)" w:date="2023-06-12T14:20:00Z">
        <w:r w:rsidR="005D147B" w:rsidRPr="00FD2191">
          <w:rPr>
            <w:rFonts w:ascii="Garamond" w:eastAsia="MS Mincho" w:hAnsi="Garamond"/>
            <w:sz w:val="22"/>
            <w:szCs w:val="22"/>
          </w:rPr>
          <w:t>s</w:t>
        </w:r>
      </w:ins>
      <w:ins w:id="288" w:author="Pacella, Christina (DEC)" w:date="2023-06-12T14:17:00Z">
        <w:r w:rsidRPr="007D17D6">
          <w:rPr>
            <w:rFonts w:ascii="Garamond" w:eastAsia="MS Mincho" w:hAnsi="Garamond"/>
            <w:sz w:val="22"/>
            <w:szCs w:val="22"/>
          </w:rPr>
          <w:t xml:space="preserve"> to Tivoli North Bay </w:t>
        </w:r>
      </w:ins>
      <w:ins w:id="289" w:author="Pacella, Christina (DEC)" w:date="2023-06-12T14:20:00Z">
        <w:r w:rsidR="005D147B" w:rsidRPr="00A85EB7">
          <w:rPr>
            <w:rFonts w:ascii="Garamond" w:eastAsia="MS Mincho" w:hAnsi="Garamond"/>
            <w:sz w:val="22"/>
            <w:szCs w:val="22"/>
          </w:rPr>
          <w:t>include</w:t>
        </w:r>
      </w:ins>
      <w:ins w:id="290" w:author="Pacella, Christina (DEC)" w:date="2023-06-12T14:17:00Z">
        <w:r w:rsidRPr="00A85EB7">
          <w:rPr>
            <w:rFonts w:ascii="Garamond" w:eastAsia="MS Mincho" w:hAnsi="Garamond"/>
            <w:sz w:val="22"/>
            <w:szCs w:val="22"/>
          </w:rPr>
          <w:t xml:space="preserve"> a large upland tributary</w:t>
        </w:r>
      </w:ins>
      <w:ins w:id="291" w:author="Pacella, Christina (DEC)" w:date="2023-06-14T08:03:00Z">
        <w:r w:rsidR="00FE12AC">
          <w:rPr>
            <w:rFonts w:ascii="Garamond" w:eastAsia="MS Mincho" w:hAnsi="Garamond"/>
            <w:sz w:val="22"/>
            <w:szCs w:val="22"/>
          </w:rPr>
          <w:t xml:space="preserve"> (</w:t>
        </w:r>
        <w:r w:rsidR="00E1148A">
          <w:rPr>
            <w:rFonts w:ascii="Garamond" w:eastAsia="MS Mincho" w:hAnsi="Garamond"/>
            <w:sz w:val="22"/>
            <w:szCs w:val="22"/>
          </w:rPr>
          <w:t>Stony Creek; see above)</w:t>
        </w:r>
      </w:ins>
      <w:ins w:id="292" w:author="Pacella, Christina (DEC)" w:date="2023-06-12T14:17:00Z">
        <w:r w:rsidRPr="00A85EB7">
          <w:rPr>
            <w:rFonts w:ascii="Garamond" w:eastAsia="MS Mincho" w:hAnsi="Garamond"/>
            <w:sz w:val="22"/>
            <w:szCs w:val="22"/>
          </w:rPr>
          <w:t xml:space="preserve"> and a few small perennial streams.</w:t>
        </w:r>
      </w:ins>
    </w:p>
    <w:p w14:paraId="110F4D61" w14:textId="77777777" w:rsidR="00A44CD6" w:rsidRPr="00A85EB7" w:rsidRDefault="00A44CD6" w:rsidP="002B220A">
      <w:pPr>
        <w:ind w:firstLine="720"/>
        <w:jc w:val="both"/>
        <w:rPr>
          <w:ins w:id="293" w:author="Pacella, Christina (DEC)" w:date="2023-06-12T14:17:00Z"/>
          <w:rFonts w:ascii="Garamond" w:eastAsia="MS Mincho" w:hAnsi="Garamond"/>
          <w:sz w:val="22"/>
          <w:szCs w:val="22"/>
        </w:rPr>
      </w:pPr>
    </w:p>
    <w:p w14:paraId="07053684" w14:textId="10C0761E" w:rsidR="00351339" w:rsidRPr="00FD2191" w:rsidRDefault="00A44CD6">
      <w:pPr>
        <w:ind w:left="720" w:firstLine="720"/>
        <w:jc w:val="both"/>
        <w:rPr>
          <w:ins w:id="294" w:author="Pacella, Christina (DEC)" w:date="2023-06-12T14:17:00Z"/>
          <w:rFonts w:ascii="Garamond" w:eastAsia="MS Mincho" w:hAnsi="Garamond"/>
          <w:sz w:val="22"/>
          <w:szCs w:val="22"/>
        </w:rPr>
        <w:pPrChange w:id="295" w:author="Pacella, Christina (DEC)" w:date="2023-06-14T08:01:00Z">
          <w:pPr>
            <w:ind w:firstLine="720"/>
            <w:jc w:val="both"/>
          </w:pPr>
        </w:pPrChange>
      </w:pPr>
      <w:ins w:id="296" w:author="Pacella, Christina (DEC)" w:date="2023-06-12T14:17:00Z">
        <w:r w:rsidRPr="00A85EB7">
          <w:rPr>
            <w:rFonts w:ascii="Garamond" w:eastAsia="MS Mincho" w:hAnsi="Garamond"/>
            <w:sz w:val="22"/>
            <w:szCs w:val="22"/>
          </w:rPr>
          <w:t xml:space="preserve">Tivoli South Bay (latitude 42° 01' 37.336" N, longitude 73° 55' 33.445" W) is a </w:t>
        </w:r>
      </w:ins>
      <w:ins w:id="297" w:author="Pacella, Christina (DEC)" w:date="2023-06-12T14:19:00Z">
        <w:r w:rsidR="00A00A3E" w:rsidRPr="00A85EB7">
          <w:rPr>
            <w:rFonts w:ascii="Garamond" w:eastAsia="MS Mincho" w:hAnsi="Garamond"/>
            <w:sz w:val="22"/>
            <w:szCs w:val="22"/>
          </w:rPr>
          <w:t xml:space="preserve">freshwater tidal wetland </w:t>
        </w:r>
      </w:ins>
      <w:ins w:id="298" w:author="Pacella, Christina (DEC)" w:date="2023-06-12T14:17:00Z">
        <w:r w:rsidRPr="00A85EB7">
          <w:rPr>
            <w:rFonts w:ascii="Garamond" w:eastAsia="MS Mincho" w:hAnsi="Garamond"/>
            <w:sz w:val="22"/>
            <w:szCs w:val="22"/>
          </w:rPr>
          <w:t>with intertidal mudflats exposed at low tide.</w:t>
        </w:r>
      </w:ins>
      <w:ins w:id="299" w:author="Pacella, Christina (DEC)" w:date="2023-06-14T07:33:00Z">
        <w:r w:rsidR="00681C76">
          <w:rPr>
            <w:rFonts w:ascii="Garamond" w:eastAsia="MS Mincho" w:hAnsi="Garamond"/>
            <w:sz w:val="22"/>
            <w:szCs w:val="22"/>
          </w:rPr>
          <w:t xml:space="preserve"> </w:t>
        </w:r>
      </w:ins>
      <w:ins w:id="300" w:author="Pacella, Christina (DEC)" w:date="2023-06-12T14:17:00Z">
        <w:r w:rsidRPr="00FD2191">
          <w:rPr>
            <w:rFonts w:ascii="Garamond" w:eastAsia="MS Mincho" w:hAnsi="Garamond"/>
            <w:sz w:val="22"/>
            <w:szCs w:val="22"/>
          </w:rPr>
          <w:t>During the growing season (June – September), the subtidal area of Tivoli South Bay is dominated by t</w:t>
        </w:r>
        <w:r w:rsidRPr="00A85EB7">
          <w:rPr>
            <w:rFonts w:ascii="Garamond" w:eastAsia="MS Mincho" w:hAnsi="Garamond"/>
            <w:sz w:val="22"/>
            <w:szCs w:val="22"/>
          </w:rPr>
          <w:t xml:space="preserve">he invasive floating macrophyte </w:t>
        </w:r>
      </w:ins>
      <w:ins w:id="301" w:author="Pacella, Christina (DEC)" w:date="2023-06-12T14:19:00Z">
        <w:r w:rsidR="00A00A3E" w:rsidRPr="00A85EB7">
          <w:rPr>
            <w:rFonts w:ascii="Garamond" w:eastAsia="MS Mincho" w:hAnsi="Garamond"/>
            <w:sz w:val="22"/>
            <w:szCs w:val="22"/>
          </w:rPr>
          <w:t>water chestnut (</w:t>
        </w:r>
      </w:ins>
      <w:ins w:id="302" w:author="Pacella, Christina (DEC)" w:date="2023-06-12T14:17:00Z">
        <w:r w:rsidRPr="00A85EB7">
          <w:rPr>
            <w:rFonts w:ascii="Garamond" w:eastAsia="MS Mincho" w:hAnsi="Garamond"/>
            <w:i/>
            <w:iCs/>
            <w:sz w:val="22"/>
            <w:szCs w:val="22"/>
          </w:rPr>
          <w:t xml:space="preserve">Trapa </w:t>
        </w:r>
        <w:proofErr w:type="spellStart"/>
        <w:r w:rsidRPr="00A85EB7">
          <w:rPr>
            <w:rFonts w:ascii="Garamond" w:eastAsia="MS Mincho" w:hAnsi="Garamond"/>
            <w:i/>
            <w:iCs/>
            <w:sz w:val="22"/>
            <w:szCs w:val="22"/>
          </w:rPr>
          <w:t>natans</w:t>
        </w:r>
      </w:ins>
      <w:proofErr w:type="spellEnd"/>
      <w:ins w:id="303" w:author="Pacella, Christina (DEC)" w:date="2023-06-12T14:19:00Z">
        <w:r w:rsidR="00A00A3E" w:rsidRPr="00A85EB7">
          <w:rPr>
            <w:rFonts w:ascii="Garamond" w:eastAsia="MS Mincho" w:hAnsi="Garamond"/>
            <w:sz w:val="22"/>
            <w:szCs w:val="22"/>
            <w:rPrChange w:id="304" w:author="Pacella, Christina (DEC)" w:date="2023-06-13T07:11:00Z">
              <w:rPr>
                <w:rFonts w:ascii="Garamond" w:eastAsia="MS Mincho" w:hAnsi="Garamond"/>
                <w:i/>
                <w:iCs/>
                <w:sz w:val="22"/>
                <w:szCs w:val="22"/>
              </w:rPr>
            </w:rPrChange>
          </w:rPr>
          <w:t>)</w:t>
        </w:r>
      </w:ins>
      <w:ins w:id="305" w:author="Pacella, Christina (DEC)" w:date="2023-06-12T14:17:00Z">
        <w:r w:rsidRPr="002B220A">
          <w:rPr>
            <w:rFonts w:ascii="Garamond" w:eastAsia="MS Mincho" w:hAnsi="Garamond"/>
            <w:sz w:val="22"/>
            <w:szCs w:val="22"/>
          </w:rPr>
          <w:t>.</w:t>
        </w:r>
      </w:ins>
      <w:ins w:id="306" w:author="Pacella, Christina (DEC)" w:date="2023-06-14T07:33:00Z">
        <w:r w:rsidR="00681C76">
          <w:rPr>
            <w:rFonts w:ascii="Garamond" w:eastAsia="MS Mincho" w:hAnsi="Garamond"/>
            <w:sz w:val="22"/>
            <w:szCs w:val="22"/>
          </w:rPr>
          <w:t xml:space="preserve"> </w:t>
        </w:r>
      </w:ins>
      <w:ins w:id="307" w:author="Pacella, Christina (DEC)" w:date="2023-06-12T14:17:00Z">
        <w:r w:rsidRPr="002B220A">
          <w:rPr>
            <w:rFonts w:ascii="Garamond" w:eastAsia="MS Mincho" w:hAnsi="Garamond"/>
            <w:sz w:val="22"/>
            <w:szCs w:val="22"/>
          </w:rPr>
          <w:t xml:space="preserve">Tivoli South Bay has a tidal range of 1.19 m and a soft, silt/clay </w:t>
        </w:r>
      </w:ins>
      <w:ins w:id="308" w:author="Pacella, Christina (DEC)" w:date="2023-06-12T14:20:00Z">
        <w:r w:rsidR="00A00A3E" w:rsidRPr="00FD2191">
          <w:rPr>
            <w:rFonts w:ascii="Garamond" w:eastAsia="MS Mincho" w:hAnsi="Garamond"/>
            <w:sz w:val="22"/>
            <w:szCs w:val="22"/>
          </w:rPr>
          <w:t>substrate</w:t>
        </w:r>
      </w:ins>
      <w:ins w:id="309" w:author="Pacella, Christina (DEC)" w:date="2023-06-12T14:17:00Z">
        <w:r w:rsidRPr="00FD2191">
          <w:rPr>
            <w:rFonts w:ascii="Garamond" w:eastAsia="MS Mincho" w:hAnsi="Garamond"/>
            <w:sz w:val="22"/>
            <w:szCs w:val="22"/>
          </w:rPr>
          <w:t>.</w:t>
        </w:r>
      </w:ins>
      <w:ins w:id="310" w:author="Pacella, Christina (DEC)" w:date="2023-06-14T07:33:00Z">
        <w:r w:rsidR="00681C76">
          <w:rPr>
            <w:rFonts w:ascii="Garamond" w:eastAsia="MS Mincho" w:hAnsi="Garamond"/>
            <w:sz w:val="22"/>
            <w:szCs w:val="22"/>
          </w:rPr>
          <w:t xml:space="preserve"> </w:t>
        </w:r>
      </w:ins>
      <w:ins w:id="311" w:author="Pacella, Christina (DEC)" w:date="2023-06-12T14:17:00Z">
        <w:r w:rsidRPr="00FD2191">
          <w:rPr>
            <w:rFonts w:ascii="Garamond" w:eastAsia="MS Mincho" w:hAnsi="Garamond"/>
            <w:sz w:val="22"/>
            <w:szCs w:val="22"/>
          </w:rPr>
          <w:t>The depth at the sampling location ranges from 0.5 to 2.5 m.</w:t>
        </w:r>
      </w:ins>
      <w:ins w:id="312" w:author="Pacella, Christina (DEC)" w:date="2023-06-14T07:33:00Z">
        <w:r w:rsidR="00681C76">
          <w:rPr>
            <w:rFonts w:ascii="Garamond" w:eastAsia="MS Mincho" w:hAnsi="Garamond"/>
            <w:sz w:val="22"/>
            <w:szCs w:val="22"/>
          </w:rPr>
          <w:t xml:space="preserve"> </w:t>
        </w:r>
      </w:ins>
      <w:ins w:id="313" w:author="Pacella, Christina (DEC)" w:date="2023-06-12T14:17:00Z">
        <w:r w:rsidRPr="00FD2191">
          <w:rPr>
            <w:rFonts w:ascii="Garamond" w:eastAsia="MS Mincho" w:hAnsi="Garamond"/>
            <w:sz w:val="22"/>
            <w:szCs w:val="22"/>
          </w:rPr>
          <w:t>The non-tidal freshwater input</w:t>
        </w:r>
      </w:ins>
      <w:ins w:id="314" w:author="Pacella, Christina (DEC)" w:date="2023-06-12T14:20:00Z">
        <w:r w:rsidR="005D147B" w:rsidRPr="00FD2191">
          <w:rPr>
            <w:rFonts w:ascii="Garamond" w:eastAsia="MS Mincho" w:hAnsi="Garamond"/>
            <w:sz w:val="22"/>
            <w:szCs w:val="22"/>
          </w:rPr>
          <w:t>s</w:t>
        </w:r>
      </w:ins>
      <w:ins w:id="315" w:author="Pacella, Christina (DEC)" w:date="2023-06-12T14:17:00Z">
        <w:r w:rsidRPr="007D17D6">
          <w:rPr>
            <w:rFonts w:ascii="Garamond" w:eastAsia="MS Mincho" w:hAnsi="Garamond"/>
            <w:sz w:val="22"/>
            <w:szCs w:val="22"/>
          </w:rPr>
          <w:t xml:space="preserve"> to Tivoli South Bay </w:t>
        </w:r>
      </w:ins>
      <w:ins w:id="316" w:author="Pacella, Christina (DEC)" w:date="2023-06-12T14:20:00Z">
        <w:r w:rsidR="005D147B" w:rsidRPr="007D17D6">
          <w:rPr>
            <w:rFonts w:ascii="Garamond" w:eastAsia="MS Mincho" w:hAnsi="Garamond"/>
            <w:sz w:val="22"/>
            <w:szCs w:val="22"/>
          </w:rPr>
          <w:t>include a</w:t>
        </w:r>
      </w:ins>
      <w:ins w:id="317" w:author="Pacella, Christina (DEC)" w:date="2023-06-12T14:17:00Z">
        <w:r w:rsidRPr="00A85EB7">
          <w:rPr>
            <w:rFonts w:ascii="Garamond" w:eastAsia="MS Mincho" w:hAnsi="Garamond"/>
            <w:sz w:val="22"/>
            <w:szCs w:val="22"/>
          </w:rPr>
          <w:t xml:space="preserve"> large upland tributary</w:t>
        </w:r>
      </w:ins>
      <w:ins w:id="318" w:author="Pacella, Christina (DEC)" w:date="2023-06-14T08:03:00Z">
        <w:r w:rsidR="00E1148A">
          <w:rPr>
            <w:rFonts w:ascii="Garamond" w:eastAsia="MS Mincho" w:hAnsi="Garamond"/>
            <w:sz w:val="22"/>
            <w:szCs w:val="22"/>
          </w:rPr>
          <w:t xml:space="preserve"> (Saw Kill; see above)</w:t>
        </w:r>
      </w:ins>
      <w:ins w:id="319" w:author="Pacella, Christina (DEC)" w:date="2023-06-12T14:17:00Z">
        <w:r w:rsidRPr="00A85EB7">
          <w:rPr>
            <w:rFonts w:ascii="Garamond" w:eastAsia="MS Mincho" w:hAnsi="Garamond"/>
            <w:sz w:val="22"/>
            <w:szCs w:val="22"/>
          </w:rPr>
          <w:t xml:space="preserve"> and a few small perennial streams.</w:t>
        </w:r>
      </w:ins>
      <w:ins w:id="320" w:author="Pacella, Christina (DEC)" w:date="2023-06-14T07:33:00Z">
        <w:r w:rsidR="00681C76">
          <w:rPr>
            <w:rFonts w:ascii="Garamond" w:eastAsia="MS Mincho" w:hAnsi="Garamond"/>
            <w:sz w:val="22"/>
            <w:szCs w:val="22"/>
          </w:rPr>
          <w:t xml:space="preserve"> </w:t>
        </w:r>
      </w:ins>
      <w:ins w:id="321" w:author="Pacella, Christina (DEC)" w:date="2023-06-14T08:01:00Z">
        <w:r w:rsidR="00351339" w:rsidRPr="00FD2191">
          <w:rPr>
            <w:rFonts w:ascii="Garamond" w:eastAsia="MS Mincho" w:hAnsi="Garamond"/>
            <w:sz w:val="22"/>
            <w:szCs w:val="22"/>
          </w:rPr>
          <w:t xml:space="preserve"> </w:t>
        </w:r>
      </w:ins>
    </w:p>
    <w:p w14:paraId="380D971D" w14:textId="77777777" w:rsidR="000E68EC" w:rsidRPr="00FD2191" w:rsidRDefault="000E68EC">
      <w:pPr>
        <w:jc w:val="both"/>
        <w:rPr>
          <w:rFonts w:ascii="Garamond" w:eastAsia="MS Mincho" w:hAnsi="Garamond"/>
          <w:sz w:val="22"/>
          <w:szCs w:val="22"/>
        </w:rPr>
        <w:pPrChange w:id="322" w:author="Pacella, Christina (DEC)" w:date="2023-06-13T08:08:00Z">
          <w:pPr/>
        </w:pPrChange>
      </w:pPr>
    </w:p>
    <w:p w14:paraId="7C6B141D" w14:textId="779800D1" w:rsidR="000E68EC" w:rsidRDefault="000E68EC" w:rsidP="00C33881">
      <w:pPr>
        <w:ind w:left="720" w:firstLine="720"/>
        <w:jc w:val="both"/>
        <w:rPr>
          <w:ins w:id="323" w:author="Pacella, Christina (DEC)" w:date="2023-06-14T08:01:00Z"/>
          <w:rFonts w:ascii="Garamond" w:eastAsia="MS Mincho" w:hAnsi="Garamond"/>
          <w:sz w:val="22"/>
          <w:szCs w:val="22"/>
        </w:rPr>
      </w:pPr>
      <w:r w:rsidRPr="007D17D6">
        <w:rPr>
          <w:rFonts w:ascii="Garamond" w:eastAsia="MS Mincho" w:hAnsi="Garamond"/>
          <w:sz w:val="22"/>
          <w:szCs w:val="22"/>
        </w:rPr>
        <w:t xml:space="preserve">Bear Mountain (latitude </w:t>
      </w:r>
      <w:r w:rsidRPr="007D17D6">
        <w:rPr>
          <w:rFonts w:ascii="Garamond" w:eastAsia="Calibri" w:hAnsi="Garamond"/>
          <w:sz w:val="22"/>
          <w:szCs w:val="22"/>
        </w:rPr>
        <w:t>41° 18' 51.0” N</w:t>
      </w:r>
      <w:r w:rsidRPr="00A85EB7">
        <w:rPr>
          <w:rFonts w:ascii="Garamond" w:eastAsia="MS Mincho" w:hAnsi="Garamond"/>
          <w:sz w:val="22"/>
          <w:szCs w:val="22"/>
        </w:rPr>
        <w:t xml:space="preserve">, longitude 73° 59' 6.0" W) is situated </w:t>
      </w:r>
      <w:ins w:id="324" w:author="Pacella, Christina (DEC)" w:date="2023-06-12T14:35:00Z">
        <w:r w:rsidR="00650DED" w:rsidRPr="00A85EB7">
          <w:rPr>
            <w:rFonts w:ascii="Garamond" w:eastAsia="MS Mincho" w:hAnsi="Garamond"/>
            <w:sz w:val="22"/>
            <w:szCs w:val="22"/>
          </w:rPr>
          <w:t xml:space="preserve">approximately 700 m </w:t>
        </w:r>
      </w:ins>
      <w:del w:id="325" w:author="Pacella, Christina (DEC)" w:date="2023-06-12T14:20:00Z">
        <w:r w:rsidRPr="00A85EB7" w:rsidDel="005D147B">
          <w:rPr>
            <w:rFonts w:ascii="Garamond" w:eastAsia="MS Mincho" w:hAnsi="Garamond"/>
            <w:sz w:val="22"/>
            <w:szCs w:val="22"/>
          </w:rPr>
          <w:delText xml:space="preserve">adjacent to </w:delText>
        </w:r>
        <w:r w:rsidR="003E4C2F" w:rsidRPr="00A85EB7" w:rsidDel="005D147B">
          <w:rPr>
            <w:rFonts w:ascii="Garamond" w:eastAsia="MS Mincho" w:hAnsi="Garamond"/>
            <w:sz w:val="22"/>
            <w:szCs w:val="22"/>
          </w:rPr>
          <w:delText xml:space="preserve">the </w:delText>
        </w:r>
      </w:del>
      <w:r w:rsidRPr="00A85EB7">
        <w:rPr>
          <w:rFonts w:ascii="Garamond" w:eastAsia="MS Mincho" w:hAnsi="Garamond"/>
          <w:sz w:val="22"/>
          <w:szCs w:val="22"/>
        </w:rPr>
        <w:t>north of the Iona Island Marsh component site</w:t>
      </w:r>
      <w:ins w:id="326" w:author="Pacella, Christina (DEC)" w:date="2023-06-14T08:04:00Z">
        <w:r w:rsidR="00E87396">
          <w:rPr>
            <w:rFonts w:ascii="Garamond" w:eastAsia="MS Mincho" w:hAnsi="Garamond"/>
            <w:sz w:val="22"/>
            <w:szCs w:val="22"/>
          </w:rPr>
          <w:t xml:space="preserve"> at RM </w:t>
        </w:r>
        <w:r w:rsidR="00533590">
          <w:rPr>
            <w:rFonts w:ascii="Garamond" w:eastAsia="MS Mincho" w:hAnsi="Garamond"/>
            <w:sz w:val="22"/>
            <w:szCs w:val="22"/>
          </w:rPr>
          <w:t>45</w:t>
        </w:r>
      </w:ins>
      <w:r w:rsidRPr="00A85EB7">
        <w:rPr>
          <w:rFonts w:ascii="Garamond" w:eastAsia="MS Mincho" w:hAnsi="Garamond"/>
          <w:sz w:val="22"/>
          <w:szCs w:val="22"/>
        </w:rPr>
        <w:t>.</w:t>
      </w:r>
      <w:del w:id="327" w:author="Pacella, Christina (DEC)" w:date="2023-06-14T07:33:00Z">
        <w:r w:rsidRPr="00A85EB7" w:rsidDel="00681C76">
          <w:rPr>
            <w:rFonts w:ascii="Garamond" w:eastAsia="MS Mincho" w:hAnsi="Garamond"/>
            <w:sz w:val="22"/>
            <w:szCs w:val="22"/>
          </w:rPr>
          <w:delText xml:space="preserve">  </w:delText>
        </w:r>
      </w:del>
      <w:ins w:id="328"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This is a tidal brackish wetland with emergent vegetation dominated by </w:t>
      </w:r>
      <w:del w:id="329" w:author="Pacella, Christina (DEC)" w:date="2023-06-12T14:35:00Z">
        <w:r w:rsidRPr="00A85EB7" w:rsidDel="00650DED">
          <w:rPr>
            <w:rFonts w:ascii="Garamond" w:eastAsia="MS Mincho" w:hAnsi="Garamond"/>
            <w:sz w:val="22"/>
            <w:szCs w:val="22"/>
          </w:rPr>
          <w:delText xml:space="preserve">cattail </w:delText>
        </w:r>
        <w:r w:rsidRPr="00A85EB7" w:rsidDel="00650DED">
          <w:rPr>
            <w:rFonts w:ascii="Garamond" w:eastAsia="MS Mincho" w:hAnsi="Garamond"/>
            <w:i/>
            <w:iCs/>
            <w:sz w:val="22"/>
            <w:szCs w:val="22"/>
          </w:rPr>
          <w:delText>Typha angustifolia</w:delText>
        </w:r>
      </w:del>
      <w:ins w:id="330" w:author="Pacella, Christina (DEC)" w:date="2023-06-12T14:35:00Z">
        <w:r w:rsidR="00650DED" w:rsidRPr="00A85EB7">
          <w:rPr>
            <w:rFonts w:ascii="Garamond" w:eastAsia="MS Mincho" w:hAnsi="Garamond"/>
            <w:sz w:val="22"/>
            <w:szCs w:val="22"/>
          </w:rPr>
          <w:t>narrowleaf cattail</w:t>
        </w:r>
      </w:ins>
      <w:del w:id="331" w:author="Pacella, Christina (DEC)" w:date="2023-06-14T08:04:00Z">
        <w:r w:rsidRPr="00A85EB7" w:rsidDel="00533590">
          <w:rPr>
            <w:rFonts w:ascii="Garamond" w:eastAsia="MS Mincho" w:hAnsi="Garamond"/>
            <w:i/>
            <w:iCs/>
            <w:sz w:val="22"/>
            <w:szCs w:val="22"/>
          </w:rPr>
          <w:delText>,</w:delText>
        </w:r>
      </w:del>
      <w:r w:rsidRPr="00A85EB7">
        <w:rPr>
          <w:rFonts w:ascii="Garamond" w:eastAsia="MS Mincho" w:hAnsi="Garamond"/>
          <w:i/>
          <w:iCs/>
          <w:sz w:val="22"/>
          <w:szCs w:val="22"/>
        </w:rPr>
        <w:t xml:space="preserve"> </w:t>
      </w:r>
      <w:r w:rsidRPr="00A85EB7">
        <w:rPr>
          <w:rFonts w:ascii="Garamond" w:eastAsia="MS Mincho" w:hAnsi="Garamond"/>
          <w:sz w:val="22"/>
          <w:szCs w:val="22"/>
        </w:rPr>
        <w:t xml:space="preserve">and invasive </w:t>
      </w:r>
      <w:ins w:id="332" w:author="Pacella, Christina (DEC)" w:date="2023-06-12T14:36:00Z">
        <w:r w:rsidR="00650DED" w:rsidRPr="00A85EB7">
          <w:rPr>
            <w:rFonts w:ascii="Garamond" w:eastAsia="MS Mincho" w:hAnsi="Garamond"/>
            <w:sz w:val="22"/>
            <w:szCs w:val="22"/>
          </w:rPr>
          <w:t>common reed (</w:t>
        </w:r>
      </w:ins>
      <w:r w:rsidRPr="00A85EB7">
        <w:rPr>
          <w:rFonts w:ascii="Garamond" w:eastAsia="MS Mincho" w:hAnsi="Garamond"/>
          <w:i/>
          <w:iCs/>
          <w:sz w:val="22"/>
          <w:szCs w:val="22"/>
        </w:rPr>
        <w:t>Phragmites australis</w:t>
      </w:r>
      <w:ins w:id="333" w:author="Pacella, Christina (DEC)" w:date="2023-06-12T14:36:00Z">
        <w:r w:rsidR="00650DED" w:rsidRPr="00A85EB7">
          <w:rPr>
            <w:rFonts w:ascii="Garamond" w:eastAsia="MS Mincho" w:hAnsi="Garamond"/>
            <w:sz w:val="22"/>
            <w:szCs w:val="22"/>
            <w:rPrChange w:id="334" w:author="Pacella, Christina (DEC)" w:date="2023-06-13T07:11:00Z">
              <w:rPr>
                <w:rFonts w:ascii="Garamond" w:eastAsia="MS Mincho" w:hAnsi="Garamond"/>
                <w:i/>
                <w:iCs/>
                <w:sz w:val="22"/>
                <w:szCs w:val="22"/>
              </w:rPr>
            </w:rPrChange>
          </w:rPr>
          <w:t>)</w:t>
        </w:r>
      </w:ins>
      <w:r w:rsidRPr="002B220A">
        <w:rPr>
          <w:rFonts w:ascii="Garamond" w:eastAsia="MS Mincho" w:hAnsi="Garamond"/>
          <w:i/>
          <w:iCs/>
          <w:sz w:val="22"/>
          <w:szCs w:val="22"/>
        </w:rPr>
        <w:t>.</w:t>
      </w:r>
      <w:del w:id="335" w:author="Pacella, Christina (DEC)" w:date="2023-06-14T07:33:00Z">
        <w:r w:rsidRPr="002B220A" w:rsidDel="00681C76">
          <w:rPr>
            <w:rFonts w:ascii="Garamond" w:eastAsia="MS Mincho" w:hAnsi="Garamond"/>
            <w:i/>
            <w:iCs/>
            <w:sz w:val="22"/>
            <w:szCs w:val="22"/>
          </w:rPr>
          <w:delText xml:space="preserve">  </w:delText>
        </w:r>
      </w:del>
      <w:ins w:id="336" w:author="Pacella, Christina (DEC)" w:date="2023-06-14T07:33:00Z">
        <w:r w:rsidR="00681C76">
          <w:rPr>
            <w:rFonts w:ascii="Garamond" w:eastAsia="MS Mincho" w:hAnsi="Garamond"/>
            <w:i/>
            <w:iCs/>
            <w:sz w:val="22"/>
            <w:szCs w:val="22"/>
          </w:rPr>
          <w:t xml:space="preserve"> </w:t>
        </w:r>
      </w:ins>
      <w:r w:rsidRPr="002B220A">
        <w:rPr>
          <w:rFonts w:ascii="Garamond" w:eastAsia="MS Mincho" w:hAnsi="Garamond"/>
          <w:sz w:val="22"/>
          <w:szCs w:val="22"/>
        </w:rPr>
        <w:t xml:space="preserve">A freshwater creek, </w:t>
      </w:r>
      <w:proofErr w:type="spellStart"/>
      <w:r w:rsidRPr="002B220A">
        <w:rPr>
          <w:rFonts w:ascii="Garamond" w:eastAsia="MS Mincho" w:hAnsi="Garamond"/>
          <w:sz w:val="22"/>
          <w:szCs w:val="22"/>
        </w:rPr>
        <w:t>Doodletown</w:t>
      </w:r>
      <w:proofErr w:type="spellEnd"/>
      <w:r w:rsidRPr="002B220A">
        <w:rPr>
          <w:rFonts w:ascii="Garamond" w:eastAsia="MS Mincho" w:hAnsi="Garamond"/>
          <w:sz w:val="22"/>
          <w:szCs w:val="22"/>
        </w:rPr>
        <w:t xml:space="preserve"> Brook, is the main tributary flowing into </w:t>
      </w:r>
      <w:r w:rsidRPr="00FD2191">
        <w:rPr>
          <w:rFonts w:ascii="Garamond" w:eastAsia="MS Mincho" w:hAnsi="Garamond"/>
          <w:sz w:val="22"/>
          <w:szCs w:val="22"/>
        </w:rPr>
        <w:t xml:space="preserve">Iona Island Marsh. Bear Mountain sits at the foot of Bear Mountain </w:t>
      </w:r>
      <w:del w:id="337" w:author="Pacella, Christina (DEC)" w:date="2023-06-12T14:36:00Z">
        <w:r w:rsidRPr="00A85EB7" w:rsidDel="00C60622">
          <w:rPr>
            <w:rFonts w:ascii="Garamond" w:eastAsia="MS Mincho" w:hAnsi="Garamond"/>
            <w:sz w:val="22"/>
            <w:szCs w:val="22"/>
          </w:rPr>
          <w:delText>state park</w:delText>
        </w:r>
      </w:del>
      <w:ins w:id="338" w:author="Pacella, Christina (DEC)" w:date="2023-06-12T14:36:00Z">
        <w:r w:rsidR="00C60622" w:rsidRPr="00A85EB7">
          <w:rPr>
            <w:rFonts w:ascii="Garamond" w:eastAsia="MS Mincho" w:hAnsi="Garamond"/>
            <w:sz w:val="22"/>
            <w:szCs w:val="22"/>
          </w:rPr>
          <w:t>State Park</w:t>
        </w:r>
      </w:ins>
      <w:r w:rsidRPr="00A85EB7">
        <w:rPr>
          <w:rFonts w:ascii="Garamond" w:eastAsia="MS Mincho" w:hAnsi="Garamond"/>
          <w:sz w:val="22"/>
          <w:szCs w:val="22"/>
        </w:rPr>
        <w:t>, a mostly undeveloped, mountainous woodland.</w:t>
      </w:r>
      <w:del w:id="339" w:author="Pacella, Christina (DEC)" w:date="2023-06-14T07:33:00Z">
        <w:r w:rsidRPr="00A85EB7" w:rsidDel="00681C76">
          <w:rPr>
            <w:rFonts w:ascii="Garamond" w:eastAsia="MS Mincho" w:hAnsi="Garamond"/>
            <w:sz w:val="22"/>
            <w:szCs w:val="22"/>
          </w:rPr>
          <w:delText xml:space="preserve">  </w:delText>
        </w:r>
      </w:del>
      <w:ins w:id="340"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The Bear Mountain sample</w:t>
      </w:r>
      <w:ins w:id="341" w:author="Pacella, Christina (DEC)" w:date="2023-06-12T14:36:00Z">
        <w:r w:rsidR="00597AE4" w:rsidRPr="00FD2191">
          <w:rPr>
            <w:rFonts w:ascii="Garamond" w:eastAsia="MS Mincho" w:hAnsi="Garamond"/>
            <w:sz w:val="22"/>
            <w:szCs w:val="22"/>
          </w:rPr>
          <w:t>s</w:t>
        </w:r>
      </w:ins>
      <w:r w:rsidRPr="007D17D6">
        <w:rPr>
          <w:rFonts w:ascii="Garamond" w:eastAsia="MS Mincho" w:hAnsi="Garamond"/>
          <w:sz w:val="22"/>
          <w:szCs w:val="22"/>
        </w:rPr>
        <w:t xml:space="preserve"> </w:t>
      </w:r>
      <w:del w:id="342" w:author="Pacella, Christina (DEC)" w:date="2023-06-12T14:36:00Z">
        <w:r w:rsidRPr="00A85EB7" w:rsidDel="00597AE4">
          <w:rPr>
            <w:rFonts w:ascii="Garamond" w:eastAsia="MS Mincho" w:hAnsi="Garamond"/>
            <w:sz w:val="22"/>
            <w:szCs w:val="22"/>
          </w:rPr>
          <w:delText xml:space="preserve">is </w:delText>
        </w:r>
      </w:del>
      <w:ins w:id="343" w:author="Pacella, Christina (DEC)" w:date="2023-06-12T14:36:00Z">
        <w:r w:rsidR="00597AE4" w:rsidRPr="00A85EB7">
          <w:rPr>
            <w:rFonts w:ascii="Garamond" w:eastAsia="MS Mincho" w:hAnsi="Garamond"/>
            <w:sz w:val="22"/>
            <w:szCs w:val="22"/>
          </w:rPr>
          <w:t xml:space="preserve">are </w:t>
        </w:r>
      </w:ins>
      <w:r w:rsidRPr="00A85EB7">
        <w:rPr>
          <w:rFonts w:ascii="Garamond" w:eastAsia="MS Mincho" w:hAnsi="Garamond"/>
          <w:sz w:val="22"/>
          <w:szCs w:val="22"/>
        </w:rPr>
        <w:t xml:space="preserve">frequently in the salt frontal boundary in the Hudson </w:t>
      </w:r>
      <w:r w:rsidRPr="00A85EB7">
        <w:rPr>
          <w:rFonts w:ascii="Garamond" w:eastAsia="MS Mincho" w:hAnsi="Garamond"/>
          <w:sz w:val="22"/>
          <w:szCs w:val="22"/>
        </w:rPr>
        <w:lastRenderedPageBreak/>
        <w:t>River.</w:t>
      </w:r>
      <w:del w:id="344" w:author="Pacella, Christina (DEC)" w:date="2023-06-14T07:33:00Z">
        <w:r w:rsidRPr="00A85EB7" w:rsidDel="00681C76">
          <w:rPr>
            <w:rFonts w:ascii="Garamond" w:eastAsia="MS Mincho" w:hAnsi="Garamond"/>
            <w:sz w:val="22"/>
            <w:szCs w:val="22"/>
          </w:rPr>
          <w:delText xml:space="preserve">  </w:delText>
        </w:r>
      </w:del>
      <w:ins w:id="345"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This sampling location sees salinity range</w:t>
      </w:r>
      <w:r w:rsidRPr="00A85EB7">
        <w:rPr>
          <w:rFonts w:ascii="Garamond" w:eastAsia="MS Mincho" w:hAnsi="Garamond"/>
          <w:sz w:val="22"/>
          <w:szCs w:val="22"/>
        </w:rPr>
        <w:t xml:space="preserve">s from 0.1 to 10 </w:t>
      </w:r>
      <w:proofErr w:type="spellStart"/>
      <w:r w:rsidRPr="00A85EB7">
        <w:rPr>
          <w:rFonts w:ascii="Garamond" w:eastAsia="MS Mincho" w:hAnsi="Garamond"/>
          <w:sz w:val="22"/>
          <w:szCs w:val="22"/>
        </w:rPr>
        <w:t>psu</w:t>
      </w:r>
      <w:proofErr w:type="spellEnd"/>
      <w:r w:rsidRPr="00A85EB7">
        <w:rPr>
          <w:rFonts w:ascii="Garamond" w:eastAsia="MS Mincho" w:hAnsi="Garamond"/>
          <w:sz w:val="22"/>
          <w:szCs w:val="22"/>
        </w:rPr>
        <w:t xml:space="preserve"> annually, which is driven by meteorological and tidal factors. </w:t>
      </w:r>
      <w:ins w:id="346" w:author="Pacella, Christina (DEC)" w:date="2023-06-12T14:37:00Z">
        <w:r w:rsidR="00597AE4" w:rsidRPr="00A85EB7">
          <w:rPr>
            <w:rFonts w:ascii="Garamond" w:eastAsia="MS Mincho" w:hAnsi="Garamond"/>
            <w:sz w:val="22"/>
            <w:szCs w:val="22"/>
          </w:rPr>
          <w:t xml:space="preserve">The tidal range at this site is 1.0 to 1.5 m. </w:t>
        </w:r>
      </w:ins>
      <w:del w:id="347" w:author="Pacella, Christina (DEC)" w:date="2023-06-12T14:37:00Z">
        <w:r w:rsidRPr="00A85EB7" w:rsidDel="00597AE4">
          <w:rPr>
            <w:rFonts w:ascii="Garamond" w:eastAsia="MS Mincho" w:hAnsi="Garamond"/>
            <w:sz w:val="22"/>
            <w:szCs w:val="22"/>
          </w:rPr>
          <w:delText xml:space="preserve">The typical tidal range of 1.0 to 1.5 meters can be found here.  </w:delText>
        </w:r>
      </w:del>
      <w:r w:rsidRPr="00A85EB7">
        <w:rPr>
          <w:rFonts w:ascii="Garamond" w:eastAsia="MS Mincho" w:hAnsi="Garamond"/>
          <w:sz w:val="22"/>
          <w:szCs w:val="22"/>
        </w:rPr>
        <w:t xml:space="preserve">An unnamed freshwater spring 100 m to the west </w:t>
      </w:r>
      <w:del w:id="348" w:author="Pacella, Christina (DEC)" w:date="2023-06-12T14:37:00Z">
        <w:r w:rsidRPr="00A85EB7" w:rsidDel="001D33D9">
          <w:rPr>
            <w:rFonts w:ascii="Garamond" w:eastAsia="MS Mincho" w:hAnsi="Garamond"/>
            <w:sz w:val="22"/>
            <w:szCs w:val="22"/>
          </w:rPr>
          <w:delText xml:space="preserve">provides </w:delText>
        </w:r>
      </w:del>
      <w:ins w:id="349" w:author="Pacella, Christina (DEC)" w:date="2023-06-12T14:37:00Z">
        <w:r w:rsidR="001D33D9" w:rsidRPr="00A85EB7">
          <w:rPr>
            <w:rFonts w:ascii="Garamond" w:eastAsia="MS Mincho" w:hAnsi="Garamond"/>
            <w:sz w:val="22"/>
            <w:szCs w:val="22"/>
          </w:rPr>
          <w:t xml:space="preserve">contributes </w:t>
        </w:r>
      </w:ins>
      <w:r w:rsidRPr="00A85EB7">
        <w:rPr>
          <w:rFonts w:ascii="Garamond" w:eastAsia="MS Mincho" w:hAnsi="Garamond"/>
          <w:sz w:val="22"/>
          <w:szCs w:val="22"/>
        </w:rPr>
        <w:t>a slight freshwater signature to this sampling site.</w:t>
      </w:r>
    </w:p>
    <w:p w14:paraId="305E0C92" w14:textId="77777777" w:rsidR="00351339" w:rsidRDefault="00351339" w:rsidP="00351339">
      <w:pPr>
        <w:jc w:val="both"/>
        <w:rPr>
          <w:ins w:id="350" w:author="Pacella, Christina (DEC)" w:date="2023-06-14T08:01:00Z"/>
          <w:rFonts w:ascii="Garamond" w:eastAsia="MS Mincho" w:hAnsi="Garamond"/>
          <w:sz w:val="22"/>
          <w:szCs w:val="22"/>
        </w:rPr>
      </w:pPr>
    </w:p>
    <w:p w14:paraId="1DBA59A1" w14:textId="2EBF2189" w:rsidR="00351339" w:rsidRDefault="00351339" w:rsidP="00351339">
      <w:pPr>
        <w:jc w:val="both"/>
        <w:rPr>
          <w:ins w:id="351" w:author="Pacella, Christina (DEC)" w:date="2023-06-14T08:01:00Z"/>
          <w:rFonts w:ascii="Garamond" w:eastAsia="MS Mincho" w:hAnsi="Garamond"/>
          <w:b/>
          <w:bCs/>
          <w:sz w:val="22"/>
          <w:szCs w:val="22"/>
        </w:rPr>
      </w:pPr>
      <w:ins w:id="352" w:author="Pacella, Christina (DEC)" w:date="2023-06-14T08:01:00Z">
        <w:r>
          <w:rPr>
            <w:rFonts w:ascii="Garamond" w:eastAsia="MS Mincho" w:hAnsi="Garamond"/>
            <w:sz w:val="22"/>
            <w:szCs w:val="22"/>
          </w:rPr>
          <w:tab/>
        </w:r>
        <w:r>
          <w:rPr>
            <w:rFonts w:ascii="Garamond" w:eastAsia="MS Mincho" w:hAnsi="Garamond"/>
            <w:b/>
            <w:bCs/>
            <w:sz w:val="22"/>
            <w:szCs w:val="22"/>
          </w:rPr>
          <w:t>Known Pollutants</w:t>
        </w:r>
      </w:ins>
    </w:p>
    <w:p w14:paraId="58B0F400" w14:textId="2DB389A7" w:rsidR="00351339" w:rsidRPr="00351339" w:rsidRDefault="00351339">
      <w:pPr>
        <w:ind w:left="720"/>
        <w:jc w:val="both"/>
        <w:rPr>
          <w:rFonts w:ascii="Garamond" w:eastAsia="MS Mincho" w:hAnsi="Garamond"/>
          <w:b/>
          <w:bCs/>
          <w:sz w:val="22"/>
          <w:szCs w:val="22"/>
          <w:rPrChange w:id="353" w:author="Pacella, Christina (DEC)" w:date="2023-06-14T08:01:00Z">
            <w:rPr>
              <w:rFonts w:ascii="Garamond" w:eastAsia="MS Mincho" w:hAnsi="Garamond"/>
              <w:sz w:val="22"/>
              <w:szCs w:val="22"/>
            </w:rPr>
          </w:rPrChange>
        </w:rPr>
        <w:pPrChange w:id="354" w:author="Pacella, Christina (DEC)" w:date="2023-06-14T08:01:00Z">
          <w:pPr>
            <w:ind w:firstLine="720"/>
          </w:pPr>
        </w:pPrChange>
      </w:pPr>
      <w:ins w:id="355" w:author="Pacella, Christina (DEC)" w:date="2023-06-14T08:01:00Z">
        <w:r>
          <w:rPr>
            <w:rFonts w:ascii="Garamond" w:eastAsia="MS Mincho" w:hAnsi="Garamond"/>
            <w:b/>
            <w:bCs/>
            <w:sz w:val="22"/>
            <w:szCs w:val="22"/>
          </w:rPr>
          <w:tab/>
        </w:r>
        <w:commentRangeStart w:id="356"/>
        <w:r w:rsidRPr="00FB7119">
          <w:rPr>
            <w:rFonts w:ascii="Garamond" w:eastAsia="MS Mincho" w:hAnsi="Garamond"/>
            <w:sz w:val="22"/>
            <w:szCs w:val="22"/>
          </w:rPr>
          <w:t xml:space="preserve">The entirety of the tidal portion of the Hudson River (i.e., south of the Troy Dam) is affected by historic polychlorinated biphenyls (PCBs). As a result, Tivoli North and South Bays have low sedimentary concentrations of these PCBs. </w:t>
        </w:r>
        <w:commentRangeEnd w:id="356"/>
        <w:r w:rsidRPr="00FB7119">
          <w:rPr>
            <w:rStyle w:val="CommentReference"/>
          </w:rPr>
          <w:commentReference w:id="356"/>
        </w:r>
      </w:ins>
    </w:p>
    <w:p w14:paraId="32EFA1E9" w14:textId="2673B884" w:rsidR="000E68EC" w:rsidRPr="00A85EB7" w:rsidDel="00A44CD6" w:rsidRDefault="000E68EC">
      <w:pPr>
        <w:jc w:val="both"/>
        <w:rPr>
          <w:del w:id="357" w:author="Pacella, Christina (DEC)" w:date="2023-06-12T14:18:00Z"/>
          <w:rFonts w:ascii="Garamond" w:eastAsia="MS Mincho" w:hAnsi="Garamond"/>
          <w:sz w:val="22"/>
          <w:szCs w:val="22"/>
        </w:rPr>
        <w:pPrChange w:id="358" w:author="Pacella, Christina (DEC)" w:date="2023-06-13T08:08:00Z">
          <w:pPr/>
        </w:pPrChange>
      </w:pPr>
    </w:p>
    <w:p w14:paraId="2E232769" w14:textId="1BBAB6DF" w:rsidR="000E68EC" w:rsidRPr="00A85EB7" w:rsidDel="00A44CD6" w:rsidRDefault="000E68EC">
      <w:pPr>
        <w:jc w:val="both"/>
        <w:rPr>
          <w:del w:id="359" w:author="Pacella, Christina (DEC)" w:date="2023-06-12T14:17:00Z"/>
          <w:rFonts w:ascii="Garamond" w:eastAsia="MS Mincho" w:hAnsi="Garamond"/>
          <w:sz w:val="22"/>
          <w:szCs w:val="22"/>
        </w:rPr>
        <w:pPrChange w:id="360" w:author="Pacella, Christina (DEC)" w:date="2023-06-13T08:08:00Z">
          <w:pPr>
            <w:ind w:firstLine="720"/>
          </w:pPr>
        </w:pPrChange>
      </w:pPr>
      <w:del w:id="361" w:author="Pacella, Christina (DEC)" w:date="2023-06-12T14:17:00Z">
        <w:r w:rsidRPr="00A85EB7" w:rsidDel="00A44CD6">
          <w:rPr>
            <w:rFonts w:ascii="Garamond" w:eastAsia="MS Mincho" w:hAnsi="Garamond"/>
            <w:sz w:val="22"/>
            <w:szCs w:val="22"/>
          </w:rPr>
          <w:delText xml:space="preserve">Tivoli South Bay (latitude 42° 01' 37.336" N, longitude 73° 55' 33.445" W) is a tidal freshwater wetland with intertidal mudflats exposed at low tide.  During the growing season (June – September), the subtidal area of Tivoli South Bay is dominated by the invasive floating macrophyte </w:delText>
        </w:r>
        <w:r w:rsidRPr="00A85EB7" w:rsidDel="00A44CD6">
          <w:rPr>
            <w:rFonts w:ascii="Garamond" w:eastAsia="MS Mincho" w:hAnsi="Garamond"/>
            <w:i/>
            <w:iCs/>
            <w:sz w:val="22"/>
            <w:szCs w:val="22"/>
          </w:rPr>
          <w:delText>Trapa natans</w:delText>
        </w:r>
        <w:r w:rsidRPr="00A85EB7" w:rsidDel="00A44CD6">
          <w:rPr>
            <w:rFonts w:ascii="Garamond" w:eastAsia="MS Mincho" w:hAnsi="Garamond"/>
            <w:sz w:val="22"/>
            <w:szCs w:val="22"/>
          </w:rPr>
          <w:delText xml:space="preserve">.  Tivoli South Bay has a tidal range of 1.19 meters and a soft, silt/clay bottom type.  The depth at the sampling location ranges from 0.5 to 2.5 meters.  The non-tidal freshwater input to Tivoli South Bay includes that of a large upland tributary and a few small perennial streams.  </w:delText>
        </w:r>
      </w:del>
    </w:p>
    <w:p w14:paraId="15ABB0BA" w14:textId="0F254B8A" w:rsidR="000E68EC" w:rsidRPr="00A85EB7" w:rsidDel="00A44CD6" w:rsidRDefault="000E68EC">
      <w:pPr>
        <w:jc w:val="both"/>
        <w:rPr>
          <w:del w:id="362" w:author="Pacella, Christina (DEC)" w:date="2023-06-12T14:18:00Z"/>
          <w:rFonts w:ascii="Garamond" w:eastAsia="MS Mincho" w:hAnsi="Garamond"/>
          <w:sz w:val="22"/>
          <w:szCs w:val="22"/>
        </w:rPr>
        <w:pPrChange w:id="363" w:author="Pacella, Christina (DEC)" w:date="2023-06-13T08:08:00Z">
          <w:pPr>
            <w:ind w:firstLine="720"/>
          </w:pPr>
        </w:pPrChange>
      </w:pPr>
    </w:p>
    <w:p w14:paraId="76A79148" w14:textId="370A2368" w:rsidR="000E68EC" w:rsidRPr="00A85EB7" w:rsidDel="00A44CD6" w:rsidRDefault="000E68EC">
      <w:pPr>
        <w:pStyle w:val="PlainText"/>
        <w:jc w:val="both"/>
        <w:rPr>
          <w:del w:id="364" w:author="Pacella, Christina (DEC)" w:date="2023-06-12T14:18:00Z"/>
          <w:rFonts w:ascii="Garamond" w:eastAsia="MS Mincho" w:hAnsi="Garamond"/>
          <w:sz w:val="22"/>
          <w:szCs w:val="22"/>
        </w:rPr>
        <w:pPrChange w:id="365" w:author="Pacella, Christina (DEC)" w:date="2023-06-13T08:08:00Z">
          <w:pPr>
            <w:pStyle w:val="PlainText"/>
            <w:ind w:firstLine="720"/>
          </w:pPr>
        </w:pPrChange>
      </w:pPr>
      <w:del w:id="366" w:author="Pacella, Christina (DEC)" w:date="2023-06-12T14:18:00Z">
        <w:r w:rsidRPr="00A85EB7" w:rsidDel="00A44CD6">
          <w:rPr>
            <w:rFonts w:ascii="Garamond" w:eastAsia="MS Mincho" w:hAnsi="Garamond"/>
            <w:sz w:val="22"/>
            <w:szCs w:val="22"/>
          </w:rPr>
          <w:delText xml:space="preserve">Tivoli North Bay (latitude 42° 02' 11.56464" N, longitude 73° 55' 31.16645" W) is a freshwater tidal marsh with emergent marsh vegetation dominated by the cattail </w:delText>
        </w:r>
        <w:r w:rsidRPr="00A85EB7" w:rsidDel="00A44CD6">
          <w:rPr>
            <w:rFonts w:ascii="Garamond" w:eastAsia="MS Mincho" w:hAnsi="Garamond"/>
            <w:i/>
            <w:iCs/>
            <w:sz w:val="22"/>
            <w:szCs w:val="22"/>
          </w:rPr>
          <w:delText xml:space="preserve">Typha angustifolia.  </w:delText>
        </w:r>
        <w:r w:rsidRPr="00A85EB7" w:rsidDel="00A44CD6">
          <w:rPr>
            <w:rFonts w:ascii="Garamond" w:eastAsia="MS Mincho" w:hAnsi="Garamond"/>
            <w:sz w:val="22"/>
            <w:szCs w:val="22"/>
          </w:rPr>
          <w:delText>Tivoli North Bay has a tidal range of 1.19 meters, a soft, silt/clay bottom type, and a depth range from 0.5 to 3.0 meters at the sampling location.  The non-tidal freshwater input to Tivoli North Bay includes that of a large upland tributary and a few small perennial streams.</w:delText>
        </w:r>
      </w:del>
    </w:p>
    <w:p w14:paraId="5230249A" w14:textId="407A6B68" w:rsidR="00E342A5" w:rsidRPr="00A85EB7" w:rsidDel="00A44CD6" w:rsidRDefault="00E342A5">
      <w:pPr>
        <w:pStyle w:val="PlainText"/>
        <w:jc w:val="both"/>
        <w:rPr>
          <w:del w:id="367" w:author="Pacella, Christina (DEC)" w:date="2023-06-12T14:18:00Z"/>
          <w:rFonts w:ascii="Garamond" w:eastAsia="MS Mincho" w:hAnsi="Garamond"/>
          <w:sz w:val="22"/>
          <w:szCs w:val="22"/>
        </w:rPr>
        <w:pPrChange w:id="368" w:author="Pacella, Christina (DEC)" w:date="2023-06-13T08:08:00Z">
          <w:pPr>
            <w:pStyle w:val="PlainText"/>
            <w:ind w:firstLine="720"/>
          </w:pPr>
        </w:pPrChange>
      </w:pPr>
    </w:p>
    <w:p w14:paraId="3D8F2D9E" w14:textId="2A1BFC7C" w:rsidR="00E342A5" w:rsidRPr="00A85EB7" w:rsidDel="00A44CD6" w:rsidRDefault="00E342A5">
      <w:pPr>
        <w:ind w:firstLine="720"/>
        <w:jc w:val="both"/>
        <w:rPr>
          <w:del w:id="369" w:author="Pacella, Christina (DEC)" w:date="2023-06-12T14:17:00Z"/>
          <w:rFonts w:ascii="Garamond" w:eastAsia="MS Mincho" w:hAnsi="Garamond"/>
          <w:sz w:val="22"/>
          <w:szCs w:val="22"/>
        </w:rPr>
        <w:pPrChange w:id="370" w:author="Pacella, Christina (DEC)" w:date="2023-06-13T08:08:00Z">
          <w:pPr>
            <w:ind w:firstLine="720"/>
          </w:pPr>
        </w:pPrChange>
      </w:pPr>
      <w:del w:id="371" w:author="Pacella, Christina (DEC)" w:date="2023-06-12T14:17:00Z">
        <w:r w:rsidRPr="00A85EB7" w:rsidDel="00A44CD6">
          <w:rPr>
            <w:rFonts w:ascii="Garamond" w:eastAsia="MS Mincho" w:hAnsi="Garamond"/>
            <w:sz w:val="22"/>
            <w:szCs w:val="22"/>
          </w:rPr>
          <w:delText xml:space="preserve">Ferry Landing </w:delText>
        </w:r>
        <w:r w:rsidR="00FE4FF3" w:rsidRPr="00A85EB7" w:rsidDel="00A44CD6">
          <w:rPr>
            <w:rFonts w:ascii="Garamond" w:eastAsia="MS Mincho" w:hAnsi="Garamond"/>
            <w:sz w:val="22"/>
            <w:szCs w:val="22"/>
          </w:rPr>
          <w:delText xml:space="preserve">(latitude </w:delText>
        </w:r>
        <w:r w:rsidR="00D430F7" w:rsidRPr="00A85EB7" w:rsidDel="00A44CD6">
          <w:rPr>
            <w:rFonts w:ascii="Garamond" w:eastAsia="Calibri" w:hAnsi="Garamond"/>
            <w:sz w:val="22"/>
            <w:szCs w:val="22"/>
          </w:rPr>
          <w:delText xml:space="preserve">42°21'14.36"N, 73°47'20.76"W) </w:delText>
        </w:r>
        <w:r w:rsidR="00393770" w:rsidRPr="00A85EB7" w:rsidDel="00A44CD6">
          <w:rPr>
            <w:rFonts w:ascii="Garamond" w:eastAsia="Calibri" w:hAnsi="Garamond"/>
            <w:sz w:val="22"/>
            <w:szCs w:val="22"/>
          </w:rPr>
          <w:delText xml:space="preserve">is located </w:delText>
        </w:r>
        <w:r w:rsidR="0039762F" w:rsidRPr="00A85EB7" w:rsidDel="00A44CD6">
          <w:rPr>
            <w:rFonts w:ascii="Garamond" w:eastAsia="Calibri" w:hAnsi="Garamond"/>
            <w:sz w:val="22"/>
            <w:szCs w:val="22"/>
          </w:rPr>
          <w:delText xml:space="preserve">in a freshwater tidal </w:delText>
        </w:r>
        <w:r w:rsidR="006773B6" w:rsidRPr="00A85EB7" w:rsidDel="00A44CD6">
          <w:rPr>
            <w:rFonts w:ascii="Garamond" w:eastAsia="Calibri" w:hAnsi="Garamond"/>
            <w:sz w:val="22"/>
            <w:szCs w:val="22"/>
          </w:rPr>
          <w:delText xml:space="preserve">portion of the Hudson River at River Mile 125.  It has a tidal range of 1.19 meters, with a </w:delText>
        </w:r>
        <w:r w:rsidR="00DD269B" w:rsidRPr="00A85EB7" w:rsidDel="00A44CD6">
          <w:rPr>
            <w:rFonts w:ascii="Garamond" w:eastAsia="Calibri" w:hAnsi="Garamond"/>
            <w:sz w:val="22"/>
            <w:szCs w:val="22"/>
          </w:rPr>
          <w:delText xml:space="preserve">soft, silty/clay bottom, and a depth ranger of 0.5 to 2.5 meters at the sampling location.  </w:delText>
        </w:r>
        <w:r w:rsidR="0049777D" w:rsidRPr="00A85EB7" w:rsidDel="00A44CD6">
          <w:rPr>
            <w:rFonts w:ascii="Garamond" w:eastAsia="Calibri" w:hAnsi="Garamond"/>
            <w:sz w:val="22"/>
            <w:szCs w:val="22"/>
          </w:rPr>
          <w:delText xml:space="preserve">The sampling location is adjacent to a fishing pier located on the northern end of the </w:delText>
        </w:r>
        <w:r w:rsidR="004666D8" w:rsidRPr="00A85EB7" w:rsidDel="00A44CD6">
          <w:rPr>
            <w:rFonts w:ascii="Garamond" w:eastAsia="Calibri" w:hAnsi="Garamond"/>
            <w:sz w:val="22"/>
            <w:szCs w:val="22"/>
          </w:rPr>
          <w:delText>S</w:delText>
        </w:r>
        <w:r w:rsidR="0049777D" w:rsidRPr="00A85EB7" w:rsidDel="00A44CD6">
          <w:rPr>
            <w:rFonts w:ascii="Garamond" w:eastAsia="Calibri" w:hAnsi="Garamond"/>
            <w:sz w:val="22"/>
            <w:szCs w:val="22"/>
          </w:rPr>
          <w:delText xml:space="preserve">tockport </w:delText>
        </w:r>
        <w:r w:rsidR="004666D8" w:rsidRPr="00A85EB7" w:rsidDel="00A44CD6">
          <w:rPr>
            <w:rFonts w:ascii="Garamond" w:eastAsia="Calibri" w:hAnsi="Garamond"/>
            <w:sz w:val="22"/>
            <w:szCs w:val="22"/>
          </w:rPr>
          <w:delText>F</w:delText>
        </w:r>
        <w:r w:rsidR="0049777D" w:rsidRPr="00A85EB7" w:rsidDel="00A44CD6">
          <w:rPr>
            <w:rFonts w:ascii="Garamond" w:eastAsia="Calibri" w:hAnsi="Garamond"/>
            <w:sz w:val="22"/>
            <w:szCs w:val="22"/>
          </w:rPr>
          <w:delText>lats component site of the Hudson River Research Reserve.</w:delText>
        </w:r>
      </w:del>
    </w:p>
    <w:p w14:paraId="0B5BB15D" w14:textId="77777777" w:rsidR="000E68EC" w:rsidRPr="00A85EB7" w:rsidDel="00341E1A" w:rsidRDefault="000E68EC">
      <w:pPr>
        <w:pStyle w:val="PlainText"/>
        <w:jc w:val="both"/>
        <w:rPr>
          <w:del w:id="372" w:author="Pacella, Christina (DEC)" w:date="2023-06-13T08:13:00Z"/>
          <w:rFonts w:ascii="Garamond" w:eastAsia="MS Mincho" w:hAnsi="Garamond"/>
          <w:sz w:val="22"/>
          <w:szCs w:val="22"/>
        </w:rPr>
        <w:pPrChange w:id="373" w:author="Pacella, Christina (DEC)" w:date="2023-06-13T08:08:00Z">
          <w:pPr>
            <w:pStyle w:val="PlainText"/>
          </w:pPr>
        </w:pPrChange>
      </w:pPr>
    </w:p>
    <w:p w14:paraId="57AFF79A" w14:textId="3F3D5CCA" w:rsidR="000E68EC" w:rsidRPr="00A85EB7" w:rsidDel="00341E1A" w:rsidRDefault="000E68EC">
      <w:pPr>
        <w:pStyle w:val="PlainText"/>
        <w:jc w:val="both"/>
        <w:rPr>
          <w:del w:id="374" w:author="Pacella, Christina (DEC)" w:date="2023-06-13T08:13:00Z"/>
          <w:rFonts w:ascii="Garamond" w:hAnsi="Garamond"/>
          <w:sz w:val="22"/>
          <w:szCs w:val="22"/>
        </w:rPr>
        <w:pPrChange w:id="375" w:author="Pacella, Christina (DEC)" w:date="2023-06-13T08:13:00Z">
          <w:pPr>
            <w:pStyle w:val="PlainText"/>
            <w:ind w:firstLine="720"/>
          </w:pPr>
        </w:pPrChange>
      </w:pPr>
      <w:commentRangeStart w:id="376"/>
      <w:del w:id="377" w:author="Pacella, Christina (DEC)" w:date="2023-06-13T08:13:00Z">
        <w:r w:rsidRPr="00A85EB7" w:rsidDel="00341E1A">
          <w:rPr>
            <w:rFonts w:ascii="Garamond" w:eastAsia="MS Mincho" w:hAnsi="Garamond"/>
            <w:sz w:val="22"/>
            <w:szCs w:val="22"/>
            <w:highlight w:val="yellow"/>
            <w:rPrChange w:id="378" w:author="Pacella, Christina (DEC)" w:date="2023-06-13T07:11:00Z">
              <w:rPr>
                <w:rFonts w:ascii="Garamond" w:eastAsia="MS Mincho" w:hAnsi="Garamond"/>
                <w:sz w:val="22"/>
                <w:szCs w:val="22"/>
              </w:rPr>
            </w:rPrChange>
          </w:rPr>
          <w:delText xml:space="preserve">The </w:delText>
        </w:r>
        <w:r w:rsidRPr="00A85EB7" w:rsidDel="00341E1A">
          <w:rPr>
            <w:rFonts w:ascii="Garamond" w:hAnsi="Garamond"/>
            <w:sz w:val="22"/>
            <w:szCs w:val="22"/>
            <w:highlight w:val="yellow"/>
            <w:rPrChange w:id="379" w:author="Pacella, Christina (DEC)" w:date="2023-06-13T07:11:00Z">
              <w:rPr>
                <w:rFonts w:ascii="Garamond" w:hAnsi="Garamond"/>
                <w:sz w:val="22"/>
                <w:szCs w:val="22"/>
              </w:rPr>
            </w:rPrChange>
          </w:rPr>
          <w:delText xml:space="preserve">entire tidal Hudson River south of the Troy Dam is affected by polychlorinated biphenyls (PCBs), and Tivoli North and South Bays have low sedimentary concentrations of PCBs.  Nutrient inputs to the Tivoli Bays via the non-tidal tributaries are the main concern in terms of pollutants.  </w:delText>
        </w:r>
        <w:r w:rsidRPr="00A85EB7" w:rsidDel="00341E1A">
          <w:rPr>
            <w:rFonts w:ascii="Garamond" w:eastAsia="MS Mincho" w:hAnsi="Garamond"/>
            <w:sz w:val="22"/>
            <w:szCs w:val="22"/>
            <w:highlight w:val="yellow"/>
            <w:rPrChange w:id="380" w:author="Pacella, Christina (DEC)" w:date="2023-06-13T07:11:00Z">
              <w:rPr>
                <w:rFonts w:ascii="Garamond" w:eastAsia="MS Mincho" w:hAnsi="Garamond"/>
                <w:sz w:val="22"/>
                <w:szCs w:val="22"/>
              </w:rPr>
            </w:rPrChange>
          </w:rPr>
          <w:delText>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w:delText>
        </w:r>
        <w:commentRangeEnd w:id="376"/>
        <w:r w:rsidR="004F021B" w:rsidRPr="00A85EB7" w:rsidDel="00341E1A">
          <w:rPr>
            <w:rStyle w:val="CommentReference"/>
            <w:rFonts w:ascii="Garamond" w:hAnsi="Garamond"/>
            <w:rPrChange w:id="381" w:author="Pacella, Christina (DEC)" w:date="2023-06-13T07:11:00Z">
              <w:rPr>
                <w:rStyle w:val="CommentReference"/>
              </w:rPr>
            </w:rPrChange>
          </w:rPr>
          <w:commentReference w:id="376"/>
        </w:r>
        <w:r w:rsidRPr="00A85EB7" w:rsidDel="00341E1A">
          <w:rPr>
            <w:rFonts w:ascii="Garamond" w:eastAsia="MS Mincho" w:hAnsi="Garamond"/>
            <w:sz w:val="22"/>
            <w:szCs w:val="22"/>
          </w:rPr>
          <w:delText xml:space="preserve">. </w:delText>
        </w:r>
      </w:del>
    </w:p>
    <w:p w14:paraId="14BABF57" w14:textId="77777777" w:rsidR="000E68EC" w:rsidRPr="00A85EB7" w:rsidDel="00CB63F5" w:rsidRDefault="000E68EC">
      <w:pPr>
        <w:pStyle w:val="PlainText"/>
        <w:jc w:val="both"/>
        <w:rPr>
          <w:del w:id="382" w:author="Pacella, Christina (DEC)" w:date="2023-06-13T08:28:00Z"/>
          <w:rFonts w:ascii="Garamond" w:hAnsi="Garamond"/>
          <w:sz w:val="22"/>
          <w:szCs w:val="22"/>
        </w:rPr>
        <w:pPrChange w:id="383" w:author="Pacella, Christina (DEC)" w:date="2023-06-13T08:13:00Z">
          <w:pPr>
            <w:pStyle w:val="PlainText"/>
            <w:ind w:firstLine="720"/>
          </w:pPr>
        </w:pPrChange>
      </w:pPr>
    </w:p>
    <w:p w14:paraId="6EC0F8C7" w14:textId="7DAAED08" w:rsidR="000E68EC" w:rsidRPr="00A85EB7" w:rsidDel="00CB63F5" w:rsidRDefault="00D32C77">
      <w:pPr>
        <w:pStyle w:val="PlainText"/>
        <w:jc w:val="both"/>
        <w:rPr>
          <w:del w:id="384" w:author="Pacella, Christina (DEC)" w:date="2023-06-13T08:28:00Z"/>
          <w:rFonts w:ascii="Garamond" w:hAnsi="Garamond"/>
          <w:bCs/>
          <w:sz w:val="22"/>
          <w:szCs w:val="22"/>
        </w:rPr>
        <w:pPrChange w:id="385" w:author="Pacella, Christina (DEC)" w:date="2023-06-13T08:08:00Z">
          <w:pPr>
            <w:pStyle w:val="PlainText"/>
          </w:pPr>
        </w:pPrChange>
      </w:pPr>
      <w:del w:id="386" w:author="Pacella, Christina (DEC)" w:date="2023-06-13T08:28:00Z">
        <w:r w:rsidRPr="00A85EB7" w:rsidDel="00CB63F5">
          <w:rPr>
            <w:rFonts w:ascii="Garamond" w:hAnsi="Garamond"/>
            <w:sz w:val="22"/>
            <w:szCs w:val="22"/>
          </w:rPr>
          <w:br w:type="page"/>
        </w:r>
        <w:r w:rsidR="000E68EC" w:rsidRPr="00A85EB7" w:rsidDel="00CB63F5">
          <w:rPr>
            <w:rFonts w:ascii="Garamond" w:hAnsi="Garamond"/>
            <w:sz w:val="22"/>
            <w:szCs w:val="22"/>
          </w:rPr>
          <w:delText>All Hudson River NERR historical nutrient/pigment monitoring stations:</w:delText>
        </w:r>
      </w:del>
    </w:p>
    <w:p w14:paraId="08AEA859" w14:textId="6E3A8BAF" w:rsidR="00630235" w:rsidRPr="00A85EB7" w:rsidRDefault="00630235">
      <w:pPr>
        <w:pStyle w:val="HTMLPreformatted"/>
        <w:jc w:val="both"/>
        <w:rPr>
          <w:rFonts w:ascii="Garamond" w:hAnsi="Garamond"/>
          <w:sz w:val="22"/>
          <w:szCs w:val="22"/>
        </w:rPr>
        <w:pPrChange w:id="387" w:author="Pacella, Christina (DEC)" w:date="2023-06-13T08:08:00Z">
          <w:pPr>
            <w:pStyle w:val="HTMLPreformatted"/>
          </w:pPr>
        </w:pPrChange>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88" w:author="Pacella, Christina (DEC)" w:date="2023-06-13T08:31:00Z">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83"/>
        <w:gridCol w:w="863"/>
        <w:gridCol w:w="1207"/>
        <w:gridCol w:w="1620"/>
        <w:gridCol w:w="1980"/>
        <w:gridCol w:w="1990"/>
        <w:gridCol w:w="1862"/>
        <w:tblGridChange w:id="389">
          <w:tblGrid>
            <w:gridCol w:w="883"/>
            <w:gridCol w:w="863"/>
            <w:gridCol w:w="1207"/>
            <w:gridCol w:w="1620"/>
            <w:gridCol w:w="2122"/>
            <w:gridCol w:w="1848"/>
            <w:gridCol w:w="1862"/>
          </w:tblGrid>
        </w:tblGridChange>
      </w:tblGrid>
      <w:tr w:rsidR="00D67A40" w:rsidRPr="00A85EB7" w14:paraId="4CA1B9EE" w14:textId="77777777" w:rsidTr="00D67A40">
        <w:trPr>
          <w:trHeight w:val="461"/>
          <w:jc w:val="center"/>
          <w:trPrChange w:id="390" w:author="Pacella, Christina (DEC)" w:date="2023-06-13T08:31:00Z">
            <w:trPr>
              <w:trHeight w:val="461"/>
              <w:jc w:val="center"/>
            </w:trPr>
          </w:trPrChange>
        </w:trPr>
        <w:tc>
          <w:tcPr>
            <w:tcW w:w="883" w:type="dxa"/>
            <w:tcBorders>
              <w:top w:val="single" w:sz="4" w:space="0" w:color="auto"/>
              <w:left w:val="single" w:sz="4" w:space="0" w:color="auto"/>
              <w:bottom w:val="single" w:sz="4" w:space="0" w:color="auto"/>
              <w:right w:val="single" w:sz="4" w:space="0" w:color="auto"/>
            </w:tcBorders>
            <w:vAlign w:val="center"/>
            <w:hideMark/>
            <w:tcPrChange w:id="391"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hideMark/>
              </w:tcPr>
            </w:tcPrChange>
          </w:tcPr>
          <w:p w14:paraId="7C14DC8E" w14:textId="77777777" w:rsidR="000E68EC" w:rsidRPr="00A85EB7" w:rsidRDefault="000E68EC" w:rsidP="002B220A">
            <w:pPr>
              <w:jc w:val="center"/>
              <w:rPr>
                <w:rFonts w:ascii="Garamond" w:eastAsia="Calibri" w:hAnsi="Garamond"/>
                <w:b/>
                <w:bCs/>
                <w:sz w:val="22"/>
                <w:szCs w:val="22"/>
              </w:rPr>
            </w:pPr>
            <w:r w:rsidRPr="00A85EB7">
              <w:rPr>
                <w:rFonts w:ascii="Garamond" w:eastAsia="Calibri" w:hAnsi="Garamond"/>
                <w:b/>
                <w:bCs/>
                <w:sz w:val="22"/>
                <w:szCs w:val="22"/>
              </w:rPr>
              <w:t>Station Code</w:t>
            </w:r>
          </w:p>
        </w:tc>
        <w:tc>
          <w:tcPr>
            <w:tcW w:w="863" w:type="dxa"/>
            <w:tcBorders>
              <w:top w:val="single" w:sz="4" w:space="0" w:color="auto"/>
              <w:left w:val="single" w:sz="4" w:space="0" w:color="auto"/>
              <w:bottom w:val="single" w:sz="4" w:space="0" w:color="auto"/>
              <w:right w:val="single" w:sz="4" w:space="0" w:color="auto"/>
            </w:tcBorders>
            <w:vAlign w:val="center"/>
            <w:hideMark/>
            <w:tcPrChange w:id="392"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hideMark/>
              </w:tcPr>
            </w:tcPrChange>
          </w:tcPr>
          <w:p w14:paraId="475E33F0" w14:textId="77777777" w:rsidR="000E68EC" w:rsidRPr="00A85EB7" w:rsidRDefault="000E68EC" w:rsidP="00FD2191">
            <w:pPr>
              <w:jc w:val="center"/>
              <w:rPr>
                <w:rFonts w:ascii="Garamond" w:eastAsia="Calibri" w:hAnsi="Garamond"/>
                <w:b/>
                <w:bCs/>
                <w:sz w:val="22"/>
                <w:szCs w:val="22"/>
              </w:rPr>
            </w:pPr>
            <w:r w:rsidRPr="00A85EB7">
              <w:rPr>
                <w:rFonts w:ascii="Garamond" w:eastAsia="Calibri" w:hAnsi="Garamond"/>
                <w:b/>
                <w:bCs/>
                <w:sz w:val="22"/>
                <w:szCs w:val="22"/>
              </w:rPr>
              <w:t>SWMP Status</w:t>
            </w:r>
          </w:p>
        </w:tc>
        <w:tc>
          <w:tcPr>
            <w:tcW w:w="1207" w:type="dxa"/>
            <w:tcBorders>
              <w:top w:val="single" w:sz="4" w:space="0" w:color="auto"/>
              <w:left w:val="single" w:sz="4" w:space="0" w:color="auto"/>
              <w:bottom w:val="single" w:sz="4" w:space="0" w:color="auto"/>
              <w:right w:val="single" w:sz="4" w:space="0" w:color="auto"/>
            </w:tcBorders>
            <w:vAlign w:val="center"/>
            <w:hideMark/>
            <w:tcPrChange w:id="393"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hideMark/>
              </w:tcPr>
            </w:tcPrChange>
          </w:tcPr>
          <w:p w14:paraId="03FB5DE0" w14:textId="77777777" w:rsidR="000E68EC" w:rsidRPr="00A85EB7" w:rsidRDefault="000E68EC">
            <w:pPr>
              <w:jc w:val="center"/>
              <w:rPr>
                <w:rFonts w:ascii="Garamond" w:eastAsia="Calibri" w:hAnsi="Garamond"/>
                <w:b/>
                <w:bCs/>
                <w:sz w:val="22"/>
                <w:szCs w:val="22"/>
              </w:rPr>
            </w:pPr>
            <w:r w:rsidRPr="00A85EB7">
              <w:rPr>
                <w:rFonts w:ascii="Garamond" w:eastAsia="Calibri" w:hAnsi="Garamond"/>
                <w:b/>
                <w:bCs/>
                <w:sz w:val="22"/>
                <w:szCs w:val="22"/>
              </w:rPr>
              <w:t>Station Name</w:t>
            </w:r>
          </w:p>
        </w:tc>
        <w:tc>
          <w:tcPr>
            <w:tcW w:w="1620" w:type="dxa"/>
            <w:tcBorders>
              <w:top w:val="single" w:sz="4" w:space="0" w:color="auto"/>
              <w:left w:val="single" w:sz="4" w:space="0" w:color="auto"/>
              <w:bottom w:val="single" w:sz="4" w:space="0" w:color="auto"/>
              <w:right w:val="single" w:sz="4" w:space="0" w:color="auto"/>
            </w:tcBorders>
            <w:vAlign w:val="center"/>
            <w:hideMark/>
            <w:tcPrChange w:id="394" w:author="Pacella, Christina (DEC)" w:date="2023-06-13T08:31:00Z">
              <w:tcPr>
                <w:tcW w:w="1620" w:type="dxa"/>
                <w:tcBorders>
                  <w:top w:val="single" w:sz="4" w:space="0" w:color="auto"/>
                  <w:left w:val="single" w:sz="4" w:space="0" w:color="auto"/>
                  <w:bottom w:val="single" w:sz="4" w:space="0" w:color="auto"/>
                  <w:right w:val="single" w:sz="4" w:space="0" w:color="auto"/>
                </w:tcBorders>
                <w:vAlign w:val="center"/>
                <w:hideMark/>
              </w:tcPr>
            </w:tcPrChange>
          </w:tcPr>
          <w:p w14:paraId="5D4D0C20" w14:textId="77777777" w:rsidR="000E68EC" w:rsidRPr="00A85EB7" w:rsidRDefault="000E68EC">
            <w:pPr>
              <w:jc w:val="center"/>
              <w:rPr>
                <w:rFonts w:ascii="Garamond" w:eastAsia="Calibri" w:hAnsi="Garamond"/>
                <w:b/>
                <w:bCs/>
                <w:sz w:val="22"/>
                <w:szCs w:val="22"/>
              </w:rPr>
            </w:pPr>
            <w:r w:rsidRPr="00A85EB7">
              <w:rPr>
                <w:rFonts w:ascii="Garamond" w:eastAsia="Calibri" w:hAnsi="Garamond"/>
                <w:b/>
                <w:bCs/>
                <w:sz w:val="22"/>
                <w:szCs w:val="22"/>
              </w:rPr>
              <w:t>Location</w:t>
            </w:r>
          </w:p>
        </w:tc>
        <w:tc>
          <w:tcPr>
            <w:tcW w:w="1980" w:type="dxa"/>
            <w:tcBorders>
              <w:top w:val="single" w:sz="4" w:space="0" w:color="auto"/>
              <w:left w:val="single" w:sz="4" w:space="0" w:color="auto"/>
              <w:bottom w:val="single" w:sz="4" w:space="0" w:color="auto"/>
              <w:right w:val="single" w:sz="4" w:space="0" w:color="auto"/>
            </w:tcBorders>
            <w:vAlign w:val="center"/>
            <w:hideMark/>
            <w:tcPrChange w:id="395"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hideMark/>
              </w:tcPr>
            </w:tcPrChange>
          </w:tcPr>
          <w:p w14:paraId="6FD718D7" w14:textId="77777777" w:rsidR="000E68EC" w:rsidRPr="00A85EB7" w:rsidRDefault="000E68EC">
            <w:pPr>
              <w:jc w:val="center"/>
              <w:rPr>
                <w:rFonts w:ascii="Garamond" w:eastAsia="Calibri" w:hAnsi="Garamond"/>
                <w:b/>
                <w:bCs/>
                <w:sz w:val="22"/>
                <w:szCs w:val="22"/>
              </w:rPr>
            </w:pPr>
            <w:r w:rsidRPr="00A85EB7">
              <w:rPr>
                <w:rFonts w:ascii="Garamond" w:eastAsia="Calibri" w:hAnsi="Garamond"/>
                <w:b/>
                <w:bCs/>
                <w:sz w:val="22"/>
                <w:szCs w:val="22"/>
              </w:rPr>
              <w:t>Active Dates</w:t>
            </w:r>
          </w:p>
        </w:tc>
        <w:tc>
          <w:tcPr>
            <w:tcW w:w="1990" w:type="dxa"/>
            <w:tcBorders>
              <w:top w:val="single" w:sz="4" w:space="0" w:color="auto"/>
              <w:left w:val="single" w:sz="4" w:space="0" w:color="auto"/>
              <w:bottom w:val="single" w:sz="4" w:space="0" w:color="auto"/>
              <w:right w:val="single" w:sz="4" w:space="0" w:color="auto"/>
            </w:tcBorders>
            <w:vAlign w:val="center"/>
            <w:hideMark/>
            <w:tcPrChange w:id="396"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hideMark/>
              </w:tcPr>
            </w:tcPrChange>
          </w:tcPr>
          <w:p w14:paraId="29E0DB8E" w14:textId="77777777" w:rsidR="000E68EC" w:rsidRPr="00A85EB7" w:rsidRDefault="000E68EC">
            <w:pPr>
              <w:jc w:val="center"/>
              <w:rPr>
                <w:rFonts w:ascii="Garamond" w:eastAsia="Calibri" w:hAnsi="Garamond"/>
                <w:b/>
                <w:bCs/>
                <w:sz w:val="22"/>
                <w:szCs w:val="22"/>
              </w:rPr>
            </w:pPr>
            <w:r w:rsidRPr="00A85EB7">
              <w:rPr>
                <w:rFonts w:ascii="Garamond" w:eastAsia="Calibri" w:hAnsi="Garamond"/>
                <w:b/>
                <w:bCs/>
                <w:sz w:val="22"/>
                <w:szCs w:val="22"/>
              </w:rPr>
              <w:t>Reason Decommissioned</w:t>
            </w:r>
          </w:p>
        </w:tc>
        <w:tc>
          <w:tcPr>
            <w:tcW w:w="1862" w:type="dxa"/>
            <w:tcBorders>
              <w:top w:val="single" w:sz="4" w:space="0" w:color="auto"/>
              <w:left w:val="single" w:sz="4" w:space="0" w:color="auto"/>
              <w:bottom w:val="single" w:sz="4" w:space="0" w:color="auto"/>
              <w:right w:val="single" w:sz="4" w:space="0" w:color="auto"/>
            </w:tcBorders>
            <w:vAlign w:val="center"/>
            <w:hideMark/>
            <w:tcPrChange w:id="397"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hideMark/>
              </w:tcPr>
            </w:tcPrChange>
          </w:tcPr>
          <w:p w14:paraId="32539C58" w14:textId="77777777" w:rsidR="000E68EC" w:rsidRPr="00A85EB7" w:rsidRDefault="000E68EC">
            <w:pPr>
              <w:jc w:val="center"/>
              <w:rPr>
                <w:rFonts w:ascii="Garamond" w:eastAsia="Calibri" w:hAnsi="Garamond"/>
                <w:b/>
                <w:bCs/>
                <w:sz w:val="22"/>
                <w:szCs w:val="22"/>
              </w:rPr>
            </w:pPr>
            <w:r w:rsidRPr="00A85EB7">
              <w:rPr>
                <w:rFonts w:ascii="Garamond" w:eastAsia="Calibri" w:hAnsi="Garamond"/>
                <w:b/>
                <w:bCs/>
                <w:sz w:val="22"/>
                <w:szCs w:val="22"/>
              </w:rPr>
              <w:t>Notes</w:t>
            </w:r>
          </w:p>
        </w:tc>
      </w:tr>
      <w:tr w:rsidR="00D67A40" w:rsidRPr="00A85EB7" w14:paraId="20A69FA3" w14:textId="77777777" w:rsidTr="00D67A40">
        <w:trPr>
          <w:trHeight w:val="715"/>
          <w:jc w:val="center"/>
          <w:trPrChange w:id="398" w:author="Pacella, Christina (DEC)" w:date="2023-06-13T08:31:00Z">
            <w:trPr>
              <w:trHeight w:val="715"/>
              <w:jc w:val="center"/>
            </w:trPr>
          </w:trPrChange>
        </w:trPr>
        <w:tc>
          <w:tcPr>
            <w:tcW w:w="883" w:type="dxa"/>
            <w:tcBorders>
              <w:top w:val="single" w:sz="4" w:space="0" w:color="auto"/>
              <w:left w:val="single" w:sz="4" w:space="0" w:color="auto"/>
              <w:bottom w:val="single" w:sz="4" w:space="0" w:color="auto"/>
              <w:right w:val="single" w:sz="4" w:space="0" w:color="auto"/>
            </w:tcBorders>
            <w:vAlign w:val="center"/>
            <w:tcPrChange w:id="399"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tcPr>
            </w:tcPrChange>
          </w:tcPr>
          <w:p w14:paraId="7366B0C1" w14:textId="77777777" w:rsidR="000E68EC" w:rsidRPr="00A85EB7" w:rsidRDefault="000E68EC" w:rsidP="002B220A">
            <w:pPr>
              <w:jc w:val="center"/>
              <w:rPr>
                <w:rFonts w:ascii="Garamond" w:eastAsia="Calibri" w:hAnsi="Garamond"/>
                <w:sz w:val="22"/>
                <w:szCs w:val="22"/>
              </w:rPr>
            </w:pPr>
            <w:bookmarkStart w:id="400" w:name="_Hlk137537385"/>
            <w:r w:rsidRPr="00A85EB7">
              <w:rPr>
                <w:rFonts w:ascii="Garamond" w:eastAsia="Calibri" w:hAnsi="Garamond"/>
                <w:sz w:val="22"/>
                <w:szCs w:val="22"/>
              </w:rPr>
              <w:t>BM</w:t>
            </w:r>
          </w:p>
        </w:tc>
        <w:tc>
          <w:tcPr>
            <w:tcW w:w="863" w:type="dxa"/>
            <w:tcBorders>
              <w:top w:val="single" w:sz="4" w:space="0" w:color="auto"/>
              <w:left w:val="single" w:sz="4" w:space="0" w:color="auto"/>
              <w:bottom w:val="single" w:sz="4" w:space="0" w:color="auto"/>
              <w:right w:val="single" w:sz="4" w:space="0" w:color="auto"/>
            </w:tcBorders>
            <w:vAlign w:val="center"/>
            <w:tcPrChange w:id="401"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tcPr>
            </w:tcPrChange>
          </w:tcPr>
          <w:p w14:paraId="4597DF63" w14:textId="77777777" w:rsidR="000E68EC" w:rsidRPr="00A85EB7" w:rsidRDefault="000E68EC" w:rsidP="00FD2191">
            <w:pPr>
              <w:jc w:val="center"/>
              <w:rPr>
                <w:rFonts w:ascii="Garamond" w:eastAsia="Calibri" w:hAnsi="Garamond"/>
                <w:sz w:val="22"/>
                <w:szCs w:val="22"/>
              </w:rPr>
            </w:pPr>
            <w:r w:rsidRPr="00A85EB7">
              <w:rPr>
                <w:rFonts w:ascii="Garamond" w:eastAsia="Calibri" w:hAnsi="Garamond"/>
                <w:sz w:val="22"/>
                <w:szCs w:val="22"/>
              </w:rPr>
              <w:t>P</w:t>
            </w:r>
          </w:p>
        </w:tc>
        <w:tc>
          <w:tcPr>
            <w:tcW w:w="1207" w:type="dxa"/>
            <w:tcBorders>
              <w:top w:val="single" w:sz="4" w:space="0" w:color="auto"/>
              <w:left w:val="single" w:sz="4" w:space="0" w:color="auto"/>
              <w:bottom w:val="single" w:sz="4" w:space="0" w:color="auto"/>
              <w:right w:val="single" w:sz="4" w:space="0" w:color="auto"/>
            </w:tcBorders>
            <w:vAlign w:val="center"/>
            <w:tcPrChange w:id="402"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tcPr>
            </w:tcPrChange>
          </w:tcPr>
          <w:p w14:paraId="6E61BBCB"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Bear Mountain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Change w:id="403" w:author="Pacella, Christina (DEC)" w:date="2023-06-13T08:31:00Z">
              <w:tcPr>
                <w:tcW w:w="16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66E4AFD"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41° 18' 51.0” N,</w:t>
            </w:r>
          </w:p>
          <w:p w14:paraId="403FA9A5" w14:textId="0C7C6831"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73° 59' 6.0” W</w:t>
            </w:r>
          </w:p>
        </w:tc>
        <w:tc>
          <w:tcPr>
            <w:tcW w:w="1980" w:type="dxa"/>
            <w:tcBorders>
              <w:top w:val="single" w:sz="4" w:space="0" w:color="auto"/>
              <w:left w:val="single" w:sz="4" w:space="0" w:color="auto"/>
              <w:bottom w:val="single" w:sz="4" w:space="0" w:color="auto"/>
              <w:right w:val="single" w:sz="4" w:space="0" w:color="auto"/>
            </w:tcBorders>
            <w:vAlign w:val="center"/>
            <w:tcPrChange w:id="404"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tcPr>
            </w:tcPrChange>
          </w:tcPr>
          <w:p w14:paraId="655C01B2"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01/01/2020 - Current</w:t>
            </w:r>
          </w:p>
        </w:tc>
        <w:tc>
          <w:tcPr>
            <w:tcW w:w="1990" w:type="dxa"/>
            <w:tcBorders>
              <w:top w:val="single" w:sz="4" w:space="0" w:color="auto"/>
              <w:left w:val="single" w:sz="4" w:space="0" w:color="auto"/>
              <w:bottom w:val="single" w:sz="4" w:space="0" w:color="auto"/>
              <w:right w:val="single" w:sz="4" w:space="0" w:color="auto"/>
            </w:tcBorders>
            <w:vAlign w:val="center"/>
            <w:tcPrChange w:id="405"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tcPr>
            </w:tcPrChange>
          </w:tcPr>
          <w:p w14:paraId="15B9F2F1"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w:t>
            </w:r>
            <w:del w:id="406" w:author="Pacella, Christina (DEC)" w:date="2023-06-13T08:32:00Z">
              <w:r w:rsidRPr="00A85EB7" w:rsidDel="00677899">
                <w:rPr>
                  <w:rFonts w:ascii="Garamond" w:eastAsia="Calibri" w:hAnsi="Garamond"/>
                  <w:sz w:val="22"/>
                  <w:szCs w:val="22"/>
                </w:rPr>
                <w:delText>/</w:delText>
              </w:r>
            </w:del>
            <w:r w:rsidRPr="00A85EB7">
              <w:rPr>
                <w:rFonts w:ascii="Garamond" w:eastAsia="Calibri" w:hAnsi="Garamond"/>
                <w:sz w:val="22"/>
                <w:szCs w:val="22"/>
              </w:rPr>
              <w:t>A</w:t>
            </w:r>
          </w:p>
        </w:tc>
        <w:tc>
          <w:tcPr>
            <w:tcW w:w="1862" w:type="dxa"/>
            <w:tcBorders>
              <w:top w:val="single" w:sz="4" w:space="0" w:color="auto"/>
              <w:left w:val="single" w:sz="4" w:space="0" w:color="auto"/>
              <w:bottom w:val="single" w:sz="4" w:space="0" w:color="auto"/>
              <w:right w:val="single" w:sz="4" w:space="0" w:color="auto"/>
            </w:tcBorders>
            <w:vAlign w:val="center"/>
            <w:tcPrChange w:id="407"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tcPr>
            </w:tcPrChange>
          </w:tcPr>
          <w:p w14:paraId="19A9C2E6"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w:t>
            </w:r>
            <w:del w:id="408" w:author="Pacella, Christina (DEC)" w:date="2023-06-13T08:32:00Z">
              <w:r w:rsidRPr="00A85EB7" w:rsidDel="00677899">
                <w:rPr>
                  <w:rFonts w:ascii="Garamond" w:eastAsia="Calibri" w:hAnsi="Garamond"/>
                  <w:sz w:val="22"/>
                  <w:szCs w:val="22"/>
                </w:rPr>
                <w:delText>/</w:delText>
              </w:r>
            </w:del>
            <w:r w:rsidRPr="00A85EB7">
              <w:rPr>
                <w:rFonts w:ascii="Garamond" w:eastAsia="Calibri" w:hAnsi="Garamond"/>
                <w:sz w:val="22"/>
                <w:szCs w:val="22"/>
              </w:rPr>
              <w:t>A</w:t>
            </w:r>
          </w:p>
        </w:tc>
      </w:tr>
      <w:bookmarkEnd w:id="400"/>
      <w:tr w:rsidR="00D67A40" w:rsidRPr="00A85EB7" w14:paraId="2100275B" w14:textId="77777777" w:rsidTr="00D67A40">
        <w:trPr>
          <w:trHeight w:val="715"/>
          <w:jc w:val="center"/>
          <w:trPrChange w:id="409" w:author="Pacella, Christina (DEC)" w:date="2023-06-13T08:31:00Z">
            <w:trPr>
              <w:trHeight w:val="715"/>
              <w:jc w:val="center"/>
            </w:trPr>
          </w:trPrChange>
        </w:trPr>
        <w:tc>
          <w:tcPr>
            <w:tcW w:w="883" w:type="dxa"/>
            <w:tcBorders>
              <w:top w:val="single" w:sz="4" w:space="0" w:color="auto"/>
              <w:left w:val="single" w:sz="4" w:space="0" w:color="auto"/>
              <w:bottom w:val="single" w:sz="4" w:space="0" w:color="auto"/>
              <w:right w:val="single" w:sz="4" w:space="0" w:color="auto"/>
            </w:tcBorders>
            <w:vAlign w:val="center"/>
            <w:hideMark/>
            <w:tcPrChange w:id="410"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hideMark/>
              </w:tcPr>
            </w:tcPrChange>
          </w:tcPr>
          <w:p w14:paraId="3346FEE4" w14:textId="77777777" w:rsidR="000E68EC" w:rsidRPr="00A85EB7" w:rsidRDefault="000E68EC" w:rsidP="002B220A">
            <w:pPr>
              <w:jc w:val="center"/>
              <w:rPr>
                <w:rFonts w:ascii="Garamond" w:eastAsia="Calibri" w:hAnsi="Garamond"/>
                <w:sz w:val="22"/>
                <w:szCs w:val="22"/>
              </w:rPr>
            </w:pPr>
            <w:r w:rsidRPr="00A85EB7">
              <w:rPr>
                <w:rFonts w:ascii="Garamond" w:eastAsia="Calibri" w:hAnsi="Garamond"/>
                <w:sz w:val="22"/>
                <w:szCs w:val="22"/>
              </w:rPr>
              <w:t>TS</w:t>
            </w:r>
          </w:p>
        </w:tc>
        <w:tc>
          <w:tcPr>
            <w:tcW w:w="863" w:type="dxa"/>
            <w:tcBorders>
              <w:top w:val="single" w:sz="4" w:space="0" w:color="auto"/>
              <w:left w:val="single" w:sz="4" w:space="0" w:color="auto"/>
              <w:bottom w:val="single" w:sz="4" w:space="0" w:color="auto"/>
              <w:right w:val="single" w:sz="4" w:space="0" w:color="auto"/>
            </w:tcBorders>
            <w:vAlign w:val="center"/>
            <w:hideMark/>
            <w:tcPrChange w:id="411"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hideMark/>
              </w:tcPr>
            </w:tcPrChange>
          </w:tcPr>
          <w:p w14:paraId="45AD4007" w14:textId="77777777" w:rsidR="000E68EC" w:rsidRPr="00A85EB7" w:rsidRDefault="000E68EC" w:rsidP="00FD2191">
            <w:pPr>
              <w:jc w:val="center"/>
              <w:rPr>
                <w:rFonts w:ascii="Garamond" w:eastAsia="Calibri" w:hAnsi="Garamond"/>
                <w:sz w:val="22"/>
                <w:szCs w:val="22"/>
              </w:rPr>
            </w:pPr>
            <w:r w:rsidRPr="00A85EB7">
              <w:rPr>
                <w:rFonts w:ascii="Garamond" w:eastAsia="Calibri" w:hAnsi="Garamond"/>
                <w:sz w:val="22"/>
                <w:szCs w:val="22"/>
              </w:rPr>
              <w:t>P</w:t>
            </w:r>
          </w:p>
          <w:p w14:paraId="227E2629" w14:textId="77777777" w:rsidR="000E68EC" w:rsidRPr="00A85EB7" w:rsidRDefault="000E68EC">
            <w:pPr>
              <w:jc w:val="center"/>
              <w:rPr>
                <w:rFonts w:ascii="Garamond" w:eastAsia="Calibri" w:hAnsi="Garamond"/>
                <w:sz w:val="22"/>
                <w:szCs w:val="22"/>
              </w:rPr>
            </w:pPr>
          </w:p>
        </w:tc>
        <w:tc>
          <w:tcPr>
            <w:tcW w:w="1207" w:type="dxa"/>
            <w:tcBorders>
              <w:top w:val="single" w:sz="4" w:space="0" w:color="auto"/>
              <w:left w:val="single" w:sz="4" w:space="0" w:color="auto"/>
              <w:bottom w:val="single" w:sz="4" w:space="0" w:color="auto"/>
              <w:right w:val="single" w:sz="4" w:space="0" w:color="auto"/>
            </w:tcBorders>
            <w:vAlign w:val="center"/>
            <w:hideMark/>
            <w:tcPrChange w:id="412"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hideMark/>
              </w:tcPr>
            </w:tcPrChange>
          </w:tcPr>
          <w:p w14:paraId="5C8AAFA9"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Tivoli Bay South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Change w:id="413" w:author="Pacella, Christina (DEC)" w:date="2023-06-13T08:31:00Z">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14:paraId="4F81CC26"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42° 1' 37.34 N, 73° 55' 33.45 W</w:t>
            </w:r>
          </w:p>
        </w:tc>
        <w:tc>
          <w:tcPr>
            <w:tcW w:w="1980" w:type="dxa"/>
            <w:tcBorders>
              <w:top w:val="single" w:sz="4" w:space="0" w:color="auto"/>
              <w:left w:val="single" w:sz="4" w:space="0" w:color="auto"/>
              <w:bottom w:val="single" w:sz="4" w:space="0" w:color="auto"/>
              <w:right w:val="single" w:sz="4" w:space="0" w:color="auto"/>
            </w:tcBorders>
            <w:vAlign w:val="center"/>
            <w:hideMark/>
            <w:tcPrChange w:id="414"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hideMark/>
              </w:tcPr>
            </w:tcPrChange>
          </w:tcPr>
          <w:p w14:paraId="41819AE8" w14:textId="5E9C9C6F" w:rsidR="000E68EC" w:rsidRPr="002B220A" w:rsidRDefault="000E68EC">
            <w:pPr>
              <w:jc w:val="center"/>
              <w:rPr>
                <w:rFonts w:ascii="Garamond" w:eastAsia="Calibri" w:hAnsi="Garamond"/>
                <w:sz w:val="22"/>
                <w:szCs w:val="22"/>
              </w:rPr>
            </w:pPr>
            <w:r w:rsidRPr="00A85EB7">
              <w:rPr>
                <w:rFonts w:ascii="Garamond" w:eastAsia="Calibri" w:hAnsi="Garamond"/>
                <w:sz w:val="22"/>
                <w:szCs w:val="22"/>
              </w:rPr>
              <w:t>05/01/1995</w:t>
            </w:r>
            <w:del w:id="415" w:author="Pacella, Christina (DEC)" w:date="2023-06-13T08:31:00Z">
              <w:r w:rsidRPr="00A85EB7" w:rsidDel="00D8194D">
                <w:rPr>
                  <w:rFonts w:ascii="Garamond" w:eastAsia="Calibri" w:hAnsi="Garamond"/>
                  <w:sz w:val="22"/>
                  <w:szCs w:val="22"/>
                </w:rPr>
                <w:delText xml:space="preserve"> 00:00</w:delText>
              </w:r>
            </w:del>
            <w:r w:rsidRPr="00A85EB7">
              <w:rPr>
                <w:rFonts w:ascii="Garamond" w:eastAsia="Calibri" w:hAnsi="Garamond"/>
                <w:sz w:val="22"/>
                <w:szCs w:val="22"/>
              </w:rPr>
              <w:t xml:space="preserve"> –</w:t>
            </w:r>
            <w:del w:id="416" w:author="Pacella, Christina (DEC)" w:date="2023-06-13T08:31:00Z">
              <w:r w:rsidRPr="00A85EB7" w:rsidDel="00677899">
                <w:rPr>
                  <w:rFonts w:ascii="Garamond" w:eastAsia="Calibri" w:hAnsi="Garamond"/>
                  <w:sz w:val="22"/>
                  <w:szCs w:val="22"/>
                </w:rPr>
                <w:delText>current</w:delText>
              </w:r>
            </w:del>
            <w:ins w:id="417" w:author="Pacella, Christina (DEC)" w:date="2023-06-13T08:31:00Z">
              <w:r w:rsidR="00677899">
                <w:rPr>
                  <w:rFonts w:ascii="Garamond" w:eastAsia="Calibri" w:hAnsi="Garamond"/>
                  <w:sz w:val="22"/>
                  <w:szCs w:val="22"/>
                </w:rPr>
                <w:t>C</w:t>
              </w:r>
              <w:r w:rsidR="00677899" w:rsidRPr="002B220A">
                <w:rPr>
                  <w:rFonts w:ascii="Garamond" w:eastAsia="Calibri" w:hAnsi="Garamond"/>
                  <w:sz w:val="22"/>
                  <w:szCs w:val="22"/>
                </w:rPr>
                <w:t>urrent</w:t>
              </w:r>
            </w:ins>
          </w:p>
        </w:tc>
        <w:tc>
          <w:tcPr>
            <w:tcW w:w="1990" w:type="dxa"/>
            <w:tcBorders>
              <w:top w:val="single" w:sz="4" w:space="0" w:color="auto"/>
              <w:left w:val="single" w:sz="4" w:space="0" w:color="auto"/>
              <w:bottom w:val="single" w:sz="4" w:space="0" w:color="auto"/>
              <w:right w:val="single" w:sz="4" w:space="0" w:color="auto"/>
            </w:tcBorders>
            <w:vAlign w:val="center"/>
            <w:hideMark/>
            <w:tcPrChange w:id="418"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hideMark/>
              </w:tcPr>
            </w:tcPrChange>
          </w:tcPr>
          <w:p w14:paraId="24208C9A" w14:textId="77777777" w:rsidR="000E68EC" w:rsidRPr="00FD2191" w:rsidRDefault="000E68EC">
            <w:pPr>
              <w:jc w:val="center"/>
              <w:rPr>
                <w:rFonts w:ascii="Garamond" w:eastAsia="Calibri" w:hAnsi="Garamond"/>
                <w:sz w:val="22"/>
                <w:szCs w:val="22"/>
              </w:rPr>
            </w:pPr>
            <w:r w:rsidRPr="00FD2191">
              <w:rPr>
                <w:rFonts w:ascii="Garamond" w:eastAsia="Calibri" w:hAnsi="Garamond"/>
                <w:sz w:val="22"/>
                <w:szCs w:val="22"/>
              </w:rPr>
              <w:t>NA</w:t>
            </w:r>
          </w:p>
        </w:tc>
        <w:tc>
          <w:tcPr>
            <w:tcW w:w="1862" w:type="dxa"/>
            <w:tcBorders>
              <w:top w:val="single" w:sz="4" w:space="0" w:color="auto"/>
              <w:left w:val="single" w:sz="4" w:space="0" w:color="auto"/>
              <w:bottom w:val="single" w:sz="4" w:space="0" w:color="auto"/>
              <w:right w:val="single" w:sz="4" w:space="0" w:color="auto"/>
            </w:tcBorders>
            <w:vAlign w:val="center"/>
            <w:hideMark/>
            <w:tcPrChange w:id="419"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hideMark/>
              </w:tcPr>
            </w:tcPrChange>
          </w:tcPr>
          <w:p w14:paraId="0FBEAD04"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NA</w:t>
            </w:r>
          </w:p>
        </w:tc>
      </w:tr>
      <w:tr w:rsidR="00D67A40" w:rsidRPr="00A85EB7" w14:paraId="266754A2" w14:textId="77777777" w:rsidTr="00D67A40">
        <w:trPr>
          <w:trHeight w:val="758"/>
          <w:jc w:val="center"/>
          <w:trPrChange w:id="420" w:author="Pacella, Christina (DEC)" w:date="2023-06-13T08:31:00Z">
            <w:trPr>
              <w:trHeight w:val="758"/>
              <w:jc w:val="center"/>
            </w:trPr>
          </w:trPrChange>
        </w:trPr>
        <w:tc>
          <w:tcPr>
            <w:tcW w:w="883" w:type="dxa"/>
            <w:tcBorders>
              <w:top w:val="single" w:sz="4" w:space="0" w:color="auto"/>
              <w:left w:val="single" w:sz="4" w:space="0" w:color="auto"/>
              <w:bottom w:val="single" w:sz="4" w:space="0" w:color="auto"/>
              <w:right w:val="single" w:sz="4" w:space="0" w:color="auto"/>
            </w:tcBorders>
            <w:vAlign w:val="center"/>
            <w:tcPrChange w:id="421"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tcPr>
            </w:tcPrChange>
          </w:tcPr>
          <w:p w14:paraId="1DF28AAE" w14:textId="77777777" w:rsidR="000E68EC" w:rsidRPr="00A85EB7" w:rsidRDefault="000E68EC" w:rsidP="002B220A">
            <w:pPr>
              <w:jc w:val="center"/>
              <w:rPr>
                <w:rFonts w:ascii="Garamond" w:eastAsia="Calibri" w:hAnsi="Garamond"/>
                <w:sz w:val="22"/>
                <w:szCs w:val="22"/>
              </w:rPr>
            </w:pPr>
            <w:r w:rsidRPr="00A85EB7">
              <w:rPr>
                <w:rFonts w:ascii="Garamond" w:eastAsia="Calibri" w:hAnsi="Garamond"/>
                <w:sz w:val="22"/>
                <w:szCs w:val="22"/>
              </w:rPr>
              <w:t>TN</w:t>
            </w:r>
          </w:p>
        </w:tc>
        <w:tc>
          <w:tcPr>
            <w:tcW w:w="863" w:type="dxa"/>
            <w:tcBorders>
              <w:top w:val="single" w:sz="4" w:space="0" w:color="auto"/>
              <w:left w:val="single" w:sz="4" w:space="0" w:color="auto"/>
              <w:bottom w:val="single" w:sz="4" w:space="0" w:color="auto"/>
              <w:right w:val="single" w:sz="4" w:space="0" w:color="auto"/>
            </w:tcBorders>
            <w:vAlign w:val="center"/>
            <w:tcPrChange w:id="422"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tcPr>
            </w:tcPrChange>
          </w:tcPr>
          <w:p w14:paraId="7CBEE6A9" w14:textId="77777777" w:rsidR="000E68EC" w:rsidRPr="00A85EB7" w:rsidRDefault="000E68EC" w:rsidP="00FD2191">
            <w:pPr>
              <w:jc w:val="center"/>
              <w:rPr>
                <w:rFonts w:ascii="Garamond" w:eastAsia="Calibri" w:hAnsi="Garamond"/>
                <w:sz w:val="22"/>
                <w:szCs w:val="22"/>
              </w:rPr>
            </w:pPr>
            <w:r w:rsidRPr="00A85EB7">
              <w:rPr>
                <w:rFonts w:ascii="Garamond" w:eastAsia="Calibri" w:hAnsi="Garamond"/>
                <w:sz w:val="22"/>
                <w:szCs w:val="22"/>
              </w:rPr>
              <w:t>P</w:t>
            </w:r>
          </w:p>
        </w:tc>
        <w:tc>
          <w:tcPr>
            <w:tcW w:w="1207" w:type="dxa"/>
            <w:tcBorders>
              <w:top w:val="single" w:sz="4" w:space="0" w:color="auto"/>
              <w:left w:val="single" w:sz="4" w:space="0" w:color="auto"/>
              <w:bottom w:val="single" w:sz="4" w:space="0" w:color="auto"/>
              <w:right w:val="single" w:sz="4" w:space="0" w:color="auto"/>
            </w:tcBorders>
            <w:vAlign w:val="center"/>
            <w:tcPrChange w:id="423"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tcPr>
            </w:tcPrChange>
          </w:tcPr>
          <w:p w14:paraId="42A3DD1A"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Tivoli Bay North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Change w:id="424" w:author="Pacella, Christina (DEC)" w:date="2023-06-13T08:31:00Z">
              <w:tcPr>
                <w:tcW w:w="16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660417"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42° 2' 11.56 N, 73° 55' 31.17 W</w:t>
            </w:r>
          </w:p>
        </w:tc>
        <w:tc>
          <w:tcPr>
            <w:tcW w:w="1980" w:type="dxa"/>
            <w:tcBorders>
              <w:top w:val="single" w:sz="4" w:space="0" w:color="auto"/>
              <w:left w:val="single" w:sz="4" w:space="0" w:color="auto"/>
              <w:bottom w:val="single" w:sz="4" w:space="0" w:color="auto"/>
              <w:right w:val="single" w:sz="4" w:space="0" w:color="auto"/>
            </w:tcBorders>
            <w:vAlign w:val="center"/>
            <w:tcPrChange w:id="425"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tcPr>
            </w:tcPrChange>
          </w:tcPr>
          <w:p w14:paraId="1BB7B170" w14:textId="20871683" w:rsidR="000E68EC" w:rsidRPr="002B220A" w:rsidRDefault="000E68EC">
            <w:pPr>
              <w:jc w:val="center"/>
              <w:rPr>
                <w:rFonts w:ascii="Garamond" w:eastAsia="Calibri" w:hAnsi="Garamond"/>
                <w:sz w:val="22"/>
                <w:szCs w:val="22"/>
              </w:rPr>
            </w:pPr>
            <w:r w:rsidRPr="00A85EB7">
              <w:rPr>
                <w:rFonts w:ascii="Garamond" w:eastAsia="Calibri" w:hAnsi="Garamond"/>
                <w:sz w:val="22"/>
                <w:szCs w:val="22"/>
              </w:rPr>
              <w:t>07/01/1999</w:t>
            </w:r>
            <w:del w:id="426" w:author="Pacella, Christina (DEC)" w:date="2023-06-13T08:31:00Z">
              <w:r w:rsidRPr="00A85EB7" w:rsidDel="00D8194D">
                <w:rPr>
                  <w:rFonts w:ascii="Garamond" w:eastAsia="Calibri" w:hAnsi="Garamond"/>
                  <w:sz w:val="22"/>
                  <w:szCs w:val="22"/>
                </w:rPr>
                <w:delText xml:space="preserve"> 00:00</w:delText>
              </w:r>
            </w:del>
            <w:r w:rsidRPr="00A85EB7">
              <w:rPr>
                <w:rFonts w:ascii="Garamond" w:eastAsia="Calibri" w:hAnsi="Garamond"/>
                <w:sz w:val="22"/>
                <w:szCs w:val="22"/>
              </w:rPr>
              <w:t xml:space="preserve"> –</w:t>
            </w:r>
            <w:del w:id="427" w:author="Pacella, Christina (DEC)" w:date="2023-06-13T08:31:00Z">
              <w:r w:rsidRPr="00A85EB7" w:rsidDel="00677899">
                <w:rPr>
                  <w:rFonts w:ascii="Garamond" w:eastAsia="Calibri" w:hAnsi="Garamond"/>
                  <w:sz w:val="22"/>
                  <w:szCs w:val="22"/>
                </w:rPr>
                <w:delText>current</w:delText>
              </w:r>
            </w:del>
            <w:ins w:id="428" w:author="Pacella, Christina (DEC)" w:date="2023-06-13T08:31:00Z">
              <w:r w:rsidR="00677899">
                <w:rPr>
                  <w:rFonts w:ascii="Garamond" w:eastAsia="Calibri" w:hAnsi="Garamond"/>
                  <w:sz w:val="22"/>
                  <w:szCs w:val="22"/>
                </w:rPr>
                <w:t>C</w:t>
              </w:r>
              <w:r w:rsidR="00677899" w:rsidRPr="002B220A">
                <w:rPr>
                  <w:rFonts w:ascii="Garamond" w:eastAsia="Calibri" w:hAnsi="Garamond"/>
                  <w:sz w:val="22"/>
                  <w:szCs w:val="22"/>
                </w:rPr>
                <w:t>urrent</w:t>
              </w:r>
            </w:ins>
          </w:p>
        </w:tc>
        <w:tc>
          <w:tcPr>
            <w:tcW w:w="1990" w:type="dxa"/>
            <w:tcBorders>
              <w:top w:val="single" w:sz="4" w:space="0" w:color="auto"/>
              <w:left w:val="single" w:sz="4" w:space="0" w:color="auto"/>
              <w:bottom w:val="single" w:sz="4" w:space="0" w:color="auto"/>
              <w:right w:val="single" w:sz="4" w:space="0" w:color="auto"/>
            </w:tcBorders>
            <w:vAlign w:val="center"/>
            <w:tcPrChange w:id="429"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tcPr>
            </w:tcPrChange>
          </w:tcPr>
          <w:p w14:paraId="711EC94F" w14:textId="77777777" w:rsidR="000E68EC" w:rsidRPr="00FD2191" w:rsidRDefault="000E68EC">
            <w:pPr>
              <w:jc w:val="center"/>
              <w:rPr>
                <w:rFonts w:ascii="Garamond" w:eastAsia="Calibri" w:hAnsi="Garamond"/>
                <w:sz w:val="22"/>
                <w:szCs w:val="22"/>
              </w:rPr>
            </w:pPr>
            <w:r w:rsidRPr="00FD2191">
              <w:rPr>
                <w:rFonts w:ascii="Garamond" w:eastAsia="Calibri" w:hAnsi="Garamond"/>
                <w:sz w:val="22"/>
                <w:szCs w:val="22"/>
              </w:rPr>
              <w:t>NA</w:t>
            </w:r>
          </w:p>
        </w:tc>
        <w:tc>
          <w:tcPr>
            <w:tcW w:w="1862" w:type="dxa"/>
            <w:tcBorders>
              <w:top w:val="single" w:sz="4" w:space="0" w:color="auto"/>
              <w:left w:val="single" w:sz="4" w:space="0" w:color="auto"/>
              <w:bottom w:val="single" w:sz="4" w:space="0" w:color="auto"/>
              <w:right w:val="single" w:sz="4" w:space="0" w:color="auto"/>
            </w:tcBorders>
            <w:vAlign w:val="center"/>
            <w:tcPrChange w:id="430"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tcPr>
            </w:tcPrChange>
          </w:tcPr>
          <w:p w14:paraId="451DE1AC"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NA</w:t>
            </w:r>
          </w:p>
        </w:tc>
      </w:tr>
      <w:tr w:rsidR="00D67A40" w:rsidRPr="00A85EB7" w14:paraId="0A38870F" w14:textId="77777777" w:rsidTr="00D67A40">
        <w:trPr>
          <w:trHeight w:val="782"/>
          <w:jc w:val="center"/>
          <w:trPrChange w:id="431" w:author="Pacella, Christina (DEC)" w:date="2023-06-13T08:31:00Z">
            <w:trPr>
              <w:trHeight w:val="782"/>
              <w:jc w:val="center"/>
            </w:trPr>
          </w:trPrChange>
        </w:trPr>
        <w:tc>
          <w:tcPr>
            <w:tcW w:w="883" w:type="dxa"/>
            <w:tcBorders>
              <w:top w:val="single" w:sz="4" w:space="0" w:color="auto"/>
              <w:left w:val="single" w:sz="4" w:space="0" w:color="auto"/>
              <w:bottom w:val="single" w:sz="4" w:space="0" w:color="auto"/>
              <w:right w:val="single" w:sz="4" w:space="0" w:color="auto"/>
            </w:tcBorders>
            <w:vAlign w:val="center"/>
            <w:tcPrChange w:id="432"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tcPr>
            </w:tcPrChange>
          </w:tcPr>
          <w:p w14:paraId="652699D3" w14:textId="77777777" w:rsidR="000E68EC" w:rsidRPr="00A85EB7" w:rsidRDefault="000E68EC" w:rsidP="002B220A">
            <w:pPr>
              <w:jc w:val="center"/>
              <w:rPr>
                <w:rFonts w:ascii="Garamond" w:eastAsia="Calibri" w:hAnsi="Garamond"/>
                <w:sz w:val="22"/>
                <w:szCs w:val="22"/>
              </w:rPr>
            </w:pPr>
            <w:r w:rsidRPr="00A85EB7">
              <w:rPr>
                <w:rFonts w:ascii="Garamond" w:eastAsia="Calibri" w:hAnsi="Garamond"/>
                <w:sz w:val="22"/>
                <w:szCs w:val="22"/>
              </w:rPr>
              <w:t>SK</w:t>
            </w:r>
          </w:p>
        </w:tc>
        <w:tc>
          <w:tcPr>
            <w:tcW w:w="863" w:type="dxa"/>
            <w:tcBorders>
              <w:top w:val="single" w:sz="4" w:space="0" w:color="auto"/>
              <w:left w:val="single" w:sz="4" w:space="0" w:color="auto"/>
              <w:bottom w:val="single" w:sz="4" w:space="0" w:color="auto"/>
              <w:right w:val="single" w:sz="4" w:space="0" w:color="auto"/>
            </w:tcBorders>
            <w:vAlign w:val="center"/>
            <w:tcPrChange w:id="433"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tcPr>
            </w:tcPrChange>
          </w:tcPr>
          <w:p w14:paraId="14E81EBA" w14:textId="77777777" w:rsidR="000E68EC" w:rsidRPr="00A85EB7" w:rsidRDefault="000E68EC" w:rsidP="00FD2191">
            <w:pPr>
              <w:jc w:val="center"/>
              <w:rPr>
                <w:rFonts w:ascii="Garamond" w:eastAsia="Calibri" w:hAnsi="Garamond"/>
                <w:sz w:val="22"/>
                <w:szCs w:val="22"/>
              </w:rPr>
            </w:pPr>
            <w:r w:rsidRPr="00A85EB7">
              <w:rPr>
                <w:rFonts w:ascii="Garamond" w:eastAsia="Calibri" w:hAnsi="Garamond"/>
                <w:sz w:val="22"/>
                <w:szCs w:val="22"/>
              </w:rPr>
              <w:t>D</w:t>
            </w:r>
          </w:p>
        </w:tc>
        <w:tc>
          <w:tcPr>
            <w:tcW w:w="1207" w:type="dxa"/>
            <w:tcBorders>
              <w:top w:val="single" w:sz="4" w:space="0" w:color="auto"/>
              <w:left w:val="single" w:sz="4" w:space="0" w:color="auto"/>
              <w:bottom w:val="single" w:sz="4" w:space="0" w:color="auto"/>
              <w:right w:val="single" w:sz="4" w:space="0" w:color="auto"/>
            </w:tcBorders>
            <w:vAlign w:val="center"/>
            <w:tcPrChange w:id="434"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tcPr>
            </w:tcPrChange>
          </w:tcPr>
          <w:p w14:paraId="27EF8EB4" w14:textId="77777777" w:rsidR="000E68EC" w:rsidRPr="00A85EB7" w:rsidDel="00D67A40" w:rsidRDefault="000E68EC">
            <w:pPr>
              <w:jc w:val="center"/>
              <w:rPr>
                <w:del w:id="435" w:author="Pacella, Christina (DEC)" w:date="2023-06-13T08:30:00Z"/>
                <w:rFonts w:ascii="Garamond" w:eastAsia="Calibri" w:hAnsi="Garamond"/>
                <w:sz w:val="22"/>
                <w:szCs w:val="22"/>
              </w:rPr>
            </w:pPr>
            <w:r w:rsidRPr="00A85EB7">
              <w:rPr>
                <w:rFonts w:ascii="Garamond" w:eastAsia="Calibri" w:hAnsi="Garamond"/>
                <w:sz w:val="22"/>
                <w:szCs w:val="22"/>
              </w:rPr>
              <w:t>Saw Kill</w:t>
            </w:r>
          </w:p>
          <w:p w14:paraId="2C424DA8" w14:textId="77777777" w:rsidR="000E68EC" w:rsidRPr="00A85EB7" w:rsidRDefault="000E68EC">
            <w:pPr>
              <w:jc w:val="center"/>
              <w:rPr>
                <w:rFonts w:ascii="Garamond" w:eastAsia="Calibri" w:hAnsi="Garamond"/>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Change w:id="436" w:author="Pacella, Christina (DEC)" w:date="2023-06-13T08:31:00Z">
              <w:tcPr>
                <w:tcW w:w="16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6A9FDB4"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42° 1' 1.82 N, 73° 54' 53.86 W</w:t>
            </w:r>
          </w:p>
        </w:tc>
        <w:tc>
          <w:tcPr>
            <w:tcW w:w="1980" w:type="dxa"/>
            <w:tcBorders>
              <w:top w:val="single" w:sz="4" w:space="0" w:color="auto"/>
              <w:left w:val="single" w:sz="4" w:space="0" w:color="auto"/>
              <w:bottom w:val="single" w:sz="4" w:space="0" w:color="auto"/>
              <w:right w:val="single" w:sz="4" w:space="0" w:color="auto"/>
            </w:tcBorders>
            <w:vAlign w:val="center"/>
            <w:tcPrChange w:id="437"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tcPr>
            </w:tcPrChange>
          </w:tcPr>
          <w:p w14:paraId="4276836F"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05/01/1995</w:t>
            </w:r>
            <w:del w:id="438" w:author="Pacella, Christina (DEC)" w:date="2023-06-13T08:31:00Z">
              <w:r w:rsidRPr="00A85EB7" w:rsidDel="00D8194D">
                <w:rPr>
                  <w:rFonts w:ascii="Garamond" w:eastAsia="Calibri" w:hAnsi="Garamond"/>
                  <w:sz w:val="22"/>
                  <w:szCs w:val="22"/>
                </w:rPr>
                <w:delText xml:space="preserve"> 00:00</w:delText>
              </w:r>
            </w:del>
            <w:r w:rsidRPr="00A85EB7">
              <w:rPr>
                <w:rFonts w:ascii="Garamond" w:eastAsia="Calibri" w:hAnsi="Garamond"/>
                <w:sz w:val="22"/>
                <w:szCs w:val="22"/>
              </w:rPr>
              <w:t xml:space="preserve"> – 12/31/2019</w:t>
            </w:r>
          </w:p>
        </w:tc>
        <w:tc>
          <w:tcPr>
            <w:tcW w:w="1990" w:type="dxa"/>
            <w:tcBorders>
              <w:top w:val="single" w:sz="4" w:space="0" w:color="auto"/>
              <w:left w:val="single" w:sz="4" w:space="0" w:color="auto"/>
              <w:bottom w:val="single" w:sz="4" w:space="0" w:color="auto"/>
              <w:right w:val="single" w:sz="4" w:space="0" w:color="auto"/>
            </w:tcBorders>
            <w:vAlign w:val="center"/>
            <w:tcPrChange w:id="439"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tcPr>
            </w:tcPrChange>
          </w:tcPr>
          <w:p w14:paraId="579D1722"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Site to be altered due to removal of dam</w:t>
            </w:r>
          </w:p>
        </w:tc>
        <w:tc>
          <w:tcPr>
            <w:tcW w:w="1862" w:type="dxa"/>
            <w:tcBorders>
              <w:top w:val="single" w:sz="4" w:space="0" w:color="auto"/>
              <w:left w:val="single" w:sz="4" w:space="0" w:color="auto"/>
              <w:bottom w:val="single" w:sz="4" w:space="0" w:color="auto"/>
              <w:right w:val="single" w:sz="4" w:space="0" w:color="auto"/>
            </w:tcBorders>
            <w:vAlign w:val="center"/>
            <w:tcPrChange w:id="440"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tcPr>
            </w:tcPrChange>
          </w:tcPr>
          <w:p w14:paraId="408D5D13"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NA</w:t>
            </w:r>
          </w:p>
        </w:tc>
      </w:tr>
      <w:tr w:rsidR="00D67A40" w:rsidRPr="00A85EB7" w14:paraId="42171B42" w14:textId="77777777" w:rsidTr="00D67A40">
        <w:trPr>
          <w:trHeight w:val="758"/>
          <w:jc w:val="center"/>
          <w:trPrChange w:id="441" w:author="Pacella, Christina (DEC)" w:date="2023-06-13T08:31:00Z">
            <w:trPr>
              <w:trHeight w:val="758"/>
              <w:jc w:val="center"/>
            </w:trPr>
          </w:trPrChange>
        </w:trPr>
        <w:tc>
          <w:tcPr>
            <w:tcW w:w="883" w:type="dxa"/>
            <w:tcBorders>
              <w:top w:val="single" w:sz="4" w:space="0" w:color="auto"/>
              <w:left w:val="single" w:sz="4" w:space="0" w:color="auto"/>
              <w:bottom w:val="single" w:sz="4" w:space="0" w:color="auto"/>
              <w:right w:val="single" w:sz="4" w:space="0" w:color="auto"/>
            </w:tcBorders>
            <w:vAlign w:val="center"/>
            <w:tcPrChange w:id="442"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tcPr>
            </w:tcPrChange>
          </w:tcPr>
          <w:p w14:paraId="35A2062B" w14:textId="77777777" w:rsidR="000E68EC" w:rsidRPr="00A85EB7" w:rsidRDefault="000E68EC" w:rsidP="002B220A">
            <w:pPr>
              <w:jc w:val="center"/>
              <w:rPr>
                <w:rFonts w:ascii="Garamond" w:eastAsia="Calibri" w:hAnsi="Garamond"/>
                <w:sz w:val="22"/>
                <w:szCs w:val="22"/>
              </w:rPr>
            </w:pPr>
            <w:r w:rsidRPr="00A85EB7">
              <w:rPr>
                <w:rFonts w:ascii="Garamond" w:eastAsia="Calibri" w:hAnsi="Garamond"/>
                <w:sz w:val="22"/>
                <w:szCs w:val="22"/>
              </w:rPr>
              <w:t>SC</w:t>
            </w:r>
          </w:p>
        </w:tc>
        <w:tc>
          <w:tcPr>
            <w:tcW w:w="863" w:type="dxa"/>
            <w:tcBorders>
              <w:top w:val="single" w:sz="4" w:space="0" w:color="auto"/>
              <w:left w:val="single" w:sz="4" w:space="0" w:color="auto"/>
              <w:bottom w:val="single" w:sz="4" w:space="0" w:color="auto"/>
              <w:right w:val="single" w:sz="4" w:space="0" w:color="auto"/>
            </w:tcBorders>
            <w:vAlign w:val="center"/>
            <w:tcPrChange w:id="443"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tcPr>
            </w:tcPrChange>
          </w:tcPr>
          <w:p w14:paraId="23D3708C" w14:textId="1653876F" w:rsidR="000E68EC" w:rsidRPr="00A85EB7" w:rsidRDefault="003D2995" w:rsidP="00FD2191">
            <w:pPr>
              <w:jc w:val="center"/>
              <w:rPr>
                <w:rFonts w:ascii="Garamond" w:eastAsia="Calibri" w:hAnsi="Garamond"/>
                <w:sz w:val="22"/>
                <w:szCs w:val="22"/>
              </w:rPr>
            </w:pPr>
            <w:r w:rsidRPr="00A85EB7">
              <w:rPr>
                <w:rFonts w:ascii="Garamond" w:eastAsia="Calibri" w:hAnsi="Garamond"/>
                <w:sz w:val="22"/>
                <w:szCs w:val="22"/>
              </w:rPr>
              <w:t>D</w:t>
            </w:r>
          </w:p>
        </w:tc>
        <w:tc>
          <w:tcPr>
            <w:tcW w:w="1207" w:type="dxa"/>
            <w:tcBorders>
              <w:top w:val="single" w:sz="4" w:space="0" w:color="auto"/>
              <w:left w:val="single" w:sz="4" w:space="0" w:color="auto"/>
              <w:bottom w:val="single" w:sz="4" w:space="0" w:color="auto"/>
              <w:right w:val="single" w:sz="4" w:space="0" w:color="auto"/>
            </w:tcBorders>
            <w:vAlign w:val="center"/>
            <w:tcPrChange w:id="444"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tcPr>
            </w:tcPrChange>
          </w:tcPr>
          <w:p w14:paraId="019164EF" w14:textId="77777777" w:rsidR="000E68EC" w:rsidRPr="00A85EB7" w:rsidDel="00D67A40" w:rsidRDefault="000E68EC">
            <w:pPr>
              <w:jc w:val="center"/>
              <w:rPr>
                <w:del w:id="445" w:author="Pacella, Christina (DEC)" w:date="2023-06-13T08:30:00Z"/>
                <w:rFonts w:ascii="Garamond" w:eastAsia="Calibri" w:hAnsi="Garamond"/>
                <w:sz w:val="22"/>
                <w:szCs w:val="22"/>
              </w:rPr>
            </w:pPr>
            <w:r w:rsidRPr="00A85EB7">
              <w:rPr>
                <w:rFonts w:ascii="Garamond" w:eastAsia="Calibri" w:hAnsi="Garamond"/>
                <w:sz w:val="22"/>
                <w:szCs w:val="22"/>
              </w:rPr>
              <w:t>Stony Creek</w:t>
            </w:r>
          </w:p>
          <w:p w14:paraId="41D9CF89" w14:textId="77777777" w:rsidR="000E68EC" w:rsidRPr="00A85EB7" w:rsidRDefault="000E68EC">
            <w:pPr>
              <w:jc w:val="center"/>
              <w:rPr>
                <w:rFonts w:ascii="Garamond" w:eastAsia="Calibri" w:hAnsi="Garamond"/>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Change w:id="446" w:author="Pacella, Christina (DEC)" w:date="2023-06-13T08:31:00Z">
              <w:tcPr>
                <w:tcW w:w="16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BFB82C7"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42° 2' 46.68 N, 73° 54' 38.88 W</w:t>
            </w:r>
          </w:p>
        </w:tc>
        <w:tc>
          <w:tcPr>
            <w:tcW w:w="1980" w:type="dxa"/>
            <w:tcBorders>
              <w:top w:val="single" w:sz="4" w:space="0" w:color="auto"/>
              <w:left w:val="single" w:sz="4" w:space="0" w:color="auto"/>
              <w:bottom w:val="single" w:sz="4" w:space="0" w:color="auto"/>
              <w:right w:val="single" w:sz="4" w:space="0" w:color="auto"/>
            </w:tcBorders>
            <w:vAlign w:val="center"/>
            <w:tcPrChange w:id="447"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tcPr>
            </w:tcPrChange>
          </w:tcPr>
          <w:p w14:paraId="5AD4E096"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04/01/2002</w:t>
            </w:r>
            <w:del w:id="448" w:author="Pacella, Christina (DEC)" w:date="2023-06-13T08:31:00Z">
              <w:r w:rsidRPr="00A85EB7" w:rsidDel="00D8194D">
                <w:rPr>
                  <w:rFonts w:ascii="Garamond" w:eastAsia="Calibri" w:hAnsi="Garamond"/>
                  <w:sz w:val="22"/>
                  <w:szCs w:val="22"/>
                </w:rPr>
                <w:delText xml:space="preserve"> 00:00</w:delText>
              </w:r>
            </w:del>
            <w:r w:rsidRPr="00A85EB7">
              <w:rPr>
                <w:rFonts w:ascii="Garamond" w:eastAsia="Calibri" w:hAnsi="Garamond"/>
                <w:sz w:val="22"/>
                <w:szCs w:val="22"/>
              </w:rPr>
              <w:t xml:space="preserve"> –12/31/2021</w:t>
            </w:r>
          </w:p>
        </w:tc>
        <w:tc>
          <w:tcPr>
            <w:tcW w:w="1990" w:type="dxa"/>
            <w:tcBorders>
              <w:top w:val="single" w:sz="4" w:space="0" w:color="auto"/>
              <w:left w:val="single" w:sz="4" w:space="0" w:color="auto"/>
              <w:bottom w:val="single" w:sz="4" w:space="0" w:color="auto"/>
              <w:right w:val="single" w:sz="4" w:space="0" w:color="auto"/>
            </w:tcBorders>
            <w:vAlign w:val="center"/>
            <w:tcPrChange w:id="449"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tcPr>
            </w:tcPrChange>
          </w:tcPr>
          <w:p w14:paraId="33B8C198"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Location is no longer viable for sampling</w:t>
            </w:r>
          </w:p>
        </w:tc>
        <w:tc>
          <w:tcPr>
            <w:tcW w:w="1862" w:type="dxa"/>
            <w:tcBorders>
              <w:top w:val="single" w:sz="4" w:space="0" w:color="auto"/>
              <w:left w:val="single" w:sz="4" w:space="0" w:color="auto"/>
              <w:bottom w:val="single" w:sz="4" w:space="0" w:color="auto"/>
              <w:right w:val="single" w:sz="4" w:space="0" w:color="auto"/>
            </w:tcBorders>
            <w:vAlign w:val="center"/>
            <w:tcPrChange w:id="450"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tcPr>
            </w:tcPrChange>
          </w:tcPr>
          <w:p w14:paraId="51E7BBA9"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NA</w:t>
            </w:r>
          </w:p>
        </w:tc>
      </w:tr>
      <w:tr w:rsidR="00D67A40" w:rsidRPr="00A85EB7" w14:paraId="0D040E86" w14:textId="77777777" w:rsidTr="00D67A40">
        <w:trPr>
          <w:trHeight w:val="758"/>
          <w:jc w:val="center"/>
          <w:trPrChange w:id="451" w:author="Pacella, Christina (DEC)" w:date="2023-06-13T08:31:00Z">
            <w:trPr>
              <w:trHeight w:val="758"/>
              <w:jc w:val="center"/>
            </w:trPr>
          </w:trPrChange>
        </w:trPr>
        <w:tc>
          <w:tcPr>
            <w:tcW w:w="883" w:type="dxa"/>
            <w:tcBorders>
              <w:top w:val="single" w:sz="4" w:space="0" w:color="auto"/>
              <w:left w:val="single" w:sz="4" w:space="0" w:color="auto"/>
              <w:bottom w:val="single" w:sz="4" w:space="0" w:color="auto"/>
              <w:right w:val="single" w:sz="4" w:space="0" w:color="auto"/>
            </w:tcBorders>
            <w:vAlign w:val="center"/>
            <w:tcPrChange w:id="452"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tcPr>
            </w:tcPrChange>
          </w:tcPr>
          <w:p w14:paraId="0C9ACA88" w14:textId="77777777" w:rsidR="009614CB" w:rsidRPr="00A85EB7" w:rsidDel="00D67A40" w:rsidRDefault="009614CB" w:rsidP="002B220A">
            <w:pPr>
              <w:jc w:val="center"/>
              <w:rPr>
                <w:del w:id="453" w:author="Pacella, Christina (DEC)" w:date="2023-06-13T08:30:00Z"/>
                <w:rFonts w:ascii="Garamond" w:eastAsia="Calibri" w:hAnsi="Garamond"/>
                <w:sz w:val="22"/>
                <w:szCs w:val="22"/>
              </w:rPr>
            </w:pPr>
          </w:p>
          <w:p w14:paraId="40A4DB7B" w14:textId="77777777" w:rsidR="009614CB" w:rsidRPr="00A85EB7" w:rsidDel="00D67A40" w:rsidRDefault="009614CB" w:rsidP="00FD2191">
            <w:pPr>
              <w:jc w:val="center"/>
              <w:rPr>
                <w:del w:id="454" w:author="Pacella, Christina (DEC)" w:date="2023-06-13T08:30:00Z"/>
                <w:rFonts w:ascii="Garamond" w:eastAsia="Calibri" w:hAnsi="Garamond"/>
                <w:sz w:val="22"/>
                <w:szCs w:val="22"/>
              </w:rPr>
            </w:pPr>
          </w:p>
          <w:p w14:paraId="0B7D9D27" w14:textId="29586EF1"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NP</w:t>
            </w:r>
          </w:p>
        </w:tc>
        <w:tc>
          <w:tcPr>
            <w:tcW w:w="863" w:type="dxa"/>
            <w:tcBorders>
              <w:top w:val="single" w:sz="4" w:space="0" w:color="auto"/>
              <w:left w:val="single" w:sz="4" w:space="0" w:color="auto"/>
              <w:bottom w:val="single" w:sz="4" w:space="0" w:color="auto"/>
              <w:right w:val="single" w:sz="4" w:space="0" w:color="auto"/>
            </w:tcBorders>
            <w:vAlign w:val="center"/>
            <w:tcPrChange w:id="455"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tcPr>
            </w:tcPrChange>
          </w:tcPr>
          <w:p w14:paraId="49CFCA9B" w14:textId="77777777" w:rsidR="009614CB" w:rsidRPr="00A85EB7" w:rsidDel="00316D13" w:rsidRDefault="009614CB">
            <w:pPr>
              <w:jc w:val="center"/>
              <w:rPr>
                <w:del w:id="456" w:author="Pacella, Christina (DEC)" w:date="2023-06-14T08:05:00Z"/>
                <w:rFonts w:ascii="Garamond" w:eastAsia="Calibri" w:hAnsi="Garamond"/>
                <w:sz w:val="22"/>
                <w:szCs w:val="22"/>
              </w:rPr>
            </w:pPr>
          </w:p>
          <w:p w14:paraId="638D2B90" w14:textId="77777777" w:rsidR="009614CB" w:rsidRPr="00A85EB7" w:rsidDel="00316D13" w:rsidRDefault="009614CB">
            <w:pPr>
              <w:jc w:val="center"/>
              <w:rPr>
                <w:del w:id="457" w:author="Pacella, Christina (DEC)" w:date="2023-06-14T08:05:00Z"/>
                <w:rFonts w:ascii="Garamond" w:eastAsia="Calibri" w:hAnsi="Garamond"/>
                <w:sz w:val="22"/>
                <w:szCs w:val="22"/>
              </w:rPr>
            </w:pPr>
          </w:p>
          <w:p w14:paraId="6D02A367" w14:textId="439C704E" w:rsidR="000E68EC" w:rsidRPr="00A85EB7" w:rsidRDefault="00BA3FBC">
            <w:pPr>
              <w:jc w:val="center"/>
              <w:rPr>
                <w:rFonts w:ascii="Garamond" w:eastAsia="Calibri" w:hAnsi="Garamond"/>
                <w:sz w:val="22"/>
                <w:szCs w:val="22"/>
              </w:rPr>
            </w:pPr>
            <w:r w:rsidRPr="00A85EB7">
              <w:rPr>
                <w:rFonts w:ascii="Garamond" w:eastAsia="Calibri" w:hAnsi="Garamond"/>
                <w:sz w:val="22"/>
                <w:szCs w:val="22"/>
              </w:rPr>
              <w:t>S</w:t>
            </w:r>
          </w:p>
        </w:tc>
        <w:tc>
          <w:tcPr>
            <w:tcW w:w="1207" w:type="dxa"/>
            <w:tcBorders>
              <w:top w:val="single" w:sz="4" w:space="0" w:color="auto"/>
              <w:left w:val="single" w:sz="4" w:space="0" w:color="auto"/>
              <w:bottom w:val="single" w:sz="4" w:space="0" w:color="auto"/>
              <w:right w:val="single" w:sz="4" w:space="0" w:color="auto"/>
            </w:tcBorders>
            <w:vAlign w:val="center"/>
            <w:tcPrChange w:id="458"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tcPr>
            </w:tcPrChange>
          </w:tcPr>
          <w:p w14:paraId="3BF352A9" w14:textId="77777777" w:rsidR="009614CB" w:rsidRPr="00A85EB7" w:rsidDel="00D67A40" w:rsidRDefault="009614CB">
            <w:pPr>
              <w:jc w:val="center"/>
              <w:rPr>
                <w:del w:id="459" w:author="Pacella, Christina (DEC)" w:date="2023-06-13T08:30:00Z"/>
                <w:rFonts w:ascii="Garamond" w:eastAsia="Calibri" w:hAnsi="Garamond"/>
                <w:sz w:val="22"/>
                <w:szCs w:val="22"/>
              </w:rPr>
            </w:pPr>
          </w:p>
          <w:p w14:paraId="0385A983" w14:textId="77777777" w:rsidR="009614CB" w:rsidRPr="00A85EB7" w:rsidDel="00D67A40" w:rsidRDefault="009614CB">
            <w:pPr>
              <w:jc w:val="center"/>
              <w:rPr>
                <w:del w:id="460" w:author="Pacella, Christina (DEC)" w:date="2023-06-13T08:30:00Z"/>
                <w:rFonts w:ascii="Garamond" w:eastAsia="Calibri" w:hAnsi="Garamond"/>
                <w:sz w:val="22"/>
                <w:szCs w:val="22"/>
              </w:rPr>
            </w:pPr>
          </w:p>
          <w:p w14:paraId="19439624" w14:textId="00B6E541"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Norrie Point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Change w:id="461" w:author="Pacella, Christina (DEC)" w:date="2023-06-13T08:31:00Z">
              <w:tcPr>
                <w:tcW w:w="16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3CCFBE" w14:textId="77777777" w:rsidR="009614CB" w:rsidRPr="00A85EB7" w:rsidDel="00D8194D" w:rsidRDefault="009614CB">
            <w:pPr>
              <w:jc w:val="center"/>
              <w:rPr>
                <w:del w:id="462" w:author="Pacella, Christina (DEC)" w:date="2023-06-13T08:31:00Z"/>
                <w:rFonts w:ascii="Garamond" w:eastAsia="Calibri" w:hAnsi="Garamond"/>
                <w:sz w:val="22"/>
                <w:szCs w:val="22"/>
              </w:rPr>
            </w:pPr>
          </w:p>
          <w:p w14:paraId="50E38FF6" w14:textId="53B84506" w:rsidR="000E68EC" w:rsidRPr="00A85EB7" w:rsidDel="00D67A40" w:rsidRDefault="000E68EC">
            <w:pPr>
              <w:jc w:val="center"/>
              <w:rPr>
                <w:del w:id="463" w:author="Pacella, Christina (DEC)" w:date="2023-06-13T08:30:00Z"/>
                <w:rFonts w:ascii="Garamond" w:eastAsia="Calibri" w:hAnsi="Garamond"/>
                <w:sz w:val="22"/>
                <w:szCs w:val="22"/>
              </w:rPr>
            </w:pPr>
            <w:r w:rsidRPr="00A85EB7">
              <w:rPr>
                <w:rFonts w:ascii="Garamond" w:eastAsia="Calibri" w:hAnsi="Garamond"/>
                <w:sz w:val="22"/>
                <w:szCs w:val="22"/>
              </w:rPr>
              <w:t>41°49'54.0"N 73°56'31.0"W</w:t>
            </w:r>
          </w:p>
          <w:p w14:paraId="4516A2A3" w14:textId="77777777" w:rsidR="000E68EC" w:rsidRPr="00A85EB7" w:rsidRDefault="000E68EC">
            <w:pPr>
              <w:jc w:val="center"/>
              <w:rPr>
                <w:rFonts w:ascii="Garamond" w:eastAsia="Calibri" w:hAnsi="Garamond"/>
                <w:sz w:val="22"/>
                <w:szCs w:val="22"/>
              </w:rPr>
            </w:pPr>
          </w:p>
        </w:tc>
        <w:tc>
          <w:tcPr>
            <w:tcW w:w="1980" w:type="dxa"/>
            <w:tcBorders>
              <w:top w:val="single" w:sz="4" w:space="0" w:color="auto"/>
              <w:left w:val="single" w:sz="4" w:space="0" w:color="auto"/>
              <w:bottom w:val="single" w:sz="4" w:space="0" w:color="auto"/>
              <w:right w:val="single" w:sz="4" w:space="0" w:color="auto"/>
            </w:tcBorders>
            <w:vAlign w:val="center"/>
            <w:tcPrChange w:id="464"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tcPr>
            </w:tcPrChange>
          </w:tcPr>
          <w:p w14:paraId="106A31FE" w14:textId="7777777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(06/27/2008)</w:t>
            </w:r>
          </w:p>
          <w:p w14:paraId="550C8A87" w14:textId="4AD6A07B" w:rsidR="000E68EC" w:rsidRPr="002B220A" w:rsidRDefault="000E68EC">
            <w:pPr>
              <w:jc w:val="center"/>
              <w:rPr>
                <w:rFonts w:ascii="Garamond" w:eastAsia="Calibri" w:hAnsi="Garamond"/>
                <w:sz w:val="22"/>
                <w:szCs w:val="22"/>
              </w:rPr>
            </w:pPr>
            <w:r w:rsidRPr="00A85EB7">
              <w:rPr>
                <w:rFonts w:ascii="Garamond" w:eastAsia="Calibri" w:hAnsi="Garamond"/>
                <w:sz w:val="22"/>
                <w:szCs w:val="22"/>
              </w:rPr>
              <w:t>*01/01/2018</w:t>
            </w:r>
            <w:del w:id="465" w:author="Pacella, Christina (DEC)" w:date="2023-06-13T08:31:00Z">
              <w:r w:rsidRPr="00A85EB7" w:rsidDel="00D8194D">
                <w:rPr>
                  <w:rFonts w:ascii="Garamond" w:eastAsia="Calibri" w:hAnsi="Garamond"/>
                  <w:sz w:val="22"/>
                  <w:szCs w:val="22"/>
                </w:rPr>
                <w:delText xml:space="preserve"> 00:00</w:delText>
              </w:r>
            </w:del>
            <w:r w:rsidRPr="00A85EB7">
              <w:rPr>
                <w:rFonts w:ascii="Garamond" w:eastAsia="Calibri" w:hAnsi="Garamond"/>
                <w:sz w:val="22"/>
                <w:szCs w:val="22"/>
              </w:rPr>
              <w:t xml:space="preserve"> -</w:t>
            </w:r>
            <w:ins w:id="466" w:author="Pacella, Christina (DEC)" w:date="2023-06-13T08:31:00Z">
              <w:r w:rsidR="00D8194D">
                <w:rPr>
                  <w:rFonts w:ascii="Garamond" w:eastAsia="Calibri" w:hAnsi="Garamond"/>
                  <w:sz w:val="22"/>
                  <w:szCs w:val="22"/>
                </w:rPr>
                <w:t xml:space="preserve"> </w:t>
              </w:r>
            </w:ins>
            <w:r w:rsidRPr="002B220A">
              <w:rPr>
                <w:rFonts w:ascii="Garamond" w:eastAsia="Calibri" w:hAnsi="Garamond"/>
                <w:sz w:val="22"/>
                <w:szCs w:val="22"/>
              </w:rPr>
              <w:t>Current</w:t>
            </w:r>
          </w:p>
        </w:tc>
        <w:tc>
          <w:tcPr>
            <w:tcW w:w="1990" w:type="dxa"/>
            <w:tcBorders>
              <w:top w:val="single" w:sz="4" w:space="0" w:color="auto"/>
              <w:left w:val="single" w:sz="4" w:space="0" w:color="auto"/>
              <w:bottom w:val="single" w:sz="4" w:space="0" w:color="auto"/>
              <w:right w:val="single" w:sz="4" w:space="0" w:color="auto"/>
            </w:tcBorders>
            <w:vAlign w:val="center"/>
            <w:tcPrChange w:id="467"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tcPr>
            </w:tcPrChange>
          </w:tcPr>
          <w:p w14:paraId="4B093C13" w14:textId="77777777" w:rsidR="009614CB" w:rsidRPr="00FD2191" w:rsidDel="00677899" w:rsidRDefault="009614CB">
            <w:pPr>
              <w:jc w:val="center"/>
              <w:rPr>
                <w:del w:id="468" w:author="Pacella, Christina (DEC)" w:date="2023-06-13T08:31:00Z"/>
                <w:rFonts w:ascii="Garamond" w:eastAsia="Calibri" w:hAnsi="Garamond"/>
                <w:sz w:val="22"/>
                <w:szCs w:val="22"/>
              </w:rPr>
            </w:pPr>
          </w:p>
          <w:p w14:paraId="422BA3D6" w14:textId="77777777" w:rsidR="009614CB" w:rsidRPr="00A85EB7" w:rsidDel="00677899" w:rsidRDefault="009614CB">
            <w:pPr>
              <w:jc w:val="center"/>
              <w:rPr>
                <w:del w:id="469" w:author="Pacella, Christina (DEC)" w:date="2023-06-13T08:31:00Z"/>
                <w:rFonts w:ascii="Garamond" w:eastAsia="Calibri" w:hAnsi="Garamond"/>
                <w:sz w:val="22"/>
                <w:szCs w:val="22"/>
              </w:rPr>
            </w:pPr>
          </w:p>
          <w:p w14:paraId="5D2B5228" w14:textId="3C5273A7" w:rsidR="000E68EC" w:rsidRPr="00A85EB7" w:rsidRDefault="000E68EC">
            <w:pPr>
              <w:jc w:val="center"/>
              <w:rPr>
                <w:rFonts w:ascii="Garamond" w:eastAsia="Calibri" w:hAnsi="Garamond"/>
                <w:sz w:val="22"/>
                <w:szCs w:val="22"/>
              </w:rPr>
            </w:pPr>
            <w:r w:rsidRPr="00A85EB7">
              <w:rPr>
                <w:rFonts w:ascii="Garamond" w:eastAsia="Calibri" w:hAnsi="Garamond"/>
                <w:sz w:val="22"/>
                <w:szCs w:val="22"/>
              </w:rPr>
              <w:t>NA</w:t>
            </w:r>
          </w:p>
        </w:tc>
        <w:tc>
          <w:tcPr>
            <w:tcW w:w="1862" w:type="dxa"/>
            <w:tcBorders>
              <w:top w:val="single" w:sz="4" w:space="0" w:color="auto"/>
              <w:left w:val="single" w:sz="4" w:space="0" w:color="auto"/>
              <w:bottom w:val="single" w:sz="4" w:space="0" w:color="auto"/>
              <w:right w:val="single" w:sz="4" w:space="0" w:color="auto"/>
            </w:tcBorders>
            <w:vAlign w:val="center"/>
            <w:tcPrChange w:id="470"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tcPr>
            </w:tcPrChange>
          </w:tcPr>
          <w:p w14:paraId="61FB9EB2" w14:textId="77777777" w:rsidR="000E68EC" w:rsidRPr="00A85EB7" w:rsidRDefault="000E68EC">
            <w:pPr>
              <w:rPr>
                <w:rFonts w:ascii="Garamond" w:eastAsia="Calibri" w:hAnsi="Garamond"/>
                <w:sz w:val="22"/>
                <w:szCs w:val="22"/>
              </w:rPr>
              <w:pPrChange w:id="471" w:author="Pacella, Christina (DEC)" w:date="2023-06-13T08:31:00Z">
                <w:pPr>
                  <w:jc w:val="center"/>
                </w:pPr>
              </w:pPrChange>
            </w:pPr>
            <w:r w:rsidRPr="00A85EB7">
              <w:rPr>
                <w:rFonts w:ascii="Garamond" w:hAnsi="Garamond"/>
                <w:sz w:val="22"/>
                <w:szCs w:val="22"/>
              </w:rPr>
              <w:t>*Secondary SWMP status confirmed as of 01/01/2018, prior data may be available per request</w:t>
            </w:r>
          </w:p>
        </w:tc>
      </w:tr>
      <w:tr w:rsidR="00D67A40" w:rsidRPr="00A85EB7" w14:paraId="0EA0E2DF" w14:textId="77777777" w:rsidTr="00D67A40">
        <w:trPr>
          <w:trHeight w:val="758"/>
          <w:jc w:val="center"/>
          <w:trPrChange w:id="472" w:author="Pacella, Christina (DEC)" w:date="2023-06-13T08:31:00Z">
            <w:trPr>
              <w:trHeight w:val="758"/>
              <w:jc w:val="center"/>
            </w:trPr>
          </w:trPrChange>
        </w:trPr>
        <w:tc>
          <w:tcPr>
            <w:tcW w:w="883" w:type="dxa"/>
            <w:tcBorders>
              <w:top w:val="single" w:sz="4" w:space="0" w:color="auto"/>
              <w:left w:val="single" w:sz="4" w:space="0" w:color="auto"/>
              <w:bottom w:val="single" w:sz="4" w:space="0" w:color="auto"/>
              <w:right w:val="single" w:sz="4" w:space="0" w:color="auto"/>
            </w:tcBorders>
            <w:vAlign w:val="center"/>
            <w:tcPrChange w:id="473" w:author="Pacella, Christina (DEC)" w:date="2023-06-13T08:31:00Z">
              <w:tcPr>
                <w:tcW w:w="883" w:type="dxa"/>
                <w:tcBorders>
                  <w:top w:val="single" w:sz="4" w:space="0" w:color="auto"/>
                  <w:left w:val="single" w:sz="4" w:space="0" w:color="auto"/>
                  <w:bottom w:val="single" w:sz="4" w:space="0" w:color="auto"/>
                  <w:right w:val="single" w:sz="4" w:space="0" w:color="auto"/>
                </w:tcBorders>
                <w:vAlign w:val="center"/>
              </w:tcPr>
            </w:tcPrChange>
          </w:tcPr>
          <w:p w14:paraId="7874E885" w14:textId="77777777" w:rsidR="009614CB" w:rsidRPr="00A85EB7" w:rsidDel="00D67A40" w:rsidRDefault="009614CB">
            <w:pPr>
              <w:jc w:val="center"/>
              <w:rPr>
                <w:del w:id="474" w:author="Pacella, Christina (DEC)" w:date="2023-06-13T08:30:00Z"/>
                <w:rFonts w:ascii="Garamond" w:eastAsia="Calibri" w:hAnsi="Garamond"/>
                <w:sz w:val="22"/>
                <w:szCs w:val="22"/>
              </w:rPr>
              <w:pPrChange w:id="475" w:author="Pacella, Christina (DEC)" w:date="2023-06-13T08:30:00Z">
                <w:pPr>
                  <w:jc w:val="both"/>
                </w:pPr>
              </w:pPrChange>
            </w:pPr>
          </w:p>
          <w:p w14:paraId="50D44839" w14:textId="77777777" w:rsidR="009614CB" w:rsidRPr="00D67A40" w:rsidDel="00D67A40" w:rsidRDefault="009614CB">
            <w:pPr>
              <w:jc w:val="center"/>
              <w:rPr>
                <w:del w:id="476" w:author="Pacella, Christina (DEC)" w:date="2023-06-13T08:30:00Z"/>
                <w:rFonts w:ascii="Garamond" w:eastAsia="Calibri" w:hAnsi="Garamond"/>
                <w:sz w:val="22"/>
                <w:szCs w:val="22"/>
              </w:rPr>
              <w:pPrChange w:id="477" w:author="Pacella, Christina (DEC)" w:date="2023-06-13T08:30:00Z">
                <w:pPr>
                  <w:jc w:val="both"/>
                </w:pPr>
              </w:pPrChange>
            </w:pPr>
          </w:p>
          <w:p w14:paraId="24D6BC02" w14:textId="38091E18" w:rsidR="00462EB2" w:rsidRPr="00CB63F5" w:rsidRDefault="00462EB2">
            <w:pPr>
              <w:jc w:val="center"/>
              <w:rPr>
                <w:rFonts w:ascii="Garamond" w:eastAsia="Calibri" w:hAnsi="Garamond"/>
                <w:sz w:val="22"/>
                <w:szCs w:val="22"/>
              </w:rPr>
              <w:pPrChange w:id="478" w:author="Pacella, Christina (DEC)" w:date="2023-06-13T08:30:00Z">
                <w:pPr>
                  <w:jc w:val="both"/>
                </w:pPr>
              </w:pPrChange>
            </w:pPr>
            <w:r w:rsidRPr="002B220A">
              <w:rPr>
                <w:rFonts w:ascii="Garamond" w:eastAsia="Calibri" w:hAnsi="Garamond"/>
                <w:sz w:val="22"/>
                <w:szCs w:val="22"/>
              </w:rPr>
              <w:t>FL</w:t>
            </w:r>
          </w:p>
        </w:tc>
        <w:tc>
          <w:tcPr>
            <w:tcW w:w="863" w:type="dxa"/>
            <w:tcBorders>
              <w:top w:val="single" w:sz="4" w:space="0" w:color="auto"/>
              <w:left w:val="single" w:sz="4" w:space="0" w:color="auto"/>
              <w:bottom w:val="single" w:sz="4" w:space="0" w:color="auto"/>
              <w:right w:val="single" w:sz="4" w:space="0" w:color="auto"/>
            </w:tcBorders>
            <w:vAlign w:val="center"/>
            <w:tcPrChange w:id="479" w:author="Pacella, Christina (DEC)" w:date="2023-06-13T08:31:00Z">
              <w:tcPr>
                <w:tcW w:w="863" w:type="dxa"/>
                <w:tcBorders>
                  <w:top w:val="single" w:sz="4" w:space="0" w:color="auto"/>
                  <w:left w:val="single" w:sz="4" w:space="0" w:color="auto"/>
                  <w:bottom w:val="single" w:sz="4" w:space="0" w:color="auto"/>
                  <w:right w:val="single" w:sz="4" w:space="0" w:color="auto"/>
                </w:tcBorders>
                <w:vAlign w:val="center"/>
              </w:tcPr>
            </w:tcPrChange>
          </w:tcPr>
          <w:p w14:paraId="07AA7BFE" w14:textId="77777777" w:rsidR="009614CB" w:rsidRPr="002B220A" w:rsidDel="00316D13" w:rsidRDefault="009614CB">
            <w:pPr>
              <w:jc w:val="center"/>
              <w:rPr>
                <w:del w:id="480" w:author="Pacella, Christina (DEC)" w:date="2023-06-14T08:05:00Z"/>
                <w:rFonts w:ascii="Garamond" w:eastAsia="Calibri" w:hAnsi="Garamond"/>
                <w:sz w:val="22"/>
                <w:szCs w:val="22"/>
              </w:rPr>
              <w:pPrChange w:id="481" w:author="Pacella, Christina (DEC)" w:date="2023-06-14T08:05:00Z">
                <w:pPr>
                  <w:jc w:val="both"/>
                </w:pPr>
              </w:pPrChange>
            </w:pPr>
          </w:p>
          <w:p w14:paraId="29BD9DE0" w14:textId="77777777" w:rsidR="009614CB" w:rsidRPr="00FD2191" w:rsidDel="00316D13" w:rsidRDefault="009614CB">
            <w:pPr>
              <w:jc w:val="center"/>
              <w:rPr>
                <w:del w:id="482" w:author="Pacella, Christina (DEC)" w:date="2023-06-14T08:05:00Z"/>
                <w:rFonts w:ascii="Garamond" w:eastAsia="Calibri" w:hAnsi="Garamond"/>
                <w:sz w:val="22"/>
                <w:szCs w:val="22"/>
              </w:rPr>
              <w:pPrChange w:id="483" w:author="Pacella, Christina (DEC)" w:date="2023-06-14T08:05:00Z">
                <w:pPr>
                  <w:jc w:val="both"/>
                </w:pPr>
              </w:pPrChange>
            </w:pPr>
          </w:p>
          <w:p w14:paraId="5CF76048" w14:textId="32636244" w:rsidR="00462EB2" w:rsidRPr="00A85EB7" w:rsidRDefault="00BA3FBC">
            <w:pPr>
              <w:jc w:val="center"/>
              <w:rPr>
                <w:rFonts w:ascii="Garamond" w:eastAsia="Calibri" w:hAnsi="Garamond"/>
                <w:sz w:val="22"/>
                <w:szCs w:val="22"/>
              </w:rPr>
              <w:pPrChange w:id="484" w:author="Pacella, Christina (DEC)" w:date="2023-06-14T08:05:00Z">
                <w:pPr>
                  <w:jc w:val="both"/>
                </w:pPr>
              </w:pPrChange>
            </w:pPr>
            <w:r w:rsidRPr="00A85EB7">
              <w:rPr>
                <w:rFonts w:ascii="Garamond" w:eastAsia="Calibri" w:hAnsi="Garamond"/>
                <w:sz w:val="22"/>
                <w:szCs w:val="22"/>
              </w:rPr>
              <w:t>S</w:t>
            </w:r>
          </w:p>
        </w:tc>
        <w:tc>
          <w:tcPr>
            <w:tcW w:w="1207" w:type="dxa"/>
            <w:tcBorders>
              <w:top w:val="single" w:sz="4" w:space="0" w:color="auto"/>
              <w:left w:val="single" w:sz="4" w:space="0" w:color="auto"/>
              <w:bottom w:val="single" w:sz="4" w:space="0" w:color="auto"/>
              <w:right w:val="single" w:sz="4" w:space="0" w:color="auto"/>
            </w:tcBorders>
            <w:vAlign w:val="center"/>
            <w:tcPrChange w:id="485" w:author="Pacella, Christina (DEC)" w:date="2023-06-13T08:31:00Z">
              <w:tcPr>
                <w:tcW w:w="1207" w:type="dxa"/>
                <w:tcBorders>
                  <w:top w:val="single" w:sz="4" w:space="0" w:color="auto"/>
                  <w:left w:val="single" w:sz="4" w:space="0" w:color="auto"/>
                  <w:bottom w:val="single" w:sz="4" w:space="0" w:color="auto"/>
                  <w:right w:val="single" w:sz="4" w:space="0" w:color="auto"/>
                </w:tcBorders>
                <w:vAlign w:val="center"/>
              </w:tcPr>
            </w:tcPrChange>
          </w:tcPr>
          <w:p w14:paraId="4E0932B6" w14:textId="77777777" w:rsidR="009614CB" w:rsidRPr="00A85EB7" w:rsidDel="00D67A40" w:rsidRDefault="009614CB">
            <w:pPr>
              <w:jc w:val="center"/>
              <w:rPr>
                <w:del w:id="486" w:author="Pacella, Christina (DEC)" w:date="2023-06-13T08:30:00Z"/>
                <w:rFonts w:ascii="Garamond" w:eastAsia="Calibri" w:hAnsi="Garamond"/>
                <w:sz w:val="22"/>
                <w:szCs w:val="22"/>
              </w:rPr>
              <w:pPrChange w:id="487" w:author="Pacella, Christina (DEC)" w:date="2023-06-13T08:30:00Z">
                <w:pPr>
                  <w:jc w:val="both"/>
                </w:pPr>
              </w:pPrChange>
            </w:pPr>
          </w:p>
          <w:p w14:paraId="193595E8" w14:textId="61607F86" w:rsidR="00462EB2" w:rsidRPr="00A85EB7" w:rsidRDefault="00D2361B">
            <w:pPr>
              <w:jc w:val="center"/>
              <w:rPr>
                <w:rFonts w:ascii="Garamond" w:eastAsia="Calibri" w:hAnsi="Garamond"/>
                <w:sz w:val="22"/>
                <w:szCs w:val="22"/>
              </w:rPr>
              <w:pPrChange w:id="488" w:author="Pacella, Christina (DEC)" w:date="2023-06-13T08:30:00Z">
                <w:pPr>
                  <w:jc w:val="both"/>
                </w:pPr>
              </w:pPrChange>
            </w:pPr>
            <w:r w:rsidRPr="00A85EB7">
              <w:rPr>
                <w:rFonts w:ascii="Garamond" w:eastAsia="Calibri" w:hAnsi="Garamond"/>
                <w:sz w:val="22"/>
                <w:szCs w:val="22"/>
              </w:rPr>
              <w:t>Ferry Landing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Change w:id="489" w:author="Pacella, Christina (DEC)" w:date="2023-06-13T08:31:00Z">
              <w:tcPr>
                <w:tcW w:w="16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BF6BCDD" w14:textId="77777777" w:rsidR="009614CB" w:rsidRPr="00A85EB7" w:rsidDel="00D8194D" w:rsidRDefault="009614CB">
            <w:pPr>
              <w:jc w:val="center"/>
              <w:rPr>
                <w:del w:id="490" w:author="Pacella, Christina (DEC)" w:date="2023-06-13T08:31:00Z"/>
                <w:rFonts w:ascii="Garamond" w:eastAsia="Calibri" w:hAnsi="Garamond"/>
                <w:sz w:val="22"/>
                <w:szCs w:val="22"/>
              </w:rPr>
              <w:pPrChange w:id="491" w:author="Pacella, Christina (DEC)" w:date="2023-06-13T08:31:00Z">
                <w:pPr>
                  <w:jc w:val="both"/>
                </w:pPr>
              </w:pPrChange>
            </w:pPr>
          </w:p>
          <w:p w14:paraId="4A5514B2" w14:textId="51EB53B2" w:rsidR="00462EB2" w:rsidRPr="00A85EB7" w:rsidRDefault="00760A32">
            <w:pPr>
              <w:jc w:val="center"/>
              <w:rPr>
                <w:rFonts w:ascii="Garamond" w:eastAsia="Calibri" w:hAnsi="Garamond"/>
                <w:sz w:val="22"/>
                <w:szCs w:val="22"/>
              </w:rPr>
              <w:pPrChange w:id="492" w:author="Pacella, Christina (DEC)" w:date="2023-06-13T08:31:00Z">
                <w:pPr>
                  <w:jc w:val="both"/>
                </w:pPr>
              </w:pPrChange>
            </w:pPr>
            <w:r w:rsidRPr="00A85EB7">
              <w:rPr>
                <w:rFonts w:ascii="Garamond" w:eastAsia="Calibri" w:hAnsi="Garamond"/>
                <w:sz w:val="22"/>
                <w:szCs w:val="22"/>
              </w:rPr>
              <w:t>42°21'14.36"N</w:t>
            </w:r>
          </w:p>
          <w:p w14:paraId="37C4A067" w14:textId="0EC6FB2E" w:rsidR="00FE4FF3" w:rsidRPr="00A85EB7" w:rsidRDefault="00FE4FF3">
            <w:pPr>
              <w:jc w:val="center"/>
              <w:rPr>
                <w:rFonts w:ascii="Garamond" w:eastAsia="Calibri" w:hAnsi="Garamond"/>
                <w:sz w:val="22"/>
                <w:szCs w:val="22"/>
              </w:rPr>
              <w:pPrChange w:id="493" w:author="Pacella, Christina (DEC)" w:date="2023-06-13T08:31:00Z">
                <w:pPr>
                  <w:jc w:val="both"/>
                </w:pPr>
              </w:pPrChange>
            </w:pPr>
            <w:r w:rsidRPr="00A85EB7">
              <w:rPr>
                <w:rFonts w:ascii="Garamond" w:eastAsia="Calibri" w:hAnsi="Garamond"/>
                <w:sz w:val="22"/>
                <w:szCs w:val="22"/>
              </w:rPr>
              <w:t>73°47'20.76"W</w:t>
            </w:r>
          </w:p>
        </w:tc>
        <w:tc>
          <w:tcPr>
            <w:tcW w:w="1980" w:type="dxa"/>
            <w:tcBorders>
              <w:top w:val="single" w:sz="4" w:space="0" w:color="auto"/>
              <w:left w:val="single" w:sz="4" w:space="0" w:color="auto"/>
              <w:bottom w:val="single" w:sz="4" w:space="0" w:color="auto"/>
              <w:right w:val="single" w:sz="4" w:space="0" w:color="auto"/>
            </w:tcBorders>
            <w:vAlign w:val="center"/>
            <w:tcPrChange w:id="494" w:author="Pacella, Christina (DEC)" w:date="2023-06-13T08:31:00Z">
              <w:tcPr>
                <w:tcW w:w="2122" w:type="dxa"/>
                <w:tcBorders>
                  <w:top w:val="single" w:sz="4" w:space="0" w:color="auto"/>
                  <w:left w:val="single" w:sz="4" w:space="0" w:color="auto"/>
                  <w:bottom w:val="single" w:sz="4" w:space="0" w:color="auto"/>
                  <w:right w:val="single" w:sz="4" w:space="0" w:color="auto"/>
                </w:tcBorders>
                <w:vAlign w:val="center"/>
              </w:tcPr>
            </w:tcPrChange>
          </w:tcPr>
          <w:p w14:paraId="465BB9B2" w14:textId="77777777" w:rsidR="00462EB2" w:rsidRPr="00A85EB7" w:rsidRDefault="009614CB">
            <w:pPr>
              <w:jc w:val="center"/>
              <w:rPr>
                <w:rFonts w:ascii="Garamond" w:eastAsia="Calibri" w:hAnsi="Garamond"/>
                <w:sz w:val="22"/>
                <w:szCs w:val="22"/>
              </w:rPr>
              <w:pPrChange w:id="495" w:author="Pacella, Christina (DEC)" w:date="2023-06-13T08:29:00Z">
                <w:pPr>
                  <w:jc w:val="both"/>
                </w:pPr>
              </w:pPrChange>
            </w:pPr>
            <w:r w:rsidRPr="00A85EB7">
              <w:rPr>
                <w:rFonts w:ascii="Garamond" w:eastAsia="Calibri" w:hAnsi="Garamond"/>
                <w:sz w:val="22"/>
                <w:szCs w:val="22"/>
              </w:rPr>
              <w:t>(</w:t>
            </w:r>
            <w:r w:rsidR="008E4EE0" w:rsidRPr="00A85EB7">
              <w:rPr>
                <w:rFonts w:ascii="Garamond" w:eastAsia="Calibri" w:hAnsi="Garamond"/>
                <w:sz w:val="22"/>
                <w:szCs w:val="22"/>
              </w:rPr>
              <w:t>04</w:t>
            </w:r>
            <w:r w:rsidRPr="00A85EB7">
              <w:rPr>
                <w:rFonts w:ascii="Garamond" w:eastAsia="Calibri" w:hAnsi="Garamond"/>
                <w:sz w:val="22"/>
                <w:szCs w:val="22"/>
              </w:rPr>
              <w:t>/01/2021)</w:t>
            </w:r>
          </w:p>
          <w:p w14:paraId="0D4A4EF6" w14:textId="79043AE4" w:rsidR="009614CB" w:rsidRPr="00A85EB7" w:rsidRDefault="009614CB">
            <w:pPr>
              <w:jc w:val="center"/>
              <w:rPr>
                <w:rFonts w:ascii="Garamond" w:eastAsia="Calibri" w:hAnsi="Garamond"/>
                <w:sz w:val="22"/>
                <w:szCs w:val="22"/>
              </w:rPr>
              <w:pPrChange w:id="496" w:author="Pacella, Christina (DEC)" w:date="2023-06-13T08:29:00Z">
                <w:pPr>
                  <w:jc w:val="both"/>
                </w:pPr>
              </w:pPrChange>
            </w:pPr>
            <w:r w:rsidRPr="00A85EB7">
              <w:rPr>
                <w:rFonts w:ascii="Garamond" w:eastAsia="Calibri" w:hAnsi="Garamond"/>
                <w:sz w:val="22"/>
                <w:szCs w:val="22"/>
              </w:rPr>
              <w:t>*04/01/2022</w:t>
            </w:r>
            <w:del w:id="497" w:author="Pacella, Christina (DEC)" w:date="2023-06-13T08:31:00Z">
              <w:r w:rsidRPr="00A85EB7" w:rsidDel="00D8194D">
                <w:rPr>
                  <w:rFonts w:ascii="Garamond" w:eastAsia="Calibri" w:hAnsi="Garamond"/>
                  <w:sz w:val="22"/>
                  <w:szCs w:val="22"/>
                </w:rPr>
                <w:delText xml:space="preserve"> 00:00</w:delText>
              </w:r>
            </w:del>
            <w:r w:rsidRPr="00A85EB7">
              <w:rPr>
                <w:rFonts w:ascii="Garamond" w:eastAsia="Calibri" w:hAnsi="Garamond"/>
                <w:sz w:val="22"/>
                <w:szCs w:val="22"/>
              </w:rPr>
              <w:t xml:space="preserve"> – Current)</w:t>
            </w:r>
          </w:p>
        </w:tc>
        <w:tc>
          <w:tcPr>
            <w:tcW w:w="1990" w:type="dxa"/>
            <w:tcBorders>
              <w:top w:val="single" w:sz="4" w:space="0" w:color="auto"/>
              <w:left w:val="single" w:sz="4" w:space="0" w:color="auto"/>
              <w:bottom w:val="single" w:sz="4" w:space="0" w:color="auto"/>
              <w:right w:val="single" w:sz="4" w:space="0" w:color="auto"/>
            </w:tcBorders>
            <w:vAlign w:val="center"/>
            <w:tcPrChange w:id="498" w:author="Pacella, Christina (DEC)" w:date="2023-06-13T08:31:00Z">
              <w:tcPr>
                <w:tcW w:w="1848" w:type="dxa"/>
                <w:tcBorders>
                  <w:top w:val="single" w:sz="4" w:space="0" w:color="auto"/>
                  <w:left w:val="single" w:sz="4" w:space="0" w:color="auto"/>
                  <w:bottom w:val="single" w:sz="4" w:space="0" w:color="auto"/>
                  <w:right w:val="single" w:sz="4" w:space="0" w:color="auto"/>
                </w:tcBorders>
                <w:vAlign w:val="center"/>
              </w:tcPr>
            </w:tcPrChange>
          </w:tcPr>
          <w:p w14:paraId="426F8CBE" w14:textId="77777777" w:rsidR="009614CB" w:rsidRPr="00A85EB7" w:rsidDel="00677899" w:rsidRDefault="009614CB">
            <w:pPr>
              <w:jc w:val="center"/>
              <w:rPr>
                <w:del w:id="499" w:author="Pacella, Christina (DEC)" w:date="2023-06-13T08:31:00Z"/>
                <w:rFonts w:ascii="Garamond" w:eastAsia="Calibri" w:hAnsi="Garamond"/>
                <w:sz w:val="22"/>
                <w:szCs w:val="22"/>
              </w:rPr>
              <w:pPrChange w:id="500" w:author="Pacella, Christina (DEC)" w:date="2023-06-13T08:31:00Z">
                <w:pPr>
                  <w:jc w:val="both"/>
                </w:pPr>
              </w:pPrChange>
            </w:pPr>
          </w:p>
          <w:p w14:paraId="1250B157" w14:textId="77777777" w:rsidR="009614CB" w:rsidRPr="00A85EB7" w:rsidDel="00677899" w:rsidRDefault="009614CB">
            <w:pPr>
              <w:jc w:val="center"/>
              <w:rPr>
                <w:del w:id="501" w:author="Pacella, Christina (DEC)" w:date="2023-06-13T08:31:00Z"/>
                <w:rFonts w:ascii="Garamond" w:eastAsia="Calibri" w:hAnsi="Garamond"/>
                <w:sz w:val="22"/>
                <w:szCs w:val="22"/>
              </w:rPr>
              <w:pPrChange w:id="502" w:author="Pacella, Christina (DEC)" w:date="2023-06-13T08:31:00Z">
                <w:pPr>
                  <w:jc w:val="both"/>
                </w:pPr>
              </w:pPrChange>
            </w:pPr>
          </w:p>
          <w:p w14:paraId="76C3E80A" w14:textId="4C772845" w:rsidR="00462EB2" w:rsidRPr="00A85EB7" w:rsidRDefault="008E4EE0">
            <w:pPr>
              <w:jc w:val="center"/>
              <w:rPr>
                <w:rFonts w:ascii="Garamond" w:eastAsia="Calibri" w:hAnsi="Garamond"/>
                <w:sz w:val="22"/>
                <w:szCs w:val="22"/>
              </w:rPr>
              <w:pPrChange w:id="503" w:author="Pacella, Christina (DEC)" w:date="2023-06-13T08:31:00Z">
                <w:pPr>
                  <w:jc w:val="both"/>
                </w:pPr>
              </w:pPrChange>
            </w:pPr>
            <w:r w:rsidRPr="00A85EB7">
              <w:rPr>
                <w:rFonts w:ascii="Garamond" w:eastAsia="Calibri" w:hAnsi="Garamond"/>
                <w:sz w:val="22"/>
                <w:szCs w:val="22"/>
              </w:rPr>
              <w:t>NA</w:t>
            </w:r>
          </w:p>
        </w:tc>
        <w:tc>
          <w:tcPr>
            <w:tcW w:w="1862" w:type="dxa"/>
            <w:tcBorders>
              <w:top w:val="single" w:sz="4" w:space="0" w:color="auto"/>
              <w:left w:val="single" w:sz="4" w:space="0" w:color="auto"/>
              <w:bottom w:val="single" w:sz="4" w:space="0" w:color="auto"/>
              <w:right w:val="single" w:sz="4" w:space="0" w:color="auto"/>
            </w:tcBorders>
            <w:vAlign w:val="center"/>
            <w:tcPrChange w:id="504" w:author="Pacella, Christina (DEC)" w:date="2023-06-13T08:31:00Z">
              <w:tcPr>
                <w:tcW w:w="1862" w:type="dxa"/>
                <w:tcBorders>
                  <w:top w:val="single" w:sz="4" w:space="0" w:color="auto"/>
                  <w:left w:val="single" w:sz="4" w:space="0" w:color="auto"/>
                  <w:bottom w:val="single" w:sz="4" w:space="0" w:color="auto"/>
                  <w:right w:val="single" w:sz="4" w:space="0" w:color="auto"/>
                </w:tcBorders>
                <w:vAlign w:val="center"/>
              </w:tcPr>
            </w:tcPrChange>
          </w:tcPr>
          <w:p w14:paraId="54A9BC12" w14:textId="1DA4D155" w:rsidR="00462EB2" w:rsidRPr="00A85EB7" w:rsidRDefault="00680334">
            <w:pPr>
              <w:rPr>
                <w:rFonts w:ascii="Garamond" w:hAnsi="Garamond"/>
                <w:sz w:val="22"/>
                <w:szCs w:val="22"/>
              </w:rPr>
              <w:pPrChange w:id="505" w:author="Pacella, Christina (DEC)" w:date="2023-06-13T08:31:00Z">
                <w:pPr>
                  <w:jc w:val="both"/>
                </w:pPr>
              </w:pPrChange>
            </w:pPr>
            <w:r w:rsidRPr="00A85EB7">
              <w:rPr>
                <w:rFonts w:ascii="Garamond" w:hAnsi="Garamond"/>
                <w:sz w:val="22"/>
                <w:szCs w:val="22"/>
              </w:rPr>
              <w:t>*Secondary SWMP status confirmed as of 04/01/</w:t>
            </w:r>
            <w:r w:rsidR="008E4EE0" w:rsidRPr="00A85EB7">
              <w:rPr>
                <w:rFonts w:ascii="Garamond" w:hAnsi="Garamond"/>
                <w:sz w:val="22"/>
                <w:szCs w:val="22"/>
              </w:rPr>
              <w:t>2022</w:t>
            </w:r>
            <w:r w:rsidRPr="00A85EB7">
              <w:rPr>
                <w:rFonts w:ascii="Garamond" w:hAnsi="Garamond"/>
                <w:sz w:val="22"/>
                <w:szCs w:val="22"/>
              </w:rPr>
              <w:t xml:space="preserve">, prior data may be available on </w:t>
            </w:r>
            <w:r w:rsidR="008E4EE0" w:rsidRPr="00A85EB7">
              <w:rPr>
                <w:rFonts w:ascii="Garamond" w:hAnsi="Garamond"/>
                <w:sz w:val="22"/>
                <w:szCs w:val="22"/>
              </w:rPr>
              <w:t>request</w:t>
            </w:r>
          </w:p>
        </w:tc>
      </w:tr>
    </w:tbl>
    <w:p w14:paraId="6A314962" w14:textId="6FADE7D2" w:rsidR="000E68EC" w:rsidRPr="00A85EB7" w:rsidDel="00F836C2" w:rsidRDefault="000E68EC">
      <w:pPr>
        <w:pStyle w:val="HTMLPreformatted"/>
        <w:jc w:val="both"/>
        <w:rPr>
          <w:del w:id="506" w:author="Pacella, Christina (DEC)" w:date="2023-06-13T06:57:00Z"/>
          <w:rFonts w:ascii="Garamond" w:hAnsi="Garamond" w:cs="Times New Roman"/>
          <w:b/>
          <w:bCs/>
          <w:sz w:val="22"/>
          <w:szCs w:val="22"/>
        </w:rPr>
        <w:pPrChange w:id="507" w:author="Pacella, Christina (DEC)" w:date="2023-06-13T08:08:00Z">
          <w:pPr>
            <w:pStyle w:val="HTMLPreformatted"/>
          </w:pPr>
        </w:pPrChange>
      </w:pPr>
      <w:del w:id="508" w:author="Pacella, Christina (DEC)" w:date="2023-06-13T06:57:00Z">
        <w:r w:rsidRPr="00A85EB7" w:rsidDel="00F836C2">
          <w:rPr>
            <w:rFonts w:ascii="Garamond" w:hAnsi="Garamond"/>
            <w:sz w:val="22"/>
            <w:szCs w:val="22"/>
          </w:rPr>
          <w:br w:type="page"/>
        </w:r>
      </w:del>
    </w:p>
    <w:p w14:paraId="4AE29379" w14:textId="77777777" w:rsidR="000E68EC" w:rsidRPr="00A85EB7" w:rsidDel="00F836C2" w:rsidRDefault="000E68EC">
      <w:pPr>
        <w:pStyle w:val="HTMLPreformatted"/>
        <w:jc w:val="both"/>
        <w:rPr>
          <w:del w:id="509" w:author="Pacella, Christina (DEC)" w:date="2023-06-13T06:57:00Z"/>
          <w:rFonts w:ascii="Garamond" w:hAnsi="Garamond" w:cs="Times New Roman"/>
          <w:b/>
          <w:bCs/>
          <w:sz w:val="22"/>
          <w:szCs w:val="22"/>
        </w:rPr>
        <w:pPrChange w:id="510" w:author="Pacella, Christina (DEC)" w:date="2023-06-13T08:08:00Z">
          <w:pPr>
            <w:pStyle w:val="HTMLPreformatted"/>
          </w:pPr>
        </w:pPrChange>
      </w:pPr>
    </w:p>
    <w:p w14:paraId="4EDE74FD" w14:textId="77777777" w:rsidR="000E68EC" w:rsidRPr="00A85EB7" w:rsidDel="00F836C2" w:rsidRDefault="000E68EC">
      <w:pPr>
        <w:pStyle w:val="HTMLPreformatted"/>
        <w:jc w:val="both"/>
        <w:rPr>
          <w:del w:id="511" w:author="Pacella, Christina (DEC)" w:date="2023-06-13T06:57:00Z"/>
          <w:rFonts w:ascii="Garamond" w:hAnsi="Garamond" w:cs="Times New Roman"/>
          <w:b/>
          <w:bCs/>
          <w:sz w:val="22"/>
          <w:szCs w:val="22"/>
        </w:rPr>
        <w:pPrChange w:id="512" w:author="Pacella, Christina (DEC)" w:date="2023-06-13T08:08:00Z">
          <w:pPr>
            <w:pStyle w:val="HTMLPreformatted"/>
          </w:pPr>
        </w:pPrChange>
      </w:pPr>
    </w:p>
    <w:p w14:paraId="085FE18A" w14:textId="77777777" w:rsidR="007534D0" w:rsidRPr="00A85EB7" w:rsidDel="00F836C2" w:rsidRDefault="007534D0">
      <w:pPr>
        <w:pStyle w:val="HTMLPreformatted"/>
        <w:jc w:val="both"/>
        <w:rPr>
          <w:del w:id="513" w:author="Pacella, Christina (DEC)" w:date="2023-06-13T06:57:00Z"/>
          <w:rFonts w:ascii="Garamond" w:hAnsi="Garamond"/>
          <w:sz w:val="22"/>
          <w:szCs w:val="22"/>
        </w:rPr>
        <w:pPrChange w:id="514" w:author="Pacella, Christina (DEC)" w:date="2023-06-13T08:08:00Z">
          <w:pPr>
            <w:pStyle w:val="HTMLPreformatted"/>
          </w:pPr>
        </w:pPrChange>
      </w:pPr>
    </w:p>
    <w:p w14:paraId="615C2CC5" w14:textId="77777777" w:rsidR="007534D0" w:rsidRPr="00A85EB7" w:rsidRDefault="007534D0">
      <w:pPr>
        <w:pStyle w:val="HTMLPreformatted"/>
        <w:jc w:val="both"/>
        <w:rPr>
          <w:rFonts w:ascii="Garamond" w:hAnsi="Garamond"/>
          <w:sz w:val="22"/>
          <w:szCs w:val="22"/>
        </w:rPr>
        <w:pPrChange w:id="515" w:author="Pacella, Christina (DEC)" w:date="2023-06-13T08:08:00Z">
          <w:pPr>
            <w:pStyle w:val="HTMLPreformatted"/>
          </w:pPr>
        </w:pPrChange>
      </w:pPr>
    </w:p>
    <w:p w14:paraId="282E5FE7" w14:textId="77777777" w:rsidR="00BD482B" w:rsidRPr="00A85EB7" w:rsidDel="00AD2E84" w:rsidRDefault="00F5426E">
      <w:pPr>
        <w:pStyle w:val="HTMLPreformatted"/>
        <w:jc w:val="both"/>
        <w:rPr>
          <w:del w:id="516" w:author="Pacella, Christina (DEC)" w:date="2023-06-13T08:32:00Z"/>
          <w:rFonts w:ascii="Garamond" w:hAnsi="Garamond"/>
          <w:sz w:val="22"/>
          <w:szCs w:val="22"/>
        </w:rPr>
        <w:pPrChange w:id="517" w:author="Pacella, Christina (DEC)" w:date="2023-06-13T08:08:00Z">
          <w:pPr>
            <w:pStyle w:val="HTMLPreformatted"/>
          </w:pPr>
        </w:pPrChange>
      </w:pPr>
      <w:r w:rsidRPr="00A85EB7">
        <w:rPr>
          <w:rFonts w:ascii="Garamond" w:hAnsi="Garamond"/>
          <w:b/>
          <w:sz w:val="22"/>
          <w:szCs w:val="22"/>
        </w:rPr>
        <w:t>5) Code</w:t>
      </w:r>
      <w:r w:rsidR="00D57529" w:rsidRPr="00A85EB7">
        <w:rPr>
          <w:rFonts w:ascii="Garamond" w:hAnsi="Garamond"/>
          <w:b/>
          <w:sz w:val="22"/>
          <w:szCs w:val="22"/>
        </w:rPr>
        <w:t>d</w:t>
      </w:r>
      <w:r w:rsidRPr="00A85EB7">
        <w:rPr>
          <w:rFonts w:ascii="Garamond" w:hAnsi="Garamond"/>
          <w:b/>
          <w:sz w:val="22"/>
          <w:szCs w:val="22"/>
        </w:rPr>
        <w:t xml:space="preserve"> variable definitions</w:t>
      </w:r>
      <w:r w:rsidRPr="00A85EB7">
        <w:rPr>
          <w:rFonts w:ascii="Garamond" w:hAnsi="Garamond"/>
          <w:sz w:val="22"/>
          <w:szCs w:val="22"/>
        </w:rPr>
        <w:t xml:space="preserve"> –</w:t>
      </w:r>
      <w:del w:id="518" w:author="Pacella, Christina (DEC)" w:date="2023-06-13T08:32:00Z">
        <w:r w:rsidRPr="00A85EB7" w:rsidDel="00AD2E84">
          <w:rPr>
            <w:rFonts w:ascii="Garamond" w:hAnsi="Garamond"/>
            <w:sz w:val="22"/>
            <w:szCs w:val="22"/>
          </w:rPr>
          <w:delText xml:space="preserve"> </w:delText>
        </w:r>
      </w:del>
    </w:p>
    <w:p w14:paraId="50BA4AA9" w14:textId="77777777" w:rsidR="00AD4E02" w:rsidRPr="00A85EB7" w:rsidRDefault="00AD4E02">
      <w:pPr>
        <w:pStyle w:val="HTMLPreformatted"/>
        <w:jc w:val="both"/>
        <w:rPr>
          <w:rFonts w:ascii="Garamond" w:hAnsi="Garamond"/>
          <w:sz w:val="22"/>
          <w:szCs w:val="22"/>
        </w:rPr>
        <w:pPrChange w:id="519" w:author="Pacella, Christina (DEC)" w:date="2023-06-13T08:08:00Z">
          <w:pPr>
            <w:pStyle w:val="HTMLPreformatted"/>
          </w:pPr>
        </w:pPrChange>
      </w:pPr>
    </w:p>
    <w:p w14:paraId="15CF1EBF" w14:textId="77777777" w:rsidR="00AD4E02" w:rsidRPr="00A85EB7" w:rsidRDefault="00AD4E02">
      <w:pPr>
        <w:pStyle w:val="PlainText"/>
        <w:jc w:val="both"/>
        <w:rPr>
          <w:rFonts w:ascii="Garamond" w:eastAsia="MS Mincho" w:hAnsi="Garamond"/>
          <w:sz w:val="22"/>
          <w:szCs w:val="22"/>
        </w:rPr>
        <w:pPrChange w:id="520" w:author="Pacella, Christina (DEC)" w:date="2023-06-13T08:08:00Z">
          <w:pPr>
            <w:pStyle w:val="PlainText"/>
          </w:pPr>
        </w:pPrChange>
      </w:pPr>
      <w:proofErr w:type="spellStart"/>
      <w:r w:rsidRPr="00A85EB7">
        <w:rPr>
          <w:rFonts w:ascii="Garamond" w:eastAsia="MS Mincho" w:hAnsi="Garamond"/>
          <w:sz w:val="22"/>
          <w:szCs w:val="22"/>
        </w:rPr>
        <w:t>hudbmnut</w:t>
      </w:r>
      <w:proofErr w:type="spellEnd"/>
      <w:r w:rsidRPr="00A85EB7">
        <w:rPr>
          <w:rFonts w:ascii="Garamond" w:eastAsia="MS Mincho" w:hAnsi="Garamond"/>
          <w:sz w:val="22"/>
          <w:szCs w:val="22"/>
        </w:rPr>
        <w:t xml:space="preserve"> = Hudson River Reserve nutrient data for Bear Mountain</w:t>
      </w:r>
    </w:p>
    <w:p w14:paraId="45DB47B3" w14:textId="77777777" w:rsidR="00AD4E02" w:rsidRPr="00A85EB7" w:rsidRDefault="00AD4E02">
      <w:pPr>
        <w:pStyle w:val="PlainText"/>
        <w:jc w:val="both"/>
        <w:rPr>
          <w:rFonts w:ascii="Garamond" w:eastAsia="MS Mincho" w:hAnsi="Garamond"/>
          <w:sz w:val="22"/>
          <w:szCs w:val="22"/>
        </w:rPr>
        <w:pPrChange w:id="521" w:author="Pacella, Christina (DEC)" w:date="2023-06-13T08:08:00Z">
          <w:pPr>
            <w:pStyle w:val="PlainText"/>
          </w:pPr>
        </w:pPrChange>
      </w:pPr>
      <w:proofErr w:type="spellStart"/>
      <w:r w:rsidRPr="00A85EB7">
        <w:rPr>
          <w:rFonts w:ascii="Garamond" w:eastAsia="MS Mincho" w:hAnsi="Garamond"/>
          <w:sz w:val="22"/>
          <w:szCs w:val="22"/>
        </w:rPr>
        <w:t>hudscnut</w:t>
      </w:r>
      <w:proofErr w:type="spellEnd"/>
      <w:r w:rsidRPr="00A85EB7">
        <w:rPr>
          <w:rFonts w:ascii="Garamond" w:eastAsia="MS Mincho" w:hAnsi="Garamond"/>
          <w:sz w:val="22"/>
          <w:szCs w:val="22"/>
        </w:rPr>
        <w:t xml:space="preserve"> = Hudson River Reserve nutrient data for Stony Creek</w:t>
      </w:r>
    </w:p>
    <w:p w14:paraId="085A6E5B" w14:textId="77777777" w:rsidR="00AD4E02" w:rsidRPr="00A85EB7" w:rsidRDefault="00AD4E02">
      <w:pPr>
        <w:pStyle w:val="PlainText"/>
        <w:jc w:val="both"/>
        <w:rPr>
          <w:rFonts w:ascii="Garamond" w:eastAsia="MS Mincho" w:hAnsi="Garamond"/>
          <w:sz w:val="22"/>
          <w:szCs w:val="22"/>
        </w:rPr>
        <w:pPrChange w:id="522" w:author="Pacella, Christina (DEC)" w:date="2023-06-13T08:08:00Z">
          <w:pPr>
            <w:pStyle w:val="PlainText"/>
          </w:pPr>
        </w:pPrChange>
      </w:pPr>
      <w:proofErr w:type="spellStart"/>
      <w:r w:rsidRPr="00A85EB7">
        <w:rPr>
          <w:rFonts w:ascii="Garamond" w:eastAsia="MS Mincho" w:hAnsi="Garamond"/>
          <w:sz w:val="22"/>
          <w:szCs w:val="22"/>
        </w:rPr>
        <w:t>hudtnnut</w:t>
      </w:r>
      <w:proofErr w:type="spellEnd"/>
      <w:r w:rsidRPr="00A85EB7">
        <w:rPr>
          <w:rFonts w:ascii="Garamond" w:eastAsia="MS Mincho" w:hAnsi="Garamond"/>
          <w:sz w:val="22"/>
          <w:szCs w:val="22"/>
        </w:rPr>
        <w:t xml:space="preserve"> = Hudson River Reserve nutrient data for Tivoli North Bay</w:t>
      </w:r>
    </w:p>
    <w:p w14:paraId="104841BF" w14:textId="77777777" w:rsidR="00AD4E02" w:rsidRPr="00A85EB7" w:rsidRDefault="00AD4E02">
      <w:pPr>
        <w:pStyle w:val="PlainText"/>
        <w:jc w:val="both"/>
        <w:rPr>
          <w:rFonts w:ascii="Garamond" w:eastAsia="MS Mincho" w:hAnsi="Garamond"/>
          <w:sz w:val="22"/>
          <w:szCs w:val="22"/>
        </w:rPr>
        <w:pPrChange w:id="523" w:author="Pacella, Christina (DEC)" w:date="2023-06-13T08:08:00Z">
          <w:pPr>
            <w:pStyle w:val="PlainText"/>
          </w:pPr>
        </w:pPrChange>
      </w:pPr>
      <w:proofErr w:type="spellStart"/>
      <w:r w:rsidRPr="00A85EB7">
        <w:rPr>
          <w:rFonts w:ascii="Garamond" w:eastAsia="MS Mincho" w:hAnsi="Garamond"/>
          <w:sz w:val="22"/>
          <w:szCs w:val="22"/>
        </w:rPr>
        <w:t>hudtsnut</w:t>
      </w:r>
      <w:proofErr w:type="spellEnd"/>
      <w:r w:rsidRPr="00A85EB7">
        <w:rPr>
          <w:rFonts w:ascii="Garamond" w:eastAsia="MS Mincho" w:hAnsi="Garamond"/>
          <w:sz w:val="22"/>
          <w:szCs w:val="22"/>
        </w:rPr>
        <w:t xml:space="preserve"> = Hudson River Reserve nutrient data for </w:t>
      </w:r>
      <w:smartTag w:uri="urn:schemas-microsoft-com:office:smarttags" w:element="PlaceName">
        <w:r w:rsidRPr="00A85EB7">
          <w:rPr>
            <w:rFonts w:ascii="Garamond" w:eastAsia="MS Mincho" w:hAnsi="Garamond"/>
            <w:sz w:val="22"/>
            <w:szCs w:val="22"/>
          </w:rPr>
          <w:t>Tivoli</w:t>
        </w:r>
      </w:smartTag>
      <w:r w:rsidRPr="00A85EB7">
        <w:rPr>
          <w:rFonts w:ascii="Garamond" w:eastAsia="MS Mincho" w:hAnsi="Garamond"/>
          <w:sz w:val="22"/>
          <w:szCs w:val="22"/>
        </w:rPr>
        <w:t xml:space="preserve"> </w:t>
      </w:r>
      <w:smartTag w:uri="urn:schemas-microsoft-com:office:smarttags" w:element="PlaceName">
        <w:r w:rsidRPr="00A85EB7">
          <w:rPr>
            <w:rFonts w:ascii="Garamond" w:eastAsia="MS Mincho" w:hAnsi="Garamond"/>
            <w:sz w:val="22"/>
            <w:szCs w:val="22"/>
          </w:rPr>
          <w:t>South</w:t>
        </w:r>
      </w:smartTag>
      <w:r w:rsidRPr="00A85EB7">
        <w:rPr>
          <w:rFonts w:ascii="Garamond" w:eastAsia="MS Mincho" w:hAnsi="Garamond"/>
          <w:sz w:val="22"/>
          <w:szCs w:val="22"/>
        </w:rPr>
        <w:t xml:space="preserve"> Bay</w:t>
      </w:r>
    </w:p>
    <w:p w14:paraId="1146F006" w14:textId="029DED7E" w:rsidR="00AD4E02" w:rsidRPr="00A85EB7" w:rsidRDefault="00AD4E02">
      <w:pPr>
        <w:pStyle w:val="PlainText"/>
        <w:jc w:val="both"/>
        <w:rPr>
          <w:rFonts w:ascii="Garamond" w:eastAsia="MS Mincho" w:hAnsi="Garamond"/>
          <w:sz w:val="22"/>
          <w:szCs w:val="22"/>
        </w:rPr>
        <w:pPrChange w:id="524" w:author="Pacella, Christina (DEC)" w:date="2023-06-13T08:08:00Z">
          <w:pPr>
            <w:pStyle w:val="PlainText"/>
          </w:pPr>
        </w:pPrChange>
      </w:pPr>
      <w:proofErr w:type="spellStart"/>
      <w:r w:rsidRPr="00A85EB7">
        <w:rPr>
          <w:rFonts w:ascii="Garamond" w:eastAsia="MS Mincho" w:hAnsi="Garamond"/>
          <w:sz w:val="22"/>
          <w:szCs w:val="22"/>
        </w:rPr>
        <w:t>hudnpnut</w:t>
      </w:r>
      <w:proofErr w:type="spellEnd"/>
      <w:r w:rsidRPr="00A85EB7">
        <w:rPr>
          <w:rFonts w:ascii="Garamond" w:eastAsia="MS Mincho" w:hAnsi="Garamond"/>
          <w:sz w:val="22"/>
          <w:szCs w:val="22"/>
        </w:rPr>
        <w:t xml:space="preserve"> = Hudson River Reserve nutrient data for Norrie Point (Secondary Station) </w:t>
      </w:r>
    </w:p>
    <w:p w14:paraId="1D4F8E51" w14:textId="403813B4" w:rsidR="00AD4E02" w:rsidRPr="00A85EB7" w:rsidRDefault="00AD4E02">
      <w:pPr>
        <w:pStyle w:val="PlainText"/>
        <w:jc w:val="both"/>
        <w:rPr>
          <w:rFonts w:ascii="Garamond" w:eastAsia="MS Mincho" w:hAnsi="Garamond"/>
          <w:sz w:val="22"/>
          <w:szCs w:val="22"/>
        </w:rPr>
        <w:pPrChange w:id="525" w:author="Pacella, Christina (DEC)" w:date="2023-06-13T08:08:00Z">
          <w:pPr>
            <w:pStyle w:val="PlainText"/>
          </w:pPr>
        </w:pPrChange>
      </w:pPr>
      <w:proofErr w:type="spellStart"/>
      <w:r w:rsidRPr="00A85EB7">
        <w:rPr>
          <w:rFonts w:ascii="Garamond" w:eastAsia="MS Mincho" w:hAnsi="Garamond"/>
          <w:sz w:val="22"/>
          <w:szCs w:val="22"/>
        </w:rPr>
        <w:t>hudflnut</w:t>
      </w:r>
      <w:proofErr w:type="spellEnd"/>
      <w:r w:rsidRPr="00A85EB7">
        <w:rPr>
          <w:rFonts w:ascii="Garamond" w:eastAsia="MS Mincho" w:hAnsi="Garamond"/>
          <w:sz w:val="22"/>
          <w:szCs w:val="22"/>
        </w:rPr>
        <w:t xml:space="preserve"> = Hudson River Reserve nutrient data for Ferry Landing</w:t>
      </w:r>
      <w:ins w:id="526" w:author="Pacella, Christina (DEC)" w:date="2023-06-14T08:07:00Z">
        <w:r w:rsidR="00BD4A12">
          <w:rPr>
            <w:rFonts w:ascii="Garamond" w:eastAsia="MS Mincho" w:hAnsi="Garamond"/>
            <w:sz w:val="22"/>
            <w:szCs w:val="22"/>
          </w:rPr>
          <w:t xml:space="preserve"> (Secondary Station)</w:t>
        </w:r>
      </w:ins>
    </w:p>
    <w:p w14:paraId="3EB5392F" w14:textId="77777777" w:rsidR="00AD4E02" w:rsidRPr="00A85EB7" w:rsidRDefault="00AD4E02">
      <w:pPr>
        <w:pStyle w:val="PlainText"/>
        <w:jc w:val="both"/>
        <w:rPr>
          <w:rFonts w:ascii="Garamond" w:hAnsi="Garamond"/>
          <w:sz w:val="22"/>
          <w:szCs w:val="22"/>
        </w:rPr>
        <w:pPrChange w:id="527" w:author="Pacella, Christina (DEC)" w:date="2023-06-13T08:08:00Z">
          <w:pPr>
            <w:pStyle w:val="PlainText"/>
          </w:pPr>
        </w:pPrChange>
      </w:pPr>
    </w:p>
    <w:p w14:paraId="495FA514" w14:textId="77777777" w:rsidR="00AD4E02" w:rsidRPr="00A85EB7" w:rsidRDefault="00AD4E02">
      <w:pPr>
        <w:pStyle w:val="PlainText"/>
        <w:jc w:val="both"/>
        <w:rPr>
          <w:rFonts w:ascii="Garamond" w:eastAsia="MS Mincho" w:hAnsi="Garamond"/>
          <w:sz w:val="22"/>
          <w:szCs w:val="22"/>
        </w:rPr>
        <w:pPrChange w:id="528" w:author="Pacella, Christina (DEC)" w:date="2023-06-13T08:08:00Z">
          <w:pPr>
            <w:pStyle w:val="PlainText"/>
          </w:pPr>
        </w:pPrChange>
      </w:pPr>
      <w:r w:rsidRPr="00A85EB7">
        <w:rPr>
          <w:rFonts w:ascii="Garamond" w:eastAsia="MS Mincho" w:hAnsi="Garamond"/>
          <w:sz w:val="22"/>
          <w:szCs w:val="22"/>
        </w:rPr>
        <w:t>Monitoring program codes:</w:t>
      </w:r>
    </w:p>
    <w:p w14:paraId="754CC468" w14:textId="77777777" w:rsidR="00AD4E02" w:rsidRPr="00A85EB7" w:rsidRDefault="00AD4E02">
      <w:pPr>
        <w:pStyle w:val="PlainText"/>
        <w:jc w:val="both"/>
        <w:rPr>
          <w:rFonts w:ascii="Garamond" w:eastAsia="MS Mincho" w:hAnsi="Garamond"/>
          <w:sz w:val="22"/>
          <w:szCs w:val="22"/>
        </w:rPr>
        <w:pPrChange w:id="529" w:author="Pacella, Christina (DEC)" w:date="2023-06-13T08:08:00Z">
          <w:pPr>
            <w:pStyle w:val="PlainText"/>
          </w:pPr>
        </w:pPrChange>
      </w:pPr>
      <w:r w:rsidRPr="00A85EB7">
        <w:rPr>
          <w:rFonts w:ascii="Garamond" w:eastAsia="MS Mincho" w:hAnsi="Garamond"/>
          <w:sz w:val="22"/>
          <w:szCs w:val="22"/>
        </w:rPr>
        <w:t>1=Monthly grab sampling</w:t>
      </w:r>
    </w:p>
    <w:p w14:paraId="1D17C950" w14:textId="77777777" w:rsidR="00AD4E02" w:rsidRPr="00A85EB7" w:rsidRDefault="00AD4E02">
      <w:pPr>
        <w:pStyle w:val="PlainText"/>
        <w:jc w:val="both"/>
        <w:rPr>
          <w:rFonts w:ascii="Garamond" w:eastAsia="MS Mincho" w:hAnsi="Garamond"/>
          <w:sz w:val="22"/>
          <w:szCs w:val="22"/>
        </w:rPr>
        <w:pPrChange w:id="530" w:author="Pacella, Christina (DEC)" w:date="2023-06-13T08:08:00Z">
          <w:pPr>
            <w:pStyle w:val="PlainText"/>
          </w:pPr>
        </w:pPrChange>
      </w:pPr>
      <w:r w:rsidRPr="00A85EB7">
        <w:rPr>
          <w:rFonts w:ascii="Garamond" w:eastAsia="MS Mincho" w:hAnsi="Garamond"/>
          <w:sz w:val="22"/>
          <w:szCs w:val="22"/>
        </w:rPr>
        <w:t>2=Diel sampling</w:t>
      </w:r>
    </w:p>
    <w:p w14:paraId="679F4C52" w14:textId="77777777" w:rsidR="00DE048C" w:rsidRPr="00A85EB7" w:rsidRDefault="00DE048C">
      <w:pPr>
        <w:pStyle w:val="HTMLPreformatted"/>
        <w:jc w:val="both"/>
        <w:rPr>
          <w:rFonts w:ascii="Garamond" w:hAnsi="Garamond"/>
          <w:sz w:val="22"/>
          <w:szCs w:val="22"/>
        </w:rPr>
        <w:pPrChange w:id="531" w:author="Pacella, Christina (DEC)" w:date="2023-06-13T08:08:00Z">
          <w:pPr>
            <w:pStyle w:val="HTMLPreformatted"/>
          </w:pPr>
        </w:pPrChange>
      </w:pPr>
    </w:p>
    <w:p w14:paraId="653FDCB3" w14:textId="77777777" w:rsidR="00BD482B" w:rsidRPr="002B220A" w:rsidRDefault="00DE048C">
      <w:pPr>
        <w:pStyle w:val="HTMLPreformatted"/>
        <w:keepNext/>
        <w:jc w:val="both"/>
        <w:rPr>
          <w:rFonts w:ascii="Garamond" w:hAnsi="Garamond"/>
          <w:sz w:val="22"/>
          <w:szCs w:val="22"/>
        </w:rPr>
        <w:pPrChange w:id="532" w:author="Pacella, Christina (DEC)" w:date="2023-06-13T08:32:00Z">
          <w:pPr>
            <w:pStyle w:val="HTMLPreformatted"/>
          </w:pPr>
        </w:pPrChange>
      </w:pPr>
      <w:r w:rsidRPr="00AD2E84">
        <w:rPr>
          <w:rFonts w:ascii="Garamond" w:hAnsi="Garamond"/>
          <w:b/>
          <w:sz w:val="22"/>
          <w:szCs w:val="22"/>
        </w:rPr>
        <w:lastRenderedPageBreak/>
        <w:t>6) Data collection period</w:t>
      </w:r>
      <w:r w:rsidRPr="002B220A">
        <w:rPr>
          <w:rFonts w:ascii="Garamond" w:hAnsi="Garamond"/>
          <w:sz w:val="22"/>
          <w:szCs w:val="22"/>
        </w:rPr>
        <w:t xml:space="preserve"> – </w:t>
      </w:r>
    </w:p>
    <w:p w14:paraId="4D17A72B" w14:textId="1ACC7688" w:rsidR="00A6112D" w:rsidRPr="00FD2191" w:rsidRDefault="00A6112D">
      <w:pPr>
        <w:pStyle w:val="HTMLPreformatted"/>
        <w:jc w:val="both"/>
        <w:rPr>
          <w:rFonts w:ascii="Garamond" w:eastAsia="MS Mincho" w:hAnsi="Garamond" w:cs="Times New Roman"/>
          <w:sz w:val="22"/>
          <w:szCs w:val="22"/>
        </w:rPr>
        <w:pPrChange w:id="533" w:author="Pacella, Christina (DEC)" w:date="2023-06-13T08:08:00Z">
          <w:pPr>
            <w:pStyle w:val="HTMLPreformatted"/>
          </w:pPr>
        </w:pPrChange>
      </w:pPr>
      <w:r w:rsidRPr="00FD2191">
        <w:rPr>
          <w:rFonts w:ascii="Garamond" w:eastAsia="MS Mincho" w:hAnsi="Garamond" w:cs="Times New Roman"/>
          <w:sz w:val="22"/>
          <w:szCs w:val="22"/>
        </w:rPr>
        <w:t>Monthly grab samples have been collected at the four monitored sites of the Tivoli Bays since 06/17/1991.</w:t>
      </w:r>
      <w:del w:id="534" w:author="Pacella, Christina (DEC)" w:date="2023-06-14T07:33:00Z">
        <w:r w:rsidRPr="00A85EB7" w:rsidDel="00681C76">
          <w:rPr>
            <w:rFonts w:ascii="Garamond" w:eastAsia="MS Mincho" w:hAnsi="Garamond" w:cs="Times New Roman"/>
            <w:sz w:val="22"/>
            <w:szCs w:val="22"/>
          </w:rPr>
          <w:delText xml:space="preserve">  </w:delText>
        </w:r>
      </w:del>
      <w:ins w:id="535" w:author="Pacella, Christina (DEC)" w:date="2023-06-14T07:33:00Z">
        <w:r w:rsidR="00681C76">
          <w:rPr>
            <w:rFonts w:ascii="Garamond" w:eastAsia="MS Mincho" w:hAnsi="Garamond" w:cs="Times New Roman"/>
            <w:sz w:val="22"/>
            <w:szCs w:val="22"/>
          </w:rPr>
          <w:t xml:space="preserve"> </w:t>
        </w:r>
      </w:ins>
      <w:r w:rsidRPr="00FD2191">
        <w:rPr>
          <w:rFonts w:ascii="Garamond" w:eastAsia="MS Mincho" w:hAnsi="Garamond" w:cs="Times New Roman"/>
          <w:sz w:val="22"/>
          <w:szCs w:val="22"/>
        </w:rPr>
        <w:t xml:space="preserve">Diel sampling at </w:t>
      </w:r>
      <w:smartTag w:uri="urn:schemas-microsoft-com:office:smarttags" w:element="place">
        <w:smartTag w:uri="urn:schemas-microsoft-com:office:smarttags" w:element="PlaceName">
          <w:r w:rsidRPr="00FD2191">
            <w:rPr>
              <w:rFonts w:ascii="Garamond" w:eastAsia="MS Mincho" w:hAnsi="Garamond" w:cs="Times New Roman"/>
              <w:sz w:val="22"/>
              <w:szCs w:val="22"/>
            </w:rPr>
            <w:t>Tivoli</w:t>
          </w:r>
        </w:smartTag>
        <w:r w:rsidRPr="00FD2191">
          <w:rPr>
            <w:rFonts w:ascii="Garamond" w:eastAsia="MS Mincho" w:hAnsi="Garamond" w:cs="Times New Roman"/>
            <w:sz w:val="22"/>
            <w:szCs w:val="22"/>
          </w:rPr>
          <w:t xml:space="preserve"> </w:t>
        </w:r>
        <w:smartTag w:uri="urn:schemas-microsoft-com:office:smarttags" w:element="PlaceName">
          <w:r w:rsidRPr="00FD2191">
            <w:rPr>
              <w:rFonts w:ascii="Garamond" w:eastAsia="MS Mincho" w:hAnsi="Garamond" w:cs="Times New Roman"/>
              <w:sz w:val="22"/>
              <w:szCs w:val="22"/>
            </w:rPr>
            <w:t>South</w:t>
          </w:r>
        </w:smartTag>
        <w:r w:rsidRPr="00FD2191">
          <w:rPr>
            <w:rFonts w:ascii="Garamond" w:eastAsia="MS Mincho" w:hAnsi="Garamond" w:cs="Times New Roman"/>
            <w:sz w:val="22"/>
            <w:szCs w:val="22"/>
          </w:rPr>
          <w:t xml:space="preserve"> </w:t>
        </w:r>
        <w:smartTag w:uri="urn:schemas-microsoft-com:office:smarttags" w:element="PlaceType">
          <w:r w:rsidRPr="00FD2191">
            <w:rPr>
              <w:rFonts w:ascii="Garamond" w:eastAsia="MS Mincho" w:hAnsi="Garamond" w:cs="Times New Roman"/>
              <w:sz w:val="22"/>
              <w:szCs w:val="22"/>
            </w:rPr>
            <w:t>Bay</w:t>
          </w:r>
        </w:smartTag>
      </w:smartTag>
      <w:r w:rsidRPr="00FD2191">
        <w:rPr>
          <w:rFonts w:ascii="Garamond" w:eastAsia="MS Mincho" w:hAnsi="Garamond" w:cs="Times New Roman"/>
          <w:sz w:val="22"/>
          <w:szCs w:val="22"/>
        </w:rPr>
        <w:t xml:space="preserve"> began in June 2002.</w:t>
      </w:r>
      <w:del w:id="536" w:author="Pacella, Christina (DEC)" w:date="2023-06-14T07:33:00Z">
        <w:r w:rsidRPr="00A85EB7" w:rsidDel="00681C76">
          <w:rPr>
            <w:rFonts w:ascii="Garamond" w:eastAsia="MS Mincho" w:hAnsi="Garamond" w:cs="Times New Roman"/>
            <w:sz w:val="22"/>
            <w:szCs w:val="22"/>
          </w:rPr>
          <w:delText xml:space="preserve">  </w:delText>
        </w:r>
      </w:del>
      <w:ins w:id="537" w:author="Pacella, Christina (DEC)" w:date="2023-06-14T07:33:00Z">
        <w:r w:rsidR="00681C76">
          <w:rPr>
            <w:rFonts w:ascii="Garamond" w:eastAsia="MS Mincho" w:hAnsi="Garamond" w:cs="Times New Roman"/>
            <w:sz w:val="22"/>
            <w:szCs w:val="22"/>
          </w:rPr>
          <w:t xml:space="preserve"> </w:t>
        </w:r>
      </w:ins>
      <w:r w:rsidRPr="00FD2191">
        <w:rPr>
          <w:rFonts w:ascii="Garamond" w:eastAsia="MS Mincho" w:hAnsi="Garamond" w:cs="Times New Roman"/>
          <w:sz w:val="22"/>
          <w:szCs w:val="22"/>
        </w:rPr>
        <w:t>The exact dates and times for the 20</w:t>
      </w:r>
      <w:r w:rsidR="007008BC" w:rsidRPr="007D17D6">
        <w:rPr>
          <w:rFonts w:ascii="Garamond" w:eastAsia="MS Mincho" w:hAnsi="Garamond" w:cs="Times New Roman"/>
          <w:sz w:val="22"/>
          <w:szCs w:val="22"/>
        </w:rPr>
        <w:t>22</w:t>
      </w:r>
      <w:r w:rsidRPr="007D17D6">
        <w:rPr>
          <w:rFonts w:ascii="Garamond" w:eastAsia="MS Mincho" w:hAnsi="Garamond" w:cs="Times New Roman"/>
          <w:sz w:val="22"/>
          <w:szCs w:val="22"/>
        </w:rPr>
        <w:t xml:space="preserve"> </w:t>
      </w:r>
      <w:r w:rsidRPr="00A85EB7">
        <w:rPr>
          <w:rFonts w:ascii="Garamond" w:eastAsia="MS Mincho" w:hAnsi="Garamond" w:cs="Times New Roman"/>
          <w:sz w:val="22"/>
          <w:szCs w:val="22"/>
        </w:rPr>
        <w:t>Nutrient Data collection period are listed below.</w:t>
      </w:r>
      <w:del w:id="538" w:author="Pacella, Christina (DEC)" w:date="2023-06-14T07:33:00Z">
        <w:r w:rsidRPr="00A85EB7" w:rsidDel="00681C76">
          <w:rPr>
            <w:rFonts w:ascii="Garamond" w:eastAsia="MS Mincho" w:hAnsi="Garamond" w:cs="Times New Roman"/>
            <w:sz w:val="22"/>
            <w:szCs w:val="22"/>
          </w:rPr>
          <w:delText xml:space="preserve">  </w:delText>
        </w:r>
      </w:del>
      <w:ins w:id="539" w:author="Pacella, Christina (DEC)" w:date="2023-06-14T07:33:00Z">
        <w:r w:rsidR="00681C76">
          <w:rPr>
            <w:rFonts w:ascii="Garamond" w:eastAsia="MS Mincho" w:hAnsi="Garamond" w:cs="Times New Roman"/>
            <w:sz w:val="22"/>
            <w:szCs w:val="22"/>
          </w:rPr>
          <w:t xml:space="preserve"> </w:t>
        </w:r>
      </w:ins>
      <w:r w:rsidRPr="00FD2191">
        <w:rPr>
          <w:rFonts w:ascii="Garamond" w:eastAsia="MS Mincho" w:hAnsi="Garamond" w:cs="Times New Roman"/>
          <w:sz w:val="22"/>
          <w:szCs w:val="22"/>
        </w:rPr>
        <w:t>Data collection is hampered during the winter months (December-March) because snow and ice often prohibit safe access to the sites.</w:t>
      </w:r>
      <w:del w:id="540" w:author="Pacella, Christina (DEC)" w:date="2023-06-14T07:33:00Z">
        <w:r w:rsidRPr="00A85EB7" w:rsidDel="00681C76">
          <w:rPr>
            <w:rFonts w:ascii="Garamond" w:eastAsia="MS Mincho" w:hAnsi="Garamond" w:cs="Times New Roman"/>
            <w:sz w:val="22"/>
            <w:szCs w:val="22"/>
          </w:rPr>
          <w:delText xml:space="preserve">  </w:delText>
        </w:r>
      </w:del>
      <w:ins w:id="541" w:author="Pacella, Christina (DEC)" w:date="2023-06-14T07:33:00Z">
        <w:r w:rsidR="00681C76">
          <w:rPr>
            <w:rFonts w:ascii="Garamond" w:eastAsia="MS Mincho" w:hAnsi="Garamond" w:cs="Times New Roman"/>
            <w:sz w:val="22"/>
            <w:szCs w:val="22"/>
          </w:rPr>
          <w:t xml:space="preserve"> </w:t>
        </w:r>
      </w:ins>
    </w:p>
    <w:p w14:paraId="1F74FAF5" w14:textId="77777777" w:rsidR="00A6112D" w:rsidRDefault="00A6112D" w:rsidP="009C6A92">
      <w:pPr>
        <w:pStyle w:val="HTMLPreformatted"/>
        <w:jc w:val="both"/>
        <w:rPr>
          <w:ins w:id="542" w:author="Pacella, Christina (DEC)" w:date="2023-06-13T08:33:00Z"/>
          <w:rFonts w:ascii="Garamond" w:eastAsia="MS Mincho" w:hAnsi="Garamond" w:cs="Times New Roman"/>
          <w:sz w:val="22"/>
          <w:szCs w:val="22"/>
        </w:rPr>
      </w:pPr>
    </w:p>
    <w:p w14:paraId="512D1D5C" w14:textId="5EE7DB4E" w:rsidR="00AD2E84" w:rsidRPr="002B220A" w:rsidRDefault="00AD2E84">
      <w:pPr>
        <w:pStyle w:val="HTMLPreformatted"/>
        <w:jc w:val="both"/>
        <w:rPr>
          <w:rFonts w:ascii="Garamond" w:eastAsia="MS Mincho" w:hAnsi="Garamond" w:cs="Times New Roman"/>
          <w:sz w:val="22"/>
          <w:szCs w:val="22"/>
        </w:rPr>
        <w:pPrChange w:id="543" w:author="Pacella, Christina (DEC)" w:date="2023-06-13T08:33:00Z">
          <w:pPr>
            <w:pStyle w:val="HTMLPreformatted"/>
          </w:pPr>
        </w:pPrChange>
      </w:pPr>
      <w:ins w:id="544" w:author="Pacella, Christina (DEC)" w:date="2023-06-13T08:34:00Z">
        <w:r>
          <w:rPr>
            <w:rFonts w:ascii="Garamond" w:eastAsia="MS Mincho" w:hAnsi="Garamond" w:cs="Times New Roman"/>
            <w:sz w:val="22"/>
            <w:szCs w:val="22"/>
          </w:rPr>
          <w:t>a</w:t>
        </w:r>
      </w:ins>
      <w:ins w:id="545" w:author="Pacella, Christina (DEC)" w:date="2023-06-13T08:33:00Z">
        <w:r w:rsidRPr="002B220A">
          <w:rPr>
            <w:rFonts w:ascii="Garamond" w:eastAsia="MS Mincho" w:hAnsi="Garamond" w:cs="Times New Roman"/>
            <w:sz w:val="22"/>
            <w:szCs w:val="22"/>
          </w:rPr>
          <w:t>)</w:t>
        </w:r>
        <w:r>
          <w:rPr>
            <w:rFonts w:ascii="Garamond" w:eastAsia="MS Mincho" w:hAnsi="Garamond" w:cs="Times New Roman"/>
            <w:sz w:val="22"/>
            <w:szCs w:val="22"/>
          </w:rPr>
          <w:t xml:space="preserve"> Monthly sampling</w:t>
        </w:r>
      </w:ins>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46" w:author="Pacella, Christina (DEC)" w:date="2023-06-13T07:01:00Z">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370"/>
        <w:gridCol w:w="2370"/>
        <w:gridCol w:w="2370"/>
        <w:gridCol w:w="2370"/>
        <w:tblGridChange w:id="547">
          <w:tblGrid>
            <w:gridCol w:w="2370"/>
            <w:gridCol w:w="2370"/>
            <w:gridCol w:w="2370"/>
            <w:gridCol w:w="2370"/>
          </w:tblGrid>
        </w:tblGridChange>
      </w:tblGrid>
      <w:tr w:rsidR="00A6112D" w:rsidRPr="00A85EB7" w14:paraId="53CE76A2" w14:textId="77777777" w:rsidTr="00310741">
        <w:trPr>
          <w:tblHeader/>
        </w:trPr>
        <w:tc>
          <w:tcPr>
            <w:tcW w:w="2370" w:type="dxa"/>
            <w:shd w:val="clear" w:color="auto" w:fill="auto"/>
            <w:vAlign w:val="bottom"/>
            <w:tcPrChange w:id="548" w:author="Pacella, Christina (DEC)" w:date="2023-06-13T07:01:00Z">
              <w:tcPr>
                <w:tcW w:w="2370" w:type="dxa"/>
                <w:shd w:val="clear" w:color="auto" w:fill="auto"/>
                <w:vAlign w:val="bottom"/>
              </w:tcPr>
            </w:tcPrChange>
          </w:tcPr>
          <w:p w14:paraId="65CC56C7" w14:textId="32F18DFA" w:rsidR="00A6112D" w:rsidRPr="00FD2191" w:rsidRDefault="00A6112D" w:rsidP="002B220A">
            <w:pPr>
              <w:tabs>
                <w:tab w:val="left" w:pos="1276"/>
                <w:tab w:val="left" w:pos="2456"/>
                <w:tab w:val="left" w:pos="3636"/>
                <w:tab w:val="left" w:pos="4816"/>
              </w:tabs>
              <w:jc w:val="center"/>
              <w:rPr>
                <w:rFonts w:ascii="Garamond" w:hAnsi="Garamond"/>
                <w:b/>
                <w:color w:val="000000"/>
                <w:sz w:val="22"/>
                <w:szCs w:val="22"/>
              </w:rPr>
            </w:pPr>
            <w:r w:rsidRPr="002B220A">
              <w:rPr>
                <w:rFonts w:ascii="Garamond" w:hAnsi="Garamond"/>
                <w:b/>
                <w:color w:val="000000"/>
                <w:sz w:val="22"/>
                <w:szCs w:val="22"/>
              </w:rPr>
              <w:t>Site</w:t>
            </w:r>
          </w:p>
        </w:tc>
        <w:tc>
          <w:tcPr>
            <w:tcW w:w="2370" w:type="dxa"/>
            <w:shd w:val="clear" w:color="auto" w:fill="auto"/>
            <w:vAlign w:val="bottom"/>
            <w:tcPrChange w:id="549" w:author="Pacella, Christina (DEC)" w:date="2023-06-13T07:01:00Z">
              <w:tcPr>
                <w:tcW w:w="2370" w:type="dxa"/>
                <w:shd w:val="clear" w:color="auto" w:fill="auto"/>
                <w:vAlign w:val="bottom"/>
              </w:tcPr>
            </w:tcPrChange>
          </w:tcPr>
          <w:p w14:paraId="6B29FEF6" w14:textId="77777777" w:rsidR="00A6112D" w:rsidRPr="007D17D6" w:rsidRDefault="00A6112D" w:rsidP="00FD2191">
            <w:pPr>
              <w:tabs>
                <w:tab w:val="left" w:pos="1276"/>
                <w:tab w:val="left" w:pos="2456"/>
                <w:tab w:val="left" w:pos="3636"/>
                <w:tab w:val="left" w:pos="4816"/>
              </w:tabs>
              <w:jc w:val="center"/>
              <w:rPr>
                <w:rFonts w:ascii="Garamond" w:hAnsi="Garamond"/>
                <w:b/>
                <w:color w:val="000000"/>
                <w:sz w:val="22"/>
                <w:szCs w:val="22"/>
              </w:rPr>
            </w:pPr>
            <w:r w:rsidRPr="00FD2191">
              <w:rPr>
                <w:rFonts w:ascii="Garamond" w:hAnsi="Garamond"/>
                <w:b/>
                <w:color w:val="000000"/>
                <w:sz w:val="22"/>
                <w:szCs w:val="22"/>
              </w:rPr>
              <w:t>Date</w:t>
            </w:r>
          </w:p>
        </w:tc>
        <w:tc>
          <w:tcPr>
            <w:tcW w:w="2370" w:type="dxa"/>
            <w:shd w:val="clear" w:color="auto" w:fill="auto"/>
            <w:vAlign w:val="bottom"/>
            <w:tcPrChange w:id="550" w:author="Pacella, Christina (DEC)" w:date="2023-06-13T07:01:00Z">
              <w:tcPr>
                <w:tcW w:w="2370" w:type="dxa"/>
                <w:shd w:val="clear" w:color="auto" w:fill="auto"/>
                <w:vAlign w:val="bottom"/>
              </w:tcPr>
            </w:tcPrChange>
          </w:tcPr>
          <w:p w14:paraId="45270812"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1 Time</w:t>
            </w:r>
          </w:p>
        </w:tc>
        <w:tc>
          <w:tcPr>
            <w:tcW w:w="2370" w:type="dxa"/>
            <w:shd w:val="clear" w:color="auto" w:fill="auto"/>
            <w:vAlign w:val="bottom"/>
            <w:tcPrChange w:id="551" w:author="Pacella, Christina (DEC)" w:date="2023-06-13T07:01:00Z">
              <w:tcPr>
                <w:tcW w:w="2370" w:type="dxa"/>
                <w:shd w:val="clear" w:color="auto" w:fill="auto"/>
                <w:vAlign w:val="bottom"/>
              </w:tcPr>
            </w:tcPrChange>
          </w:tcPr>
          <w:p w14:paraId="056D792D"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2 Time</w:t>
            </w:r>
          </w:p>
        </w:tc>
      </w:tr>
      <w:tr w:rsidR="00A6112D" w:rsidRPr="00A85EB7" w14:paraId="29A73F9B" w14:textId="77777777" w:rsidTr="002E6FFC">
        <w:tc>
          <w:tcPr>
            <w:tcW w:w="2370" w:type="dxa"/>
            <w:shd w:val="clear" w:color="auto" w:fill="auto"/>
            <w:vAlign w:val="bottom"/>
          </w:tcPr>
          <w:p w14:paraId="32AA030A" w14:textId="77777777" w:rsidR="00A6112D" w:rsidRPr="002B220A" w:rsidRDefault="00A6112D"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BM</w:t>
            </w:r>
          </w:p>
        </w:tc>
        <w:tc>
          <w:tcPr>
            <w:tcW w:w="2370" w:type="dxa"/>
            <w:shd w:val="clear" w:color="auto" w:fill="auto"/>
            <w:vAlign w:val="bottom"/>
          </w:tcPr>
          <w:p w14:paraId="3F435679" w14:textId="1520E6F5" w:rsidR="00A6112D" w:rsidRPr="00FD2191" w:rsidRDefault="007008BC"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4/11/2022</w:t>
            </w:r>
          </w:p>
        </w:tc>
        <w:tc>
          <w:tcPr>
            <w:tcW w:w="2370" w:type="dxa"/>
            <w:shd w:val="clear" w:color="auto" w:fill="auto"/>
            <w:vAlign w:val="bottom"/>
          </w:tcPr>
          <w:p w14:paraId="15593082" w14:textId="732C035D" w:rsidR="00A6112D" w:rsidRPr="00A85EB7" w:rsidRDefault="0047477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12:22</w:t>
            </w:r>
          </w:p>
        </w:tc>
        <w:tc>
          <w:tcPr>
            <w:tcW w:w="2370" w:type="dxa"/>
            <w:shd w:val="clear" w:color="auto" w:fill="auto"/>
            <w:vAlign w:val="bottom"/>
          </w:tcPr>
          <w:p w14:paraId="19A6A8D2" w14:textId="7A5EACCE" w:rsidR="00A6112D" w:rsidRPr="00A85EB7" w:rsidRDefault="0047477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12:23</w:t>
            </w:r>
          </w:p>
        </w:tc>
      </w:tr>
      <w:tr w:rsidR="00A6112D" w:rsidRPr="00A85EB7" w14:paraId="5985DC6A" w14:textId="77777777" w:rsidTr="002E6FFC">
        <w:tc>
          <w:tcPr>
            <w:tcW w:w="2370" w:type="dxa"/>
            <w:shd w:val="clear" w:color="auto" w:fill="auto"/>
          </w:tcPr>
          <w:p w14:paraId="103FE372"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7E05407C" w14:textId="4D498E26" w:rsidR="00A6112D" w:rsidRPr="00FD2191" w:rsidRDefault="007008BC"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5/24/2022</w:t>
            </w:r>
          </w:p>
        </w:tc>
        <w:tc>
          <w:tcPr>
            <w:tcW w:w="2370" w:type="dxa"/>
            <w:shd w:val="clear" w:color="auto" w:fill="auto"/>
            <w:vAlign w:val="bottom"/>
          </w:tcPr>
          <w:p w14:paraId="2A87DE78" w14:textId="2A7FDF88" w:rsidR="00A6112D" w:rsidRPr="00A85EB7" w:rsidRDefault="0047477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10:38</w:t>
            </w:r>
          </w:p>
        </w:tc>
        <w:tc>
          <w:tcPr>
            <w:tcW w:w="2370" w:type="dxa"/>
            <w:shd w:val="clear" w:color="auto" w:fill="auto"/>
            <w:vAlign w:val="bottom"/>
          </w:tcPr>
          <w:p w14:paraId="396E5A2A" w14:textId="2B76BD32" w:rsidR="00A6112D" w:rsidRPr="00A85EB7" w:rsidRDefault="0047477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10:39</w:t>
            </w:r>
          </w:p>
        </w:tc>
      </w:tr>
      <w:tr w:rsidR="00A6112D" w:rsidRPr="00A85EB7" w14:paraId="2897E161" w14:textId="77777777" w:rsidTr="002E6FFC">
        <w:tc>
          <w:tcPr>
            <w:tcW w:w="2370" w:type="dxa"/>
            <w:shd w:val="clear" w:color="auto" w:fill="auto"/>
          </w:tcPr>
          <w:p w14:paraId="7F65C291"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7DE642BD" w14:textId="179CAC70" w:rsidR="00A6112D" w:rsidRPr="00FD2191" w:rsidRDefault="007008BC"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6/22/2022</w:t>
            </w:r>
          </w:p>
        </w:tc>
        <w:tc>
          <w:tcPr>
            <w:tcW w:w="2370" w:type="dxa"/>
            <w:shd w:val="clear" w:color="auto" w:fill="auto"/>
            <w:vAlign w:val="bottom"/>
          </w:tcPr>
          <w:p w14:paraId="059B357D" w14:textId="64D5924B"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10:05</w:t>
            </w:r>
          </w:p>
        </w:tc>
        <w:tc>
          <w:tcPr>
            <w:tcW w:w="2370" w:type="dxa"/>
            <w:shd w:val="clear" w:color="auto" w:fill="auto"/>
            <w:vAlign w:val="bottom"/>
          </w:tcPr>
          <w:p w14:paraId="2E5FB462" w14:textId="3DDA006D"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10:06</w:t>
            </w:r>
          </w:p>
        </w:tc>
      </w:tr>
      <w:tr w:rsidR="00A6112D" w:rsidRPr="00A85EB7" w14:paraId="0FDFAEAF" w14:textId="77777777" w:rsidTr="002E6FFC">
        <w:tc>
          <w:tcPr>
            <w:tcW w:w="2370" w:type="dxa"/>
            <w:shd w:val="clear" w:color="auto" w:fill="auto"/>
          </w:tcPr>
          <w:p w14:paraId="65AE0E8B"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6170CF33" w14:textId="70995E02" w:rsidR="00A6112D" w:rsidRPr="00FD2191" w:rsidRDefault="00D736B3"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7/25/2022</w:t>
            </w:r>
          </w:p>
        </w:tc>
        <w:tc>
          <w:tcPr>
            <w:tcW w:w="2370" w:type="dxa"/>
            <w:shd w:val="clear" w:color="auto" w:fill="auto"/>
            <w:vAlign w:val="bottom"/>
          </w:tcPr>
          <w:p w14:paraId="3FC9B62A" w14:textId="19550570"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10:48</w:t>
            </w:r>
          </w:p>
        </w:tc>
        <w:tc>
          <w:tcPr>
            <w:tcW w:w="2370" w:type="dxa"/>
            <w:shd w:val="clear" w:color="auto" w:fill="auto"/>
            <w:vAlign w:val="bottom"/>
          </w:tcPr>
          <w:p w14:paraId="385E2C8B" w14:textId="29B19B5F"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10:49</w:t>
            </w:r>
          </w:p>
        </w:tc>
      </w:tr>
      <w:tr w:rsidR="00A6112D" w:rsidRPr="00A85EB7" w14:paraId="5422F732" w14:textId="77777777" w:rsidTr="002E6FFC">
        <w:tc>
          <w:tcPr>
            <w:tcW w:w="2370" w:type="dxa"/>
            <w:shd w:val="clear" w:color="auto" w:fill="auto"/>
          </w:tcPr>
          <w:p w14:paraId="133D2F6B"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2D50C60F" w14:textId="582E61CF" w:rsidR="00A6112D" w:rsidRPr="00FD2191" w:rsidRDefault="00D736B3"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8/18/2022</w:t>
            </w:r>
          </w:p>
        </w:tc>
        <w:tc>
          <w:tcPr>
            <w:tcW w:w="2370" w:type="dxa"/>
            <w:shd w:val="clear" w:color="auto" w:fill="auto"/>
            <w:vAlign w:val="bottom"/>
          </w:tcPr>
          <w:p w14:paraId="0ECAEB0B" w14:textId="331A7796"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09:37</w:t>
            </w:r>
          </w:p>
        </w:tc>
        <w:tc>
          <w:tcPr>
            <w:tcW w:w="2370" w:type="dxa"/>
            <w:shd w:val="clear" w:color="auto" w:fill="auto"/>
            <w:vAlign w:val="bottom"/>
          </w:tcPr>
          <w:p w14:paraId="19A7C450" w14:textId="0F66EFC9"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09:38</w:t>
            </w:r>
          </w:p>
        </w:tc>
      </w:tr>
      <w:tr w:rsidR="00A6112D" w:rsidRPr="00A85EB7" w14:paraId="2CC1F478" w14:textId="77777777" w:rsidTr="002E6FFC">
        <w:tc>
          <w:tcPr>
            <w:tcW w:w="2370" w:type="dxa"/>
            <w:shd w:val="clear" w:color="auto" w:fill="auto"/>
          </w:tcPr>
          <w:p w14:paraId="5C72139A"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1F66DE01" w14:textId="7520862D" w:rsidR="00A6112D" w:rsidRPr="00FD2191" w:rsidRDefault="00D736B3"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9/19/2022</w:t>
            </w:r>
          </w:p>
        </w:tc>
        <w:tc>
          <w:tcPr>
            <w:tcW w:w="2370" w:type="dxa"/>
            <w:shd w:val="clear" w:color="auto" w:fill="auto"/>
            <w:vAlign w:val="bottom"/>
          </w:tcPr>
          <w:p w14:paraId="485F84C9" w14:textId="7A7CA5D0"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10:05</w:t>
            </w:r>
          </w:p>
        </w:tc>
        <w:tc>
          <w:tcPr>
            <w:tcW w:w="2370" w:type="dxa"/>
            <w:shd w:val="clear" w:color="auto" w:fill="auto"/>
            <w:vAlign w:val="bottom"/>
          </w:tcPr>
          <w:p w14:paraId="1375E43F" w14:textId="46842FD3"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10:06</w:t>
            </w:r>
          </w:p>
        </w:tc>
      </w:tr>
      <w:tr w:rsidR="00A6112D" w:rsidRPr="00A85EB7" w14:paraId="76C397F7" w14:textId="77777777" w:rsidTr="002E6FFC">
        <w:tc>
          <w:tcPr>
            <w:tcW w:w="2370" w:type="dxa"/>
            <w:shd w:val="clear" w:color="auto" w:fill="auto"/>
          </w:tcPr>
          <w:p w14:paraId="27CC602F"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6692B494" w14:textId="668FD4D2" w:rsidR="00A6112D" w:rsidRPr="007D17D6" w:rsidRDefault="00D736B3"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10/2</w:t>
            </w:r>
            <w:r w:rsidR="00216AEB" w:rsidRPr="00FD2191">
              <w:rPr>
                <w:rFonts w:ascii="Garamond" w:hAnsi="Garamond"/>
                <w:bCs/>
                <w:color w:val="000000"/>
                <w:sz w:val="22"/>
                <w:szCs w:val="22"/>
              </w:rPr>
              <w:t>0/2022</w:t>
            </w:r>
          </w:p>
        </w:tc>
        <w:tc>
          <w:tcPr>
            <w:tcW w:w="2370" w:type="dxa"/>
            <w:shd w:val="clear" w:color="auto" w:fill="auto"/>
            <w:vAlign w:val="bottom"/>
          </w:tcPr>
          <w:p w14:paraId="252672E0" w14:textId="28D9DFCC"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11:20</w:t>
            </w:r>
          </w:p>
        </w:tc>
        <w:tc>
          <w:tcPr>
            <w:tcW w:w="2370" w:type="dxa"/>
            <w:shd w:val="clear" w:color="auto" w:fill="auto"/>
            <w:vAlign w:val="bottom"/>
          </w:tcPr>
          <w:p w14:paraId="4F11BE6F" w14:textId="67E8E3AC" w:rsidR="00A6112D" w:rsidRPr="00A85EB7" w:rsidRDefault="002429B1">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11:21</w:t>
            </w:r>
          </w:p>
        </w:tc>
      </w:tr>
      <w:tr w:rsidR="00A6112D" w:rsidRPr="00A85EB7" w14:paraId="5608ABDD" w14:textId="77777777" w:rsidTr="002E6FFC">
        <w:tc>
          <w:tcPr>
            <w:tcW w:w="2370" w:type="dxa"/>
            <w:shd w:val="clear" w:color="auto" w:fill="auto"/>
          </w:tcPr>
          <w:p w14:paraId="48A9D14C"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35CF201C" w14:textId="3DB6BF93" w:rsidR="00A6112D" w:rsidRPr="00FD2191" w:rsidRDefault="00216AEB"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11/22/2022</w:t>
            </w:r>
          </w:p>
        </w:tc>
        <w:tc>
          <w:tcPr>
            <w:tcW w:w="2370" w:type="dxa"/>
            <w:shd w:val="clear" w:color="auto" w:fill="auto"/>
            <w:vAlign w:val="bottom"/>
          </w:tcPr>
          <w:p w14:paraId="660FA14B" w14:textId="6B8D587F" w:rsidR="00A6112D" w:rsidRPr="00A85EB7" w:rsidRDefault="00D35425">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12:46</w:t>
            </w:r>
          </w:p>
        </w:tc>
        <w:tc>
          <w:tcPr>
            <w:tcW w:w="2370" w:type="dxa"/>
            <w:shd w:val="clear" w:color="auto" w:fill="auto"/>
            <w:vAlign w:val="bottom"/>
          </w:tcPr>
          <w:p w14:paraId="00ABB342" w14:textId="7B5CED5A" w:rsidR="00A6112D" w:rsidRPr="00A85EB7" w:rsidRDefault="00D35425">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12:47</w:t>
            </w:r>
          </w:p>
        </w:tc>
      </w:tr>
      <w:tr w:rsidR="00A6112D" w:rsidRPr="00A85EB7" w14:paraId="16A88DAD" w14:textId="77777777" w:rsidTr="002E6FFC">
        <w:tc>
          <w:tcPr>
            <w:tcW w:w="2370" w:type="dxa"/>
            <w:shd w:val="clear" w:color="auto" w:fill="auto"/>
          </w:tcPr>
          <w:p w14:paraId="25B622AB"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BM</w:t>
            </w:r>
          </w:p>
        </w:tc>
        <w:tc>
          <w:tcPr>
            <w:tcW w:w="2370" w:type="dxa"/>
            <w:shd w:val="clear" w:color="auto" w:fill="auto"/>
            <w:vAlign w:val="bottom"/>
          </w:tcPr>
          <w:p w14:paraId="575CAFD8" w14:textId="611FCDA7" w:rsidR="00A6112D" w:rsidRPr="00FD2191" w:rsidRDefault="00216AEB"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12/20/2022</w:t>
            </w:r>
          </w:p>
        </w:tc>
        <w:tc>
          <w:tcPr>
            <w:tcW w:w="2370" w:type="dxa"/>
            <w:shd w:val="clear" w:color="auto" w:fill="auto"/>
            <w:vAlign w:val="bottom"/>
          </w:tcPr>
          <w:p w14:paraId="19D2D460" w14:textId="0314952D" w:rsidR="00A6112D" w:rsidRPr="00A85EB7" w:rsidRDefault="00D35425">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13:22</w:t>
            </w:r>
          </w:p>
        </w:tc>
        <w:tc>
          <w:tcPr>
            <w:tcW w:w="2370" w:type="dxa"/>
            <w:shd w:val="clear" w:color="auto" w:fill="auto"/>
            <w:vAlign w:val="bottom"/>
          </w:tcPr>
          <w:p w14:paraId="482A37B9" w14:textId="6D8AFE6F" w:rsidR="00A6112D" w:rsidRPr="00A85EB7" w:rsidRDefault="00D35425">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13:23</w:t>
            </w:r>
          </w:p>
        </w:tc>
      </w:tr>
    </w:tbl>
    <w:p w14:paraId="5B4FD4AD" w14:textId="77777777" w:rsidR="00A6112D" w:rsidRPr="002B220A" w:rsidRDefault="00A6112D" w:rsidP="002B220A">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370"/>
        <w:gridCol w:w="2370"/>
        <w:gridCol w:w="2370"/>
      </w:tblGrid>
      <w:tr w:rsidR="00A6112D" w:rsidRPr="00A85EB7" w14:paraId="4A86E6A5" w14:textId="77777777" w:rsidTr="002E6FFC">
        <w:tc>
          <w:tcPr>
            <w:tcW w:w="2370" w:type="dxa"/>
            <w:shd w:val="clear" w:color="auto" w:fill="auto"/>
            <w:vAlign w:val="bottom"/>
          </w:tcPr>
          <w:p w14:paraId="209EDED8" w14:textId="77777777" w:rsidR="00A6112D" w:rsidRPr="00FD2191" w:rsidRDefault="00A6112D" w:rsidP="00FD2191">
            <w:pPr>
              <w:tabs>
                <w:tab w:val="left" w:pos="1276"/>
                <w:tab w:val="left" w:pos="2456"/>
                <w:tab w:val="left" w:pos="3636"/>
                <w:tab w:val="left" w:pos="4816"/>
              </w:tabs>
              <w:jc w:val="center"/>
              <w:rPr>
                <w:rFonts w:ascii="Garamond" w:hAnsi="Garamond"/>
                <w:b/>
                <w:color w:val="000000"/>
                <w:sz w:val="22"/>
                <w:szCs w:val="22"/>
              </w:rPr>
            </w:pPr>
            <w:r w:rsidRPr="00FD2191">
              <w:rPr>
                <w:rFonts w:ascii="Garamond" w:hAnsi="Garamond"/>
                <w:b/>
                <w:color w:val="000000"/>
                <w:sz w:val="22"/>
                <w:szCs w:val="22"/>
              </w:rPr>
              <w:t>Site</w:t>
            </w:r>
          </w:p>
        </w:tc>
        <w:tc>
          <w:tcPr>
            <w:tcW w:w="2370" w:type="dxa"/>
            <w:shd w:val="clear" w:color="auto" w:fill="auto"/>
            <w:vAlign w:val="bottom"/>
          </w:tcPr>
          <w:p w14:paraId="09D7D0D3"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Date</w:t>
            </w:r>
          </w:p>
        </w:tc>
        <w:tc>
          <w:tcPr>
            <w:tcW w:w="2370" w:type="dxa"/>
            <w:shd w:val="clear" w:color="auto" w:fill="auto"/>
            <w:vAlign w:val="bottom"/>
          </w:tcPr>
          <w:p w14:paraId="3772E5A7"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1 Time</w:t>
            </w:r>
          </w:p>
        </w:tc>
        <w:tc>
          <w:tcPr>
            <w:tcW w:w="2370" w:type="dxa"/>
            <w:shd w:val="clear" w:color="auto" w:fill="auto"/>
            <w:vAlign w:val="bottom"/>
          </w:tcPr>
          <w:p w14:paraId="4DE0F795"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2 Time</w:t>
            </w:r>
          </w:p>
        </w:tc>
      </w:tr>
      <w:tr w:rsidR="00A6112D" w:rsidRPr="00A85EB7" w14:paraId="7B85A87F" w14:textId="77777777" w:rsidTr="002E6FFC">
        <w:tc>
          <w:tcPr>
            <w:tcW w:w="2370" w:type="dxa"/>
            <w:shd w:val="clear" w:color="auto" w:fill="auto"/>
            <w:vAlign w:val="bottom"/>
          </w:tcPr>
          <w:p w14:paraId="344B27C7" w14:textId="77777777" w:rsidR="00A6112D" w:rsidRPr="002B220A" w:rsidRDefault="00A6112D"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NP</w:t>
            </w:r>
          </w:p>
        </w:tc>
        <w:tc>
          <w:tcPr>
            <w:tcW w:w="2370" w:type="dxa"/>
            <w:shd w:val="clear" w:color="auto" w:fill="auto"/>
            <w:vAlign w:val="bottom"/>
          </w:tcPr>
          <w:p w14:paraId="4241BCFB" w14:textId="0CF5BF2A"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04/04/2022</w:t>
            </w:r>
          </w:p>
        </w:tc>
        <w:tc>
          <w:tcPr>
            <w:tcW w:w="2370" w:type="dxa"/>
            <w:shd w:val="clear" w:color="auto" w:fill="auto"/>
            <w:vAlign w:val="bottom"/>
          </w:tcPr>
          <w:p w14:paraId="6EFBD228" w14:textId="2A1E688A" w:rsidR="00A6112D" w:rsidRPr="00A85EB7" w:rsidRDefault="005E5AA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09:12</w:t>
            </w:r>
          </w:p>
        </w:tc>
        <w:tc>
          <w:tcPr>
            <w:tcW w:w="2370" w:type="dxa"/>
            <w:shd w:val="clear" w:color="auto" w:fill="auto"/>
            <w:vAlign w:val="bottom"/>
          </w:tcPr>
          <w:p w14:paraId="4DBA34BA" w14:textId="5FA5D798" w:rsidR="00A6112D" w:rsidRPr="00A85EB7" w:rsidRDefault="005E5AA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09:13</w:t>
            </w:r>
          </w:p>
        </w:tc>
      </w:tr>
      <w:tr w:rsidR="00A6112D" w:rsidRPr="00A85EB7" w14:paraId="5FBD19C5" w14:textId="77777777" w:rsidTr="002E6FFC">
        <w:tc>
          <w:tcPr>
            <w:tcW w:w="2370" w:type="dxa"/>
            <w:shd w:val="clear" w:color="auto" w:fill="auto"/>
          </w:tcPr>
          <w:p w14:paraId="519E03AD"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NP</w:t>
            </w:r>
          </w:p>
        </w:tc>
        <w:tc>
          <w:tcPr>
            <w:tcW w:w="2370" w:type="dxa"/>
            <w:shd w:val="clear" w:color="auto" w:fill="auto"/>
            <w:vAlign w:val="bottom"/>
          </w:tcPr>
          <w:p w14:paraId="35FFE149" w14:textId="7B5EE43D"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05/20/2022</w:t>
            </w:r>
          </w:p>
        </w:tc>
        <w:tc>
          <w:tcPr>
            <w:tcW w:w="2370" w:type="dxa"/>
            <w:shd w:val="clear" w:color="auto" w:fill="auto"/>
            <w:vAlign w:val="bottom"/>
          </w:tcPr>
          <w:p w14:paraId="34727467" w14:textId="6ECB21F6" w:rsidR="00A6112D" w:rsidRPr="00A85EB7" w:rsidRDefault="005E5AA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09:36</w:t>
            </w:r>
          </w:p>
        </w:tc>
        <w:tc>
          <w:tcPr>
            <w:tcW w:w="2370" w:type="dxa"/>
            <w:shd w:val="clear" w:color="auto" w:fill="auto"/>
            <w:vAlign w:val="bottom"/>
          </w:tcPr>
          <w:p w14:paraId="25E866D1" w14:textId="3080D0EE" w:rsidR="00A6112D" w:rsidRPr="00A85EB7" w:rsidRDefault="005E5AA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09:37</w:t>
            </w:r>
          </w:p>
        </w:tc>
      </w:tr>
      <w:tr w:rsidR="00A6112D" w:rsidRPr="00A85EB7" w14:paraId="17299A31" w14:textId="77777777" w:rsidTr="002E6FFC">
        <w:tc>
          <w:tcPr>
            <w:tcW w:w="2370" w:type="dxa"/>
            <w:shd w:val="clear" w:color="auto" w:fill="auto"/>
          </w:tcPr>
          <w:p w14:paraId="74927D18"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NP</w:t>
            </w:r>
          </w:p>
        </w:tc>
        <w:tc>
          <w:tcPr>
            <w:tcW w:w="2370" w:type="dxa"/>
            <w:shd w:val="clear" w:color="auto" w:fill="auto"/>
            <w:vAlign w:val="bottom"/>
          </w:tcPr>
          <w:p w14:paraId="32D5FC74" w14:textId="4B651B65"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06/21/2022</w:t>
            </w:r>
          </w:p>
        </w:tc>
        <w:tc>
          <w:tcPr>
            <w:tcW w:w="2370" w:type="dxa"/>
            <w:shd w:val="clear" w:color="auto" w:fill="auto"/>
            <w:vAlign w:val="bottom"/>
          </w:tcPr>
          <w:p w14:paraId="5642B5FF" w14:textId="5A5AEE1E" w:rsidR="00A6112D" w:rsidRPr="00A85EB7" w:rsidRDefault="005E5AA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13:32</w:t>
            </w:r>
          </w:p>
        </w:tc>
        <w:tc>
          <w:tcPr>
            <w:tcW w:w="2370" w:type="dxa"/>
            <w:shd w:val="clear" w:color="auto" w:fill="auto"/>
            <w:vAlign w:val="bottom"/>
          </w:tcPr>
          <w:p w14:paraId="584CD8E4" w14:textId="38711786" w:rsidR="00A6112D" w:rsidRPr="00A85EB7" w:rsidRDefault="005E5AA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13:33</w:t>
            </w:r>
          </w:p>
        </w:tc>
      </w:tr>
      <w:tr w:rsidR="00A6112D" w:rsidRPr="00A85EB7" w14:paraId="5AEEEC73" w14:textId="77777777" w:rsidTr="002E6FFC">
        <w:tc>
          <w:tcPr>
            <w:tcW w:w="2370" w:type="dxa"/>
            <w:shd w:val="clear" w:color="auto" w:fill="auto"/>
          </w:tcPr>
          <w:p w14:paraId="320D0AD7"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NP</w:t>
            </w:r>
          </w:p>
        </w:tc>
        <w:tc>
          <w:tcPr>
            <w:tcW w:w="2370" w:type="dxa"/>
            <w:shd w:val="clear" w:color="auto" w:fill="auto"/>
            <w:vAlign w:val="bottom"/>
          </w:tcPr>
          <w:p w14:paraId="3965A70F" w14:textId="5802739F"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07/21/2022</w:t>
            </w:r>
          </w:p>
        </w:tc>
        <w:tc>
          <w:tcPr>
            <w:tcW w:w="2370" w:type="dxa"/>
            <w:shd w:val="clear" w:color="auto" w:fill="auto"/>
            <w:vAlign w:val="bottom"/>
          </w:tcPr>
          <w:p w14:paraId="0BC6B2D5" w14:textId="2721233E" w:rsidR="00A6112D" w:rsidRPr="00A85EB7" w:rsidRDefault="005110B4">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12:46</w:t>
            </w:r>
          </w:p>
        </w:tc>
        <w:tc>
          <w:tcPr>
            <w:tcW w:w="2370" w:type="dxa"/>
            <w:shd w:val="clear" w:color="auto" w:fill="auto"/>
            <w:vAlign w:val="bottom"/>
          </w:tcPr>
          <w:p w14:paraId="60C75AB0" w14:textId="245D92B8" w:rsidR="00A6112D" w:rsidRPr="00A85EB7" w:rsidRDefault="005110B4">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12:47</w:t>
            </w:r>
          </w:p>
        </w:tc>
      </w:tr>
      <w:tr w:rsidR="00A6112D" w:rsidRPr="00A85EB7" w14:paraId="558CBA64" w14:textId="77777777" w:rsidTr="002E6FFC">
        <w:tc>
          <w:tcPr>
            <w:tcW w:w="2370" w:type="dxa"/>
            <w:shd w:val="clear" w:color="auto" w:fill="auto"/>
          </w:tcPr>
          <w:p w14:paraId="1AF1E1CE"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NP</w:t>
            </w:r>
          </w:p>
        </w:tc>
        <w:tc>
          <w:tcPr>
            <w:tcW w:w="2370" w:type="dxa"/>
            <w:shd w:val="clear" w:color="auto" w:fill="auto"/>
            <w:vAlign w:val="bottom"/>
          </w:tcPr>
          <w:p w14:paraId="4C705023" w14:textId="367CAB0A"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08/30/2022</w:t>
            </w:r>
          </w:p>
        </w:tc>
        <w:tc>
          <w:tcPr>
            <w:tcW w:w="2370" w:type="dxa"/>
            <w:shd w:val="clear" w:color="auto" w:fill="auto"/>
            <w:vAlign w:val="bottom"/>
          </w:tcPr>
          <w:p w14:paraId="0BBF2051" w14:textId="71C1F0D5" w:rsidR="00A6112D" w:rsidRPr="00A85EB7" w:rsidRDefault="005110B4">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09:09</w:t>
            </w:r>
          </w:p>
        </w:tc>
        <w:tc>
          <w:tcPr>
            <w:tcW w:w="2370" w:type="dxa"/>
            <w:shd w:val="clear" w:color="auto" w:fill="auto"/>
            <w:vAlign w:val="bottom"/>
          </w:tcPr>
          <w:p w14:paraId="3E476F7C" w14:textId="4906729E" w:rsidR="00A6112D" w:rsidRPr="00A85EB7" w:rsidRDefault="005110B4">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09:10</w:t>
            </w:r>
          </w:p>
        </w:tc>
      </w:tr>
      <w:tr w:rsidR="00A6112D" w:rsidRPr="00A85EB7" w14:paraId="12660584" w14:textId="77777777" w:rsidTr="002E6FFC">
        <w:tc>
          <w:tcPr>
            <w:tcW w:w="2370" w:type="dxa"/>
            <w:shd w:val="clear" w:color="auto" w:fill="auto"/>
          </w:tcPr>
          <w:p w14:paraId="12D78013"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NP</w:t>
            </w:r>
          </w:p>
        </w:tc>
        <w:tc>
          <w:tcPr>
            <w:tcW w:w="2370" w:type="dxa"/>
            <w:shd w:val="clear" w:color="auto" w:fill="auto"/>
            <w:vAlign w:val="bottom"/>
          </w:tcPr>
          <w:p w14:paraId="70590209" w14:textId="7D102EAA"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09/27/2022</w:t>
            </w:r>
          </w:p>
        </w:tc>
        <w:tc>
          <w:tcPr>
            <w:tcW w:w="2370" w:type="dxa"/>
            <w:shd w:val="clear" w:color="auto" w:fill="auto"/>
            <w:vAlign w:val="bottom"/>
          </w:tcPr>
          <w:p w14:paraId="21B008C2" w14:textId="2A3848B4" w:rsidR="00A6112D" w:rsidRPr="00A85EB7" w:rsidRDefault="002E37F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08:25</w:t>
            </w:r>
          </w:p>
        </w:tc>
        <w:tc>
          <w:tcPr>
            <w:tcW w:w="2370" w:type="dxa"/>
            <w:shd w:val="clear" w:color="auto" w:fill="auto"/>
            <w:vAlign w:val="bottom"/>
          </w:tcPr>
          <w:p w14:paraId="794CCD1F" w14:textId="213BCD62" w:rsidR="00A6112D" w:rsidRPr="00A85EB7" w:rsidRDefault="002E37F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08:26</w:t>
            </w:r>
          </w:p>
        </w:tc>
      </w:tr>
      <w:tr w:rsidR="00A6112D" w:rsidRPr="00A85EB7" w14:paraId="0CF107DA" w14:textId="77777777" w:rsidTr="002E6FFC">
        <w:tc>
          <w:tcPr>
            <w:tcW w:w="2370" w:type="dxa"/>
            <w:shd w:val="clear" w:color="auto" w:fill="auto"/>
          </w:tcPr>
          <w:p w14:paraId="6EEE581D"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NP</w:t>
            </w:r>
          </w:p>
        </w:tc>
        <w:tc>
          <w:tcPr>
            <w:tcW w:w="2370" w:type="dxa"/>
            <w:shd w:val="clear" w:color="auto" w:fill="auto"/>
            <w:vAlign w:val="bottom"/>
          </w:tcPr>
          <w:p w14:paraId="48B75575" w14:textId="30227478"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10/25/2022</w:t>
            </w:r>
          </w:p>
        </w:tc>
        <w:tc>
          <w:tcPr>
            <w:tcW w:w="2370" w:type="dxa"/>
            <w:shd w:val="clear" w:color="auto" w:fill="auto"/>
            <w:vAlign w:val="bottom"/>
          </w:tcPr>
          <w:p w14:paraId="3C564C56" w14:textId="76B30C11" w:rsidR="00A6112D" w:rsidRPr="00A85EB7" w:rsidRDefault="00B44F0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07:33</w:t>
            </w:r>
          </w:p>
        </w:tc>
        <w:tc>
          <w:tcPr>
            <w:tcW w:w="2370" w:type="dxa"/>
            <w:shd w:val="clear" w:color="auto" w:fill="auto"/>
            <w:vAlign w:val="bottom"/>
          </w:tcPr>
          <w:p w14:paraId="55BB491F" w14:textId="54FDBE4F" w:rsidR="00A6112D" w:rsidRPr="00A85EB7" w:rsidRDefault="00B44F0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07:34</w:t>
            </w:r>
          </w:p>
        </w:tc>
      </w:tr>
      <w:tr w:rsidR="00A6112D" w:rsidRPr="00A85EB7" w14:paraId="5F24EA65" w14:textId="77777777" w:rsidTr="002E6FFC">
        <w:tc>
          <w:tcPr>
            <w:tcW w:w="2370" w:type="dxa"/>
            <w:shd w:val="clear" w:color="auto" w:fill="auto"/>
          </w:tcPr>
          <w:p w14:paraId="15C6E4A7"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NP</w:t>
            </w:r>
          </w:p>
        </w:tc>
        <w:tc>
          <w:tcPr>
            <w:tcW w:w="2370" w:type="dxa"/>
            <w:shd w:val="clear" w:color="auto" w:fill="auto"/>
            <w:vAlign w:val="bottom"/>
          </w:tcPr>
          <w:p w14:paraId="0A3EA5D3" w14:textId="4AE0A0D3" w:rsidR="00A6112D" w:rsidRPr="00FD2191" w:rsidRDefault="00AF1A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11/28/2022</w:t>
            </w:r>
          </w:p>
        </w:tc>
        <w:tc>
          <w:tcPr>
            <w:tcW w:w="2370" w:type="dxa"/>
            <w:shd w:val="clear" w:color="auto" w:fill="auto"/>
            <w:vAlign w:val="bottom"/>
          </w:tcPr>
          <w:p w14:paraId="206C4A40" w14:textId="774510DC" w:rsidR="00A6112D" w:rsidRPr="00A85EB7" w:rsidRDefault="00B44F0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09:36</w:t>
            </w:r>
          </w:p>
        </w:tc>
        <w:tc>
          <w:tcPr>
            <w:tcW w:w="2370" w:type="dxa"/>
            <w:shd w:val="clear" w:color="auto" w:fill="auto"/>
            <w:vAlign w:val="bottom"/>
          </w:tcPr>
          <w:p w14:paraId="75692E5F" w14:textId="7935DC9F" w:rsidR="00A6112D" w:rsidRPr="00A85EB7" w:rsidRDefault="00B44F0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09:37</w:t>
            </w:r>
          </w:p>
        </w:tc>
      </w:tr>
      <w:tr w:rsidR="004938B2" w:rsidRPr="00A85EB7" w14:paraId="45EC40D7" w14:textId="77777777" w:rsidTr="002E6FFC">
        <w:tc>
          <w:tcPr>
            <w:tcW w:w="2370" w:type="dxa"/>
            <w:shd w:val="clear" w:color="auto" w:fill="auto"/>
          </w:tcPr>
          <w:p w14:paraId="16992AA6" w14:textId="53BC7D95" w:rsidR="004938B2" w:rsidRPr="002B220A" w:rsidRDefault="004938B2" w:rsidP="002B220A">
            <w:pPr>
              <w:jc w:val="center"/>
              <w:rPr>
                <w:rFonts w:ascii="Garamond" w:hAnsi="Garamond"/>
                <w:bCs/>
                <w:color w:val="000000"/>
                <w:sz w:val="22"/>
                <w:szCs w:val="22"/>
              </w:rPr>
            </w:pPr>
            <w:r w:rsidRPr="002B220A">
              <w:rPr>
                <w:rFonts w:ascii="Garamond" w:hAnsi="Garamond"/>
                <w:bCs/>
                <w:color w:val="000000"/>
                <w:sz w:val="22"/>
                <w:szCs w:val="22"/>
              </w:rPr>
              <w:t>NP</w:t>
            </w:r>
          </w:p>
        </w:tc>
        <w:tc>
          <w:tcPr>
            <w:tcW w:w="2370" w:type="dxa"/>
            <w:shd w:val="clear" w:color="auto" w:fill="auto"/>
            <w:vAlign w:val="bottom"/>
          </w:tcPr>
          <w:p w14:paraId="0D05DEC6" w14:textId="5A5BBB88" w:rsidR="004938B2" w:rsidRPr="00FD2191" w:rsidRDefault="004938B2"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12/27/2022</w:t>
            </w:r>
          </w:p>
        </w:tc>
        <w:tc>
          <w:tcPr>
            <w:tcW w:w="2370" w:type="dxa"/>
            <w:shd w:val="clear" w:color="auto" w:fill="auto"/>
            <w:vAlign w:val="bottom"/>
          </w:tcPr>
          <w:p w14:paraId="35401BCF" w14:textId="0EFA4A84" w:rsidR="004938B2" w:rsidRPr="00A85EB7" w:rsidRDefault="004938B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11:06</w:t>
            </w:r>
          </w:p>
        </w:tc>
        <w:tc>
          <w:tcPr>
            <w:tcW w:w="2370" w:type="dxa"/>
            <w:shd w:val="clear" w:color="auto" w:fill="auto"/>
            <w:vAlign w:val="bottom"/>
          </w:tcPr>
          <w:p w14:paraId="7777B1C8" w14:textId="5350FFE9" w:rsidR="004938B2" w:rsidRPr="00A85EB7" w:rsidRDefault="004938B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11:07</w:t>
            </w:r>
          </w:p>
        </w:tc>
      </w:tr>
    </w:tbl>
    <w:p w14:paraId="26411682" w14:textId="77777777" w:rsidR="00A6112D" w:rsidRPr="002B220A" w:rsidRDefault="00A6112D" w:rsidP="002B220A">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52" w:author="Pacella, Christina (DEC)" w:date="2023-06-13T08:33:00Z">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442"/>
        <w:gridCol w:w="2340"/>
        <w:gridCol w:w="2340"/>
        <w:gridCol w:w="2340"/>
        <w:tblGridChange w:id="553">
          <w:tblGrid>
            <w:gridCol w:w="2307"/>
            <w:gridCol w:w="2325"/>
            <w:gridCol w:w="2311"/>
            <w:gridCol w:w="2311"/>
          </w:tblGrid>
        </w:tblGridChange>
      </w:tblGrid>
      <w:tr w:rsidR="00A6112D" w:rsidRPr="00A85EB7" w14:paraId="0AB71AFA" w14:textId="77777777" w:rsidTr="00AD2E84">
        <w:tc>
          <w:tcPr>
            <w:tcW w:w="2442" w:type="dxa"/>
            <w:shd w:val="clear" w:color="auto" w:fill="auto"/>
            <w:vAlign w:val="bottom"/>
            <w:tcPrChange w:id="554" w:author="Pacella, Christina (DEC)" w:date="2023-06-13T08:33:00Z">
              <w:tcPr>
                <w:tcW w:w="2307" w:type="dxa"/>
                <w:shd w:val="clear" w:color="auto" w:fill="auto"/>
                <w:vAlign w:val="bottom"/>
              </w:tcPr>
            </w:tcPrChange>
          </w:tcPr>
          <w:p w14:paraId="2A094FB2" w14:textId="77777777" w:rsidR="00A6112D" w:rsidRPr="00FD2191" w:rsidRDefault="00A6112D" w:rsidP="002B220A">
            <w:pPr>
              <w:tabs>
                <w:tab w:val="left" w:pos="1276"/>
                <w:tab w:val="left" w:pos="2456"/>
                <w:tab w:val="left" w:pos="3636"/>
                <w:tab w:val="left" w:pos="4816"/>
              </w:tabs>
              <w:jc w:val="center"/>
              <w:rPr>
                <w:rFonts w:ascii="Garamond" w:hAnsi="Garamond"/>
                <w:b/>
                <w:color w:val="000000"/>
                <w:sz w:val="22"/>
                <w:szCs w:val="22"/>
              </w:rPr>
            </w:pPr>
            <w:r w:rsidRPr="002B220A">
              <w:rPr>
                <w:rFonts w:ascii="Garamond" w:hAnsi="Garamond"/>
                <w:b/>
                <w:color w:val="000000"/>
                <w:sz w:val="22"/>
                <w:szCs w:val="22"/>
              </w:rPr>
              <w:t>Site</w:t>
            </w:r>
          </w:p>
        </w:tc>
        <w:tc>
          <w:tcPr>
            <w:tcW w:w="2340" w:type="dxa"/>
            <w:shd w:val="clear" w:color="auto" w:fill="auto"/>
            <w:vAlign w:val="bottom"/>
            <w:tcPrChange w:id="555" w:author="Pacella, Christina (DEC)" w:date="2023-06-13T08:33:00Z">
              <w:tcPr>
                <w:tcW w:w="2325" w:type="dxa"/>
                <w:shd w:val="clear" w:color="auto" w:fill="auto"/>
                <w:vAlign w:val="bottom"/>
              </w:tcPr>
            </w:tcPrChange>
          </w:tcPr>
          <w:p w14:paraId="42432AAB" w14:textId="77777777" w:rsidR="00A6112D" w:rsidRPr="007D17D6" w:rsidRDefault="00A6112D" w:rsidP="00FD2191">
            <w:pPr>
              <w:tabs>
                <w:tab w:val="left" w:pos="1276"/>
                <w:tab w:val="left" w:pos="2456"/>
                <w:tab w:val="left" w:pos="3636"/>
                <w:tab w:val="left" w:pos="4816"/>
              </w:tabs>
              <w:jc w:val="center"/>
              <w:rPr>
                <w:rFonts w:ascii="Garamond" w:hAnsi="Garamond"/>
                <w:b/>
                <w:color w:val="000000"/>
                <w:sz w:val="22"/>
                <w:szCs w:val="22"/>
              </w:rPr>
            </w:pPr>
            <w:r w:rsidRPr="00FD2191">
              <w:rPr>
                <w:rFonts w:ascii="Garamond" w:hAnsi="Garamond"/>
                <w:b/>
                <w:color w:val="000000"/>
                <w:sz w:val="22"/>
                <w:szCs w:val="22"/>
              </w:rPr>
              <w:t>Date</w:t>
            </w:r>
          </w:p>
        </w:tc>
        <w:tc>
          <w:tcPr>
            <w:tcW w:w="2340" w:type="dxa"/>
            <w:shd w:val="clear" w:color="auto" w:fill="auto"/>
            <w:vAlign w:val="bottom"/>
            <w:tcPrChange w:id="556" w:author="Pacella, Christina (DEC)" w:date="2023-06-13T08:33:00Z">
              <w:tcPr>
                <w:tcW w:w="2311" w:type="dxa"/>
                <w:shd w:val="clear" w:color="auto" w:fill="auto"/>
                <w:vAlign w:val="bottom"/>
              </w:tcPr>
            </w:tcPrChange>
          </w:tcPr>
          <w:p w14:paraId="25C8B525"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1 Time</w:t>
            </w:r>
          </w:p>
        </w:tc>
        <w:tc>
          <w:tcPr>
            <w:tcW w:w="2340" w:type="dxa"/>
            <w:shd w:val="clear" w:color="auto" w:fill="auto"/>
            <w:vAlign w:val="bottom"/>
            <w:tcPrChange w:id="557" w:author="Pacella, Christina (DEC)" w:date="2023-06-13T08:33:00Z">
              <w:tcPr>
                <w:tcW w:w="2311" w:type="dxa"/>
                <w:shd w:val="clear" w:color="auto" w:fill="auto"/>
                <w:vAlign w:val="bottom"/>
              </w:tcPr>
            </w:tcPrChange>
          </w:tcPr>
          <w:p w14:paraId="1FDA09CF"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2 Time</w:t>
            </w:r>
          </w:p>
        </w:tc>
      </w:tr>
      <w:tr w:rsidR="00A6112D" w:rsidRPr="00A85EB7" w14:paraId="17D8EA75" w14:textId="77777777" w:rsidTr="00AD2E84">
        <w:tc>
          <w:tcPr>
            <w:tcW w:w="2442" w:type="dxa"/>
            <w:shd w:val="clear" w:color="auto" w:fill="auto"/>
            <w:vAlign w:val="bottom"/>
            <w:tcPrChange w:id="558" w:author="Pacella, Christina (DEC)" w:date="2023-06-13T08:33:00Z">
              <w:tcPr>
                <w:tcW w:w="2307" w:type="dxa"/>
                <w:shd w:val="clear" w:color="auto" w:fill="auto"/>
                <w:vAlign w:val="bottom"/>
              </w:tcPr>
            </w:tcPrChange>
          </w:tcPr>
          <w:p w14:paraId="2D9294F4" w14:textId="7B8A20F1"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59" w:author="Pacella, Christina (DEC)" w:date="2023-06-13T08:33:00Z">
              <w:tcPr>
                <w:tcW w:w="2325" w:type="dxa"/>
                <w:shd w:val="clear" w:color="auto" w:fill="auto"/>
              </w:tcPr>
            </w:tcPrChange>
          </w:tcPr>
          <w:p w14:paraId="6B692DF4" w14:textId="6C5B19FE" w:rsidR="00CC4EEC" w:rsidRPr="007D17D6" w:rsidRDefault="0082738E"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04/</w:t>
            </w:r>
            <w:r w:rsidR="00CC4EEC" w:rsidRPr="00FD2191">
              <w:rPr>
                <w:rFonts w:ascii="Garamond" w:hAnsi="Garamond"/>
                <w:bCs/>
                <w:color w:val="000000"/>
                <w:sz w:val="22"/>
                <w:szCs w:val="22"/>
              </w:rPr>
              <w:t>05/2022</w:t>
            </w:r>
          </w:p>
        </w:tc>
        <w:tc>
          <w:tcPr>
            <w:tcW w:w="2340" w:type="dxa"/>
            <w:shd w:val="clear" w:color="auto" w:fill="auto"/>
            <w:tcPrChange w:id="560" w:author="Pacella, Christina (DEC)" w:date="2023-06-13T08:33:00Z">
              <w:tcPr>
                <w:tcW w:w="2311" w:type="dxa"/>
                <w:shd w:val="clear" w:color="auto" w:fill="auto"/>
              </w:tcPr>
            </w:tcPrChange>
          </w:tcPr>
          <w:p w14:paraId="3D14D743" w14:textId="15B8F46B" w:rsidR="00A6112D" w:rsidRPr="00A85EB7" w:rsidRDefault="00745FD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11:40</w:t>
            </w:r>
          </w:p>
        </w:tc>
        <w:tc>
          <w:tcPr>
            <w:tcW w:w="2340" w:type="dxa"/>
            <w:shd w:val="clear" w:color="auto" w:fill="auto"/>
            <w:vAlign w:val="bottom"/>
            <w:tcPrChange w:id="561" w:author="Pacella, Christina (DEC)" w:date="2023-06-13T08:33:00Z">
              <w:tcPr>
                <w:tcW w:w="2311" w:type="dxa"/>
                <w:shd w:val="clear" w:color="auto" w:fill="auto"/>
                <w:vAlign w:val="bottom"/>
              </w:tcPr>
            </w:tcPrChange>
          </w:tcPr>
          <w:p w14:paraId="6392F549" w14:textId="22AE189C" w:rsidR="00A6112D" w:rsidRPr="00A85EB7" w:rsidRDefault="00745FD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11:41</w:t>
            </w:r>
          </w:p>
        </w:tc>
      </w:tr>
      <w:tr w:rsidR="00A6112D" w:rsidRPr="00A85EB7" w14:paraId="18B63F81" w14:textId="77777777" w:rsidTr="00AD2E84">
        <w:tc>
          <w:tcPr>
            <w:tcW w:w="2442" w:type="dxa"/>
            <w:shd w:val="clear" w:color="auto" w:fill="auto"/>
            <w:vAlign w:val="bottom"/>
            <w:tcPrChange w:id="562" w:author="Pacella, Christina (DEC)" w:date="2023-06-13T08:33:00Z">
              <w:tcPr>
                <w:tcW w:w="2307" w:type="dxa"/>
                <w:shd w:val="clear" w:color="auto" w:fill="auto"/>
                <w:vAlign w:val="bottom"/>
              </w:tcPr>
            </w:tcPrChange>
          </w:tcPr>
          <w:p w14:paraId="77A7446C" w14:textId="20EC3512"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63" w:author="Pacella, Christina (DEC)" w:date="2023-06-13T08:33:00Z">
              <w:tcPr>
                <w:tcW w:w="2325" w:type="dxa"/>
                <w:shd w:val="clear" w:color="auto" w:fill="auto"/>
              </w:tcPr>
            </w:tcPrChange>
          </w:tcPr>
          <w:p w14:paraId="66F8CCBB" w14:textId="09EE2EC4" w:rsidR="00A6112D" w:rsidRPr="007D17D6" w:rsidRDefault="0082738E"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05/19/</w:t>
            </w:r>
            <w:r w:rsidR="00CC4EEC" w:rsidRPr="00FD2191">
              <w:rPr>
                <w:rFonts w:ascii="Garamond" w:hAnsi="Garamond"/>
                <w:bCs/>
                <w:color w:val="000000"/>
                <w:sz w:val="22"/>
                <w:szCs w:val="22"/>
              </w:rPr>
              <w:t>20</w:t>
            </w:r>
            <w:r w:rsidRPr="007D17D6">
              <w:rPr>
                <w:rFonts w:ascii="Garamond" w:hAnsi="Garamond"/>
                <w:bCs/>
                <w:color w:val="000000"/>
                <w:sz w:val="22"/>
                <w:szCs w:val="22"/>
              </w:rPr>
              <w:t>22</w:t>
            </w:r>
          </w:p>
        </w:tc>
        <w:tc>
          <w:tcPr>
            <w:tcW w:w="2340" w:type="dxa"/>
            <w:shd w:val="clear" w:color="auto" w:fill="auto"/>
            <w:tcPrChange w:id="564" w:author="Pacella, Christina (DEC)" w:date="2023-06-13T08:33:00Z">
              <w:tcPr>
                <w:tcW w:w="2311" w:type="dxa"/>
                <w:shd w:val="clear" w:color="auto" w:fill="auto"/>
              </w:tcPr>
            </w:tcPrChange>
          </w:tcPr>
          <w:p w14:paraId="71D3188B" w14:textId="7886E655" w:rsidR="00A6112D" w:rsidRPr="00A85EB7" w:rsidRDefault="00745FD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12:15</w:t>
            </w:r>
          </w:p>
        </w:tc>
        <w:tc>
          <w:tcPr>
            <w:tcW w:w="2340" w:type="dxa"/>
            <w:shd w:val="clear" w:color="auto" w:fill="auto"/>
            <w:vAlign w:val="bottom"/>
            <w:tcPrChange w:id="565" w:author="Pacella, Christina (DEC)" w:date="2023-06-13T08:33:00Z">
              <w:tcPr>
                <w:tcW w:w="2311" w:type="dxa"/>
                <w:shd w:val="clear" w:color="auto" w:fill="auto"/>
                <w:vAlign w:val="bottom"/>
              </w:tcPr>
            </w:tcPrChange>
          </w:tcPr>
          <w:p w14:paraId="4A617AF1" w14:textId="03B1A6BB" w:rsidR="00A6112D" w:rsidRPr="00A85EB7" w:rsidRDefault="00745FD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12:16</w:t>
            </w:r>
          </w:p>
        </w:tc>
      </w:tr>
      <w:tr w:rsidR="00A6112D" w:rsidRPr="00A85EB7" w14:paraId="0D40D6F0" w14:textId="77777777" w:rsidTr="00AD2E84">
        <w:tc>
          <w:tcPr>
            <w:tcW w:w="2442" w:type="dxa"/>
            <w:shd w:val="clear" w:color="auto" w:fill="auto"/>
            <w:vAlign w:val="bottom"/>
            <w:tcPrChange w:id="566" w:author="Pacella, Christina (DEC)" w:date="2023-06-13T08:33:00Z">
              <w:tcPr>
                <w:tcW w:w="2307" w:type="dxa"/>
                <w:shd w:val="clear" w:color="auto" w:fill="auto"/>
                <w:vAlign w:val="bottom"/>
              </w:tcPr>
            </w:tcPrChange>
          </w:tcPr>
          <w:p w14:paraId="22AEE413" w14:textId="01F28406"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67" w:author="Pacella, Christina (DEC)" w:date="2023-06-13T08:33:00Z">
              <w:tcPr>
                <w:tcW w:w="2325" w:type="dxa"/>
                <w:shd w:val="clear" w:color="auto" w:fill="auto"/>
              </w:tcPr>
            </w:tcPrChange>
          </w:tcPr>
          <w:p w14:paraId="2A7066D3" w14:textId="741F658E" w:rsidR="00A6112D" w:rsidRPr="00FD2191" w:rsidRDefault="000712BC"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6/30/2022</w:t>
            </w:r>
          </w:p>
        </w:tc>
        <w:tc>
          <w:tcPr>
            <w:tcW w:w="2340" w:type="dxa"/>
            <w:shd w:val="clear" w:color="auto" w:fill="auto"/>
            <w:tcPrChange w:id="568" w:author="Pacella, Christina (DEC)" w:date="2023-06-13T08:33:00Z">
              <w:tcPr>
                <w:tcW w:w="2311" w:type="dxa"/>
                <w:shd w:val="clear" w:color="auto" w:fill="auto"/>
              </w:tcPr>
            </w:tcPrChange>
          </w:tcPr>
          <w:p w14:paraId="35256FCA" w14:textId="26C52F38" w:rsidR="00A6112D" w:rsidRPr="00A85EB7" w:rsidRDefault="00263780">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12:00</w:t>
            </w:r>
          </w:p>
        </w:tc>
        <w:tc>
          <w:tcPr>
            <w:tcW w:w="2340" w:type="dxa"/>
            <w:shd w:val="clear" w:color="auto" w:fill="auto"/>
            <w:vAlign w:val="bottom"/>
            <w:tcPrChange w:id="569" w:author="Pacella, Christina (DEC)" w:date="2023-06-13T08:33:00Z">
              <w:tcPr>
                <w:tcW w:w="2311" w:type="dxa"/>
                <w:shd w:val="clear" w:color="auto" w:fill="auto"/>
                <w:vAlign w:val="bottom"/>
              </w:tcPr>
            </w:tcPrChange>
          </w:tcPr>
          <w:p w14:paraId="783E68A1" w14:textId="416DA5F9" w:rsidR="00A6112D" w:rsidRPr="00A85EB7" w:rsidRDefault="00263780">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12:01</w:t>
            </w:r>
          </w:p>
        </w:tc>
      </w:tr>
      <w:tr w:rsidR="00A6112D" w:rsidRPr="00A85EB7" w14:paraId="6D391AC7" w14:textId="77777777" w:rsidTr="00AD2E84">
        <w:tc>
          <w:tcPr>
            <w:tcW w:w="2442" w:type="dxa"/>
            <w:shd w:val="clear" w:color="auto" w:fill="auto"/>
            <w:vAlign w:val="bottom"/>
            <w:tcPrChange w:id="570" w:author="Pacella, Christina (DEC)" w:date="2023-06-13T08:33:00Z">
              <w:tcPr>
                <w:tcW w:w="2307" w:type="dxa"/>
                <w:shd w:val="clear" w:color="auto" w:fill="auto"/>
                <w:vAlign w:val="bottom"/>
              </w:tcPr>
            </w:tcPrChange>
          </w:tcPr>
          <w:p w14:paraId="0B825EC7" w14:textId="025F7B12"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71" w:author="Pacella, Christina (DEC)" w:date="2023-06-13T08:33:00Z">
              <w:tcPr>
                <w:tcW w:w="2325" w:type="dxa"/>
                <w:shd w:val="clear" w:color="auto" w:fill="auto"/>
              </w:tcPr>
            </w:tcPrChange>
          </w:tcPr>
          <w:p w14:paraId="237AA481" w14:textId="10A91444" w:rsidR="00A6112D" w:rsidRPr="007D17D6" w:rsidRDefault="000712BC"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07/19</w:t>
            </w:r>
            <w:r w:rsidR="0068707E" w:rsidRPr="00FD2191">
              <w:rPr>
                <w:rFonts w:ascii="Garamond" w:hAnsi="Garamond"/>
                <w:bCs/>
                <w:color w:val="000000"/>
                <w:sz w:val="22"/>
                <w:szCs w:val="22"/>
              </w:rPr>
              <w:t>/2022</w:t>
            </w:r>
          </w:p>
        </w:tc>
        <w:tc>
          <w:tcPr>
            <w:tcW w:w="2340" w:type="dxa"/>
            <w:shd w:val="clear" w:color="auto" w:fill="auto"/>
            <w:tcPrChange w:id="572" w:author="Pacella, Christina (DEC)" w:date="2023-06-13T08:33:00Z">
              <w:tcPr>
                <w:tcW w:w="2311" w:type="dxa"/>
                <w:shd w:val="clear" w:color="auto" w:fill="auto"/>
              </w:tcPr>
            </w:tcPrChange>
          </w:tcPr>
          <w:p w14:paraId="3305A2C9" w14:textId="07A06EA5" w:rsidR="00A6112D" w:rsidRPr="00A85EB7" w:rsidRDefault="00263780">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13:32</w:t>
            </w:r>
          </w:p>
        </w:tc>
        <w:tc>
          <w:tcPr>
            <w:tcW w:w="2340" w:type="dxa"/>
            <w:shd w:val="clear" w:color="auto" w:fill="auto"/>
            <w:vAlign w:val="bottom"/>
            <w:tcPrChange w:id="573" w:author="Pacella, Christina (DEC)" w:date="2023-06-13T08:33:00Z">
              <w:tcPr>
                <w:tcW w:w="2311" w:type="dxa"/>
                <w:shd w:val="clear" w:color="auto" w:fill="auto"/>
                <w:vAlign w:val="bottom"/>
              </w:tcPr>
            </w:tcPrChange>
          </w:tcPr>
          <w:p w14:paraId="7A42BC27" w14:textId="5BACD67E" w:rsidR="00A6112D" w:rsidRPr="00A85EB7" w:rsidRDefault="00263780">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13:33</w:t>
            </w:r>
          </w:p>
        </w:tc>
      </w:tr>
      <w:tr w:rsidR="00A6112D" w:rsidRPr="00A85EB7" w14:paraId="20561881" w14:textId="77777777" w:rsidTr="00AD2E84">
        <w:tc>
          <w:tcPr>
            <w:tcW w:w="2442" w:type="dxa"/>
            <w:shd w:val="clear" w:color="auto" w:fill="auto"/>
            <w:vAlign w:val="bottom"/>
            <w:tcPrChange w:id="574" w:author="Pacella, Christina (DEC)" w:date="2023-06-13T08:33:00Z">
              <w:tcPr>
                <w:tcW w:w="2307" w:type="dxa"/>
                <w:shd w:val="clear" w:color="auto" w:fill="auto"/>
                <w:vAlign w:val="bottom"/>
              </w:tcPr>
            </w:tcPrChange>
          </w:tcPr>
          <w:p w14:paraId="42C532D0" w14:textId="5AC092E8"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75" w:author="Pacella, Christina (DEC)" w:date="2023-06-13T08:33:00Z">
              <w:tcPr>
                <w:tcW w:w="2325" w:type="dxa"/>
                <w:shd w:val="clear" w:color="auto" w:fill="auto"/>
              </w:tcPr>
            </w:tcPrChange>
          </w:tcPr>
          <w:p w14:paraId="223B2C68" w14:textId="380942A2" w:rsidR="00A6112D" w:rsidRPr="00FD2191" w:rsidRDefault="00745FD2"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08/25/2022</w:t>
            </w:r>
          </w:p>
        </w:tc>
        <w:tc>
          <w:tcPr>
            <w:tcW w:w="2340" w:type="dxa"/>
            <w:shd w:val="clear" w:color="auto" w:fill="auto"/>
            <w:tcPrChange w:id="576" w:author="Pacella, Christina (DEC)" w:date="2023-06-13T08:33:00Z">
              <w:tcPr>
                <w:tcW w:w="2311" w:type="dxa"/>
                <w:shd w:val="clear" w:color="auto" w:fill="auto"/>
              </w:tcPr>
            </w:tcPrChange>
          </w:tcPr>
          <w:p w14:paraId="53235943" w14:textId="7896A5F6" w:rsidR="00A6112D" w:rsidRPr="00A85EB7" w:rsidRDefault="00263780">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10:51</w:t>
            </w:r>
          </w:p>
        </w:tc>
        <w:tc>
          <w:tcPr>
            <w:tcW w:w="2340" w:type="dxa"/>
            <w:shd w:val="clear" w:color="auto" w:fill="auto"/>
            <w:vAlign w:val="bottom"/>
            <w:tcPrChange w:id="577" w:author="Pacella, Christina (DEC)" w:date="2023-06-13T08:33:00Z">
              <w:tcPr>
                <w:tcW w:w="2311" w:type="dxa"/>
                <w:shd w:val="clear" w:color="auto" w:fill="auto"/>
                <w:vAlign w:val="bottom"/>
              </w:tcPr>
            </w:tcPrChange>
          </w:tcPr>
          <w:p w14:paraId="0E24441F" w14:textId="3483A011" w:rsidR="00A6112D" w:rsidRPr="00A85EB7" w:rsidRDefault="00263780">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10:52</w:t>
            </w:r>
          </w:p>
        </w:tc>
      </w:tr>
      <w:tr w:rsidR="00A6112D" w:rsidRPr="00A85EB7" w14:paraId="0A8D944B" w14:textId="77777777" w:rsidTr="00AD2E84">
        <w:tc>
          <w:tcPr>
            <w:tcW w:w="2442" w:type="dxa"/>
            <w:shd w:val="clear" w:color="auto" w:fill="auto"/>
            <w:vAlign w:val="bottom"/>
            <w:tcPrChange w:id="578" w:author="Pacella, Christina (DEC)" w:date="2023-06-13T08:33:00Z">
              <w:tcPr>
                <w:tcW w:w="2307" w:type="dxa"/>
                <w:shd w:val="clear" w:color="auto" w:fill="auto"/>
                <w:vAlign w:val="bottom"/>
              </w:tcPr>
            </w:tcPrChange>
          </w:tcPr>
          <w:p w14:paraId="21F6CC08" w14:textId="6B7D5483"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79" w:author="Pacella, Christina (DEC)" w:date="2023-06-13T08:33:00Z">
              <w:tcPr>
                <w:tcW w:w="2325" w:type="dxa"/>
                <w:shd w:val="clear" w:color="auto" w:fill="auto"/>
              </w:tcPr>
            </w:tcPrChange>
          </w:tcPr>
          <w:p w14:paraId="13FE071B" w14:textId="1FA4964F" w:rsidR="00A6112D" w:rsidRPr="00FD2191" w:rsidRDefault="00745FD2"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09/27/2022</w:t>
            </w:r>
          </w:p>
        </w:tc>
        <w:tc>
          <w:tcPr>
            <w:tcW w:w="2340" w:type="dxa"/>
            <w:shd w:val="clear" w:color="auto" w:fill="auto"/>
            <w:tcPrChange w:id="580" w:author="Pacella, Christina (DEC)" w:date="2023-06-13T08:33:00Z">
              <w:tcPr>
                <w:tcW w:w="2311" w:type="dxa"/>
                <w:shd w:val="clear" w:color="auto" w:fill="auto"/>
              </w:tcPr>
            </w:tcPrChange>
          </w:tcPr>
          <w:p w14:paraId="13635321" w14:textId="174F73F4" w:rsidR="00A6112D" w:rsidRPr="00A85EB7" w:rsidRDefault="0059680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08:23</w:t>
            </w:r>
          </w:p>
        </w:tc>
        <w:tc>
          <w:tcPr>
            <w:tcW w:w="2340" w:type="dxa"/>
            <w:shd w:val="clear" w:color="auto" w:fill="auto"/>
            <w:vAlign w:val="bottom"/>
            <w:tcPrChange w:id="581" w:author="Pacella, Christina (DEC)" w:date="2023-06-13T08:33:00Z">
              <w:tcPr>
                <w:tcW w:w="2311" w:type="dxa"/>
                <w:shd w:val="clear" w:color="auto" w:fill="auto"/>
                <w:vAlign w:val="bottom"/>
              </w:tcPr>
            </w:tcPrChange>
          </w:tcPr>
          <w:p w14:paraId="6478D4EE" w14:textId="7D16FBC6" w:rsidR="00A6112D" w:rsidRPr="00A85EB7" w:rsidRDefault="0059680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08:24</w:t>
            </w:r>
          </w:p>
        </w:tc>
      </w:tr>
      <w:tr w:rsidR="00A6112D" w:rsidRPr="00A85EB7" w14:paraId="7201EB35" w14:textId="77777777" w:rsidTr="00AD2E84">
        <w:trPr>
          <w:trHeight w:val="278"/>
          <w:trPrChange w:id="582" w:author="Pacella, Christina (DEC)" w:date="2023-06-13T08:33:00Z">
            <w:trPr>
              <w:trHeight w:val="278"/>
            </w:trPr>
          </w:trPrChange>
        </w:trPr>
        <w:tc>
          <w:tcPr>
            <w:tcW w:w="2442" w:type="dxa"/>
            <w:shd w:val="clear" w:color="auto" w:fill="auto"/>
            <w:vAlign w:val="bottom"/>
            <w:tcPrChange w:id="583" w:author="Pacella, Christina (DEC)" w:date="2023-06-13T08:33:00Z">
              <w:tcPr>
                <w:tcW w:w="2307" w:type="dxa"/>
                <w:shd w:val="clear" w:color="auto" w:fill="auto"/>
                <w:vAlign w:val="bottom"/>
              </w:tcPr>
            </w:tcPrChange>
          </w:tcPr>
          <w:p w14:paraId="747EAEF3" w14:textId="64EC7EC9"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84" w:author="Pacella, Christina (DEC)" w:date="2023-06-13T08:33:00Z">
              <w:tcPr>
                <w:tcW w:w="2325" w:type="dxa"/>
                <w:shd w:val="clear" w:color="auto" w:fill="auto"/>
              </w:tcPr>
            </w:tcPrChange>
          </w:tcPr>
          <w:p w14:paraId="3B0A98D6" w14:textId="2D861BD5" w:rsidR="00A6112D" w:rsidRPr="00FD2191" w:rsidRDefault="00745FD2"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10/24/2022</w:t>
            </w:r>
          </w:p>
        </w:tc>
        <w:tc>
          <w:tcPr>
            <w:tcW w:w="2340" w:type="dxa"/>
            <w:shd w:val="clear" w:color="auto" w:fill="auto"/>
            <w:tcPrChange w:id="585" w:author="Pacella, Christina (DEC)" w:date="2023-06-13T08:33:00Z">
              <w:tcPr>
                <w:tcW w:w="2311" w:type="dxa"/>
                <w:shd w:val="clear" w:color="auto" w:fill="auto"/>
              </w:tcPr>
            </w:tcPrChange>
          </w:tcPr>
          <w:p w14:paraId="20962DA0" w14:textId="29FCE46F" w:rsidR="00A6112D" w:rsidRPr="00A85EB7" w:rsidRDefault="0059425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08:36</w:t>
            </w:r>
          </w:p>
        </w:tc>
        <w:tc>
          <w:tcPr>
            <w:tcW w:w="2340" w:type="dxa"/>
            <w:shd w:val="clear" w:color="auto" w:fill="auto"/>
            <w:vAlign w:val="bottom"/>
            <w:tcPrChange w:id="586" w:author="Pacella, Christina (DEC)" w:date="2023-06-13T08:33:00Z">
              <w:tcPr>
                <w:tcW w:w="2311" w:type="dxa"/>
                <w:shd w:val="clear" w:color="auto" w:fill="auto"/>
                <w:vAlign w:val="bottom"/>
              </w:tcPr>
            </w:tcPrChange>
          </w:tcPr>
          <w:p w14:paraId="3C610B79" w14:textId="038D731A" w:rsidR="00A6112D" w:rsidRPr="00A85EB7" w:rsidRDefault="0059425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08:37</w:t>
            </w:r>
          </w:p>
        </w:tc>
      </w:tr>
      <w:tr w:rsidR="00A6112D" w:rsidRPr="00A85EB7" w14:paraId="538937BB" w14:textId="77777777" w:rsidTr="00AD2E84">
        <w:tc>
          <w:tcPr>
            <w:tcW w:w="2442" w:type="dxa"/>
            <w:shd w:val="clear" w:color="auto" w:fill="auto"/>
            <w:vAlign w:val="bottom"/>
            <w:tcPrChange w:id="587" w:author="Pacella, Christina (DEC)" w:date="2023-06-13T08:33:00Z">
              <w:tcPr>
                <w:tcW w:w="2307" w:type="dxa"/>
                <w:shd w:val="clear" w:color="auto" w:fill="auto"/>
                <w:vAlign w:val="bottom"/>
              </w:tcPr>
            </w:tcPrChange>
          </w:tcPr>
          <w:p w14:paraId="4EA950AE" w14:textId="241D6FC6"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88" w:author="Pacella, Christina (DEC)" w:date="2023-06-13T08:33:00Z">
              <w:tcPr>
                <w:tcW w:w="2325" w:type="dxa"/>
                <w:shd w:val="clear" w:color="auto" w:fill="auto"/>
              </w:tcPr>
            </w:tcPrChange>
          </w:tcPr>
          <w:p w14:paraId="508909F0" w14:textId="3D664801" w:rsidR="00A6112D" w:rsidRPr="00FD2191" w:rsidRDefault="00745FD2"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11/30/2022</w:t>
            </w:r>
          </w:p>
        </w:tc>
        <w:tc>
          <w:tcPr>
            <w:tcW w:w="2340" w:type="dxa"/>
            <w:shd w:val="clear" w:color="auto" w:fill="auto"/>
            <w:tcPrChange w:id="589" w:author="Pacella, Christina (DEC)" w:date="2023-06-13T08:33:00Z">
              <w:tcPr>
                <w:tcW w:w="2311" w:type="dxa"/>
                <w:shd w:val="clear" w:color="auto" w:fill="auto"/>
              </w:tcPr>
            </w:tcPrChange>
          </w:tcPr>
          <w:p w14:paraId="344F1727" w14:textId="4939FB7F" w:rsidR="00A6112D" w:rsidRPr="00A85EB7" w:rsidRDefault="0059425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15:14</w:t>
            </w:r>
          </w:p>
        </w:tc>
        <w:tc>
          <w:tcPr>
            <w:tcW w:w="2340" w:type="dxa"/>
            <w:shd w:val="clear" w:color="auto" w:fill="auto"/>
            <w:vAlign w:val="bottom"/>
            <w:tcPrChange w:id="590" w:author="Pacella, Christina (DEC)" w:date="2023-06-13T08:33:00Z">
              <w:tcPr>
                <w:tcW w:w="2311" w:type="dxa"/>
                <w:shd w:val="clear" w:color="auto" w:fill="auto"/>
                <w:vAlign w:val="bottom"/>
              </w:tcPr>
            </w:tcPrChange>
          </w:tcPr>
          <w:p w14:paraId="5937FA46" w14:textId="7762AD6B" w:rsidR="00A6112D" w:rsidRPr="00A85EB7" w:rsidRDefault="0059425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15:15</w:t>
            </w:r>
          </w:p>
        </w:tc>
      </w:tr>
      <w:tr w:rsidR="00A6112D" w:rsidRPr="00A85EB7" w14:paraId="14A726B3" w14:textId="77777777" w:rsidTr="00AD2E84">
        <w:tc>
          <w:tcPr>
            <w:tcW w:w="2442" w:type="dxa"/>
            <w:shd w:val="clear" w:color="auto" w:fill="auto"/>
            <w:vAlign w:val="bottom"/>
            <w:tcPrChange w:id="591" w:author="Pacella, Christina (DEC)" w:date="2023-06-13T08:33:00Z">
              <w:tcPr>
                <w:tcW w:w="2307" w:type="dxa"/>
                <w:shd w:val="clear" w:color="auto" w:fill="auto"/>
                <w:vAlign w:val="bottom"/>
              </w:tcPr>
            </w:tcPrChange>
          </w:tcPr>
          <w:p w14:paraId="522BD4C7" w14:textId="2EB4E2E6" w:rsidR="00A6112D" w:rsidRPr="002B220A" w:rsidRDefault="00D35425"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FL</w:t>
            </w:r>
          </w:p>
        </w:tc>
        <w:tc>
          <w:tcPr>
            <w:tcW w:w="2340" w:type="dxa"/>
            <w:shd w:val="clear" w:color="auto" w:fill="auto"/>
            <w:tcPrChange w:id="592" w:author="Pacella, Christina (DEC)" w:date="2023-06-13T08:33:00Z">
              <w:tcPr>
                <w:tcW w:w="2325" w:type="dxa"/>
                <w:shd w:val="clear" w:color="auto" w:fill="auto"/>
              </w:tcPr>
            </w:tcPrChange>
          </w:tcPr>
          <w:p w14:paraId="768EB9F2" w14:textId="613F5F32" w:rsidR="00A6112D" w:rsidRPr="00FD2191" w:rsidRDefault="00745FD2"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12/28/2022</w:t>
            </w:r>
          </w:p>
        </w:tc>
        <w:tc>
          <w:tcPr>
            <w:tcW w:w="2340" w:type="dxa"/>
            <w:shd w:val="clear" w:color="auto" w:fill="auto"/>
            <w:tcPrChange w:id="593" w:author="Pacella, Christina (DEC)" w:date="2023-06-13T08:33:00Z">
              <w:tcPr>
                <w:tcW w:w="2311" w:type="dxa"/>
                <w:shd w:val="clear" w:color="auto" w:fill="auto"/>
              </w:tcPr>
            </w:tcPrChange>
          </w:tcPr>
          <w:p w14:paraId="5C806915" w14:textId="4000538A" w:rsidR="00A6112D" w:rsidRPr="00A85EB7" w:rsidRDefault="0059425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11:39</w:t>
            </w:r>
          </w:p>
        </w:tc>
        <w:tc>
          <w:tcPr>
            <w:tcW w:w="2340" w:type="dxa"/>
            <w:shd w:val="clear" w:color="auto" w:fill="auto"/>
            <w:vAlign w:val="bottom"/>
            <w:tcPrChange w:id="594" w:author="Pacella, Christina (DEC)" w:date="2023-06-13T08:33:00Z">
              <w:tcPr>
                <w:tcW w:w="2311" w:type="dxa"/>
                <w:shd w:val="clear" w:color="auto" w:fill="auto"/>
                <w:vAlign w:val="bottom"/>
              </w:tcPr>
            </w:tcPrChange>
          </w:tcPr>
          <w:p w14:paraId="454C2152" w14:textId="0D4E968A" w:rsidR="00A6112D" w:rsidRPr="00A85EB7" w:rsidRDefault="0059425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11:40</w:t>
            </w:r>
          </w:p>
        </w:tc>
      </w:tr>
    </w:tbl>
    <w:p w14:paraId="6B8467AF" w14:textId="77777777" w:rsidR="00A6112D" w:rsidRPr="002B220A" w:rsidRDefault="00A6112D" w:rsidP="002B220A">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95" w:author="Pacella, Christina (DEC)" w:date="2023-06-13T08:33:00Z">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442"/>
        <w:gridCol w:w="2340"/>
        <w:gridCol w:w="2340"/>
        <w:gridCol w:w="2340"/>
        <w:tblGridChange w:id="596">
          <w:tblGrid>
            <w:gridCol w:w="2310"/>
            <w:gridCol w:w="2314"/>
            <w:gridCol w:w="2315"/>
            <w:gridCol w:w="2315"/>
          </w:tblGrid>
        </w:tblGridChange>
      </w:tblGrid>
      <w:tr w:rsidR="00A6112D" w:rsidRPr="00A85EB7" w14:paraId="327674E3" w14:textId="77777777" w:rsidTr="00AD2E84">
        <w:trPr>
          <w:tblHeader/>
          <w:trPrChange w:id="597" w:author="Pacella, Christina (DEC)" w:date="2023-06-13T08:33:00Z">
            <w:trPr>
              <w:tblHeader/>
            </w:trPr>
          </w:trPrChange>
        </w:trPr>
        <w:tc>
          <w:tcPr>
            <w:tcW w:w="2442" w:type="dxa"/>
            <w:shd w:val="clear" w:color="auto" w:fill="auto"/>
            <w:vAlign w:val="bottom"/>
            <w:tcPrChange w:id="598" w:author="Pacella, Christina (DEC)" w:date="2023-06-13T08:33:00Z">
              <w:tcPr>
                <w:tcW w:w="2310" w:type="dxa"/>
                <w:shd w:val="clear" w:color="auto" w:fill="auto"/>
                <w:vAlign w:val="bottom"/>
              </w:tcPr>
            </w:tcPrChange>
          </w:tcPr>
          <w:p w14:paraId="518A896D" w14:textId="77777777" w:rsidR="00A6112D" w:rsidRPr="00FD2191" w:rsidRDefault="00A6112D" w:rsidP="002B220A">
            <w:pPr>
              <w:tabs>
                <w:tab w:val="left" w:pos="1276"/>
                <w:tab w:val="left" w:pos="2456"/>
                <w:tab w:val="left" w:pos="3636"/>
                <w:tab w:val="left" w:pos="4816"/>
              </w:tabs>
              <w:jc w:val="center"/>
              <w:rPr>
                <w:rFonts w:ascii="Garamond" w:hAnsi="Garamond"/>
                <w:b/>
                <w:color w:val="000000"/>
                <w:sz w:val="22"/>
                <w:szCs w:val="22"/>
              </w:rPr>
            </w:pPr>
            <w:r w:rsidRPr="002B220A">
              <w:rPr>
                <w:rFonts w:ascii="Garamond" w:hAnsi="Garamond"/>
                <w:b/>
                <w:color w:val="000000"/>
                <w:sz w:val="22"/>
                <w:szCs w:val="22"/>
              </w:rPr>
              <w:t>Site</w:t>
            </w:r>
          </w:p>
        </w:tc>
        <w:tc>
          <w:tcPr>
            <w:tcW w:w="2340" w:type="dxa"/>
            <w:shd w:val="clear" w:color="auto" w:fill="auto"/>
            <w:vAlign w:val="bottom"/>
            <w:tcPrChange w:id="599" w:author="Pacella, Christina (DEC)" w:date="2023-06-13T08:33:00Z">
              <w:tcPr>
                <w:tcW w:w="2314" w:type="dxa"/>
                <w:shd w:val="clear" w:color="auto" w:fill="auto"/>
                <w:vAlign w:val="bottom"/>
              </w:tcPr>
            </w:tcPrChange>
          </w:tcPr>
          <w:p w14:paraId="4AC70751" w14:textId="77777777" w:rsidR="00A6112D" w:rsidRPr="007D17D6" w:rsidRDefault="00A6112D" w:rsidP="00FD2191">
            <w:pPr>
              <w:tabs>
                <w:tab w:val="left" w:pos="1276"/>
                <w:tab w:val="left" w:pos="2456"/>
                <w:tab w:val="left" w:pos="3636"/>
                <w:tab w:val="left" w:pos="4816"/>
              </w:tabs>
              <w:jc w:val="center"/>
              <w:rPr>
                <w:rFonts w:ascii="Garamond" w:hAnsi="Garamond"/>
                <w:b/>
                <w:color w:val="000000"/>
                <w:sz w:val="22"/>
                <w:szCs w:val="22"/>
              </w:rPr>
            </w:pPr>
            <w:r w:rsidRPr="00FD2191">
              <w:rPr>
                <w:rFonts w:ascii="Garamond" w:hAnsi="Garamond"/>
                <w:b/>
                <w:color w:val="000000"/>
                <w:sz w:val="22"/>
                <w:szCs w:val="22"/>
              </w:rPr>
              <w:t>Date</w:t>
            </w:r>
          </w:p>
        </w:tc>
        <w:tc>
          <w:tcPr>
            <w:tcW w:w="2340" w:type="dxa"/>
            <w:shd w:val="clear" w:color="auto" w:fill="auto"/>
            <w:vAlign w:val="bottom"/>
            <w:tcPrChange w:id="600" w:author="Pacella, Christina (DEC)" w:date="2023-06-13T08:33:00Z">
              <w:tcPr>
                <w:tcW w:w="2315" w:type="dxa"/>
                <w:shd w:val="clear" w:color="auto" w:fill="auto"/>
                <w:vAlign w:val="bottom"/>
              </w:tcPr>
            </w:tcPrChange>
          </w:tcPr>
          <w:p w14:paraId="50709DC5"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1 Time</w:t>
            </w:r>
          </w:p>
        </w:tc>
        <w:tc>
          <w:tcPr>
            <w:tcW w:w="2340" w:type="dxa"/>
            <w:shd w:val="clear" w:color="auto" w:fill="auto"/>
            <w:vAlign w:val="bottom"/>
            <w:tcPrChange w:id="601" w:author="Pacella, Christina (DEC)" w:date="2023-06-13T08:33:00Z">
              <w:tcPr>
                <w:tcW w:w="2315" w:type="dxa"/>
                <w:shd w:val="clear" w:color="auto" w:fill="auto"/>
                <w:vAlign w:val="bottom"/>
              </w:tcPr>
            </w:tcPrChange>
          </w:tcPr>
          <w:p w14:paraId="0B616543"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2 Time</w:t>
            </w:r>
          </w:p>
        </w:tc>
      </w:tr>
      <w:tr w:rsidR="00A6112D" w:rsidRPr="00A85EB7" w14:paraId="59CB33EA" w14:textId="77777777" w:rsidTr="00AD2E84">
        <w:trPr>
          <w:trHeight w:val="70"/>
          <w:trPrChange w:id="602" w:author="Pacella, Christina (DEC)" w:date="2023-06-13T08:33:00Z">
            <w:trPr>
              <w:trHeight w:val="70"/>
            </w:trPr>
          </w:trPrChange>
        </w:trPr>
        <w:tc>
          <w:tcPr>
            <w:tcW w:w="2442" w:type="dxa"/>
            <w:shd w:val="clear" w:color="auto" w:fill="auto"/>
            <w:vAlign w:val="bottom"/>
            <w:tcPrChange w:id="603" w:author="Pacella, Christina (DEC)" w:date="2023-06-13T08:33:00Z">
              <w:tcPr>
                <w:tcW w:w="2310" w:type="dxa"/>
                <w:shd w:val="clear" w:color="auto" w:fill="auto"/>
                <w:vAlign w:val="bottom"/>
              </w:tcPr>
            </w:tcPrChange>
          </w:tcPr>
          <w:p w14:paraId="056EEF20" w14:textId="77777777" w:rsidR="00A6112D" w:rsidRPr="002B220A" w:rsidRDefault="00A6112D"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TN</w:t>
            </w:r>
          </w:p>
        </w:tc>
        <w:tc>
          <w:tcPr>
            <w:tcW w:w="2340" w:type="dxa"/>
            <w:shd w:val="clear" w:color="auto" w:fill="auto"/>
            <w:vAlign w:val="bottom"/>
            <w:tcPrChange w:id="604" w:author="Pacella, Christina (DEC)" w:date="2023-06-13T08:33:00Z">
              <w:tcPr>
                <w:tcW w:w="2314" w:type="dxa"/>
                <w:shd w:val="clear" w:color="auto" w:fill="auto"/>
                <w:vAlign w:val="bottom"/>
              </w:tcPr>
            </w:tcPrChange>
          </w:tcPr>
          <w:p w14:paraId="0BD85D1E" w14:textId="5984E389" w:rsidR="00A6112D" w:rsidRPr="00FD2191" w:rsidRDefault="00970086"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04/06/2022</w:t>
            </w:r>
          </w:p>
        </w:tc>
        <w:tc>
          <w:tcPr>
            <w:tcW w:w="2340" w:type="dxa"/>
            <w:shd w:val="clear" w:color="auto" w:fill="auto"/>
            <w:tcPrChange w:id="605" w:author="Pacella, Christina (DEC)" w:date="2023-06-13T08:33:00Z">
              <w:tcPr>
                <w:tcW w:w="2315" w:type="dxa"/>
                <w:shd w:val="clear" w:color="auto" w:fill="auto"/>
              </w:tcPr>
            </w:tcPrChange>
          </w:tcPr>
          <w:p w14:paraId="06790E1C" w14:textId="2D2DA3A7" w:rsidR="00A6112D" w:rsidRPr="00A85EB7" w:rsidRDefault="00627395">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10:47</w:t>
            </w:r>
          </w:p>
        </w:tc>
        <w:tc>
          <w:tcPr>
            <w:tcW w:w="2340" w:type="dxa"/>
            <w:shd w:val="clear" w:color="auto" w:fill="auto"/>
            <w:vAlign w:val="bottom"/>
            <w:tcPrChange w:id="606" w:author="Pacella, Christina (DEC)" w:date="2023-06-13T08:33:00Z">
              <w:tcPr>
                <w:tcW w:w="2315" w:type="dxa"/>
                <w:shd w:val="clear" w:color="auto" w:fill="auto"/>
                <w:vAlign w:val="bottom"/>
              </w:tcPr>
            </w:tcPrChange>
          </w:tcPr>
          <w:p w14:paraId="6D1F0337" w14:textId="4F0D0AA7" w:rsidR="00A6112D" w:rsidRPr="00A85EB7" w:rsidRDefault="00627395">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10:48</w:t>
            </w:r>
          </w:p>
        </w:tc>
      </w:tr>
      <w:tr w:rsidR="00A6112D" w:rsidRPr="00A85EB7" w14:paraId="1B5F226E" w14:textId="77777777" w:rsidTr="00AD2E84">
        <w:tc>
          <w:tcPr>
            <w:tcW w:w="2442" w:type="dxa"/>
            <w:shd w:val="clear" w:color="auto" w:fill="auto"/>
            <w:tcPrChange w:id="607" w:author="Pacella, Christina (DEC)" w:date="2023-06-13T08:33:00Z">
              <w:tcPr>
                <w:tcW w:w="2310" w:type="dxa"/>
                <w:shd w:val="clear" w:color="auto" w:fill="auto"/>
              </w:tcPr>
            </w:tcPrChange>
          </w:tcPr>
          <w:p w14:paraId="6393773D"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TN</w:t>
            </w:r>
          </w:p>
        </w:tc>
        <w:tc>
          <w:tcPr>
            <w:tcW w:w="2340" w:type="dxa"/>
            <w:shd w:val="clear" w:color="auto" w:fill="auto"/>
            <w:vAlign w:val="bottom"/>
            <w:tcPrChange w:id="608" w:author="Pacella, Christina (DEC)" w:date="2023-06-13T08:33:00Z">
              <w:tcPr>
                <w:tcW w:w="2314" w:type="dxa"/>
                <w:shd w:val="clear" w:color="auto" w:fill="auto"/>
                <w:vAlign w:val="bottom"/>
              </w:tcPr>
            </w:tcPrChange>
          </w:tcPr>
          <w:p w14:paraId="2B525A32" w14:textId="5ED053E5" w:rsidR="00A6112D" w:rsidRPr="00FD2191" w:rsidRDefault="00970086"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06/01/2022</w:t>
            </w:r>
          </w:p>
        </w:tc>
        <w:tc>
          <w:tcPr>
            <w:tcW w:w="2340" w:type="dxa"/>
            <w:shd w:val="clear" w:color="auto" w:fill="auto"/>
            <w:tcPrChange w:id="609" w:author="Pacella, Christina (DEC)" w:date="2023-06-13T08:33:00Z">
              <w:tcPr>
                <w:tcW w:w="2315" w:type="dxa"/>
                <w:shd w:val="clear" w:color="auto" w:fill="auto"/>
              </w:tcPr>
            </w:tcPrChange>
          </w:tcPr>
          <w:p w14:paraId="115AED62" w14:textId="22882983" w:rsidR="00A6112D" w:rsidRPr="00A85EB7" w:rsidRDefault="002075F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09:48</w:t>
            </w:r>
          </w:p>
        </w:tc>
        <w:tc>
          <w:tcPr>
            <w:tcW w:w="2340" w:type="dxa"/>
            <w:shd w:val="clear" w:color="auto" w:fill="auto"/>
            <w:vAlign w:val="bottom"/>
            <w:tcPrChange w:id="610" w:author="Pacella, Christina (DEC)" w:date="2023-06-13T08:33:00Z">
              <w:tcPr>
                <w:tcW w:w="2315" w:type="dxa"/>
                <w:shd w:val="clear" w:color="auto" w:fill="auto"/>
                <w:vAlign w:val="bottom"/>
              </w:tcPr>
            </w:tcPrChange>
          </w:tcPr>
          <w:p w14:paraId="68518B6F" w14:textId="43B503AC" w:rsidR="00A6112D" w:rsidRPr="00A85EB7" w:rsidRDefault="00627395">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09:49</w:t>
            </w:r>
          </w:p>
        </w:tc>
      </w:tr>
      <w:tr w:rsidR="00A6112D" w:rsidRPr="00A85EB7" w14:paraId="069A45DE" w14:textId="77777777" w:rsidTr="00AD2E84">
        <w:tc>
          <w:tcPr>
            <w:tcW w:w="2442" w:type="dxa"/>
            <w:shd w:val="clear" w:color="auto" w:fill="auto"/>
            <w:tcPrChange w:id="611" w:author="Pacella, Christina (DEC)" w:date="2023-06-13T08:33:00Z">
              <w:tcPr>
                <w:tcW w:w="2310" w:type="dxa"/>
                <w:shd w:val="clear" w:color="auto" w:fill="auto"/>
              </w:tcPr>
            </w:tcPrChange>
          </w:tcPr>
          <w:p w14:paraId="2BB8882A"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TN</w:t>
            </w:r>
          </w:p>
        </w:tc>
        <w:tc>
          <w:tcPr>
            <w:tcW w:w="2340" w:type="dxa"/>
            <w:shd w:val="clear" w:color="auto" w:fill="auto"/>
            <w:vAlign w:val="bottom"/>
            <w:tcPrChange w:id="612" w:author="Pacella, Christina (DEC)" w:date="2023-06-13T08:33:00Z">
              <w:tcPr>
                <w:tcW w:w="2314" w:type="dxa"/>
                <w:shd w:val="clear" w:color="auto" w:fill="auto"/>
                <w:vAlign w:val="bottom"/>
              </w:tcPr>
            </w:tcPrChange>
          </w:tcPr>
          <w:p w14:paraId="614C818E" w14:textId="016DDCD8" w:rsidR="00A6112D" w:rsidRPr="00FD2191" w:rsidRDefault="00970086"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06/16/2022</w:t>
            </w:r>
          </w:p>
        </w:tc>
        <w:tc>
          <w:tcPr>
            <w:tcW w:w="2340" w:type="dxa"/>
            <w:shd w:val="clear" w:color="auto" w:fill="auto"/>
            <w:tcPrChange w:id="613" w:author="Pacella, Christina (DEC)" w:date="2023-06-13T08:33:00Z">
              <w:tcPr>
                <w:tcW w:w="2315" w:type="dxa"/>
                <w:shd w:val="clear" w:color="auto" w:fill="auto"/>
              </w:tcPr>
            </w:tcPrChange>
          </w:tcPr>
          <w:p w14:paraId="4F131DAB" w14:textId="677148CE" w:rsidR="00A6112D" w:rsidRPr="00A85EB7" w:rsidRDefault="002075F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09:49</w:t>
            </w:r>
          </w:p>
        </w:tc>
        <w:tc>
          <w:tcPr>
            <w:tcW w:w="2340" w:type="dxa"/>
            <w:shd w:val="clear" w:color="auto" w:fill="auto"/>
            <w:vAlign w:val="bottom"/>
            <w:tcPrChange w:id="614" w:author="Pacella, Christina (DEC)" w:date="2023-06-13T08:33:00Z">
              <w:tcPr>
                <w:tcW w:w="2315" w:type="dxa"/>
                <w:shd w:val="clear" w:color="auto" w:fill="auto"/>
                <w:vAlign w:val="bottom"/>
              </w:tcPr>
            </w:tcPrChange>
          </w:tcPr>
          <w:p w14:paraId="2B661758" w14:textId="155BDAB1" w:rsidR="00A6112D" w:rsidRPr="00A85EB7" w:rsidRDefault="002075F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09:50</w:t>
            </w:r>
          </w:p>
        </w:tc>
      </w:tr>
      <w:tr w:rsidR="00A6112D" w:rsidRPr="00A85EB7" w14:paraId="230B5C49" w14:textId="77777777" w:rsidTr="00AD2E84">
        <w:tc>
          <w:tcPr>
            <w:tcW w:w="2442" w:type="dxa"/>
            <w:shd w:val="clear" w:color="auto" w:fill="auto"/>
            <w:tcPrChange w:id="615" w:author="Pacella, Christina (DEC)" w:date="2023-06-13T08:33:00Z">
              <w:tcPr>
                <w:tcW w:w="2310" w:type="dxa"/>
                <w:shd w:val="clear" w:color="auto" w:fill="auto"/>
              </w:tcPr>
            </w:tcPrChange>
          </w:tcPr>
          <w:p w14:paraId="67770048"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TN</w:t>
            </w:r>
          </w:p>
        </w:tc>
        <w:tc>
          <w:tcPr>
            <w:tcW w:w="2340" w:type="dxa"/>
            <w:shd w:val="clear" w:color="auto" w:fill="auto"/>
            <w:vAlign w:val="bottom"/>
            <w:tcPrChange w:id="616" w:author="Pacella, Christina (DEC)" w:date="2023-06-13T08:33:00Z">
              <w:tcPr>
                <w:tcW w:w="2314" w:type="dxa"/>
                <w:shd w:val="clear" w:color="auto" w:fill="auto"/>
                <w:vAlign w:val="bottom"/>
              </w:tcPr>
            </w:tcPrChange>
          </w:tcPr>
          <w:p w14:paraId="5B52B18E" w14:textId="70C4CCEE" w:rsidR="00A6112D" w:rsidRPr="00FD2191" w:rsidRDefault="00970086"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07/15/2022</w:t>
            </w:r>
          </w:p>
        </w:tc>
        <w:tc>
          <w:tcPr>
            <w:tcW w:w="2340" w:type="dxa"/>
            <w:shd w:val="clear" w:color="auto" w:fill="auto"/>
            <w:tcPrChange w:id="617" w:author="Pacella, Christina (DEC)" w:date="2023-06-13T08:33:00Z">
              <w:tcPr>
                <w:tcW w:w="2315" w:type="dxa"/>
                <w:shd w:val="clear" w:color="auto" w:fill="auto"/>
              </w:tcPr>
            </w:tcPrChange>
          </w:tcPr>
          <w:p w14:paraId="0E7287E7" w14:textId="6F44F3FA" w:rsidR="00A6112D" w:rsidRPr="00A85EB7" w:rsidRDefault="00A67CF6">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09:17</w:t>
            </w:r>
          </w:p>
        </w:tc>
        <w:tc>
          <w:tcPr>
            <w:tcW w:w="2340" w:type="dxa"/>
            <w:shd w:val="clear" w:color="auto" w:fill="auto"/>
            <w:vAlign w:val="bottom"/>
            <w:tcPrChange w:id="618" w:author="Pacella, Christina (DEC)" w:date="2023-06-13T08:33:00Z">
              <w:tcPr>
                <w:tcW w:w="2315" w:type="dxa"/>
                <w:shd w:val="clear" w:color="auto" w:fill="auto"/>
                <w:vAlign w:val="bottom"/>
              </w:tcPr>
            </w:tcPrChange>
          </w:tcPr>
          <w:p w14:paraId="5AD4714C" w14:textId="25BFEFB0" w:rsidR="00A6112D" w:rsidRPr="00A85EB7" w:rsidRDefault="002075F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09:18</w:t>
            </w:r>
          </w:p>
        </w:tc>
      </w:tr>
      <w:tr w:rsidR="00A6112D" w:rsidRPr="00A85EB7" w14:paraId="35BE48F2" w14:textId="77777777" w:rsidTr="00AD2E84">
        <w:tc>
          <w:tcPr>
            <w:tcW w:w="2442" w:type="dxa"/>
            <w:shd w:val="clear" w:color="auto" w:fill="auto"/>
            <w:tcPrChange w:id="619" w:author="Pacella, Christina (DEC)" w:date="2023-06-13T08:33:00Z">
              <w:tcPr>
                <w:tcW w:w="2310" w:type="dxa"/>
                <w:shd w:val="clear" w:color="auto" w:fill="auto"/>
              </w:tcPr>
            </w:tcPrChange>
          </w:tcPr>
          <w:p w14:paraId="05E010AC"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TN</w:t>
            </w:r>
          </w:p>
        </w:tc>
        <w:tc>
          <w:tcPr>
            <w:tcW w:w="2340" w:type="dxa"/>
            <w:shd w:val="clear" w:color="auto" w:fill="auto"/>
            <w:vAlign w:val="bottom"/>
            <w:tcPrChange w:id="620" w:author="Pacella, Christina (DEC)" w:date="2023-06-13T08:33:00Z">
              <w:tcPr>
                <w:tcW w:w="2314" w:type="dxa"/>
                <w:shd w:val="clear" w:color="auto" w:fill="auto"/>
                <w:vAlign w:val="bottom"/>
              </w:tcPr>
            </w:tcPrChange>
          </w:tcPr>
          <w:p w14:paraId="7FEC5A24" w14:textId="530F458D" w:rsidR="00A6112D" w:rsidRPr="00FD2191" w:rsidRDefault="002651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08/03/2022</w:t>
            </w:r>
          </w:p>
        </w:tc>
        <w:tc>
          <w:tcPr>
            <w:tcW w:w="2340" w:type="dxa"/>
            <w:shd w:val="clear" w:color="auto" w:fill="auto"/>
            <w:tcPrChange w:id="621" w:author="Pacella, Christina (DEC)" w:date="2023-06-13T08:33:00Z">
              <w:tcPr>
                <w:tcW w:w="2315" w:type="dxa"/>
                <w:shd w:val="clear" w:color="auto" w:fill="auto"/>
              </w:tcPr>
            </w:tcPrChange>
          </w:tcPr>
          <w:p w14:paraId="294B181B" w14:textId="42766327" w:rsidR="00A6112D" w:rsidRPr="00A85EB7" w:rsidRDefault="00A67CF6">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10:10</w:t>
            </w:r>
          </w:p>
        </w:tc>
        <w:tc>
          <w:tcPr>
            <w:tcW w:w="2340" w:type="dxa"/>
            <w:shd w:val="clear" w:color="auto" w:fill="auto"/>
            <w:vAlign w:val="bottom"/>
            <w:tcPrChange w:id="622" w:author="Pacella, Christina (DEC)" w:date="2023-06-13T08:33:00Z">
              <w:tcPr>
                <w:tcW w:w="2315" w:type="dxa"/>
                <w:shd w:val="clear" w:color="auto" w:fill="auto"/>
                <w:vAlign w:val="bottom"/>
              </w:tcPr>
            </w:tcPrChange>
          </w:tcPr>
          <w:p w14:paraId="40E8958E" w14:textId="31EC790B" w:rsidR="00A6112D" w:rsidRPr="00A85EB7" w:rsidRDefault="00A67CF6">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10:11</w:t>
            </w:r>
          </w:p>
        </w:tc>
      </w:tr>
      <w:tr w:rsidR="00A6112D" w:rsidRPr="00A85EB7" w14:paraId="451E3CC7" w14:textId="77777777" w:rsidTr="00AD2E84">
        <w:tc>
          <w:tcPr>
            <w:tcW w:w="2442" w:type="dxa"/>
            <w:shd w:val="clear" w:color="auto" w:fill="auto"/>
            <w:tcPrChange w:id="623" w:author="Pacella, Christina (DEC)" w:date="2023-06-13T08:33:00Z">
              <w:tcPr>
                <w:tcW w:w="2310" w:type="dxa"/>
                <w:shd w:val="clear" w:color="auto" w:fill="auto"/>
              </w:tcPr>
            </w:tcPrChange>
          </w:tcPr>
          <w:p w14:paraId="60013604"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TN</w:t>
            </w:r>
          </w:p>
        </w:tc>
        <w:tc>
          <w:tcPr>
            <w:tcW w:w="2340" w:type="dxa"/>
            <w:shd w:val="clear" w:color="auto" w:fill="auto"/>
            <w:vAlign w:val="bottom"/>
            <w:tcPrChange w:id="624" w:author="Pacella, Christina (DEC)" w:date="2023-06-13T08:33:00Z">
              <w:tcPr>
                <w:tcW w:w="2314" w:type="dxa"/>
                <w:shd w:val="clear" w:color="auto" w:fill="auto"/>
                <w:vAlign w:val="bottom"/>
              </w:tcPr>
            </w:tcPrChange>
          </w:tcPr>
          <w:p w14:paraId="298229F2" w14:textId="0E8FC64D" w:rsidR="00A6112D" w:rsidRPr="00FD2191" w:rsidRDefault="002651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09/13/2022</w:t>
            </w:r>
          </w:p>
        </w:tc>
        <w:tc>
          <w:tcPr>
            <w:tcW w:w="2340" w:type="dxa"/>
            <w:shd w:val="clear" w:color="auto" w:fill="auto"/>
            <w:tcPrChange w:id="625" w:author="Pacella, Christina (DEC)" w:date="2023-06-13T08:33:00Z">
              <w:tcPr>
                <w:tcW w:w="2315" w:type="dxa"/>
                <w:shd w:val="clear" w:color="auto" w:fill="auto"/>
              </w:tcPr>
            </w:tcPrChange>
          </w:tcPr>
          <w:p w14:paraId="018FF160" w14:textId="13F73978" w:rsidR="00A6112D" w:rsidRPr="00A85EB7" w:rsidRDefault="00A67CF6">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09:31</w:t>
            </w:r>
          </w:p>
        </w:tc>
        <w:tc>
          <w:tcPr>
            <w:tcW w:w="2340" w:type="dxa"/>
            <w:shd w:val="clear" w:color="auto" w:fill="auto"/>
            <w:vAlign w:val="bottom"/>
            <w:tcPrChange w:id="626" w:author="Pacella, Christina (DEC)" w:date="2023-06-13T08:33:00Z">
              <w:tcPr>
                <w:tcW w:w="2315" w:type="dxa"/>
                <w:shd w:val="clear" w:color="auto" w:fill="auto"/>
                <w:vAlign w:val="bottom"/>
              </w:tcPr>
            </w:tcPrChange>
          </w:tcPr>
          <w:p w14:paraId="0A2B95CB" w14:textId="3D446179" w:rsidR="00A6112D" w:rsidRPr="00A85EB7" w:rsidRDefault="00A67CF6">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09:32</w:t>
            </w:r>
          </w:p>
        </w:tc>
      </w:tr>
      <w:tr w:rsidR="00A6112D" w:rsidRPr="00A85EB7" w14:paraId="66B03B1E" w14:textId="77777777" w:rsidTr="00AD2E84">
        <w:tc>
          <w:tcPr>
            <w:tcW w:w="2442" w:type="dxa"/>
            <w:shd w:val="clear" w:color="auto" w:fill="auto"/>
            <w:tcPrChange w:id="627" w:author="Pacella, Christina (DEC)" w:date="2023-06-13T08:33:00Z">
              <w:tcPr>
                <w:tcW w:w="2310" w:type="dxa"/>
                <w:shd w:val="clear" w:color="auto" w:fill="auto"/>
              </w:tcPr>
            </w:tcPrChange>
          </w:tcPr>
          <w:p w14:paraId="340E6DD5"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TN</w:t>
            </w:r>
          </w:p>
        </w:tc>
        <w:tc>
          <w:tcPr>
            <w:tcW w:w="2340" w:type="dxa"/>
            <w:shd w:val="clear" w:color="auto" w:fill="auto"/>
            <w:vAlign w:val="bottom"/>
            <w:tcPrChange w:id="628" w:author="Pacella, Christina (DEC)" w:date="2023-06-13T08:33:00Z">
              <w:tcPr>
                <w:tcW w:w="2314" w:type="dxa"/>
                <w:shd w:val="clear" w:color="auto" w:fill="auto"/>
                <w:vAlign w:val="bottom"/>
              </w:tcPr>
            </w:tcPrChange>
          </w:tcPr>
          <w:p w14:paraId="289843C5" w14:textId="0207AAB2" w:rsidR="00A6112D" w:rsidRPr="00FD2191" w:rsidRDefault="002651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10/12/2022</w:t>
            </w:r>
          </w:p>
        </w:tc>
        <w:tc>
          <w:tcPr>
            <w:tcW w:w="2340" w:type="dxa"/>
            <w:shd w:val="clear" w:color="auto" w:fill="auto"/>
            <w:tcPrChange w:id="629" w:author="Pacella, Christina (DEC)" w:date="2023-06-13T08:33:00Z">
              <w:tcPr>
                <w:tcW w:w="2315" w:type="dxa"/>
                <w:shd w:val="clear" w:color="auto" w:fill="auto"/>
              </w:tcPr>
            </w:tcPrChange>
          </w:tcPr>
          <w:p w14:paraId="746CA9AA" w14:textId="7F00E220" w:rsidR="00A6112D" w:rsidRPr="00A85EB7" w:rsidRDefault="00A67CF6">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w:t>
            </w:r>
            <w:r w:rsidR="00AD4CFB" w:rsidRPr="00A85EB7">
              <w:rPr>
                <w:rFonts w:ascii="Garamond" w:hAnsi="Garamond"/>
                <w:bCs/>
                <w:color w:val="000000"/>
                <w:sz w:val="22"/>
                <w:szCs w:val="22"/>
              </w:rPr>
              <w:t>45</w:t>
            </w:r>
          </w:p>
        </w:tc>
        <w:tc>
          <w:tcPr>
            <w:tcW w:w="2340" w:type="dxa"/>
            <w:shd w:val="clear" w:color="auto" w:fill="auto"/>
            <w:vAlign w:val="bottom"/>
            <w:tcPrChange w:id="630" w:author="Pacella, Christina (DEC)" w:date="2023-06-13T08:33:00Z">
              <w:tcPr>
                <w:tcW w:w="2315" w:type="dxa"/>
                <w:shd w:val="clear" w:color="auto" w:fill="auto"/>
                <w:vAlign w:val="bottom"/>
              </w:tcPr>
            </w:tcPrChange>
          </w:tcPr>
          <w:p w14:paraId="07B5DB71" w14:textId="07D20623" w:rsidR="00A6112D" w:rsidRPr="00A85EB7" w:rsidRDefault="00AD4CF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09:46</w:t>
            </w:r>
          </w:p>
        </w:tc>
      </w:tr>
      <w:tr w:rsidR="00A6112D" w:rsidRPr="00A85EB7" w14:paraId="76BC6702" w14:textId="77777777" w:rsidTr="00AD2E84">
        <w:tc>
          <w:tcPr>
            <w:tcW w:w="2442" w:type="dxa"/>
            <w:shd w:val="clear" w:color="auto" w:fill="auto"/>
            <w:tcPrChange w:id="631" w:author="Pacella, Christina (DEC)" w:date="2023-06-13T08:33:00Z">
              <w:tcPr>
                <w:tcW w:w="2310" w:type="dxa"/>
                <w:shd w:val="clear" w:color="auto" w:fill="auto"/>
              </w:tcPr>
            </w:tcPrChange>
          </w:tcPr>
          <w:p w14:paraId="11D8C92A"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TN</w:t>
            </w:r>
          </w:p>
        </w:tc>
        <w:tc>
          <w:tcPr>
            <w:tcW w:w="2340" w:type="dxa"/>
            <w:shd w:val="clear" w:color="auto" w:fill="auto"/>
            <w:vAlign w:val="bottom"/>
            <w:tcPrChange w:id="632" w:author="Pacella, Christina (DEC)" w:date="2023-06-13T08:33:00Z">
              <w:tcPr>
                <w:tcW w:w="2314" w:type="dxa"/>
                <w:shd w:val="clear" w:color="auto" w:fill="auto"/>
                <w:vAlign w:val="bottom"/>
              </w:tcPr>
            </w:tcPrChange>
          </w:tcPr>
          <w:p w14:paraId="44AA0CE0" w14:textId="24F0B3A6" w:rsidR="00A6112D" w:rsidRPr="00FD2191" w:rsidRDefault="00265159"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11/15/2022</w:t>
            </w:r>
          </w:p>
        </w:tc>
        <w:tc>
          <w:tcPr>
            <w:tcW w:w="2340" w:type="dxa"/>
            <w:shd w:val="clear" w:color="auto" w:fill="auto"/>
            <w:tcPrChange w:id="633" w:author="Pacella, Christina (DEC)" w:date="2023-06-13T08:33:00Z">
              <w:tcPr>
                <w:tcW w:w="2315" w:type="dxa"/>
                <w:shd w:val="clear" w:color="auto" w:fill="auto"/>
              </w:tcPr>
            </w:tcPrChange>
          </w:tcPr>
          <w:p w14:paraId="4ABCC531" w14:textId="1C21F4BC" w:rsidR="00A6112D" w:rsidRPr="00A85EB7" w:rsidRDefault="00AD4CF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12:00</w:t>
            </w:r>
          </w:p>
        </w:tc>
        <w:tc>
          <w:tcPr>
            <w:tcW w:w="2340" w:type="dxa"/>
            <w:shd w:val="clear" w:color="auto" w:fill="auto"/>
            <w:vAlign w:val="bottom"/>
            <w:tcPrChange w:id="634" w:author="Pacella, Christina (DEC)" w:date="2023-06-13T08:33:00Z">
              <w:tcPr>
                <w:tcW w:w="2315" w:type="dxa"/>
                <w:shd w:val="clear" w:color="auto" w:fill="auto"/>
                <w:vAlign w:val="bottom"/>
              </w:tcPr>
            </w:tcPrChange>
          </w:tcPr>
          <w:p w14:paraId="46E5BE25" w14:textId="1D56F7B7" w:rsidR="00A6112D" w:rsidRPr="00A85EB7" w:rsidRDefault="00AD4CF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12:01</w:t>
            </w:r>
          </w:p>
        </w:tc>
      </w:tr>
      <w:tr w:rsidR="00A6112D" w:rsidRPr="00A85EB7" w14:paraId="400B9146" w14:textId="77777777" w:rsidTr="00AD2E84">
        <w:tc>
          <w:tcPr>
            <w:tcW w:w="2442" w:type="dxa"/>
            <w:shd w:val="clear" w:color="auto" w:fill="auto"/>
            <w:tcPrChange w:id="635" w:author="Pacella, Christina (DEC)" w:date="2023-06-13T08:33:00Z">
              <w:tcPr>
                <w:tcW w:w="2310" w:type="dxa"/>
                <w:shd w:val="clear" w:color="auto" w:fill="auto"/>
              </w:tcPr>
            </w:tcPrChange>
          </w:tcPr>
          <w:p w14:paraId="34C8A233" w14:textId="77777777" w:rsidR="00A6112D" w:rsidRPr="002B220A" w:rsidRDefault="00A6112D" w:rsidP="002B220A">
            <w:pPr>
              <w:jc w:val="center"/>
              <w:rPr>
                <w:rFonts w:ascii="Garamond" w:hAnsi="Garamond"/>
                <w:bCs/>
                <w:color w:val="000000"/>
                <w:sz w:val="22"/>
                <w:szCs w:val="22"/>
              </w:rPr>
            </w:pPr>
            <w:r w:rsidRPr="002B220A">
              <w:rPr>
                <w:rFonts w:ascii="Garamond" w:hAnsi="Garamond"/>
                <w:bCs/>
                <w:color w:val="000000"/>
                <w:sz w:val="22"/>
                <w:szCs w:val="22"/>
              </w:rPr>
              <w:t>TN</w:t>
            </w:r>
          </w:p>
        </w:tc>
        <w:tc>
          <w:tcPr>
            <w:tcW w:w="2340" w:type="dxa"/>
            <w:shd w:val="clear" w:color="auto" w:fill="auto"/>
            <w:vAlign w:val="bottom"/>
            <w:tcPrChange w:id="636" w:author="Pacella, Christina (DEC)" w:date="2023-06-13T08:33:00Z">
              <w:tcPr>
                <w:tcW w:w="2314" w:type="dxa"/>
                <w:shd w:val="clear" w:color="auto" w:fill="auto"/>
                <w:vAlign w:val="bottom"/>
              </w:tcPr>
            </w:tcPrChange>
          </w:tcPr>
          <w:p w14:paraId="10035CB7" w14:textId="1664A14D" w:rsidR="00A6112D" w:rsidRPr="00FD2191" w:rsidRDefault="00B56596"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12/14/2022</w:t>
            </w:r>
          </w:p>
        </w:tc>
        <w:tc>
          <w:tcPr>
            <w:tcW w:w="2340" w:type="dxa"/>
            <w:shd w:val="clear" w:color="auto" w:fill="auto"/>
            <w:tcPrChange w:id="637" w:author="Pacella, Christina (DEC)" w:date="2023-06-13T08:33:00Z">
              <w:tcPr>
                <w:tcW w:w="2315" w:type="dxa"/>
                <w:shd w:val="clear" w:color="auto" w:fill="auto"/>
              </w:tcPr>
            </w:tcPrChange>
          </w:tcPr>
          <w:p w14:paraId="6C089851" w14:textId="238D5D1A" w:rsidR="00A6112D" w:rsidRPr="00A85EB7" w:rsidRDefault="00AD4CF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11:42</w:t>
            </w:r>
          </w:p>
        </w:tc>
        <w:tc>
          <w:tcPr>
            <w:tcW w:w="2340" w:type="dxa"/>
            <w:shd w:val="clear" w:color="auto" w:fill="auto"/>
            <w:vAlign w:val="bottom"/>
            <w:tcPrChange w:id="638" w:author="Pacella, Christina (DEC)" w:date="2023-06-13T08:33:00Z">
              <w:tcPr>
                <w:tcW w:w="2315" w:type="dxa"/>
                <w:shd w:val="clear" w:color="auto" w:fill="auto"/>
                <w:vAlign w:val="bottom"/>
              </w:tcPr>
            </w:tcPrChange>
          </w:tcPr>
          <w:p w14:paraId="20C85257" w14:textId="5048D337" w:rsidR="00A6112D" w:rsidRPr="00A85EB7" w:rsidRDefault="00AD4CF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11:43</w:t>
            </w:r>
          </w:p>
        </w:tc>
      </w:tr>
    </w:tbl>
    <w:p w14:paraId="16D0F0B7" w14:textId="77777777" w:rsidR="00A6112D" w:rsidRDefault="00A6112D" w:rsidP="00AD2E84">
      <w:pPr>
        <w:tabs>
          <w:tab w:val="left" w:pos="1276"/>
          <w:tab w:val="left" w:pos="2456"/>
          <w:tab w:val="left" w:pos="3636"/>
          <w:tab w:val="left" w:pos="4816"/>
        </w:tabs>
        <w:ind w:left="96"/>
        <w:jc w:val="center"/>
        <w:rPr>
          <w:ins w:id="639" w:author="Pacella, Christina (DEC)" w:date="2023-06-13T08:34:00Z"/>
          <w:rFonts w:ascii="Garamond" w:hAnsi="Garamond"/>
          <w:b/>
          <w:color w:val="000000"/>
          <w:sz w:val="22"/>
          <w:szCs w:val="22"/>
        </w:rPr>
      </w:pPr>
    </w:p>
    <w:p w14:paraId="2FB7880D" w14:textId="77777777" w:rsidR="00AD2E84" w:rsidRPr="002B220A" w:rsidRDefault="00AD2E84" w:rsidP="002B220A">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40" w:author="Pacella, Christina (DEC)" w:date="2023-06-13T08:33:00Z">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442"/>
        <w:gridCol w:w="2298"/>
        <w:gridCol w:w="2370"/>
        <w:gridCol w:w="2370"/>
        <w:tblGridChange w:id="641">
          <w:tblGrid>
            <w:gridCol w:w="2370"/>
            <w:gridCol w:w="2370"/>
            <w:gridCol w:w="2370"/>
            <w:gridCol w:w="2370"/>
          </w:tblGrid>
        </w:tblGridChange>
      </w:tblGrid>
      <w:tr w:rsidR="00A6112D" w:rsidRPr="00A85EB7" w14:paraId="17A35E75" w14:textId="77777777" w:rsidTr="00AD2E84">
        <w:trPr>
          <w:tblHeader/>
        </w:trPr>
        <w:tc>
          <w:tcPr>
            <w:tcW w:w="2442" w:type="dxa"/>
            <w:shd w:val="clear" w:color="auto" w:fill="auto"/>
            <w:vAlign w:val="bottom"/>
            <w:tcPrChange w:id="642" w:author="Pacella, Christina (DEC)" w:date="2023-06-13T08:33:00Z">
              <w:tcPr>
                <w:tcW w:w="2370" w:type="dxa"/>
                <w:shd w:val="clear" w:color="auto" w:fill="auto"/>
                <w:vAlign w:val="bottom"/>
              </w:tcPr>
            </w:tcPrChange>
          </w:tcPr>
          <w:p w14:paraId="68AF5E7D" w14:textId="77777777" w:rsidR="00A6112D" w:rsidRPr="00FD2191" w:rsidRDefault="00A6112D" w:rsidP="002B220A">
            <w:pPr>
              <w:tabs>
                <w:tab w:val="left" w:pos="1276"/>
                <w:tab w:val="left" w:pos="2456"/>
                <w:tab w:val="left" w:pos="3636"/>
                <w:tab w:val="left" w:pos="4816"/>
              </w:tabs>
              <w:jc w:val="center"/>
              <w:rPr>
                <w:rFonts w:ascii="Garamond" w:hAnsi="Garamond"/>
                <w:b/>
                <w:color w:val="000000"/>
                <w:sz w:val="22"/>
                <w:szCs w:val="22"/>
              </w:rPr>
            </w:pPr>
            <w:r w:rsidRPr="002B220A">
              <w:rPr>
                <w:rFonts w:ascii="Garamond" w:hAnsi="Garamond"/>
                <w:b/>
                <w:color w:val="000000"/>
                <w:sz w:val="22"/>
                <w:szCs w:val="22"/>
              </w:rPr>
              <w:lastRenderedPageBreak/>
              <w:t>Site</w:t>
            </w:r>
          </w:p>
        </w:tc>
        <w:tc>
          <w:tcPr>
            <w:tcW w:w="2298" w:type="dxa"/>
            <w:shd w:val="clear" w:color="auto" w:fill="auto"/>
            <w:vAlign w:val="bottom"/>
            <w:tcPrChange w:id="643" w:author="Pacella, Christina (DEC)" w:date="2023-06-13T08:33:00Z">
              <w:tcPr>
                <w:tcW w:w="2370" w:type="dxa"/>
                <w:shd w:val="clear" w:color="auto" w:fill="auto"/>
                <w:vAlign w:val="bottom"/>
              </w:tcPr>
            </w:tcPrChange>
          </w:tcPr>
          <w:p w14:paraId="2AC8E297" w14:textId="77777777" w:rsidR="00A6112D" w:rsidRPr="007D17D6" w:rsidRDefault="00A6112D" w:rsidP="00FD2191">
            <w:pPr>
              <w:tabs>
                <w:tab w:val="left" w:pos="1276"/>
                <w:tab w:val="left" w:pos="2456"/>
                <w:tab w:val="left" w:pos="3636"/>
                <w:tab w:val="left" w:pos="4816"/>
              </w:tabs>
              <w:jc w:val="center"/>
              <w:rPr>
                <w:rFonts w:ascii="Garamond" w:hAnsi="Garamond"/>
                <w:b/>
                <w:color w:val="000000"/>
                <w:sz w:val="22"/>
                <w:szCs w:val="22"/>
              </w:rPr>
            </w:pPr>
            <w:r w:rsidRPr="00FD2191">
              <w:rPr>
                <w:rFonts w:ascii="Garamond" w:hAnsi="Garamond"/>
                <w:b/>
                <w:color w:val="000000"/>
                <w:sz w:val="22"/>
                <w:szCs w:val="22"/>
              </w:rPr>
              <w:t>Date</w:t>
            </w:r>
          </w:p>
        </w:tc>
        <w:tc>
          <w:tcPr>
            <w:tcW w:w="2370" w:type="dxa"/>
            <w:shd w:val="clear" w:color="auto" w:fill="auto"/>
            <w:vAlign w:val="bottom"/>
            <w:tcPrChange w:id="644" w:author="Pacella, Christina (DEC)" w:date="2023-06-13T08:33:00Z">
              <w:tcPr>
                <w:tcW w:w="2370" w:type="dxa"/>
                <w:shd w:val="clear" w:color="auto" w:fill="auto"/>
                <w:vAlign w:val="bottom"/>
              </w:tcPr>
            </w:tcPrChange>
          </w:tcPr>
          <w:p w14:paraId="77A97406"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1 Time</w:t>
            </w:r>
          </w:p>
        </w:tc>
        <w:tc>
          <w:tcPr>
            <w:tcW w:w="2370" w:type="dxa"/>
            <w:shd w:val="clear" w:color="auto" w:fill="auto"/>
            <w:vAlign w:val="bottom"/>
            <w:tcPrChange w:id="645" w:author="Pacella, Christina (DEC)" w:date="2023-06-13T08:33:00Z">
              <w:tcPr>
                <w:tcW w:w="2370" w:type="dxa"/>
                <w:shd w:val="clear" w:color="auto" w:fill="auto"/>
                <w:vAlign w:val="bottom"/>
              </w:tcPr>
            </w:tcPrChange>
          </w:tcPr>
          <w:p w14:paraId="3AD4FAB9"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Rep 2 Time</w:t>
            </w:r>
          </w:p>
        </w:tc>
      </w:tr>
      <w:tr w:rsidR="00CF74A0" w:rsidRPr="00A85EB7" w14:paraId="031CBB3E" w14:textId="77777777" w:rsidTr="00AD2E84">
        <w:tc>
          <w:tcPr>
            <w:tcW w:w="2442" w:type="dxa"/>
            <w:shd w:val="clear" w:color="auto" w:fill="auto"/>
            <w:tcPrChange w:id="646" w:author="Pacella, Christina (DEC)" w:date="2023-06-13T08:33:00Z">
              <w:tcPr>
                <w:tcW w:w="2370" w:type="dxa"/>
                <w:shd w:val="clear" w:color="auto" w:fill="auto"/>
              </w:tcPr>
            </w:tcPrChange>
          </w:tcPr>
          <w:p w14:paraId="716B5A69"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47" w:author="Pacella, Christina (DEC)" w:date="2023-06-13T08:33:00Z">
              <w:tcPr>
                <w:tcW w:w="2370" w:type="dxa"/>
                <w:shd w:val="clear" w:color="auto" w:fill="auto"/>
                <w:vAlign w:val="bottom"/>
              </w:tcPr>
            </w:tcPrChange>
          </w:tcPr>
          <w:p w14:paraId="3E7858EB" w14:textId="777EC793"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04/06/2022</w:t>
            </w:r>
          </w:p>
        </w:tc>
        <w:tc>
          <w:tcPr>
            <w:tcW w:w="2370" w:type="dxa"/>
            <w:shd w:val="clear" w:color="auto" w:fill="auto"/>
            <w:vAlign w:val="bottom"/>
            <w:tcPrChange w:id="648" w:author="Pacella, Christina (DEC)" w:date="2023-06-13T08:33:00Z">
              <w:tcPr>
                <w:tcW w:w="2370" w:type="dxa"/>
                <w:shd w:val="clear" w:color="auto" w:fill="auto"/>
                <w:vAlign w:val="bottom"/>
              </w:tcPr>
            </w:tcPrChange>
          </w:tcPr>
          <w:p w14:paraId="29F80311" w14:textId="3F19F8BF"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11:34</w:t>
            </w:r>
          </w:p>
        </w:tc>
        <w:tc>
          <w:tcPr>
            <w:tcW w:w="2370" w:type="dxa"/>
            <w:shd w:val="clear" w:color="auto" w:fill="auto"/>
            <w:vAlign w:val="bottom"/>
            <w:tcPrChange w:id="649" w:author="Pacella, Christina (DEC)" w:date="2023-06-13T08:33:00Z">
              <w:tcPr>
                <w:tcW w:w="2370" w:type="dxa"/>
                <w:shd w:val="clear" w:color="auto" w:fill="auto"/>
                <w:vAlign w:val="bottom"/>
              </w:tcPr>
            </w:tcPrChange>
          </w:tcPr>
          <w:p w14:paraId="2A9A78E5" w14:textId="4E70898F"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11:35</w:t>
            </w:r>
          </w:p>
        </w:tc>
      </w:tr>
      <w:tr w:rsidR="00CF74A0" w:rsidRPr="00A85EB7" w14:paraId="425CAFDA" w14:textId="77777777" w:rsidTr="00AD2E84">
        <w:tc>
          <w:tcPr>
            <w:tcW w:w="2442" w:type="dxa"/>
            <w:shd w:val="clear" w:color="auto" w:fill="auto"/>
            <w:tcPrChange w:id="650" w:author="Pacella, Christina (DEC)" w:date="2023-06-13T08:33:00Z">
              <w:tcPr>
                <w:tcW w:w="2370" w:type="dxa"/>
                <w:shd w:val="clear" w:color="auto" w:fill="auto"/>
              </w:tcPr>
            </w:tcPrChange>
          </w:tcPr>
          <w:p w14:paraId="0047E908"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51" w:author="Pacella, Christina (DEC)" w:date="2023-06-13T08:33:00Z">
              <w:tcPr>
                <w:tcW w:w="2370" w:type="dxa"/>
                <w:shd w:val="clear" w:color="auto" w:fill="auto"/>
                <w:vAlign w:val="bottom"/>
              </w:tcPr>
            </w:tcPrChange>
          </w:tcPr>
          <w:p w14:paraId="61C39187" w14:textId="55BB4617"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06/01/2022</w:t>
            </w:r>
          </w:p>
        </w:tc>
        <w:tc>
          <w:tcPr>
            <w:tcW w:w="2370" w:type="dxa"/>
            <w:shd w:val="clear" w:color="auto" w:fill="auto"/>
            <w:vAlign w:val="bottom"/>
            <w:tcPrChange w:id="652" w:author="Pacella, Christina (DEC)" w:date="2023-06-13T08:33:00Z">
              <w:tcPr>
                <w:tcW w:w="2370" w:type="dxa"/>
                <w:shd w:val="clear" w:color="auto" w:fill="auto"/>
                <w:vAlign w:val="bottom"/>
              </w:tcPr>
            </w:tcPrChange>
          </w:tcPr>
          <w:p w14:paraId="26B2CCAB" w14:textId="52D614B3" w:rsidR="00CF74A0" w:rsidRPr="00A85EB7" w:rsidRDefault="005838E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10:16</w:t>
            </w:r>
          </w:p>
        </w:tc>
        <w:tc>
          <w:tcPr>
            <w:tcW w:w="2370" w:type="dxa"/>
            <w:shd w:val="clear" w:color="auto" w:fill="auto"/>
            <w:vAlign w:val="bottom"/>
            <w:tcPrChange w:id="653" w:author="Pacella, Christina (DEC)" w:date="2023-06-13T08:33:00Z">
              <w:tcPr>
                <w:tcW w:w="2370" w:type="dxa"/>
                <w:shd w:val="clear" w:color="auto" w:fill="auto"/>
                <w:vAlign w:val="bottom"/>
              </w:tcPr>
            </w:tcPrChange>
          </w:tcPr>
          <w:p w14:paraId="34628387" w14:textId="7A1DB1E6"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10:17</w:t>
            </w:r>
          </w:p>
        </w:tc>
      </w:tr>
      <w:tr w:rsidR="00CF74A0" w:rsidRPr="00A85EB7" w14:paraId="6AB5BB34" w14:textId="77777777" w:rsidTr="00AD2E84">
        <w:tc>
          <w:tcPr>
            <w:tcW w:w="2442" w:type="dxa"/>
            <w:shd w:val="clear" w:color="auto" w:fill="auto"/>
            <w:tcPrChange w:id="654" w:author="Pacella, Christina (DEC)" w:date="2023-06-13T08:33:00Z">
              <w:tcPr>
                <w:tcW w:w="2370" w:type="dxa"/>
                <w:shd w:val="clear" w:color="auto" w:fill="auto"/>
              </w:tcPr>
            </w:tcPrChange>
          </w:tcPr>
          <w:p w14:paraId="78D327EA"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55" w:author="Pacella, Christina (DEC)" w:date="2023-06-13T08:33:00Z">
              <w:tcPr>
                <w:tcW w:w="2370" w:type="dxa"/>
                <w:shd w:val="clear" w:color="auto" w:fill="auto"/>
                <w:vAlign w:val="bottom"/>
              </w:tcPr>
            </w:tcPrChange>
          </w:tcPr>
          <w:p w14:paraId="57AF4786" w14:textId="0C7CCB95"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06/16/2022</w:t>
            </w:r>
          </w:p>
        </w:tc>
        <w:tc>
          <w:tcPr>
            <w:tcW w:w="2370" w:type="dxa"/>
            <w:shd w:val="clear" w:color="auto" w:fill="auto"/>
            <w:vAlign w:val="bottom"/>
            <w:tcPrChange w:id="656" w:author="Pacella, Christina (DEC)" w:date="2023-06-13T08:33:00Z">
              <w:tcPr>
                <w:tcW w:w="2370" w:type="dxa"/>
                <w:shd w:val="clear" w:color="auto" w:fill="auto"/>
                <w:vAlign w:val="bottom"/>
              </w:tcPr>
            </w:tcPrChange>
          </w:tcPr>
          <w:p w14:paraId="7A57C1E8" w14:textId="22AB1255" w:rsidR="00CF74A0" w:rsidRPr="00A85EB7" w:rsidRDefault="005838E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09:26</w:t>
            </w:r>
          </w:p>
        </w:tc>
        <w:tc>
          <w:tcPr>
            <w:tcW w:w="2370" w:type="dxa"/>
            <w:shd w:val="clear" w:color="auto" w:fill="auto"/>
            <w:vAlign w:val="bottom"/>
            <w:tcPrChange w:id="657" w:author="Pacella, Christina (DEC)" w:date="2023-06-13T08:33:00Z">
              <w:tcPr>
                <w:tcW w:w="2370" w:type="dxa"/>
                <w:shd w:val="clear" w:color="auto" w:fill="auto"/>
                <w:vAlign w:val="bottom"/>
              </w:tcPr>
            </w:tcPrChange>
          </w:tcPr>
          <w:p w14:paraId="13B6E682" w14:textId="7411D8E2"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09:27</w:t>
            </w:r>
          </w:p>
        </w:tc>
      </w:tr>
      <w:tr w:rsidR="00CF74A0" w:rsidRPr="00A85EB7" w14:paraId="6C8A9D84" w14:textId="77777777" w:rsidTr="00AD2E84">
        <w:tc>
          <w:tcPr>
            <w:tcW w:w="2442" w:type="dxa"/>
            <w:shd w:val="clear" w:color="auto" w:fill="auto"/>
            <w:tcPrChange w:id="658" w:author="Pacella, Christina (DEC)" w:date="2023-06-13T08:33:00Z">
              <w:tcPr>
                <w:tcW w:w="2370" w:type="dxa"/>
                <w:shd w:val="clear" w:color="auto" w:fill="auto"/>
              </w:tcPr>
            </w:tcPrChange>
          </w:tcPr>
          <w:p w14:paraId="58DB99A6"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59" w:author="Pacella, Christina (DEC)" w:date="2023-06-13T08:33:00Z">
              <w:tcPr>
                <w:tcW w:w="2370" w:type="dxa"/>
                <w:shd w:val="clear" w:color="auto" w:fill="auto"/>
                <w:vAlign w:val="bottom"/>
              </w:tcPr>
            </w:tcPrChange>
          </w:tcPr>
          <w:p w14:paraId="7BA25463" w14:textId="2A9AC3D5"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07/15/2022</w:t>
            </w:r>
          </w:p>
        </w:tc>
        <w:tc>
          <w:tcPr>
            <w:tcW w:w="2370" w:type="dxa"/>
            <w:shd w:val="clear" w:color="auto" w:fill="auto"/>
            <w:vAlign w:val="bottom"/>
            <w:tcPrChange w:id="660" w:author="Pacella, Christina (DEC)" w:date="2023-06-13T08:33:00Z">
              <w:tcPr>
                <w:tcW w:w="2370" w:type="dxa"/>
                <w:shd w:val="clear" w:color="auto" w:fill="auto"/>
                <w:vAlign w:val="bottom"/>
              </w:tcPr>
            </w:tcPrChange>
          </w:tcPr>
          <w:p w14:paraId="1D8C4710" w14:textId="3661739D" w:rsidR="00CF74A0" w:rsidRPr="00A85EB7" w:rsidRDefault="005838E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10:08</w:t>
            </w:r>
          </w:p>
        </w:tc>
        <w:tc>
          <w:tcPr>
            <w:tcW w:w="2370" w:type="dxa"/>
            <w:shd w:val="clear" w:color="auto" w:fill="auto"/>
            <w:vAlign w:val="bottom"/>
            <w:tcPrChange w:id="661" w:author="Pacella, Christina (DEC)" w:date="2023-06-13T08:33:00Z">
              <w:tcPr>
                <w:tcW w:w="2370" w:type="dxa"/>
                <w:shd w:val="clear" w:color="auto" w:fill="auto"/>
                <w:vAlign w:val="bottom"/>
              </w:tcPr>
            </w:tcPrChange>
          </w:tcPr>
          <w:p w14:paraId="298EF646" w14:textId="4F71CBC9"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10:09</w:t>
            </w:r>
          </w:p>
        </w:tc>
      </w:tr>
      <w:tr w:rsidR="00CF74A0" w:rsidRPr="00A85EB7" w14:paraId="4D75F435" w14:textId="77777777" w:rsidTr="00AD2E84">
        <w:tc>
          <w:tcPr>
            <w:tcW w:w="2442" w:type="dxa"/>
            <w:shd w:val="clear" w:color="auto" w:fill="auto"/>
            <w:tcPrChange w:id="662" w:author="Pacella, Christina (DEC)" w:date="2023-06-13T08:33:00Z">
              <w:tcPr>
                <w:tcW w:w="2370" w:type="dxa"/>
                <w:shd w:val="clear" w:color="auto" w:fill="auto"/>
              </w:tcPr>
            </w:tcPrChange>
          </w:tcPr>
          <w:p w14:paraId="1CC9B2BD"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63" w:author="Pacella, Christina (DEC)" w:date="2023-06-13T08:33:00Z">
              <w:tcPr>
                <w:tcW w:w="2370" w:type="dxa"/>
                <w:shd w:val="clear" w:color="auto" w:fill="auto"/>
                <w:vAlign w:val="bottom"/>
              </w:tcPr>
            </w:tcPrChange>
          </w:tcPr>
          <w:p w14:paraId="00DAB1CA" w14:textId="0E579EC5"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08/03/2022</w:t>
            </w:r>
          </w:p>
        </w:tc>
        <w:tc>
          <w:tcPr>
            <w:tcW w:w="2370" w:type="dxa"/>
            <w:shd w:val="clear" w:color="auto" w:fill="auto"/>
            <w:vAlign w:val="bottom"/>
            <w:tcPrChange w:id="664" w:author="Pacella, Christina (DEC)" w:date="2023-06-13T08:33:00Z">
              <w:tcPr>
                <w:tcW w:w="2370" w:type="dxa"/>
                <w:shd w:val="clear" w:color="auto" w:fill="auto"/>
                <w:vAlign w:val="bottom"/>
              </w:tcPr>
            </w:tcPrChange>
          </w:tcPr>
          <w:p w14:paraId="60E33D8A" w14:textId="0C6A925C" w:rsidR="00CF74A0" w:rsidRPr="00A85EB7" w:rsidRDefault="005838E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10:32</w:t>
            </w:r>
          </w:p>
        </w:tc>
        <w:tc>
          <w:tcPr>
            <w:tcW w:w="2370" w:type="dxa"/>
            <w:shd w:val="clear" w:color="auto" w:fill="auto"/>
            <w:vAlign w:val="bottom"/>
            <w:tcPrChange w:id="665" w:author="Pacella, Christina (DEC)" w:date="2023-06-13T08:33:00Z">
              <w:tcPr>
                <w:tcW w:w="2370" w:type="dxa"/>
                <w:shd w:val="clear" w:color="auto" w:fill="auto"/>
                <w:vAlign w:val="bottom"/>
              </w:tcPr>
            </w:tcPrChange>
          </w:tcPr>
          <w:p w14:paraId="08BCC8F4" w14:textId="71EA46CB"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10:33</w:t>
            </w:r>
          </w:p>
        </w:tc>
      </w:tr>
      <w:tr w:rsidR="00CF74A0" w:rsidRPr="00A85EB7" w14:paraId="5275CEAC" w14:textId="77777777" w:rsidTr="00AD2E84">
        <w:tc>
          <w:tcPr>
            <w:tcW w:w="2442" w:type="dxa"/>
            <w:shd w:val="clear" w:color="auto" w:fill="auto"/>
            <w:tcPrChange w:id="666" w:author="Pacella, Christina (DEC)" w:date="2023-06-13T08:33:00Z">
              <w:tcPr>
                <w:tcW w:w="2370" w:type="dxa"/>
                <w:shd w:val="clear" w:color="auto" w:fill="auto"/>
              </w:tcPr>
            </w:tcPrChange>
          </w:tcPr>
          <w:p w14:paraId="41267E9A"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67" w:author="Pacella, Christina (DEC)" w:date="2023-06-13T08:33:00Z">
              <w:tcPr>
                <w:tcW w:w="2370" w:type="dxa"/>
                <w:shd w:val="clear" w:color="auto" w:fill="auto"/>
                <w:vAlign w:val="bottom"/>
              </w:tcPr>
            </w:tcPrChange>
          </w:tcPr>
          <w:p w14:paraId="7CD3C29E" w14:textId="52729D9E"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09/13/2022</w:t>
            </w:r>
          </w:p>
        </w:tc>
        <w:tc>
          <w:tcPr>
            <w:tcW w:w="2370" w:type="dxa"/>
            <w:shd w:val="clear" w:color="auto" w:fill="auto"/>
            <w:vAlign w:val="bottom"/>
            <w:tcPrChange w:id="668" w:author="Pacella, Christina (DEC)" w:date="2023-06-13T08:33:00Z">
              <w:tcPr>
                <w:tcW w:w="2370" w:type="dxa"/>
                <w:shd w:val="clear" w:color="auto" w:fill="auto"/>
                <w:vAlign w:val="bottom"/>
              </w:tcPr>
            </w:tcPrChange>
          </w:tcPr>
          <w:p w14:paraId="62DE1E15" w14:textId="5691EAEA" w:rsidR="00CF74A0" w:rsidRPr="00A85EB7" w:rsidRDefault="005838E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09:50</w:t>
            </w:r>
          </w:p>
        </w:tc>
        <w:tc>
          <w:tcPr>
            <w:tcW w:w="2370" w:type="dxa"/>
            <w:shd w:val="clear" w:color="auto" w:fill="auto"/>
            <w:vAlign w:val="bottom"/>
            <w:tcPrChange w:id="669" w:author="Pacella, Christina (DEC)" w:date="2023-06-13T08:33:00Z">
              <w:tcPr>
                <w:tcW w:w="2370" w:type="dxa"/>
                <w:shd w:val="clear" w:color="auto" w:fill="auto"/>
                <w:vAlign w:val="bottom"/>
              </w:tcPr>
            </w:tcPrChange>
          </w:tcPr>
          <w:p w14:paraId="7E35010A" w14:textId="25B96A3D"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09:51</w:t>
            </w:r>
          </w:p>
        </w:tc>
      </w:tr>
      <w:tr w:rsidR="00CF74A0" w:rsidRPr="00A85EB7" w14:paraId="4BDCD88B" w14:textId="77777777" w:rsidTr="00AD2E84">
        <w:tc>
          <w:tcPr>
            <w:tcW w:w="2442" w:type="dxa"/>
            <w:shd w:val="clear" w:color="auto" w:fill="auto"/>
            <w:tcPrChange w:id="670" w:author="Pacella, Christina (DEC)" w:date="2023-06-13T08:33:00Z">
              <w:tcPr>
                <w:tcW w:w="2370" w:type="dxa"/>
                <w:shd w:val="clear" w:color="auto" w:fill="auto"/>
              </w:tcPr>
            </w:tcPrChange>
          </w:tcPr>
          <w:p w14:paraId="0C868803"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71" w:author="Pacella, Christina (DEC)" w:date="2023-06-13T08:33:00Z">
              <w:tcPr>
                <w:tcW w:w="2370" w:type="dxa"/>
                <w:shd w:val="clear" w:color="auto" w:fill="auto"/>
                <w:vAlign w:val="bottom"/>
              </w:tcPr>
            </w:tcPrChange>
          </w:tcPr>
          <w:p w14:paraId="201C814E" w14:textId="12159D21"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10/12/2022</w:t>
            </w:r>
          </w:p>
        </w:tc>
        <w:tc>
          <w:tcPr>
            <w:tcW w:w="2370" w:type="dxa"/>
            <w:shd w:val="clear" w:color="auto" w:fill="auto"/>
            <w:vAlign w:val="bottom"/>
            <w:tcPrChange w:id="672" w:author="Pacella, Christina (DEC)" w:date="2023-06-13T08:33:00Z">
              <w:tcPr>
                <w:tcW w:w="2370" w:type="dxa"/>
                <w:shd w:val="clear" w:color="auto" w:fill="auto"/>
                <w:vAlign w:val="bottom"/>
              </w:tcPr>
            </w:tcPrChange>
          </w:tcPr>
          <w:p w14:paraId="0099593E" w14:textId="4317D773" w:rsidR="00CF74A0" w:rsidRPr="00A85EB7" w:rsidRDefault="005838E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10:27</w:t>
            </w:r>
          </w:p>
        </w:tc>
        <w:tc>
          <w:tcPr>
            <w:tcW w:w="2370" w:type="dxa"/>
            <w:shd w:val="clear" w:color="auto" w:fill="auto"/>
            <w:vAlign w:val="bottom"/>
            <w:tcPrChange w:id="673" w:author="Pacella, Christina (DEC)" w:date="2023-06-13T08:33:00Z">
              <w:tcPr>
                <w:tcW w:w="2370" w:type="dxa"/>
                <w:shd w:val="clear" w:color="auto" w:fill="auto"/>
                <w:vAlign w:val="bottom"/>
              </w:tcPr>
            </w:tcPrChange>
          </w:tcPr>
          <w:p w14:paraId="16015314" w14:textId="6CC29820"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10:28</w:t>
            </w:r>
          </w:p>
        </w:tc>
      </w:tr>
      <w:tr w:rsidR="00CF74A0" w:rsidRPr="00A85EB7" w14:paraId="3743DE71" w14:textId="77777777" w:rsidTr="00AD2E84">
        <w:tc>
          <w:tcPr>
            <w:tcW w:w="2442" w:type="dxa"/>
            <w:shd w:val="clear" w:color="auto" w:fill="auto"/>
            <w:tcPrChange w:id="674" w:author="Pacella, Christina (DEC)" w:date="2023-06-13T08:33:00Z">
              <w:tcPr>
                <w:tcW w:w="2370" w:type="dxa"/>
                <w:shd w:val="clear" w:color="auto" w:fill="auto"/>
              </w:tcPr>
            </w:tcPrChange>
          </w:tcPr>
          <w:p w14:paraId="726C2D43"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75" w:author="Pacella, Christina (DEC)" w:date="2023-06-13T08:33:00Z">
              <w:tcPr>
                <w:tcW w:w="2370" w:type="dxa"/>
                <w:shd w:val="clear" w:color="auto" w:fill="auto"/>
                <w:vAlign w:val="bottom"/>
              </w:tcPr>
            </w:tcPrChange>
          </w:tcPr>
          <w:p w14:paraId="3B1166EA" w14:textId="6239AF96"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11/15/2022</w:t>
            </w:r>
          </w:p>
        </w:tc>
        <w:tc>
          <w:tcPr>
            <w:tcW w:w="2370" w:type="dxa"/>
            <w:shd w:val="clear" w:color="auto" w:fill="auto"/>
            <w:vAlign w:val="bottom"/>
            <w:tcPrChange w:id="676" w:author="Pacella, Christina (DEC)" w:date="2023-06-13T08:33:00Z">
              <w:tcPr>
                <w:tcW w:w="2370" w:type="dxa"/>
                <w:shd w:val="clear" w:color="auto" w:fill="auto"/>
                <w:vAlign w:val="bottom"/>
              </w:tcPr>
            </w:tcPrChange>
          </w:tcPr>
          <w:p w14:paraId="25A5F75A" w14:textId="43E61087" w:rsidR="00CF74A0" w:rsidRPr="00A85EB7" w:rsidRDefault="005838EB">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11:34</w:t>
            </w:r>
          </w:p>
        </w:tc>
        <w:tc>
          <w:tcPr>
            <w:tcW w:w="2370" w:type="dxa"/>
            <w:shd w:val="clear" w:color="auto" w:fill="auto"/>
            <w:vAlign w:val="bottom"/>
            <w:tcPrChange w:id="677" w:author="Pacella, Christina (DEC)" w:date="2023-06-13T08:33:00Z">
              <w:tcPr>
                <w:tcW w:w="2370" w:type="dxa"/>
                <w:shd w:val="clear" w:color="auto" w:fill="auto"/>
                <w:vAlign w:val="bottom"/>
              </w:tcPr>
            </w:tcPrChange>
          </w:tcPr>
          <w:p w14:paraId="6B0EF117" w14:textId="528F23D6"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11:35</w:t>
            </w:r>
          </w:p>
        </w:tc>
      </w:tr>
      <w:tr w:rsidR="00CF74A0" w:rsidRPr="00A85EB7" w14:paraId="7F42C2FB" w14:textId="77777777" w:rsidTr="00AD2E84">
        <w:tc>
          <w:tcPr>
            <w:tcW w:w="2442" w:type="dxa"/>
            <w:shd w:val="clear" w:color="auto" w:fill="auto"/>
            <w:tcPrChange w:id="678" w:author="Pacella, Christina (DEC)" w:date="2023-06-13T08:33:00Z">
              <w:tcPr>
                <w:tcW w:w="2370" w:type="dxa"/>
                <w:shd w:val="clear" w:color="auto" w:fill="auto"/>
              </w:tcPr>
            </w:tcPrChange>
          </w:tcPr>
          <w:p w14:paraId="41B95BDC" w14:textId="77777777" w:rsidR="00CF74A0" w:rsidRPr="002B220A" w:rsidRDefault="00CF74A0" w:rsidP="002B220A">
            <w:pPr>
              <w:jc w:val="center"/>
              <w:rPr>
                <w:rFonts w:ascii="Garamond" w:hAnsi="Garamond"/>
                <w:bCs/>
              </w:rPr>
            </w:pPr>
            <w:r w:rsidRPr="002B220A">
              <w:rPr>
                <w:rFonts w:ascii="Garamond" w:hAnsi="Garamond"/>
                <w:bCs/>
                <w:color w:val="000000"/>
                <w:sz w:val="22"/>
                <w:szCs w:val="22"/>
              </w:rPr>
              <w:t>TS</w:t>
            </w:r>
          </w:p>
        </w:tc>
        <w:tc>
          <w:tcPr>
            <w:tcW w:w="2298" w:type="dxa"/>
            <w:shd w:val="clear" w:color="auto" w:fill="auto"/>
            <w:vAlign w:val="bottom"/>
            <w:tcPrChange w:id="679" w:author="Pacella, Christina (DEC)" w:date="2023-06-13T08:33:00Z">
              <w:tcPr>
                <w:tcW w:w="2370" w:type="dxa"/>
                <w:shd w:val="clear" w:color="auto" w:fill="auto"/>
                <w:vAlign w:val="bottom"/>
              </w:tcPr>
            </w:tcPrChange>
          </w:tcPr>
          <w:p w14:paraId="7F05D358" w14:textId="5A11FAF6" w:rsidR="00CF74A0" w:rsidRPr="00FD2191" w:rsidRDefault="00CF74A0" w:rsidP="00FD219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12/14/2022</w:t>
            </w:r>
          </w:p>
        </w:tc>
        <w:tc>
          <w:tcPr>
            <w:tcW w:w="2370" w:type="dxa"/>
            <w:shd w:val="clear" w:color="auto" w:fill="auto"/>
            <w:vAlign w:val="bottom"/>
            <w:tcPrChange w:id="680" w:author="Pacella, Christina (DEC)" w:date="2023-06-13T08:33:00Z">
              <w:tcPr>
                <w:tcW w:w="2370" w:type="dxa"/>
                <w:shd w:val="clear" w:color="auto" w:fill="auto"/>
                <w:vAlign w:val="bottom"/>
              </w:tcPr>
            </w:tcPrChange>
          </w:tcPr>
          <w:p w14:paraId="1D89E1AA" w14:textId="2727650A"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12:09</w:t>
            </w:r>
          </w:p>
        </w:tc>
        <w:tc>
          <w:tcPr>
            <w:tcW w:w="2370" w:type="dxa"/>
            <w:shd w:val="clear" w:color="auto" w:fill="auto"/>
            <w:vAlign w:val="bottom"/>
            <w:tcPrChange w:id="681" w:author="Pacella, Christina (DEC)" w:date="2023-06-13T08:33:00Z">
              <w:tcPr>
                <w:tcW w:w="2370" w:type="dxa"/>
                <w:shd w:val="clear" w:color="auto" w:fill="auto"/>
                <w:vAlign w:val="bottom"/>
              </w:tcPr>
            </w:tcPrChange>
          </w:tcPr>
          <w:p w14:paraId="4DA2F2A0" w14:textId="6FE42AF2" w:rsidR="00CF74A0" w:rsidRPr="00A85EB7" w:rsidRDefault="00BB651F">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12:10</w:t>
            </w:r>
          </w:p>
        </w:tc>
      </w:tr>
    </w:tbl>
    <w:p w14:paraId="3F3F15BD" w14:textId="77777777" w:rsidR="00A6112D" w:rsidDel="00AD2E84" w:rsidRDefault="00A6112D" w:rsidP="00AD2E84">
      <w:pPr>
        <w:pStyle w:val="PlainText"/>
        <w:rPr>
          <w:del w:id="682" w:author="Pacella, Christina (DEC)" w:date="2023-06-13T07:01:00Z"/>
          <w:rFonts w:ascii="Garamond" w:eastAsia="MS Mincho" w:hAnsi="Garamond"/>
          <w:sz w:val="22"/>
          <w:szCs w:val="22"/>
        </w:rPr>
      </w:pPr>
    </w:p>
    <w:p w14:paraId="4BD142FE" w14:textId="77777777" w:rsidR="00AD2E84" w:rsidRPr="002B220A" w:rsidRDefault="00AD2E84" w:rsidP="002B220A">
      <w:pPr>
        <w:pStyle w:val="PlainText"/>
        <w:rPr>
          <w:ins w:id="683" w:author="Pacella, Christina (DEC)" w:date="2023-06-13T08:33:00Z"/>
          <w:rFonts w:ascii="Garamond" w:eastAsia="MS Mincho" w:hAnsi="Garamond"/>
          <w:sz w:val="22"/>
          <w:szCs w:val="22"/>
        </w:rPr>
      </w:pPr>
    </w:p>
    <w:p w14:paraId="7231C58E" w14:textId="77777777" w:rsidR="00A6112D" w:rsidRPr="00FD2191" w:rsidDel="00310741" w:rsidRDefault="00A6112D" w:rsidP="00FD2191">
      <w:pPr>
        <w:pStyle w:val="PlainText"/>
        <w:rPr>
          <w:del w:id="684" w:author="Pacella, Christina (DEC)" w:date="2023-06-13T07:01:00Z"/>
          <w:rFonts w:ascii="Garamond" w:eastAsia="MS Mincho" w:hAnsi="Garamond"/>
          <w:sz w:val="22"/>
          <w:szCs w:val="22"/>
        </w:rPr>
      </w:pPr>
    </w:p>
    <w:p w14:paraId="7A74C6E1" w14:textId="77777777" w:rsidR="00A6112D" w:rsidRPr="00A85EB7" w:rsidDel="00AD2E84" w:rsidRDefault="00A6112D">
      <w:pPr>
        <w:pStyle w:val="PlainText"/>
        <w:rPr>
          <w:del w:id="685" w:author="Pacella, Christina (DEC)" w:date="2023-06-13T08:33:00Z"/>
          <w:rFonts w:ascii="Garamond" w:eastAsia="MS Mincho" w:hAnsi="Garamond"/>
          <w:sz w:val="22"/>
          <w:szCs w:val="22"/>
        </w:rPr>
      </w:pPr>
      <w:r w:rsidRPr="00A85EB7">
        <w:rPr>
          <w:rFonts w:ascii="Garamond" w:eastAsia="MS Mincho" w:hAnsi="Garamond"/>
          <w:sz w:val="22"/>
          <w:szCs w:val="22"/>
        </w:rPr>
        <w:t>b) Diel Sampling</w:t>
      </w:r>
    </w:p>
    <w:p w14:paraId="6CFE8DF6" w14:textId="77777777" w:rsidR="00A6112D" w:rsidRPr="00A85EB7" w:rsidRDefault="00A6112D">
      <w:pPr>
        <w:pStyle w:val="PlainText"/>
        <w:rPr>
          <w:rFonts w:ascii="Garamond" w:eastAsia="MS Mincho" w:hAnsi="Garamond"/>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86" w:author="Pacella, Christina (DEC)" w:date="2023-06-13T08:34:00Z">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382"/>
        <w:gridCol w:w="1362"/>
        <w:gridCol w:w="1579"/>
        <w:gridCol w:w="1483"/>
        <w:gridCol w:w="1707"/>
        <w:gridCol w:w="1949"/>
        <w:tblGridChange w:id="687">
          <w:tblGrid>
            <w:gridCol w:w="1382"/>
            <w:gridCol w:w="1362"/>
            <w:gridCol w:w="1579"/>
            <w:gridCol w:w="1483"/>
            <w:gridCol w:w="1707"/>
            <w:gridCol w:w="1741"/>
          </w:tblGrid>
        </w:tblGridChange>
      </w:tblGrid>
      <w:tr w:rsidR="00A6112D" w:rsidRPr="00A85EB7" w14:paraId="680CDC36" w14:textId="77777777" w:rsidTr="00AD2E84">
        <w:tc>
          <w:tcPr>
            <w:tcW w:w="1382" w:type="dxa"/>
            <w:shd w:val="clear" w:color="auto" w:fill="auto"/>
            <w:vAlign w:val="bottom"/>
            <w:tcPrChange w:id="688" w:author="Pacella, Christina (DEC)" w:date="2023-06-13T08:34:00Z">
              <w:tcPr>
                <w:tcW w:w="1382" w:type="dxa"/>
                <w:shd w:val="clear" w:color="auto" w:fill="auto"/>
                <w:vAlign w:val="bottom"/>
              </w:tcPr>
            </w:tcPrChange>
          </w:tcPr>
          <w:p w14:paraId="7C9909AE"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Site</w:t>
            </w:r>
          </w:p>
        </w:tc>
        <w:tc>
          <w:tcPr>
            <w:tcW w:w="1362" w:type="dxa"/>
            <w:tcPrChange w:id="689" w:author="Pacella, Christina (DEC)" w:date="2023-06-13T08:34:00Z">
              <w:tcPr>
                <w:tcW w:w="1362" w:type="dxa"/>
              </w:tcPr>
            </w:tcPrChange>
          </w:tcPr>
          <w:p w14:paraId="16154708"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GRAB</w:t>
            </w:r>
          </w:p>
        </w:tc>
        <w:tc>
          <w:tcPr>
            <w:tcW w:w="1579" w:type="dxa"/>
            <w:shd w:val="clear" w:color="auto" w:fill="auto"/>
            <w:vAlign w:val="bottom"/>
            <w:tcPrChange w:id="690" w:author="Pacella, Christina (DEC)" w:date="2023-06-13T08:34:00Z">
              <w:tcPr>
                <w:tcW w:w="1579" w:type="dxa"/>
                <w:shd w:val="clear" w:color="auto" w:fill="auto"/>
                <w:vAlign w:val="bottom"/>
              </w:tcPr>
            </w:tcPrChange>
          </w:tcPr>
          <w:p w14:paraId="4952CA42"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Start Date</w:t>
            </w:r>
          </w:p>
        </w:tc>
        <w:tc>
          <w:tcPr>
            <w:tcW w:w="1483" w:type="dxa"/>
            <w:shd w:val="clear" w:color="auto" w:fill="auto"/>
            <w:vAlign w:val="bottom"/>
            <w:tcPrChange w:id="691" w:author="Pacella, Christina (DEC)" w:date="2023-06-13T08:34:00Z">
              <w:tcPr>
                <w:tcW w:w="1483" w:type="dxa"/>
                <w:shd w:val="clear" w:color="auto" w:fill="auto"/>
                <w:vAlign w:val="bottom"/>
              </w:tcPr>
            </w:tcPrChange>
          </w:tcPr>
          <w:p w14:paraId="08262357"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Start Time</w:t>
            </w:r>
          </w:p>
        </w:tc>
        <w:tc>
          <w:tcPr>
            <w:tcW w:w="1707" w:type="dxa"/>
            <w:tcPrChange w:id="692" w:author="Pacella, Christina (DEC)" w:date="2023-06-13T08:34:00Z">
              <w:tcPr>
                <w:tcW w:w="1707" w:type="dxa"/>
              </w:tcPr>
            </w:tcPrChange>
          </w:tcPr>
          <w:p w14:paraId="3A268085"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End Date</w:t>
            </w:r>
          </w:p>
        </w:tc>
        <w:tc>
          <w:tcPr>
            <w:tcW w:w="1949" w:type="dxa"/>
            <w:shd w:val="clear" w:color="auto" w:fill="auto"/>
            <w:vAlign w:val="bottom"/>
            <w:tcPrChange w:id="693" w:author="Pacella, Christina (DEC)" w:date="2023-06-13T08:34:00Z">
              <w:tcPr>
                <w:tcW w:w="1741" w:type="dxa"/>
                <w:shd w:val="clear" w:color="auto" w:fill="auto"/>
                <w:vAlign w:val="bottom"/>
              </w:tcPr>
            </w:tcPrChange>
          </w:tcPr>
          <w:p w14:paraId="721D45D4" w14:textId="77777777" w:rsidR="00A6112D" w:rsidRPr="00A85EB7" w:rsidRDefault="00A6112D">
            <w:pPr>
              <w:tabs>
                <w:tab w:val="left" w:pos="1276"/>
                <w:tab w:val="left" w:pos="2456"/>
                <w:tab w:val="left" w:pos="3636"/>
                <w:tab w:val="left" w:pos="4816"/>
              </w:tabs>
              <w:jc w:val="center"/>
              <w:rPr>
                <w:rFonts w:ascii="Garamond" w:hAnsi="Garamond"/>
                <w:b/>
                <w:color w:val="000000"/>
                <w:sz w:val="22"/>
                <w:szCs w:val="22"/>
              </w:rPr>
            </w:pPr>
            <w:r w:rsidRPr="00A85EB7">
              <w:rPr>
                <w:rFonts w:ascii="Garamond" w:hAnsi="Garamond"/>
                <w:b/>
                <w:color w:val="000000"/>
                <w:sz w:val="22"/>
                <w:szCs w:val="22"/>
              </w:rPr>
              <w:t>End Time</w:t>
            </w:r>
          </w:p>
        </w:tc>
      </w:tr>
      <w:tr w:rsidR="00A6112D" w:rsidRPr="00A85EB7" w14:paraId="758F5823" w14:textId="77777777" w:rsidTr="00AD2E84">
        <w:tc>
          <w:tcPr>
            <w:tcW w:w="1382" w:type="dxa"/>
            <w:shd w:val="clear" w:color="auto" w:fill="auto"/>
            <w:tcPrChange w:id="694" w:author="Pacella, Christina (DEC)" w:date="2023-06-13T08:34:00Z">
              <w:tcPr>
                <w:tcW w:w="1382" w:type="dxa"/>
                <w:shd w:val="clear" w:color="auto" w:fill="auto"/>
              </w:tcPr>
            </w:tcPrChange>
          </w:tcPr>
          <w:p w14:paraId="5068E9BE" w14:textId="77777777" w:rsidR="00A6112D" w:rsidRPr="002B220A" w:rsidRDefault="00A6112D" w:rsidP="002B220A">
            <w:pPr>
              <w:jc w:val="center"/>
              <w:rPr>
                <w:rFonts w:ascii="Garamond" w:hAnsi="Garamond"/>
                <w:bCs/>
                <w:color w:val="000000"/>
                <w:sz w:val="22"/>
                <w:szCs w:val="22"/>
              </w:rPr>
            </w:pPr>
            <w:r w:rsidRPr="002B220A">
              <w:rPr>
                <w:rFonts w:ascii="Garamond" w:hAnsi="Garamond"/>
                <w:bCs/>
                <w:color w:val="000000"/>
                <w:sz w:val="22"/>
                <w:szCs w:val="22"/>
              </w:rPr>
              <w:t>TS</w:t>
            </w:r>
          </w:p>
        </w:tc>
        <w:tc>
          <w:tcPr>
            <w:tcW w:w="1362" w:type="dxa"/>
            <w:tcPrChange w:id="695" w:author="Pacella, Christina (DEC)" w:date="2023-06-13T08:34:00Z">
              <w:tcPr>
                <w:tcW w:w="1362" w:type="dxa"/>
              </w:tcPr>
            </w:tcPrChange>
          </w:tcPr>
          <w:p w14:paraId="63DC0DF7" w14:textId="77777777" w:rsidR="00A6112D" w:rsidRPr="00FD2191" w:rsidRDefault="00A6112D" w:rsidP="00FD2191">
            <w:pPr>
              <w:tabs>
                <w:tab w:val="left" w:pos="1276"/>
                <w:tab w:val="left" w:pos="2456"/>
                <w:tab w:val="left" w:pos="3636"/>
                <w:tab w:val="left" w:pos="4816"/>
              </w:tabs>
              <w:jc w:val="center"/>
              <w:rPr>
                <w:rFonts w:ascii="Garamond" w:hAnsi="Garamond"/>
                <w:bCs/>
                <w:sz w:val="22"/>
                <w:szCs w:val="22"/>
              </w:rPr>
            </w:pPr>
          </w:p>
        </w:tc>
        <w:tc>
          <w:tcPr>
            <w:tcW w:w="6718" w:type="dxa"/>
            <w:gridSpan w:val="4"/>
            <w:shd w:val="clear" w:color="auto" w:fill="auto"/>
            <w:vAlign w:val="bottom"/>
            <w:tcPrChange w:id="696" w:author="Pacella, Christina (DEC)" w:date="2023-06-13T08:34:00Z">
              <w:tcPr>
                <w:tcW w:w="6510" w:type="dxa"/>
                <w:gridSpan w:val="4"/>
                <w:shd w:val="clear" w:color="auto" w:fill="auto"/>
                <w:vAlign w:val="bottom"/>
              </w:tcPr>
            </w:tcPrChange>
          </w:tcPr>
          <w:p w14:paraId="0C10A4CF" w14:textId="77777777" w:rsidR="00A6112D" w:rsidRPr="00A85EB7" w:rsidRDefault="00A6112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Not Deployed Due to Ice</w:t>
            </w:r>
          </w:p>
        </w:tc>
      </w:tr>
      <w:tr w:rsidR="00A6112D" w:rsidRPr="00A85EB7" w14:paraId="4AB2A46F" w14:textId="77777777" w:rsidTr="00AD2E84">
        <w:tc>
          <w:tcPr>
            <w:tcW w:w="1382" w:type="dxa"/>
            <w:shd w:val="clear" w:color="auto" w:fill="auto"/>
            <w:tcPrChange w:id="697" w:author="Pacella, Christina (DEC)" w:date="2023-06-13T08:34:00Z">
              <w:tcPr>
                <w:tcW w:w="1382" w:type="dxa"/>
                <w:shd w:val="clear" w:color="auto" w:fill="auto"/>
              </w:tcPr>
            </w:tcPrChange>
          </w:tcPr>
          <w:p w14:paraId="173526BC" w14:textId="77777777" w:rsidR="00A6112D" w:rsidRPr="002B220A" w:rsidRDefault="00A6112D" w:rsidP="002B220A">
            <w:pPr>
              <w:jc w:val="center"/>
              <w:rPr>
                <w:rFonts w:ascii="Garamond" w:hAnsi="Garamond"/>
                <w:bCs/>
                <w:color w:val="000000"/>
                <w:sz w:val="22"/>
                <w:szCs w:val="22"/>
              </w:rPr>
            </w:pPr>
            <w:r w:rsidRPr="002B220A">
              <w:rPr>
                <w:rFonts w:ascii="Garamond" w:hAnsi="Garamond"/>
                <w:bCs/>
                <w:color w:val="000000"/>
                <w:sz w:val="22"/>
                <w:szCs w:val="22"/>
              </w:rPr>
              <w:t>TS</w:t>
            </w:r>
          </w:p>
        </w:tc>
        <w:tc>
          <w:tcPr>
            <w:tcW w:w="1362" w:type="dxa"/>
            <w:tcPrChange w:id="698" w:author="Pacella, Christina (DEC)" w:date="2023-06-13T08:34:00Z">
              <w:tcPr>
                <w:tcW w:w="1362" w:type="dxa"/>
              </w:tcPr>
            </w:tcPrChange>
          </w:tcPr>
          <w:p w14:paraId="6D1BC30D" w14:textId="77777777" w:rsidR="00A6112D" w:rsidRPr="00FD2191" w:rsidRDefault="00A6112D" w:rsidP="00FD2191">
            <w:pPr>
              <w:jc w:val="center"/>
              <w:rPr>
                <w:rFonts w:ascii="Garamond" w:hAnsi="Garamond"/>
                <w:bCs/>
                <w:sz w:val="22"/>
                <w:szCs w:val="22"/>
              </w:rPr>
            </w:pPr>
          </w:p>
        </w:tc>
        <w:tc>
          <w:tcPr>
            <w:tcW w:w="6718" w:type="dxa"/>
            <w:gridSpan w:val="4"/>
            <w:shd w:val="clear" w:color="auto" w:fill="auto"/>
            <w:tcPrChange w:id="699" w:author="Pacella, Christina (DEC)" w:date="2023-06-13T08:34:00Z">
              <w:tcPr>
                <w:tcW w:w="6510" w:type="dxa"/>
                <w:gridSpan w:val="4"/>
                <w:shd w:val="clear" w:color="auto" w:fill="auto"/>
              </w:tcPr>
            </w:tcPrChange>
          </w:tcPr>
          <w:p w14:paraId="5D16B1DF" w14:textId="77777777" w:rsidR="00A6112D" w:rsidRPr="00A85EB7" w:rsidRDefault="00A6112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Not Deployed Due to Ice</w:t>
            </w:r>
          </w:p>
        </w:tc>
      </w:tr>
      <w:tr w:rsidR="00A6112D" w:rsidRPr="00A85EB7" w14:paraId="78DCBB2F" w14:textId="77777777" w:rsidTr="00AD2E84">
        <w:tc>
          <w:tcPr>
            <w:tcW w:w="1382" w:type="dxa"/>
            <w:shd w:val="clear" w:color="auto" w:fill="auto"/>
            <w:tcPrChange w:id="700" w:author="Pacella, Christina (DEC)" w:date="2023-06-13T08:34:00Z">
              <w:tcPr>
                <w:tcW w:w="1382" w:type="dxa"/>
                <w:shd w:val="clear" w:color="auto" w:fill="auto"/>
              </w:tcPr>
            </w:tcPrChange>
          </w:tcPr>
          <w:p w14:paraId="425B09CB" w14:textId="77777777" w:rsidR="00A6112D" w:rsidRPr="002B220A" w:rsidRDefault="00A6112D" w:rsidP="002B220A">
            <w:pPr>
              <w:jc w:val="center"/>
              <w:rPr>
                <w:rFonts w:ascii="Garamond" w:hAnsi="Garamond"/>
                <w:bCs/>
                <w:color w:val="000000"/>
                <w:sz w:val="22"/>
                <w:szCs w:val="22"/>
              </w:rPr>
            </w:pPr>
            <w:r w:rsidRPr="002B220A">
              <w:rPr>
                <w:rFonts w:ascii="Garamond" w:hAnsi="Garamond"/>
                <w:bCs/>
                <w:color w:val="000000"/>
                <w:sz w:val="22"/>
                <w:szCs w:val="22"/>
              </w:rPr>
              <w:t>TS</w:t>
            </w:r>
          </w:p>
        </w:tc>
        <w:tc>
          <w:tcPr>
            <w:tcW w:w="1362" w:type="dxa"/>
            <w:tcPrChange w:id="701" w:author="Pacella, Christina (DEC)" w:date="2023-06-13T08:34:00Z">
              <w:tcPr>
                <w:tcW w:w="1362" w:type="dxa"/>
              </w:tcPr>
            </w:tcPrChange>
          </w:tcPr>
          <w:p w14:paraId="399397EC" w14:textId="77777777" w:rsidR="00A6112D" w:rsidRPr="00FD2191" w:rsidRDefault="00A6112D" w:rsidP="00FD2191">
            <w:pPr>
              <w:jc w:val="center"/>
              <w:rPr>
                <w:rFonts w:ascii="Garamond" w:hAnsi="Garamond"/>
                <w:bCs/>
                <w:sz w:val="22"/>
                <w:szCs w:val="22"/>
              </w:rPr>
            </w:pPr>
          </w:p>
        </w:tc>
        <w:tc>
          <w:tcPr>
            <w:tcW w:w="6718" w:type="dxa"/>
            <w:gridSpan w:val="4"/>
            <w:shd w:val="clear" w:color="auto" w:fill="auto"/>
            <w:tcPrChange w:id="702" w:author="Pacella, Christina (DEC)" w:date="2023-06-13T08:34:00Z">
              <w:tcPr>
                <w:tcW w:w="6510" w:type="dxa"/>
                <w:gridSpan w:val="4"/>
                <w:shd w:val="clear" w:color="auto" w:fill="auto"/>
              </w:tcPr>
            </w:tcPrChange>
          </w:tcPr>
          <w:p w14:paraId="6E381724" w14:textId="77777777" w:rsidR="00A6112D" w:rsidRPr="00A85EB7" w:rsidRDefault="00A6112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Not Deployed Due to Ice</w:t>
            </w:r>
          </w:p>
        </w:tc>
      </w:tr>
      <w:tr w:rsidR="00A6112D" w:rsidRPr="00A85EB7" w14:paraId="62B33F9A" w14:textId="77777777" w:rsidTr="00AD2E84">
        <w:tc>
          <w:tcPr>
            <w:tcW w:w="1382" w:type="dxa"/>
            <w:shd w:val="clear" w:color="auto" w:fill="auto"/>
            <w:vAlign w:val="bottom"/>
            <w:tcPrChange w:id="703" w:author="Pacella, Christina (DEC)" w:date="2023-06-13T08:34:00Z">
              <w:tcPr>
                <w:tcW w:w="1382" w:type="dxa"/>
                <w:shd w:val="clear" w:color="auto" w:fill="auto"/>
                <w:vAlign w:val="bottom"/>
              </w:tcPr>
            </w:tcPrChange>
          </w:tcPr>
          <w:p w14:paraId="4705E4B2" w14:textId="77777777" w:rsidR="00A6112D" w:rsidRPr="002B220A" w:rsidRDefault="00A6112D" w:rsidP="002B220A">
            <w:pPr>
              <w:tabs>
                <w:tab w:val="left" w:pos="1276"/>
                <w:tab w:val="left" w:pos="2456"/>
                <w:tab w:val="left" w:pos="3636"/>
                <w:tab w:val="left" w:pos="4816"/>
              </w:tabs>
              <w:jc w:val="center"/>
              <w:rPr>
                <w:rFonts w:ascii="Garamond" w:hAnsi="Garamond"/>
                <w:bCs/>
                <w:color w:val="000000"/>
                <w:sz w:val="22"/>
                <w:szCs w:val="22"/>
              </w:rPr>
            </w:pPr>
            <w:r w:rsidRPr="002B220A">
              <w:rPr>
                <w:rFonts w:ascii="Garamond" w:hAnsi="Garamond"/>
                <w:bCs/>
                <w:color w:val="000000"/>
                <w:sz w:val="22"/>
                <w:szCs w:val="22"/>
              </w:rPr>
              <w:t>TS</w:t>
            </w:r>
          </w:p>
        </w:tc>
        <w:tc>
          <w:tcPr>
            <w:tcW w:w="1362" w:type="dxa"/>
            <w:tcPrChange w:id="704" w:author="Pacella, Christina (DEC)" w:date="2023-06-13T08:34:00Z">
              <w:tcPr>
                <w:tcW w:w="1362" w:type="dxa"/>
              </w:tcPr>
            </w:tcPrChange>
          </w:tcPr>
          <w:p w14:paraId="48236CC9" w14:textId="0620C200"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05" w:author="Pacella, Christina (DEC)" w:date="2023-06-13T08:34:00Z">
              <w:tcPr>
                <w:tcW w:w="1579" w:type="dxa"/>
                <w:shd w:val="clear" w:color="auto" w:fill="auto"/>
                <w:vAlign w:val="bottom"/>
              </w:tcPr>
            </w:tcPrChange>
          </w:tcPr>
          <w:p w14:paraId="121138FC" w14:textId="0106FBA4" w:rsidR="00A6112D" w:rsidRPr="002B220A" w:rsidRDefault="00AD2E84">
            <w:pPr>
              <w:tabs>
                <w:tab w:val="left" w:pos="1276"/>
                <w:tab w:val="left" w:pos="2456"/>
                <w:tab w:val="left" w:pos="3636"/>
                <w:tab w:val="left" w:pos="4816"/>
              </w:tabs>
              <w:jc w:val="center"/>
              <w:rPr>
                <w:rFonts w:ascii="Garamond" w:hAnsi="Garamond"/>
                <w:bCs/>
                <w:color w:val="000000"/>
                <w:sz w:val="22"/>
                <w:szCs w:val="22"/>
              </w:rPr>
            </w:pPr>
            <w:ins w:id="706" w:author="Pacella, Christina (DEC)" w:date="2023-06-13T08:34:00Z">
              <w:r>
                <w:rPr>
                  <w:rFonts w:ascii="Garamond" w:hAnsi="Garamond"/>
                  <w:bCs/>
                  <w:color w:val="000000"/>
                  <w:sz w:val="22"/>
                  <w:szCs w:val="22"/>
                </w:rPr>
                <w:t>0</w:t>
              </w:r>
            </w:ins>
            <w:r w:rsidR="00AB0E41" w:rsidRPr="002B220A">
              <w:rPr>
                <w:rFonts w:ascii="Garamond" w:hAnsi="Garamond"/>
                <w:bCs/>
                <w:color w:val="000000"/>
                <w:sz w:val="22"/>
                <w:szCs w:val="22"/>
              </w:rPr>
              <w:t>4/</w:t>
            </w:r>
            <w:ins w:id="707" w:author="Pacella, Christina (DEC)" w:date="2023-06-13T08:34:00Z">
              <w:r>
                <w:rPr>
                  <w:rFonts w:ascii="Garamond" w:hAnsi="Garamond"/>
                  <w:bCs/>
                  <w:color w:val="000000"/>
                  <w:sz w:val="22"/>
                  <w:szCs w:val="22"/>
                </w:rPr>
                <w:t>0</w:t>
              </w:r>
            </w:ins>
            <w:r w:rsidR="00AB0E41" w:rsidRPr="002B220A">
              <w:rPr>
                <w:rFonts w:ascii="Garamond" w:hAnsi="Garamond"/>
                <w:bCs/>
                <w:color w:val="000000"/>
                <w:sz w:val="22"/>
                <w:szCs w:val="22"/>
              </w:rPr>
              <w:t>5/2022</w:t>
            </w:r>
          </w:p>
        </w:tc>
        <w:tc>
          <w:tcPr>
            <w:tcW w:w="1483" w:type="dxa"/>
            <w:shd w:val="clear" w:color="auto" w:fill="auto"/>
            <w:vAlign w:val="bottom"/>
            <w:tcPrChange w:id="708" w:author="Pacella, Christina (DEC)" w:date="2023-06-13T08:34:00Z">
              <w:tcPr>
                <w:tcW w:w="1483" w:type="dxa"/>
                <w:shd w:val="clear" w:color="auto" w:fill="auto"/>
                <w:vAlign w:val="bottom"/>
              </w:tcPr>
            </w:tcPrChange>
          </w:tcPr>
          <w:p w14:paraId="39C3C67B" w14:textId="0D49D976" w:rsidR="00A6112D" w:rsidRPr="00FD2191" w:rsidRDefault="00AB0E4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23:00</w:t>
            </w:r>
          </w:p>
        </w:tc>
        <w:tc>
          <w:tcPr>
            <w:tcW w:w="1707" w:type="dxa"/>
            <w:tcPrChange w:id="709" w:author="Pacella, Christina (DEC)" w:date="2023-06-13T08:34:00Z">
              <w:tcPr>
                <w:tcW w:w="1707" w:type="dxa"/>
              </w:tcPr>
            </w:tcPrChange>
          </w:tcPr>
          <w:p w14:paraId="26A23999" w14:textId="3BF63CDD" w:rsidR="00A6112D" w:rsidRPr="002B220A" w:rsidRDefault="00AD2E84">
            <w:pPr>
              <w:tabs>
                <w:tab w:val="left" w:pos="1276"/>
                <w:tab w:val="left" w:pos="2456"/>
                <w:tab w:val="left" w:pos="3636"/>
                <w:tab w:val="left" w:pos="4816"/>
              </w:tabs>
              <w:jc w:val="center"/>
              <w:rPr>
                <w:rFonts w:ascii="Garamond" w:hAnsi="Garamond"/>
                <w:bCs/>
                <w:color w:val="000000"/>
                <w:sz w:val="22"/>
                <w:szCs w:val="22"/>
              </w:rPr>
            </w:pPr>
            <w:ins w:id="710" w:author="Pacella, Christina (DEC)" w:date="2023-06-13T08:34:00Z">
              <w:r>
                <w:rPr>
                  <w:rFonts w:ascii="Garamond" w:hAnsi="Garamond"/>
                  <w:bCs/>
                  <w:color w:val="000000"/>
                  <w:sz w:val="22"/>
                  <w:szCs w:val="22"/>
                </w:rPr>
                <w:t>0</w:t>
              </w:r>
            </w:ins>
            <w:r w:rsidR="00AB0E41" w:rsidRPr="002B220A">
              <w:rPr>
                <w:rFonts w:ascii="Garamond" w:hAnsi="Garamond"/>
                <w:bCs/>
                <w:color w:val="000000"/>
                <w:sz w:val="22"/>
                <w:szCs w:val="22"/>
              </w:rPr>
              <w:t>4/</w:t>
            </w:r>
            <w:ins w:id="711" w:author="Pacella, Christina (DEC)" w:date="2023-06-13T08:34:00Z">
              <w:r>
                <w:rPr>
                  <w:rFonts w:ascii="Garamond" w:hAnsi="Garamond"/>
                  <w:bCs/>
                  <w:color w:val="000000"/>
                  <w:sz w:val="22"/>
                  <w:szCs w:val="22"/>
                </w:rPr>
                <w:t>0</w:t>
              </w:r>
            </w:ins>
            <w:r w:rsidR="00AB0E41" w:rsidRPr="002B220A">
              <w:rPr>
                <w:rFonts w:ascii="Garamond" w:hAnsi="Garamond"/>
                <w:bCs/>
                <w:color w:val="000000"/>
                <w:sz w:val="22"/>
                <w:szCs w:val="22"/>
              </w:rPr>
              <w:t>7/2022</w:t>
            </w:r>
          </w:p>
        </w:tc>
        <w:tc>
          <w:tcPr>
            <w:tcW w:w="1949" w:type="dxa"/>
            <w:shd w:val="clear" w:color="auto" w:fill="auto"/>
            <w:vAlign w:val="bottom"/>
            <w:tcPrChange w:id="712" w:author="Pacella, Christina (DEC)" w:date="2023-06-13T08:34:00Z">
              <w:tcPr>
                <w:tcW w:w="1741" w:type="dxa"/>
                <w:shd w:val="clear" w:color="auto" w:fill="auto"/>
                <w:vAlign w:val="bottom"/>
              </w:tcPr>
            </w:tcPrChange>
          </w:tcPr>
          <w:p w14:paraId="38885F0D" w14:textId="7BE78105" w:rsidR="00A6112D" w:rsidRPr="00FD2191" w:rsidRDefault="00AB0E4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02:30</w:t>
            </w:r>
          </w:p>
        </w:tc>
      </w:tr>
      <w:tr w:rsidR="00A6112D" w:rsidRPr="00A85EB7" w14:paraId="08B51762" w14:textId="77777777" w:rsidTr="00AD2E84">
        <w:tc>
          <w:tcPr>
            <w:tcW w:w="1382" w:type="dxa"/>
            <w:shd w:val="clear" w:color="auto" w:fill="auto"/>
            <w:tcPrChange w:id="713" w:author="Pacella, Christina (DEC)" w:date="2023-06-13T08:34:00Z">
              <w:tcPr>
                <w:tcW w:w="1382" w:type="dxa"/>
                <w:shd w:val="clear" w:color="auto" w:fill="auto"/>
              </w:tcPr>
            </w:tcPrChange>
          </w:tcPr>
          <w:p w14:paraId="119BD489"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TS</w:t>
            </w:r>
          </w:p>
        </w:tc>
        <w:tc>
          <w:tcPr>
            <w:tcW w:w="1362" w:type="dxa"/>
            <w:tcPrChange w:id="714" w:author="Pacella, Christina (DEC)" w:date="2023-06-13T08:34:00Z">
              <w:tcPr>
                <w:tcW w:w="1362" w:type="dxa"/>
              </w:tcPr>
            </w:tcPrChange>
          </w:tcPr>
          <w:p w14:paraId="22353A3A" w14:textId="13F961A6"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15" w:author="Pacella, Christina (DEC)" w:date="2023-06-13T08:34:00Z">
              <w:tcPr>
                <w:tcW w:w="1579" w:type="dxa"/>
                <w:shd w:val="clear" w:color="auto" w:fill="auto"/>
                <w:vAlign w:val="bottom"/>
              </w:tcPr>
            </w:tcPrChange>
          </w:tcPr>
          <w:p w14:paraId="6F078E39" w14:textId="2F955C05" w:rsidR="00A6112D" w:rsidRPr="00A85EB7" w:rsidRDefault="00EE3BB3">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05/31/2022</w:t>
            </w:r>
          </w:p>
        </w:tc>
        <w:tc>
          <w:tcPr>
            <w:tcW w:w="1483" w:type="dxa"/>
            <w:shd w:val="clear" w:color="auto" w:fill="auto"/>
            <w:vAlign w:val="bottom"/>
            <w:tcPrChange w:id="716" w:author="Pacella, Christina (DEC)" w:date="2023-06-13T08:34:00Z">
              <w:tcPr>
                <w:tcW w:w="1483" w:type="dxa"/>
                <w:shd w:val="clear" w:color="auto" w:fill="auto"/>
                <w:vAlign w:val="bottom"/>
              </w:tcPr>
            </w:tcPrChange>
          </w:tcPr>
          <w:p w14:paraId="0FE801AB" w14:textId="5909E1C5" w:rsidR="00A6112D" w:rsidRPr="00A85EB7" w:rsidRDefault="00EE3BB3">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21:00</w:t>
            </w:r>
          </w:p>
        </w:tc>
        <w:tc>
          <w:tcPr>
            <w:tcW w:w="1707" w:type="dxa"/>
            <w:tcPrChange w:id="717" w:author="Pacella, Christina (DEC)" w:date="2023-06-13T08:34:00Z">
              <w:tcPr>
                <w:tcW w:w="1707" w:type="dxa"/>
              </w:tcPr>
            </w:tcPrChange>
          </w:tcPr>
          <w:p w14:paraId="5294B265" w14:textId="6CCA5AB5" w:rsidR="00A6112D" w:rsidRPr="002B220A" w:rsidRDefault="00AD2E84">
            <w:pPr>
              <w:tabs>
                <w:tab w:val="left" w:pos="1276"/>
                <w:tab w:val="left" w:pos="2456"/>
                <w:tab w:val="left" w:pos="3636"/>
                <w:tab w:val="left" w:pos="4816"/>
              </w:tabs>
              <w:jc w:val="center"/>
              <w:rPr>
                <w:rFonts w:ascii="Garamond" w:hAnsi="Garamond"/>
                <w:bCs/>
                <w:color w:val="000000"/>
                <w:sz w:val="22"/>
                <w:szCs w:val="22"/>
              </w:rPr>
            </w:pPr>
            <w:ins w:id="718" w:author="Pacella, Christina (DEC)" w:date="2023-06-13T08:34:00Z">
              <w:r>
                <w:rPr>
                  <w:rFonts w:ascii="Garamond" w:hAnsi="Garamond"/>
                  <w:bCs/>
                  <w:color w:val="000000"/>
                  <w:sz w:val="22"/>
                  <w:szCs w:val="22"/>
                </w:rPr>
                <w:t>0</w:t>
              </w:r>
            </w:ins>
            <w:r w:rsidR="0027594E" w:rsidRPr="002B220A">
              <w:rPr>
                <w:rFonts w:ascii="Garamond" w:hAnsi="Garamond"/>
                <w:bCs/>
                <w:color w:val="000000"/>
                <w:sz w:val="22"/>
                <w:szCs w:val="22"/>
              </w:rPr>
              <w:t>6/</w:t>
            </w:r>
            <w:ins w:id="719" w:author="Pacella, Christina (DEC)" w:date="2023-06-13T08:34:00Z">
              <w:r>
                <w:rPr>
                  <w:rFonts w:ascii="Garamond" w:hAnsi="Garamond"/>
                  <w:bCs/>
                  <w:color w:val="000000"/>
                  <w:sz w:val="22"/>
                  <w:szCs w:val="22"/>
                </w:rPr>
                <w:t>0</w:t>
              </w:r>
            </w:ins>
            <w:r w:rsidR="0027594E" w:rsidRPr="002B220A">
              <w:rPr>
                <w:rFonts w:ascii="Garamond" w:hAnsi="Garamond"/>
                <w:bCs/>
                <w:color w:val="000000"/>
                <w:sz w:val="22"/>
                <w:szCs w:val="22"/>
              </w:rPr>
              <w:t>2/2022</w:t>
            </w:r>
          </w:p>
        </w:tc>
        <w:tc>
          <w:tcPr>
            <w:tcW w:w="1949" w:type="dxa"/>
            <w:shd w:val="clear" w:color="auto" w:fill="auto"/>
            <w:vAlign w:val="bottom"/>
            <w:tcPrChange w:id="720" w:author="Pacella, Christina (DEC)" w:date="2023-06-13T08:34:00Z">
              <w:tcPr>
                <w:tcW w:w="1741" w:type="dxa"/>
                <w:shd w:val="clear" w:color="auto" w:fill="auto"/>
                <w:vAlign w:val="bottom"/>
              </w:tcPr>
            </w:tcPrChange>
          </w:tcPr>
          <w:p w14:paraId="2D8CAC27" w14:textId="410BDEED" w:rsidR="00A6112D" w:rsidRPr="00FD2191" w:rsidRDefault="00AB0E41">
            <w:pPr>
              <w:tabs>
                <w:tab w:val="left" w:pos="1276"/>
                <w:tab w:val="left" w:pos="2456"/>
                <w:tab w:val="left" w:pos="3636"/>
                <w:tab w:val="left" w:pos="4816"/>
              </w:tabs>
              <w:jc w:val="center"/>
              <w:rPr>
                <w:rFonts w:ascii="Garamond" w:hAnsi="Garamond"/>
                <w:bCs/>
                <w:color w:val="000000"/>
                <w:sz w:val="22"/>
                <w:szCs w:val="22"/>
              </w:rPr>
            </w:pPr>
            <w:r w:rsidRPr="00FD2191">
              <w:rPr>
                <w:rFonts w:ascii="Garamond" w:hAnsi="Garamond"/>
                <w:bCs/>
                <w:color w:val="000000"/>
                <w:sz w:val="22"/>
                <w:szCs w:val="22"/>
              </w:rPr>
              <w:t>00:30</w:t>
            </w:r>
          </w:p>
        </w:tc>
      </w:tr>
      <w:tr w:rsidR="00A6112D" w:rsidRPr="00A85EB7" w14:paraId="408192CB" w14:textId="77777777" w:rsidTr="00AD2E84">
        <w:tc>
          <w:tcPr>
            <w:tcW w:w="1382" w:type="dxa"/>
            <w:shd w:val="clear" w:color="auto" w:fill="auto"/>
            <w:tcPrChange w:id="721" w:author="Pacella, Christina (DEC)" w:date="2023-06-13T08:34:00Z">
              <w:tcPr>
                <w:tcW w:w="1382" w:type="dxa"/>
                <w:shd w:val="clear" w:color="auto" w:fill="auto"/>
              </w:tcPr>
            </w:tcPrChange>
          </w:tcPr>
          <w:p w14:paraId="264EBB75"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TS</w:t>
            </w:r>
          </w:p>
        </w:tc>
        <w:tc>
          <w:tcPr>
            <w:tcW w:w="1362" w:type="dxa"/>
            <w:tcPrChange w:id="722" w:author="Pacella, Christina (DEC)" w:date="2023-06-13T08:34:00Z">
              <w:tcPr>
                <w:tcW w:w="1362" w:type="dxa"/>
              </w:tcPr>
            </w:tcPrChange>
          </w:tcPr>
          <w:p w14:paraId="357A3B77" w14:textId="7C1EE07D"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23" w:author="Pacella, Christina (DEC)" w:date="2023-06-13T08:34:00Z">
              <w:tcPr>
                <w:tcW w:w="1579" w:type="dxa"/>
                <w:shd w:val="clear" w:color="auto" w:fill="auto"/>
                <w:vAlign w:val="bottom"/>
              </w:tcPr>
            </w:tcPrChange>
          </w:tcPr>
          <w:p w14:paraId="2D481468" w14:textId="2653487F" w:rsidR="00A6112D" w:rsidRPr="00A85EB7" w:rsidRDefault="00EE3BB3">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06/14/2022</w:t>
            </w:r>
          </w:p>
        </w:tc>
        <w:tc>
          <w:tcPr>
            <w:tcW w:w="1483" w:type="dxa"/>
            <w:shd w:val="clear" w:color="auto" w:fill="auto"/>
            <w:vAlign w:val="bottom"/>
            <w:tcPrChange w:id="724" w:author="Pacella, Christina (DEC)" w:date="2023-06-13T08:34:00Z">
              <w:tcPr>
                <w:tcW w:w="1483" w:type="dxa"/>
                <w:shd w:val="clear" w:color="auto" w:fill="auto"/>
                <w:vAlign w:val="bottom"/>
              </w:tcPr>
            </w:tcPrChange>
          </w:tcPr>
          <w:p w14:paraId="41439AE5" w14:textId="74F5102F" w:rsidR="00A6112D" w:rsidRPr="00A85EB7" w:rsidRDefault="00EE3BB3">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20:00</w:t>
            </w:r>
          </w:p>
        </w:tc>
        <w:tc>
          <w:tcPr>
            <w:tcW w:w="1707" w:type="dxa"/>
            <w:tcPrChange w:id="725" w:author="Pacella, Christina (DEC)" w:date="2023-06-13T08:34:00Z">
              <w:tcPr>
                <w:tcW w:w="1707" w:type="dxa"/>
              </w:tcPr>
            </w:tcPrChange>
          </w:tcPr>
          <w:p w14:paraId="599A171C" w14:textId="1BFCC3C1" w:rsidR="00A6112D" w:rsidRPr="00A85EB7" w:rsidRDefault="00EE3BB3">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06/15/2022</w:t>
            </w:r>
          </w:p>
        </w:tc>
        <w:tc>
          <w:tcPr>
            <w:tcW w:w="1949" w:type="dxa"/>
            <w:shd w:val="clear" w:color="auto" w:fill="auto"/>
            <w:vAlign w:val="bottom"/>
            <w:tcPrChange w:id="726" w:author="Pacella, Christina (DEC)" w:date="2023-06-13T08:34:00Z">
              <w:tcPr>
                <w:tcW w:w="1741" w:type="dxa"/>
                <w:shd w:val="clear" w:color="auto" w:fill="auto"/>
                <w:vAlign w:val="bottom"/>
              </w:tcPr>
            </w:tcPrChange>
          </w:tcPr>
          <w:p w14:paraId="077577CC" w14:textId="55D66E07" w:rsidR="00A6112D" w:rsidRPr="00A85EB7" w:rsidRDefault="00D76F6D">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23:30</w:t>
            </w:r>
          </w:p>
        </w:tc>
      </w:tr>
      <w:tr w:rsidR="00A6112D" w:rsidRPr="00A85EB7" w14:paraId="2C1F2807" w14:textId="77777777" w:rsidTr="00AD2E84">
        <w:tc>
          <w:tcPr>
            <w:tcW w:w="1382" w:type="dxa"/>
            <w:shd w:val="clear" w:color="auto" w:fill="auto"/>
            <w:tcPrChange w:id="727" w:author="Pacella, Christina (DEC)" w:date="2023-06-13T08:34:00Z">
              <w:tcPr>
                <w:tcW w:w="1382" w:type="dxa"/>
                <w:shd w:val="clear" w:color="auto" w:fill="auto"/>
              </w:tcPr>
            </w:tcPrChange>
          </w:tcPr>
          <w:p w14:paraId="45E94CBD"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TS</w:t>
            </w:r>
          </w:p>
        </w:tc>
        <w:tc>
          <w:tcPr>
            <w:tcW w:w="1362" w:type="dxa"/>
            <w:tcPrChange w:id="728" w:author="Pacella, Christina (DEC)" w:date="2023-06-13T08:34:00Z">
              <w:tcPr>
                <w:tcW w:w="1362" w:type="dxa"/>
              </w:tcPr>
            </w:tcPrChange>
          </w:tcPr>
          <w:p w14:paraId="2231C415" w14:textId="41B6F79A"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29" w:author="Pacella, Christina (DEC)" w:date="2023-06-13T08:34:00Z">
              <w:tcPr>
                <w:tcW w:w="1579" w:type="dxa"/>
                <w:shd w:val="clear" w:color="auto" w:fill="auto"/>
                <w:vAlign w:val="bottom"/>
              </w:tcPr>
            </w:tcPrChange>
          </w:tcPr>
          <w:p w14:paraId="6A3C0FCD" w14:textId="153E986A" w:rsidR="00A6112D" w:rsidRPr="00A85EB7" w:rsidRDefault="00E061C9">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07/13/2022</w:t>
            </w:r>
          </w:p>
        </w:tc>
        <w:tc>
          <w:tcPr>
            <w:tcW w:w="1483" w:type="dxa"/>
            <w:shd w:val="clear" w:color="auto" w:fill="auto"/>
            <w:vAlign w:val="bottom"/>
            <w:tcPrChange w:id="730" w:author="Pacella, Christina (DEC)" w:date="2023-06-13T08:34:00Z">
              <w:tcPr>
                <w:tcW w:w="1483" w:type="dxa"/>
                <w:shd w:val="clear" w:color="auto" w:fill="auto"/>
                <w:vAlign w:val="bottom"/>
              </w:tcPr>
            </w:tcPrChange>
          </w:tcPr>
          <w:p w14:paraId="1D3711D4" w14:textId="203DC4A8" w:rsidR="00A6112D" w:rsidRPr="00A85EB7" w:rsidRDefault="000425B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20:00</w:t>
            </w:r>
          </w:p>
        </w:tc>
        <w:tc>
          <w:tcPr>
            <w:tcW w:w="1707" w:type="dxa"/>
            <w:tcPrChange w:id="731" w:author="Pacella, Christina (DEC)" w:date="2023-06-13T08:34:00Z">
              <w:tcPr>
                <w:tcW w:w="1707" w:type="dxa"/>
              </w:tcPr>
            </w:tcPrChange>
          </w:tcPr>
          <w:p w14:paraId="64B3AA23" w14:textId="3690CF7D" w:rsidR="00A6112D" w:rsidRPr="00A85EB7" w:rsidRDefault="000425B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07/14/2022</w:t>
            </w:r>
          </w:p>
        </w:tc>
        <w:tc>
          <w:tcPr>
            <w:tcW w:w="1949" w:type="dxa"/>
            <w:shd w:val="clear" w:color="auto" w:fill="auto"/>
            <w:vAlign w:val="bottom"/>
            <w:tcPrChange w:id="732" w:author="Pacella, Christina (DEC)" w:date="2023-06-13T08:34:00Z">
              <w:tcPr>
                <w:tcW w:w="1741" w:type="dxa"/>
                <w:shd w:val="clear" w:color="auto" w:fill="auto"/>
                <w:vAlign w:val="bottom"/>
              </w:tcPr>
            </w:tcPrChange>
          </w:tcPr>
          <w:p w14:paraId="5B92DC6D" w14:textId="52D74659" w:rsidR="00A6112D" w:rsidRPr="00A85EB7" w:rsidRDefault="000425B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23:30</w:t>
            </w:r>
          </w:p>
        </w:tc>
      </w:tr>
      <w:tr w:rsidR="00A6112D" w:rsidRPr="00A85EB7" w14:paraId="7C3E78AC" w14:textId="77777777" w:rsidTr="00AD2E84">
        <w:tc>
          <w:tcPr>
            <w:tcW w:w="1382" w:type="dxa"/>
            <w:shd w:val="clear" w:color="auto" w:fill="auto"/>
            <w:tcPrChange w:id="733" w:author="Pacella, Christina (DEC)" w:date="2023-06-13T08:34:00Z">
              <w:tcPr>
                <w:tcW w:w="1382" w:type="dxa"/>
                <w:shd w:val="clear" w:color="auto" w:fill="auto"/>
              </w:tcPr>
            </w:tcPrChange>
          </w:tcPr>
          <w:p w14:paraId="424F53A2"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TS</w:t>
            </w:r>
          </w:p>
        </w:tc>
        <w:tc>
          <w:tcPr>
            <w:tcW w:w="1362" w:type="dxa"/>
            <w:tcPrChange w:id="734" w:author="Pacella, Christina (DEC)" w:date="2023-06-13T08:34:00Z">
              <w:tcPr>
                <w:tcW w:w="1362" w:type="dxa"/>
              </w:tcPr>
            </w:tcPrChange>
          </w:tcPr>
          <w:p w14:paraId="78484571" w14:textId="3EB8BC3C"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35" w:author="Pacella, Christina (DEC)" w:date="2023-06-13T08:34:00Z">
              <w:tcPr>
                <w:tcW w:w="1579" w:type="dxa"/>
                <w:shd w:val="clear" w:color="auto" w:fill="auto"/>
                <w:vAlign w:val="bottom"/>
              </w:tcPr>
            </w:tcPrChange>
          </w:tcPr>
          <w:p w14:paraId="079CE6DB" w14:textId="137B901D" w:rsidR="00A6112D" w:rsidRPr="00A85EB7" w:rsidRDefault="000425B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08/03/2022</w:t>
            </w:r>
          </w:p>
        </w:tc>
        <w:tc>
          <w:tcPr>
            <w:tcW w:w="1483" w:type="dxa"/>
            <w:shd w:val="clear" w:color="auto" w:fill="auto"/>
            <w:vAlign w:val="bottom"/>
            <w:tcPrChange w:id="736" w:author="Pacella, Christina (DEC)" w:date="2023-06-13T08:34:00Z">
              <w:tcPr>
                <w:tcW w:w="1483" w:type="dxa"/>
                <w:shd w:val="clear" w:color="auto" w:fill="auto"/>
                <w:vAlign w:val="bottom"/>
              </w:tcPr>
            </w:tcPrChange>
          </w:tcPr>
          <w:p w14:paraId="29511B21" w14:textId="6226C79A" w:rsidR="00A6112D" w:rsidRPr="00A85EB7" w:rsidRDefault="000425B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00:00</w:t>
            </w:r>
          </w:p>
        </w:tc>
        <w:tc>
          <w:tcPr>
            <w:tcW w:w="1707" w:type="dxa"/>
            <w:tcPrChange w:id="737" w:author="Pacella, Christina (DEC)" w:date="2023-06-13T08:34:00Z">
              <w:tcPr>
                <w:tcW w:w="1707" w:type="dxa"/>
              </w:tcPr>
            </w:tcPrChange>
          </w:tcPr>
          <w:p w14:paraId="278A83FA" w14:textId="4C46EA5E" w:rsidR="00A6112D" w:rsidRPr="00A85EB7" w:rsidRDefault="000425B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08/04/2022</w:t>
            </w:r>
          </w:p>
        </w:tc>
        <w:tc>
          <w:tcPr>
            <w:tcW w:w="1949" w:type="dxa"/>
            <w:shd w:val="clear" w:color="auto" w:fill="auto"/>
            <w:vAlign w:val="bottom"/>
            <w:tcPrChange w:id="738" w:author="Pacella, Christina (DEC)" w:date="2023-06-13T08:34:00Z">
              <w:tcPr>
                <w:tcW w:w="1741" w:type="dxa"/>
                <w:shd w:val="clear" w:color="auto" w:fill="auto"/>
                <w:vAlign w:val="bottom"/>
              </w:tcPr>
            </w:tcPrChange>
          </w:tcPr>
          <w:p w14:paraId="07F5D023" w14:textId="7BE37064" w:rsidR="00A6112D" w:rsidRPr="00A85EB7" w:rsidRDefault="00AC1F5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03:30</w:t>
            </w:r>
          </w:p>
        </w:tc>
      </w:tr>
      <w:tr w:rsidR="00A6112D" w:rsidRPr="00A85EB7" w14:paraId="58F61481" w14:textId="77777777" w:rsidTr="00AD2E84">
        <w:tc>
          <w:tcPr>
            <w:tcW w:w="1382" w:type="dxa"/>
            <w:shd w:val="clear" w:color="auto" w:fill="auto"/>
            <w:tcPrChange w:id="739" w:author="Pacella, Christina (DEC)" w:date="2023-06-13T08:34:00Z">
              <w:tcPr>
                <w:tcW w:w="1382" w:type="dxa"/>
                <w:shd w:val="clear" w:color="auto" w:fill="auto"/>
              </w:tcPr>
            </w:tcPrChange>
          </w:tcPr>
          <w:p w14:paraId="03A853E7"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TS</w:t>
            </w:r>
          </w:p>
        </w:tc>
        <w:tc>
          <w:tcPr>
            <w:tcW w:w="1362" w:type="dxa"/>
            <w:tcPrChange w:id="740" w:author="Pacella, Christina (DEC)" w:date="2023-06-13T08:34:00Z">
              <w:tcPr>
                <w:tcW w:w="1362" w:type="dxa"/>
              </w:tcPr>
            </w:tcPrChange>
          </w:tcPr>
          <w:p w14:paraId="6BA76A4E" w14:textId="086C5407"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41" w:author="Pacella, Christina (DEC)" w:date="2023-06-13T08:34:00Z">
              <w:tcPr>
                <w:tcW w:w="1579" w:type="dxa"/>
                <w:shd w:val="clear" w:color="auto" w:fill="auto"/>
                <w:vAlign w:val="bottom"/>
              </w:tcPr>
            </w:tcPrChange>
          </w:tcPr>
          <w:p w14:paraId="10A624AE" w14:textId="1D1C8557" w:rsidR="00A6112D" w:rsidRPr="00A85EB7" w:rsidRDefault="00AE6BD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09/12/2022</w:t>
            </w:r>
          </w:p>
        </w:tc>
        <w:tc>
          <w:tcPr>
            <w:tcW w:w="1483" w:type="dxa"/>
            <w:shd w:val="clear" w:color="auto" w:fill="auto"/>
            <w:vAlign w:val="bottom"/>
            <w:tcPrChange w:id="742" w:author="Pacella, Christina (DEC)" w:date="2023-06-13T08:34:00Z">
              <w:tcPr>
                <w:tcW w:w="1483" w:type="dxa"/>
                <w:shd w:val="clear" w:color="auto" w:fill="auto"/>
                <w:vAlign w:val="bottom"/>
              </w:tcPr>
            </w:tcPrChange>
          </w:tcPr>
          <w:p w14:paraId="50D9E1E1" w14:textId="081B3321" w:rsidR="00A6112D" w:rsidRPr="00A85EB7" w:rsidRDefault="00AE6BD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22:00</w:t>
            </w:r>
          </w:p>
        </w:tc>
        <w:tc>
          <w:tcPr>
            <w:tcW w:w="1707" w:type="dxa"/>
            <w:tcPrChange w:id="743" w:author="Pacella, Christina (DEC)" w:date="2023-06-13T08:34:00Z">
              <w:tcPr>
                <w:tcW w:w="1707" w:type="dxa"/>
              </w:tcPr>
            </w:tcPrChange>
          </w:tcPr>
          <w:p w14:paraId="51BB5731" w14:textId="078BBF0E" w:rsidR="00A6112D" w:rsidRPr="00A85EB7" w:rsidRDefault="00AC1F5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09/14/2022</w:t>
            </w:r>
          </w:p>
        </w:tc>
        <w:tc>
          <w:tcPr>
            <w:tcW w:w="1949" w:type="dxa"/>
            <w:shd w:val="clear" w:color="auto" w:fill="auto"/>
            <w:vAlign w:val="bottom"/>
            <w:tcPrChange w:id="744" w:author="Pacella, Christina (DEC)" w:date="2023-06-13T08:34:00Z">
              <w:tcPr>
                <w:tcW w:w="1741" w:type="dxa"/>
                <w:shd w:val="clear" w:color="auto" w:fill="auto"/>
                <w:vAlign w:val="bottom"/>
              </w:tcPr>
            </w:tcPrChange>
          </w:tcPr>
          <w:p w14:paraId="1B0CE691" w14:textId="0F8B3D04" w:rsidR="00A6112D" w:rsidRPr="00A85EB7" w:rsidRDefault="00AC1F5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01:30</w:t>
            </w:r>
          </w:p>
        </w:tc>
      </w:tr>
      <w:tr w:rsidR="00A6112D" w:rsidRPr="00A85EB7" w14:paraId="39961C5A" w14:textId="77777777" w:rsidTr="00AD2E84">
        <w:tc>
          <w:tcPr>
            <w:tcW w:w="1382" w:type="dxa"/>
            <w:shd w:val="clear" w:color="auto" w:fill="auto"/>
            <w:tcPrChange w:id="745" w:author="Pacella, Christina (DEC)" w:date="2023-06-13T08:34:00Z">
              <w:tcPr>
                <w:tcW w:w="1382" w:type="dxa"/>
                <w:shd w:val="clear" w:color="auto" w:fill="auto"/>
              </w:tcPr>
            </w:tcPrChange>
          </w:tcPr>
          <w:p w14:paraId="737D6BCE"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TS</w:t>
            </w:r>
          </w:p>
        </w:tc>
        <w:tc>
          <w:tcPr>
            <w:tcW w:w="1362" w:type="dxa"/>
            <w:tcPrChange w:id="746" w:author="Pacella, Christina (DEC)" w:date="2023-06-13T08:34:00Z">
              <w:tcPr>
                <w:tcW w:w="1362" w:type="dxa"/>
              </w:tcPr>
            </w:tcPrChange>
          </w:tcPr>
          <w:p w14:paraId="2D9DC0F6" w14:textId="76964871"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47" w:author="Pacella, Christina (DEC)" w:date="2023-06-13T08:34:00Z">
              <w:tcPr>
                <w:tcW w:w="1579" w:type="dxa"/>
                <w:shd w:val="clear" w:color="auto" w:fill="auto"/>
                <w:vAlign w:val="bottom"/>
              </w:tcPr>
            </w:tcPrChange>
          </w:tcPr>
          <w:p w14:paraId="1800726A" w14:textId="77E07593" w:rsidR="00A6112D" w:rsidRPr="00A85EB7" w:rsidRDefault="00AE6BD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10/11/2022</w:t>
            </w:r>
          </w:p>
        </w:tc>
        <w:tc>
          <w:tcPr>
            <w:tcW w:w="1483" w:type="dxa"/>
            <w:shd w:val="clear" w:color="auto" w:fill="auto"/>
            <w:vAlign w:val="bottom"/>
            <w:tcPrChange w:id="748" w:author="Pacella, Christina (DEC)" w:date="2023-06-13T08:34:00Z">
              <w:tcPr>
                <w:tcW w:w="1483" w:type="dxa"/>
                <w:shd w:val="clear" w:color="auto" w:fill="auto"/>
                <w:vAlign w:val="bottom"/>
              </w:tcPr>
            </w:tcPrChange>
          </w:tcPr>
          <w:p w14:paraId="64320633" w14:textId="019D37F9" w:rsidR="00A6112D" w:rsidRPr="00A85EB7" w:rsidRDefault="00AE6BD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21:45</w:t>
            </w:r>
          </w:p>
        </w:tc>
        <w:tc>
          <w:tcPr>
            <w:tcW w:w="1707" w:type="dxa"/>
            <w:tcPrChange w:id="749" w:author="Pacella, Christina (DEC)" w:date="2023-06-13T08:34:00Z">
              <w:tcPr>
                <w:tcW w:w="1707" w:type="dxa"/>
              </w:tcPr>
            </w:tcPrChange>
          </w:tcPr>
          <w:p w14:paraId="6E24CD7B" w14:textId="6D5F89D4" w:rsidR="00A6112D" w:rsidRPr="00A85EB7" w:rsidRDefault="00AE6BD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10/13/2022</w:t>
            </w:r>
          </w:p>
        </w:tc>
        <w:tc>
          <w:tcPr>
            <w:tcW w:w="1949" w:type="dxa"/>
            <w:shd w:val="clear" w:color="auto" w:fill="auto"/>
            <w:vAlign w:val="bottom"/>
            <w:tcPrChange w:id="750" w:author="Pacella, Christina (DEC)" w:date="2023-06-13T08:34:00Z">
              <w:tcPr>
                <w:tcW w:w="1741" w:type="dxa"/>
                <w:shd w:val="clear" w:color="auto" w:fill="auto"/>
                <w:vAlign w:val="bottom"/>
              </w:tcPr>
            </w:tcPrChange>
          </w:tcPr>
          <w:p w14:paraId="14EBEAA9" w14:textId="5DB9A7B6" w:rsidR="00A6112D" w:rsidRPr="00A85EB7" w:rsidRDefault="00AE6BDC">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01:15</w:t>
            </w:r>
          </w:p>
        </w:tc>
      </w:tr>
      <w:tr w:rsidR="00A6112D" w:rsidRPr="00A85EB7" w14:paraId="426758B5" w14:textId="77777777" w:rsidTr="00AD2E84">
        <w:tc>
          <w:tcPr>
            <w:tcW w:w="1382" w:type="dxa"/>
            <w:shd w:val="clear" w:color="auto" w:fill="auto"/>
            <w:tcPrChange w:id="751" w:author="Pacella, Christina (DEC)" w:date="2023-06-13T08:34:00Z">
              <w:tcPr>
                <w:tcW w:w="1382" w:type="dxa"/>
                <w:shd w:val="clear" w:color="auto" w:fill="auto"/>
              </w:tcPr>
            </w:tcPrChange>
          </w:tcPr>
          <w:p w14:paraId="4ECA830F" w14:textId="77777777" w:rsidR="00A6112D" w:rsidRPr="002B220A" w:rsidRDefault="00A6112D" w:rsidP="002B220A">
            <w:pPr>
              <w:jc w:val="center"/>
              <w:rPr>
                <w:rFonts w:ascii="Garamond" w:hAnsi="Garamond"/>
                <w:bCs/>
              </w:rPr>
            </w:pPr>
            <w:r w:rsidRPr="002B220A">
              <w:rPr>
                <w:rFonts w:ascii="Garamond" w:hAnsi="Garamond"/>
                <w:bCs/>
                <w:color w:val="000000"/>
                <w:sz w:val="22"/>
                <w:szCs w:val="22"/>
              </w:rPr>
              <w:t>TS</w:t>
            </w:r>
          </w:p>
        </w:tc>
        <w:tc>
          <w:tcPr>
            <w:tcW w:w="1362" w:type="dxa"/>
            <w:tcPrChange w:id="752" w:author="Pacella, Christina (DEC)" w:date="2023-06-13T08:34:00Z">
              <w:tcPr>
                <w:tcW w:w="1362" w:type="dxa"/>
              </w:tcPr>
            </w:tcPrChange>
          </w:tcPr>
          <w:p w14:paraId="4A12B289" w14:textId="122F54BD" w:rsidR="00A6112D" w:rsidRPr="00FD2191" w:rsidRDefault="00A6112D" w:rsidP="00FD2191">
            <w:pPr>
              <w:jc w:val="center"/>
              <w:rPr>
                <w:rFonts w:ascii="Garamond" w:hAnsi="Garamond"/>
                <w:bCs/>
                <w:sz w:val="22"/>
                <w:szCs w:val="22"/>
              </w:rPr>
            </w:pPr>
          </w:p>
        </w:tc>
        <w:tc>
          <w:tcPr>
            <w:tcW w:w="1579" w:type="dxa"/>
            <w:shd w:val="clear" w:color="auto" w:fill="auto"/>
            <w:vAlign w:val="bottom"/>
            <w:tcPrChange w:id="753" w:author="Pacella, Christina (DEC)" w:date="2023-06-13T08:34:00Z">
              <w:tcPr>
                <w:tcW w:w="1579" w:type="dxa"/>
                <w:shd w:val="clear" w:color="auto" w:fill="auto"/>
                <w:vAlign w:val="bottom"/>
              </w:tcPr>
            </w:tcPrChange>
          </w:tcPr>
          <w:p w14:paraId="4A5814AD" w14:textId="68320C38" w:rsidR="00A6112D" w:rsidRPr="00A85EB7" w:rsidRDefault="001A6A5E">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11/15/2022</w:t>
            </w:r>
          </w:p>
        </w:tc>
        <w:tc>
          <w:tcPr>
            <w:tcW w:w="1483" w:type="dxa"/>
            <w:shd w:val="clear" w:color="auto" w:fill="auto"/>
            <w:vAlign w:val="bottom"/>
            <w:tcPrChange w:id="754" w:author="Pacella, Christina (DEC)" w:date="2023-06-13T08:34:00Z">
              <w:tcPr>
                <w:tcW w:w="1483" w:type="dxa"/>
                <w:shd w:val="clear" w:color="auto" w:fill="auto"/>
                <w:vAlign w:val="bottom"/>
              </w:tcPr>
            </w:tcPrChange>
          </w:tcPr>
          <w:p w14:paraId="301E01B2" w14:textId="16F5DE8A" w:rsidR="00A6112D" w:rsidRPr="00A85EB7" w:rsidRDefault="00AD28A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00:15</w:t>
            </w:r>
          </w:p>
        </w:tc>
        <w:tc>
          <w:tcPr>
            <w:tcW w:w="1707" w:type="dxa"/>
            <w:tcPrChange w:id="755" w:author="Pacella, Christina (DEC)" w:date="2023-06-13T08:34:00Z">
              <w:tcPr>
                <w:tcW w:w="1707" w:type="dxa"/>
              </w:tcPr>
            </w:tcPrChange>
          </w:tcPr>
          <w:p w14:paraId="0A33E322" w14:textId="29BB170C" w:rsidR="00A6112D" w:rsidRPr="00A85EB7" w:rsidRDefault="00AD28A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11/16/2022</w:t>
            </w:r>
          </w:p>
        </w:tc>
        <w:tc>
          <w:tcPr>
            <w:tcW w:w="1949" w:type="dxa"/>
            <w:shd w:val="clear" w:color="auto" w:fill="auto"/>
            <w:vAlign w:val="bottom"/>
            <w:tcPrChange w:id="756" w:author="Pacella, Christina (DEC)" w:date="2023-06-13T08:34:00Z">
              <w:tcPr>
                <w:tcW w:w="1741" w:type="dxa"/>
                <w:shd w:val="clear" w:color="auto" w:fill="auto"/>
                <w:vAlign w:val="bottom"/>
              </w:tcPr>
            </w:tcPrChange>
          </w:tcPr>
          <w:p w14:paraId="039D3E30" w14:textId="21E1B2E2" w:rsidR="00A6112D" w:rsidRPr="00A85EB7" w:rsidRDefault="00AD28A2">
            <w:pPr>
              <w:tabs>
                <w:tab w:val="left" w:pos="1276"/>
                <w:tab w:val="left" w:pos="2456"/>
                <w:tab w:val="left" w:pos="3636"/>
                <w:tab w:val="left" w:pos="4816"/>
              </w:tabs>
              <w:jc w:val="center"/>
              <w:rPr>
                <w:rFonts w:ascii="Garamond" w:hAnsi="Garamond"/>
                <w:bCs/>
                <w:color w:val="000000"/>
                <w:sz w:val="22"/>
                <w:szCs w:val="22"/>
              </w:rPr>
            </w:pPr>
            <w:r w:rsidRPr="00A85EB7">
              <w:rPr>
                <w:rFonts w:ascii="Garamond" w:hAnsi="Garamond"/>
                <w:bCs/>
                <w:color w:val="000000"/>
                <w:sz w:val="22"/>
                <w:szCs w:val="22"/>
              </w:rPr>
              <w:t>03:45</w:t>
            </w:r>
          </w:p>
        </w:tc>
      </w:tr>
      <w:tr w:rsidR="00A6112D" w:rsidRPr="00A85EB7" w14:paraId="6A5A4F25" w14:textId="77777777" w:rsidTr="00AD2E84">
        <w:tc>
          <w:tcPr>
            <w:tcW w:w="1382" w:type="dxa"/>
            <w:shd w:val="clear" w:color="auto" w:fill="auto"/>
            <w:tcPrChange w:id="757" w:author="Pacella, Christina (DEC)" w:date="2023-06-13T08:34:00Z">
              <w:tcPr>
                <w:tcW w:w="1382" w:type="dxa"/>
                <w:shd w:val="clear" w:color="auto" w:fill="auto"/>
              </w:tcPr>
            </w:tcPrChange>
          </w:tcPr>
          <w:p w14:paraId="11C2E41C" w14:textId="77777777" w:rsidR="00A6112D" w:rsidRPr="002B220A" w:rsidRDefault="00A6112D" w:rsidP="002B220A">
            <w:pPr>
              <w:jc w:val="center"/>
              <w:rPr>
                <w:rFonts w:ascii="Garamond" w:hAnsi="Garamond"/>
                <w:bCs/>
                <w:color w:val="000000"/>
                <w:sz w:val="22"/>
                <w:szCs w:val="22"/>
              </w:rPr>
            </w:pPr>
            <w:r w:rsidRPr="002B220A">
              <w:rPr>
                <w:rFonts w:ascii="Garamond" w:hAnsi="Garamond"/>
                <w:bCs/>
                <w:color w:val="000000"/>
                <w:sz w:val="22"/>
                <w:szCs w:val="22"/>
              </w:rPr>
              <w:t>TS</w:t>
            </w:r>
          </w:p>
        </w:tc>
        <w:tc>
          <w:tcPr>
            <w:tcW w:w="1362" w:type="dxa"/>
            <w:tcPrChange w:id="758" w:author="Pacella, Christina (DEC)" w:date="2023-06-13T08:34:00Z">
              <w:tcPr>
                <w:tcW w:w="1362" w:type="dxa"/>
              </w:tcPr>
            </w:tcPrChange>
          </w:tcPr>
          <w:p w14:paraId="7CB5BD2A" w14:textId="77777777" w:rsidR="00A6112D" w:rsidRPr="00FD2191" w:rsidRDefault="00A6112D" w:rsidP="00FD2191">
            <w:pPr>
              <w:jc w:val="center"/>
              <w:rPr>
                <w:rFonts w:ascii="Garamond" w:hAnsi="Garamond"/>
                <w:bCs/>
                <w:sz w:val="22"/>
                <w:szCs w:val="22"/>
              </w:rPr>
            </w:pPr>
          </w:p>
        </w:tc>
        <w:tc>
          <w:tcPr>
            <w:tcW w:w="6718" w:type="dxa"/>
            <w:gridSpan w:val="4"/>
            <w:shd w:val="clear" w:color="auto" w:fill="auto"/>
            <w:vAlign w:val="bottom"/>
            <w:tcPrChange w:id="759" w:author="Pacella, Christina (DEC)" w:date="2023-06-13T08:34:00Z">
              <w:tcPr>
                <w:tcW w:w="6510" w:type="dxa"/>
                <w:gridSpan w:val="4"/>
                <w:shd w:val="clear" w:color="auto" w:fill="auto"/>
                <w:vAlign w:val="bottom"/>
              </w:tcPr>
            </w:tcPrChange>
          </w:tcPr>
          <w:p w14:paraId="632700E5" w14:textId="77777777" w:rsidR="00A6112D" w:rsidRPr="00A85EB7" w:rsidRDefault="00A6112D">
            <w:pPr>
              <w:tabs>
                <w:tab w:val="left" w:pos="1276"/>
                <w:tab w:val="left" w:pos="2456"/>
                <w:tab w:val="left" w:pos="3636"/>
                <w:tab w:val="left" w:pos="4816"/>
              </w:tabs>
              <w:ind w:left="96"/>
              <w:jc w:val="center"/>
              <w:rPr>
                <w:rFonts w:ascii="Garamond" w:hAnsi="Garamond"/>
                <w:bCs/>
                <w:color w:val="000000"/>
                <w:sz w:val="22"/>
                <w:szCs w:val="22"/>
              </w:rPr>
            </w:pPr>
            <w:r w:rsidRPr="00A85EB7">
              <w:rPr>
                <w:rFonts w:ascii="Garamond" w:hAnsi="Garamond"/>
                <w:bCs/>
                <w:color w:val="000000"/>
                <w:sz w:val="22"/>
                <w:szCs w:val="22"/>
              </w:rPr>
              <w:t>Not Deployed Due to Ice</w:t>
            </w:r>
          </w:p>
        </w:tc>
      </w:tr>
    </w:tbl>
    <w:p w14:paraId="26335CDD" w14:textId="77777777" w:rsidR="00965DC8" w:rsidRPr="002B220A" w:rsidRDefault="00965DC8">
      <w:pPr>
        <w:jc w:val="both"/>
        <w:rPr>
          <w:rFonts w:ascii="Garamond" w:hAnsi="Garamond"/>
          <w:sz w:val="22"/>
          <w:szCs w:val="22"/>
        </w:rPr>
        <w:pPrChange w:id="760" w:author="Pacella, Christina (DEC)" w:date="2023-06-13T08:08:00Z">
          <w:pPr/>
        </w:pPrChange>
      </w:pPr>
    </w:p>
    <w:p w14:paraId="458600C1" w14:textId="1AEE3485" w:rsidR="00AD094A" w:rsidRPr="00FD2191" w:rsidRDefault="00AD094A">
      <w:pPr>
        <w:pStyle w:val="HTMLPreformatted"/>
        <w:jc w:val="both"/>
        <w:rPr>
          <w:rFonts w:ascii="Garamond" w:hAnsi="Garamond" w:cs="Times New Roman"/>
          <w:b/>
          <w:sz w:val="22"/>
          <w:szCs w:val="22"/>
        </w:rPr>
        <w:pPrChange w:id="761" w:author="Pacella, Christina (DEC)" w:date="2023-06-13T08:08:00Z">
          <w:pPr>
            <w:pStyle w:val="HTMLPreformatted"/>
          </w:pPr>
        </w:pPrChange>
      </w:pPr>
      <w:r w:rsidRPr="00FD2191">
        <w:rPr>
          <w:rFonts w:ascii="Garamond" w:hAnsi="Garamond" w:cs="Times New Roman"/>
          <w:b/>
          <w:sz w:val="22"/>
          <w:szCs w:val="22"/>
        </w:rPr>
        <w:t xml:space="preserve">7) Associated researchers and projects– </w:t>
      </w:r>
    </w:p>
    <w:p w14:paraId="40D7CAE6" w14:textId="30EC0E15" w:rsidR="00F403BC" w:rsidRPr="002B220A" w:rsidRDefault="00F403BC">
      <w:pPr>
        <w:ind w:left="360" w:right="180" w:firstLine="360"/>
        <w:jc w:val="both"/>
        <w:rPr>
          <w:rFonts w:ascii="Garamond" w:hAnsi="Garamond"/>
          <w:sz w:val="22"/>
          <w:szCs w:val="22"/>
        </w:rPr>
        <w:pPrChange w:id="762" w:author="Pacella, Christina (DEC)" w:date="2023-06-14T07:44:00Z">
          <w:pPr>
            <w:ind w:left="360" w:right="180"/>
          </w:pPr>
        </w:pPrChange>
      </w:pPr>
      <w:r w:rsidRPr="007D17D6">
        <w:rPr>
          <w:rFonts w:ascii="Garamond" w:hAnsi="Garamond"/>
          <w:sz w:val="22"/>
          <w:szCs w:val="22"/>
        </w:rPr>
        <w:t>As part of the SWMP long-term monitoring program,</w:t>
      </w:r>
      <w:r w:rsidR="009F62CA" w:rsidRPr="007D17D6">
        <w:rPr>
          <w:rFonts w:ascii="Garamond" w:hAnsi="Garamond"/>
          <w:sz w:val="22"/>
          <w:szCs w:val="22"/>
        </w:rPr>
        <w:t xml:space="preserve"> HUD</w:t>
      </w:r>
      <w:r w:rsidRPr="00A85EB7">
        <w:rPr>
          <w:rFonts w:ascii="Garamond" w:hAnsi="Garamond"/>
          <w:sz w:val="22"/>
          <w:szCs w:val="22"/>
        </w:rPr>
        <w:t>NERR also monitors 15-minute meteorological and water quality data which may be correlated with this nutrient/pigment dataset.</w:t>
      </w:r>
      <w:del w:id="763" w:author="Pacella, Christina (DEC)" w:date="2023-06-14T07:33:00Z">
        <w:r w:rsidRPr="00A85EB7" w:rsidDel="00681C76">
          <w:rPr>
            <w:rFonts w:ascii="Garamond" w:hAnsi="Garamond"/>
            <w:sz w:val="22"/>
            <w:szCs w:val="22"/>
          </w:rPr>
          <w:delText xml:space="preserve">  </w:delText>
        </w:r>
      </w:del>
      <w:ins w:id="764" w:author="Pacella, Christina (DEC)" w:date="2023-06-14T07:33:00Z">
        <w:r w:rsidR="00681C76">
          <w:rPr>
            <w:rFonts w:ascii="Garamond" w:hAnsi="Garamond"/>
            <w:sz w:val="22"/>
            <w:szCs w:val="22"/>
          </w:rPr>
          <w:t xml:space="preserve"> </w:t>
        </w:r>
      </w:ins>
      <w:r w:rsidRPr="00FD2191">
        <w:rPr>
          <w:rFonts w:ascii="Garamond" w:hAnsi="Garamond"/>
          <w:sz w:val="22"/>
          <w:szCs w:val="22"/>
        </w:rPr>
        <w:t xml:space="preserve">These data are available at </w:t>
      </w:r>
      <w:r w:rsidR="00B43032" w:rsidRPr="00A85EB7">
        <w:rPr>
          <w:rFonts w:ascii="Garamond" w:hAnsi="Garamond"/>
          <w:rPrChange w:id="765" w:author="Pacella, Christina (DEC)" w:date="2023-06-13T07:11:00Z">
            <w:rPr/>
          </w:rPrChange>
        </w:rPr>
        <w:fldChar w:fldCharType="begin"/>
      </w:r>
      <w:r w:rsidR="00B43032" w:rsidRPr="00A85EB7">
        <w:rPr>
          <w:rFonts w:ascii="Garamond" w:hAnsi="Garamond"/>
          <w:rPrChange w:id="766" w:author="Pacella, Christina (DEC)" w:date="2023-06-13T07:11:00Z">
            <w:rPr/>
          </w:rPrChange>
        </w:rPr>
        <w:instrText xml:space="preserve"> HYPERLINK "http://www.nerrsdata.org" </w:instrText>
      </w:r>
      <w:r w:rsidR="00B43032" w:rsidRPr="00A85EB7">
        <w:rPr>
          <w:rFonts w:ascii="Garamond" w:hAnsi="Garamond"/>
          <w:rPrChange w:id="767" w:author="Pacella, Christina (DEC)" w:date="2023-06-13T07:11:00Z">
            <w:rPr>
              <w:rStyle w:val="Hyperlink"/>
              <w:rFonts w:ascii="Garamond" w:hAnsi="Garamond"/>
              <w:sz w:val="22"/>
              <w:szCs w:val="22"/>
            </w:rPr>
          </w:rPrChange>
        </w:rPr>
        <w:fldChar w:fldCharType="separate"/>
      </w:r>
      <w:r w:rsidRPr="00A85EB7">
        <w:rPr>
          <w:rStyle w:val="Hyperlink"/>
          <w:rFonts w:ascii="Garamond" w:hAnsi="Garamond"/>
          <w:sz w:val="22"/>
          <w:szCs w:val="22"/>
        </w:rPr>
        <w:t>www.nerrsdata.org</w:t>
      </w:r>
      <w:r w:rsidR="00B43032" w:rsidRPr="00A85EB7">
        <w:rPr>
          <w:rStyle w:val="Hyperlink"/>
          <w:rFonts w:ascii="Garamond" w:hAnsi="Garamond"/>
          <w:sz w:val="22"/>
          <w:szCs w:val="22"/>
          <w:rPrChange w:id="768" w:author="Pacella, Christina (DEC)" w:date="2023-06-13T07:11:00Z">
            <w:rPr>
              <w:rStyle w:val="Hyperlink"/>
              <w:rFonts w:ascii="Garamond" w:hAnsi="Garamond"/>
              <w:sz w:val="22"/>
              <w:szCs w:val="22"/>
            </w:rPr>
          </w:rPrChange>
        </w:rPr>
        <w:fldChar w:fldCharType="end"/>
      </w:r>
      <w:r w:rsidRPr="002B220A">
        <w:rPr>
          <w:rFonts w:ascii="Garamond" w:hAnsi="Garamond"/>
          <w:sz w:val="22"/>
          <w:szCs w:val="22"/>
        </w:rPr>
        <w:t>.</w:t>
      </w:r>
    </w:p>
    <w:p w14:paraId="318FAAC7" w14:textId="77777777" w:rsidR="00F403BC" w:rsidRPr="00FD2191" w:rsidRDefault="00F403BC">
      <w:pPr>
        <w:ind w:right="180"/>
        <w:jc w:val="both"/>
        <w:rPr>
          <w:rFonts w:ascii="Garamond" w:hAnsi="Garamond"/>
          <w:sz w:val="22"/>
          <w:szCs w:val="22"/>
        </w:rPr>
        <w:pPrChange w:id="769" w:author="Pacella, Christina (DEC)" w:date="2023-06-13T08:08:00Z">
          <w:pPr>
            <w:ind w:right="180"/>
          </w:pPr>
        </w:pPrChange>
      </w:pPr>
    </w:p>
    <w:p w14:paraId="6F976A3C" w14:textId="77777777" w:rsidR="00F403BC" w:rsidRPr="00A85EB7" w:rsidDel="005053A6" w:rsidRDefault="00D17324" w:rsidP="002B220A">
      <w:pPr>
        <w:jc w:val="both"/>
        <w:rPr>
          <w:del w:id="770" w:author="Pacella, Christina (DEC)" w:date="2023-06-13T06:58:00Z"/>
          <w:rFonts w:ascii="Garamond" w:hAnsi="Garamond"/>
          <w:sz w:val="22"/>
          <w:szCs w:val="22"/>
        </w:rPr>
      </w:pPr>
      <w:r w:rsidRPr="00FD2191">
        <w:rPr>
          <w:rFonts w:ascii="Garamond" w:hAnsi="Garamond"/>
          <w:b/>
          <w:sz w:val="22"/>
          <w:szCs w:val="22"/>
        </w:rPr>
        <w:t>8) Distribution</w:t>
      </w:r>
      <w:r w:rsidRPr="00FD2191">
        <w:rPr>
          <w:rFonts w:ascii="Garamond" w:hAnsi="Garamond"/>
          <w:sz w:val="22"/>
          <w:szCs w:val="22"/>
        </w:rPr>
        <w:t xml:space="preserve"> – </w:t>
      </w:r>
    </w:p>
    <w:p w14:paraId="2F199D68" w14:textId="77777777" w:rsidR="00D17324" w:rsidRPr="00A85EB7" w:rsidRDefault="00D17324" w:rsidP="00FD2191">
      <w:pPr>
        <w:jc w:val="both"/>
        <w:rPr>
          <w:rFonts w:ascii="Garamond" w:hAnsi="Garamond"/>
          <w:sz w:val="22"/>
          <w:szCs w:val="22"/>
        </w:rPr>
      </w:pPr>
    </w:p>
    <w:p w14:paraId="04B86777" w14:textId="0EC98725" w:rsidR="003861ED" w:rsidRPr="00A85EB7" w:rsidRDefault="003861ED">
      <w:pPr>
        <w:ind w:left="360" w:right="180" w:firstLine="360"/>
        <w:jc w:val="both"/>
        <w:rPr>
          <w:rFonts w:ascii="Garamond" w:hAnsi="Garamond"/>
          <w:sz w:val="22"/>
          <w:szCs w:val="22"/>
        </w:rPr>
        <w:pPrChange w:id="771" w:author="Pacella, Christina (DEC)" w:date="2023-06-13T08:34:00Z">
          <w:pPr>
            <w:ind w:left="720" w:right="720"/>
            <w:jc w:val="both"/>
          </w:pPr>
        </w:pPrChange>
      </w:pPr>
      <w:r w:rsidRPr="00A85EB7">
        <w:rPr>
          <w:rFonts w:ascii="Garamond" w:hAnsi="Garamond"/>
          <w:sz w:val="22"/>
          <w:szCs w:val="22"/>
        </w:rPr>
        <w:t>NOAA retains the right to analyze, synthesize and publish summaries of the NERRS System-wide Monitoring Program data.</w:t>
      </w:r>
      <w:del w:id="772" w:author="Pacella, Christina (DEC)" w:date="2023-06-14T07:33:00Z">
        <w:r w:rsidRPr="00A85EB7" w:rsidDel="00681C76">
          <w:rPr>
            <w:rFonts w:ascii="Garamond" w:hAnsi="Garamond"/>
            <w:sz w:val="22"/>
            <w:szCs w:val="22"/>
          </w:rPr>
          <w:delText xml:space="preserve">  </w:delText>
        </w:r>
      </w:del>
      <w:ins w:id="773" w:author="Pacella, Christina (DEC)" w:date="2023-06-14T07:33:00Z">
        <w:r w:rsidR="00681C76">
          <w:rPr>
            <w:rFonts w:ascii="Garamond" w:hAnsi="Garamond"/>
            <w:sz w:val="22"/>
            <w:szCs w:val="22"/>
          </w:rPr>
          <w:t xml:space="preserve"> </w:t>
        </w:r>
      </w:ins>
      <w:r w:rsidRPr="00FD2191">
        <w:rPr>
          <w:rFonts w:ascii="Garamond" w:hAnsi="Garamond"/>
          <w:sz w:val="22"/>
          <w:szCs w:val="22"/>
        </w:rPr>
        <w:t>The NERRS retains the right to be fully credited for having collected and process</w:t>
      </w:r>
      <w:r w:rsidR="00F126E3" w:rsidRPr="007D17D6">
        <w:rPr>
          <w:rFonts w:ascii="Garamond" w:hAnsi="Garamond"/>
          <w:sz w:val="22"/>
          <w:szCs w:val="22"/>
        </w:rPr>
        <w:t>ed</w:t>
      </w:r>
      <w:r w:rsidRPr="007D17D6">
        <w:rPr>
          <w:rFonts w:ascii="Garamond" w:hAnsi="Garamond"/>
          <w:sz w:val="22"/>
          <w:szCs w:val="22"/>
        </w:rPr>
        <w:t xml:space="preserve"> the data.</w:t>
      </w:r>
      <w:del w:id="774" w:author="Pacella, Christina (DEC)" w:date="2023-06-14T07:33:00Z">
        <w:r w:rsidRPr="00A85EB7" w:rsidDel="00681C76">
          <w:rPr>
            <w:rFonts w:ascii="Garamond" w:hAnsi="Garamond"/>
            <w:sz w:val="22"/>
            <w:szCs w:val="22"/>
          </w:rPr>
          <w:delText xml:space="preserve">  </w:delText>
        </w:r>
      </w:del>
      <w:ins w:id="775" w:author="Pacella, Christina (DEC)" w:date="2023-06-14T07:33:00Z">
        <w:r w:rsidR="00681C76">
          <w:rPr>
            <w:rFonts w:ascii="Garamond" w:hAnsi="Garamond"/>
            <w:sz w:val="22"/>
            <w:szCs w:val="22"/>
          </w:rPr>
          <w:t xml:space="preserve"> </w:t>
        </w:r>
      </w:ins>
      <w:r w:rsidRPr="00FD2191">
        <w:rPr>
          <w:rFonts w:ascii="Garamond" w:hAnsi="Garamond"/>
          <w:sz w:val="22"/>
          <w:szCs w:val="22"/>
        </w:rPr>
        <w:t>Following academic courtesy standards, the NERR site where the data were collected should be contacted and fully acknowledged in any subsequent publications in which any p</w:t>
      </w:r>
      <w:r w:rsidRPr="00A85EB7">
        <w:rPr>
          <w:rFonts w:ascii="Garamond" w:hAnsi="Garamond"/>
          <w:sz w:val="22"/>
          <w:szCs w:val="22"/>
        </w:rPr>
        <w:t>art of the data are used.</w:t>
      </w:r>
      <w:del w:id="776" w:author="Pacella, Christina (DEC)" w:date="2023-06-14T07:33:00Z">
        <w:r w:rsidRPr="00A85EB7" w:rsidDel="00681C76">
          <w:rPr>
            <w:rFonts w:ascii="Garamond" w:hAnsi="Garamond"/>
            <w:sz w:val="22"/>
            <w:szCs w:val="22"/>
          </w:rPr>
          <w:delText xml:space="preserve">  </w:delText>
        </w:r>
      </w:del>
      <w:ins w:id="777" w:author="Pacella, Christina (DEC)" w:date="2023-06-14T07:33:00Z">
        <w:r w:rsidR="00681C76">
          <w:rPr>
            <w:rFonts w:ascii="Garamond" w:hAnsi="Garamond"/>
            <w:sz w:val="22"/>
            <w:szCs w:val="22"/>
          </w:rPr>
          <w:t xml:space="preserve"> </w:t>
        </w:r>
      </w:ins>
      <w:r w:rsidRPr="00FD2191">
        <w:rPr>
          <w:rFonts w:ascii="Garamond" w:hAnsi="Garamond"/>
          <w:sz w:val="22"/>
          <w:szCs w:val="22"/>
        </w:rPr>
        <w:t>The data set enclosed within this package/transmission is only as good as the quality assurance and quality control procedures outlined by the enclosed metadata reporting statement.</w:t>
      </w:r>
      <w:del w:id="778" w:author="Pacella, Christina (DEC)" w:date="2023-06-14T07:33:00Z">
        <w:r w:rsidRPr="00A85EB7" w:rsidDel="00681C76">
          <w:rPr>
            <w:rFonts w:ascii="Garamond" w:hAnsi="Garamond"/>
            <w:sz w:val="22"/>
            <w:szCs w:val="22"/>
          </w:rPr>
          <w:delText xml:space="preserve">  </w:delText>
        </w:r>
      </w:del>
      <w:ins w:id="779" w:author="Pacella, Christina (DEC)" w:date="2023-06-14T07:33:00Z">
        <w:r w:rsidR="00681C76">
          <w:rPr>
            <w:rFonts w:ascii="Garamond" w:hAnsi="Garamond"/>
            <w:sz w:val="22"/>
            <w:szCs w:val="22"/>
          </w:rPr>
          <w:t xml:space="preserve"> </w:t>
        </w:r>
      </w:ins>
      <w:r w:rsidRPr="00FD2191">
        <w:rPr>
          <w:rFonts w:ascii="Garamond" w:hAnsi="Garamond"/>
          <w:sz w:val="22"/>
          <w:szCs w:val="22"/>
        </w:rPr>
        <w:t>The user bears all responsibility for its subsequent use/misuse in any further analyses or comparisons.</w:t>
      </w:r>
      <w:del w:id="780" w:author="Pacella, Christina (DEC)" w:date="2023-06-14T07:33:00Z">
        <w:r w:rsidRPr="00A85EB7" w:rsidDel="00681C76">
          <w:rPr>
            <w:rFonts w:ascii="Garamond" w:hAnsi="Garamond"/>
            <w:sz w:val="22"/>
            <w:szCs w:val="22"/>
          </w:rPr>
          <w:delText xml:space="preserve">  </w:delText>
        </w:r>
      </w:del>
      <w:ins w:id="781" w:author="Pacella, Christina (DEC)" w:date="2023-06-14T07:33:00Z">
        <w:r w:rsidR="00681C76">
          <w:rPr>
            <w:rFonts w:ascii="Garamond" w:hAnsi="Garamond"/>
            <w:sz w:val="22"/>
            <w:szCs w:val="22"/>
          </w:rPr>
          <w:t xml:space="preserve"> </w:t>
        </w:r>
      </w:ins>
      <w:r w:rsidRPr="00FD2191">
        <w:rPr>
          <w:rFonts w:ascii="Garamond" w:hAnsi="Garamond"/>
          <w:sz w:val="22"/>
          <w:szCs w:val="22"/>
        </w:rPr>
        <w:t>The Federal government does not assume liability to the Recipient or third persons, nor will the Federal government reimburse or indemnify the Recipient for its liability due to any losses resultin</w:t>
      </w:r>
      <w:r w:rsidRPr="00A85EB7">
        <w:rPr>
          <w:rFonts w:ascii="Garamond" w:hAnsi="Garamond"/>
          <w:sz w:val="22"/>
          <w:szCs w:val="22"/>
        </w:rPr>
        <w:t xml:space="preserve">g in any way from the use of this data. </w:t>
      </w:r>
    </w:p>
    <w:p w14:paraId="3165FB0D" w14:textId="77777777" w:rsidR="003861ED" w:rsidRPr="00A85EB7" w:rsidRDefault="003861ED" w:rsidP="002B220A">
      <w:pPr>
        <w:ind w:left="720" w:right="720"/>
        <w:jc w:val="both"/>
        <w:rPr>
          <w:rFonts w:ascii="Garamond" w:hAnsi="Garamond"/>
          <w:sz w:val="22"/>
          <w:szCs w:val="22"/>
        </w:rPr>
      </w:pPr>
    </w:p>
    <w:p w14:paraId="305CEBC1" w14:textId="77777777" w:rsidR="003861ED" w:rsidRPr="00A85EB7" w:rsidRDefault="003861ED" w:rsidP="00FD2191">
      <w:pPr>
        <w:ind w:left="720" w:right="720"/>
        <w:jc w:val="both"/>
        <w:rPr>
          <w:rFonts w:ascii="Garamond" w:hAnsi="Garamond"/>
          <w:sz w:val="22"/>
          <w:szCs w:val="22"/>
        </w:rPr>
      </w:pPr>
      <w:r w:rsidRPr="00A85EB7">
        <w:rPr>
          <w:rFonts w:ascii="Garamond" w:hAnsi="Garamond"/>
          <w:sz w:val="22"/>
          <w:szCs w:val="22"/>
        </w:rPr>
        <w:t>Requested citation format:</w:t>
      </w:r>
    </w:p>
    <w:p w14:paraId="77CD1045" w14:textId="627565BD" w:rsidR="003861ED" w:rsidRPr="00A85EB7" w:rsidRDefault="006F6A78">
      <w:pPr>
        <w:ind w:left="720" w:right="720"/>
        <w:jc w:val="both"/>
        <w:rPr>
          <w:rFonts w:ascii="Garamond" w:hAnsi="Garamond"/>
          <w:sz w:val="22"/>
          <w:szCs w:val="22"/>
        </w:rPr>
      </w:pPr>
      <w:r w:rsidRPr="00A85EB7">
        <w:rPr>
          <w:rFonts w:ascii="Garamond" w:hAnsi="Garamond"/>
          <w:sz w:val="22"/>
          <w:szCs w:val="22"/>
        </w:rPr>
        <w:t xml:space="preserve">NOAA </w:t>
      </w:r>
      <w:r w:rsidR="003861ED" w:rsidRPr="00A85EB7">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A85EB7">
        <w:rPr>
          <w:rFonts w:ascii="Garamond" w:hAnsi="Garamond"/>
          <w:rPrChange w:id="782" w:author="Pacella, Christina (DEC)" w:date="2023-06-13T07:11:00Z">
            <w:rPr/>
          </w:rPrChange>
        </w:rPr>
        <w:t>www.nerrsd</w:t>
      </w:r>
      <w:r w:rsidR="003861ED" w:rsidRPr="002B220A">
        <w:rPr>
          <w:rFonts w:ascii="Garamond" w:hAnsi="Garamond"/>
          <w:sz w:val="22"/>
          <w:szCs w:val="22"/>
        </w:rPr>
        <w:t xml:space="preserve">ata.org; </w:t>
      </w:r>
      <w:r w:rsidR="003861ED" w:rsidRPr="00FD2191">
        <w:rPr>
          <w:rFonts w:ascii="Garamond" w:hAnsi="Garamond"/>
          <w:i/>
          <w:iCs/>
          <w:sz w:val="22"/>
          <w:szCs w:val="22"/>
        </w:rPr>
        <w:t>accessed</w:t>
      </w:r>
      <w:r w:rsidR="003861ED" w:rsidRPr="007D17D6">
        <w:rPr>
          <w:rFonts w:ascii="Garamond" w:hAnsi="Garamond"/>
          <w:sz w:val="22"/>
          <w:szCs w:val="22"/>
        </w:rPr>
        <w:t xml:space="preserve"> 12 October </w:t>
      </w:r>
      <w:r w:rsidR="009831D1" w:rsidRPr="007D17D6">
        <w:rPr>
          <w:rFonts w:ascii="Garamond" w:hAnsi="Garamond"/>
          <w:sz w:val="22"/>
          <w:szCs w:val="22"/>
        </w:rPr>
        <w:t>2022</w:t>
      </w:r>
      <w:r w:rsidR="003861ED" w:rsidRPr="00A85EB7">
        <w:rPr>
          <w:rFonts w:ascii="Garamond" w:hAnsi="Garamond"/>
          <w:sz w:val="22"/>
          <w:szCs w:val="22"/>
        </w:rPr>
        <w:t>.</w:t>
      </w:r>
    </w:p>
    <w:p w14:paraId="48E8DC25" w14:textId="77777777" w:rsidR="00D17324" w:rsidRPr="00A85EB7" w:rsidRDefault="00D17324">
      <w:pPr>
        <w:pStyle w:val="BodyTextIndent2"/>
        <w:spacing w:after="0" w:line="240" w:lineRule="auto"/>
        <w:ind w:left="0"/>
        <w:jc w:val="both"/>
        <w:rPr>
          <w:rFonts w:ascii="Garamond" w:hAnsi="Garamond"/>
          <w:sz w:val="22"/>
          <w:szCs w:val="22"/>
        </w:rPr>
      </w:pPr>
    </w:p>
    <w:p w14:paraId="285247D7" w14:textId="42C55B3C" w:rsidR="00D17324" w:rsidRPr="00A85EB7" w:rsidDel="00310741" w:rsidRDefault="00D17324">
      <w:pPr>
        <w:pStyle w:val="BodyTextIndent3"/>
        <w:spacing w:after="0"/>
        <w:ind w:right="180" w:firstLine="360"/>
        <w:jc w:val="both"/>
        <w:rPr>
          <w:del w:id="783" w:author="Pacella, Christina (DEC)" w:date="2023-06-13T07:01:00Z"/>
          <w:rFonts w:ascii="Garamond" w:hAnsi="Garamond"/>
          <w:sz w:val="22"/>
          <w:szCs w:val="22"/>
        </w:rPr>
        <w:pPrChange w:id="784" w:author="Pacella, Christina (DEC)" w:date="2023-06-14T07:44:00Z">
          <w:pPr>
            <w:pStyle w:val="BodyTextIndent3"/>
            <w:spacing w:after="0"/>
            <w:ind w:left="720" w:right="720"/>
            <w:jc w:val="both"/>
          </w:pPr>
        </w:pPrChange>
      </w:pPr>
      <w:r w:rsidRPr="00A85EB7">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r w:rsidR="00B43032" w:rsidRPr="00A85EB7">
        <w:rPr>
          <w:rFonts w:ascii="Garamond" w:hAnsi="Garamond"/>
          <w:rPrChange w:id="785" w:author="Pacella, Christina (DEC)" w:date="2023-06-13T07:11:00Z">
            <w:rPr/>
          </w:rPrChange>
        </w:rPr>
        <w:fldChar w:fldCharType="begin"/>
      </w:r>
      <w:r w:rsidR="00B43032" w:rsidRPr="00A85EB7">
        <w:rPr>
          <w:rFonts w:ascii="Garamond" w:hAnsi="Garamond"/>
          <w:rPrChange w:id="786" w:author="Pacella, Christina (DEC)" w:date="2023-06-13T07:11:00Z">
            <w:rPr/>
          </w:rPrChange>
        </w:rPr>
        <w:instrText xml:space="preserve"> HYPERLINK "http://cfcdmo.baruch.sc.edu/" </w:instrText>
      </w:r>
      <w:r w:rsidR="00B43032" w:rsidRPr="00A85EB7">
        <w:rPr>
          <w:rFonts w:ascii="Garamond" w:hAnsi="Garamond"/>
          <w:rPrChange w:id="787" w:author="Pacella, Christina (DEC)" w:date="2023-06-13T07:11:00Z">
            <w:rPr>
              <w:rStyle w:val="Hyperlink"/>
              <w:rFonts w:ascii="Garamond" w:hAnsi="Garamond"/>
              <w:color w:val="auto"/>
              <w:sz w:val="22"/>
              <w:szCs w:val="22"/>
            </w:rPr>
          </w:rPrChange>
        </w:rPr>
        <w:fldChar w:fldCharType="separate"/>
      </w:r>
      <w:r w:rsidR="003861ED" w:rsidRPr="00A85EB7">
        <w:rPr>
          <w:rStyle w:val="Hyperlink"/>
          <w:rFonts w:ascii="Garamond" w:hAnsi="Garamond"/>
          <w:color w:val="auto"/>
          <w:sz w:val="22"/>
          <w:szCs w:val="22"/>
        </w:rPr>
        <w:t>www.nerrsdata.org</w:t>
      </w:r>
      <w:r w:rsidR="00B43032" w:rsidRPr="00A85EB7">
        <w:rPr>
          <w:rStyle w:val="Hyperlink"/>
          <w:rFonts w:ascii="Garamond" w:hAnsi="Garamond"/>
          <w:color w:val="auto"/>
          <w:sz w:val="22"/>
          <w:szCs w:val="22"/>
          <w:rPrChange w:id="788" w:author="Pacella, Christina (DEC)" w:date="2023-06-13T07:11:00Z">
            <w:rPr>
              <w:rStyle w:val="Hyperlink"/>
              <w:rFonts w:ascii="Garamond" w:hAnsi="Garamond"/>
              <w:color w:val="auto"/>
              <w:sz w:val="22"/>
              <w:szCs w:val="22"/>
            </w:rPr>
          </w:rPrChange>
        </w:rPr>
        <w:fldChar w:fldCharType="end"/>
      </w:r>
      <w:r w:rsidRPr="002B220A">
        <w:rPr>
          <w:rFonts w:ascii="Garamond" w:hAnsi="Garamond"/>
          <w:sz w:val="22"/>
          <w:szCs w:val="22"/>
        </w:rPr>
        <w:t>.</w:t>
      </w:r>
      <w:del w:id="789" w:author="Pacella, Christina (DEC)" w:date="2023-06-14T07:33:00Z">
        <w:r w:rsidRPr="002B220A" w:rsidDel="00681C76">
          <w:rPr>
            <w:rFonts w:ascii="Garamond" w:hAnsi="Garamond"/>
            <w:sz w:val="22"/>
            <w:szCs w:val="22"/>
          </w:rPr>
          <w:delText xml:space="preserve">  </w:delText>
        </w:r>
      </w:del>
      <w:ins w:id="790" w:author="Pacella, Christina (DEC)" w:date="2023-06-14T07:33:00Z">
        <w:r w:rsidR="00681C76">
          <w:rPr>
            <w:rFonts w:ascii="Garamond" w:hAnsi="Garamond"/>
            <w:sz w:val="22"/>
            <w:szCs w:val="22"/>
          </w:rPr>
          <w:t xml:space="preserve"> </w:t>
        </w:r>
      </w:ins>
      <w:r w:rsidRPr="002B220A">
        <w:rPr>
          <w:rFonts w:ascii="Garamond" w:hAnsi="Garamond"/>
          <w:sz w:val="22"/>
          <w:szCs w:val="22"/>
        </w:rPr>
        <w:t xml:space="preserve">Data are available in </w:t>
      </w:r>
      <w:r w:rsidR="00B228A7" w:rsidRPr="00FD2191">
        <w:rPr>
          <w:rFonts w:ascii="Garamond" w:hAnsi="Garamond"/>
          <w:sz w:val="22"/>
          <w:szCs w:val="22"/>
        </w:rPr>
        <w:t>comma separated version</w:t>
      </w:r>
      <w:r w:rsidRPr="00FD2191">
        <w:rPr>
          <w:rFonts w:ascii="Garamond" w:hAnsi="Garamond"/>
          <w:sz w:val="22"/>
          <w:szCs w:val="22"/>
        </w:rPr>
        <w:t xml:space="preserve"> format.</w:t>
      </w:r>
      <w:del w:id="791" w:author="Pacella, Christina (DEC)" w:date="2023-06-14T07:33:00Z">
        <w:r w:rsidRPr="00A85EB7" w:rsidDel="00681C76">
          <w:rPr>
            <w:rFonts w:ascii="Garamond" w:hAnsi="Garamond"/>
            <w:sz w:val="22"/>
            <w:szCs w:val="22"/>
          </w:rPr>
          <w:delText xml:space="preserve">  </w:delText>
        </w:r>
      </w:del>
      <w:ins w:id="792" w:author="Pacella, Christina (DEC)" w:date="2023-06-14T07:33:00Z">
        <w:r w:rsidR="00681C76">
          <w:rPr>
            <w:rFonts w:ascii="Garamond" w:hAnsi="Garamond"/>
            <w:sz w:val="22"/>
            <w:szCs w:val="22"/>
          </w:rPr>
          <w:t xml:space="preserve"> </w:t>
        </w:r>
      </w:ins>
    </w:p>
    <w:p w14:paraId="779AD91F" w14:textId="77777777" w:rsidR="00D17324" w:rsidRPr="00A85EB7" w:rsidRDefault="00D17324">
      <w:pPr>
        <w:pStyle w:val="BodyTextIndent3"/>
        <w:spacing w:after="0"/>
        <w:ind w:right="180" w:firstLine="360"/>
        <w:jc w:val="both"/>
        <w:rPr>
          <w:rFonts w:ascii="Garamond" w:hAnsi="Garamond"/>
          <w:rPrChange w:id="793" w:author="Pacella, Christina (DEC)" w:date="2023-06-13T07:11:00Z">
            <w:rPr/>
          </w:rPrChange>
        </w:rPr>
        <w:pPrChange w:id="794" w:author="Pacella, Christina (DEC)" w:date="2023-06-14T07:44:00Z">
          <w:pPr/>
        </w:pPrChange>
      </w:pPr>
    </w:p>
    <w:p w14:paraId="0A88682F" w14:textId="77777777" w:rsidR="00D35728" w:rsidRPr="002B220A" w:rsidRDefault="00D35728">
      <w:pPr>
        <w:jc w:val="both"/>
        <w:rPr>
          <w:rFonts w:ascii="Garamond" w:hAnsi="Garamond"/>
          <w:sz w:val="22"/>
          <w:szCs w:val="22"/>
        </w:rPr>
        <w:pPrChange w:id="795" w:author="Pacella, Christina (DEC)" w:date="2023-06-13T08:08:00Z">
          <w:pPr/>
        </w:pPrChange>
      </w:pPr>
    </w:p>
    <w:p w14:paraId="2E119889" w14:textId="77777777" w:rsidR="0010629A" w:rsidRPr="007D17D6" w:rsidRDefault="0010629A">
      <w:pPr>
        <w:keepNext/>
        <w:jc w:val="both"/>
        <w:rPr>
          <w:rFonts w:ascii="Garamond" w:hAnsi="Garamond"/>
          <w:b/>
          <w:sz w:val="22"/>
          <w:szCs w:val="22"/>
        </w:rPr>
        <w:pPrChange w:id="796" w:author="Pacella, Christina (DEC)" w:date="2023-06-14T07:44:00Z">
          <w:pPr/>
        </w:pPrChange>
      </w:pPr>
      <w:r w:rsidRPr="00FD2191">
        <w:rPr>
          <w:rFonts w:ascii="Garamond" w:hAnsi="Garamond"/>
          <w:b/>
          <w:sz w:val="22"/>
          <w:szCs w:val="22"/>
        </w:rPr>
        <w:t>II. Physical Structure Descriptors</w:t>
      </w:r>
    </w:p>
    <w:p w14:paraId="741581DA" w14:textId="77777777" w:rsidR="0010629A" w:rsidRPr="007D17D6" w:rsidRDefault="0010629A">
      <w:pPr>
        <w:jc w:val="both"/>
        <w:rPr>
          <w:rFonts w:ascii="Garamond" w:hAnsi="Garamond"/>
          <w:b/>
          <w:sz w:val="22"/>
          <w:szCs w:val="22"/>
        </w:rPr>
        <w:pPrChange w:id="797" w:author="Pacella, Christina (DEC)" w:date="2023-06-13T08:08:00Z">
          <w:pPr/>
        </w:pPrChange>
      </w:pPr>
    </w:p>
    <w:p w14:paraId="78239056" w14:textId="77777777" w:rsidR="00A86A99" w:rsidRPr="00A85EB7" w:rsidRDefault="0010629A">
      <w:pPr>
        <w:jc w:val="both"/>
        <w:rPr>
          <w:rFonts w:ascii="Garamond" w:hAnsi="Garamond"/>
          <w:sz w:val="22"/>
          <w:szCs w:val="22"/>
        </w:rPr>
        <w:pPrChange w:id="798" w:author="Pacella, Christina (DEC)" w:date="2023-06-13T08:08:00Z">
          <w:pPr/>
        </w:pPrChange>
      </w:pPr>
      <w:r w:rsidRPr="00A85EB7">
        <w:rPr>
          <w:rFonts w:ascii="Garamond" w:hAnsi="Garamond"/>
          <w:b/>
          <w:sz w:val="22"/>
          <w:szCs w:val="22"/>
        </w:rPr>
        <w:t xml:space="preserve">9) Entry </w:t>
      </w:r>
      <w:r w:rsidR="00D35728" w:rsidRPr="00A85EB7">
        <w:rPr>
          <w:rFonts w:ascii="Garamond" w:hAnsi="Garamond"/>
          <w:b/>
          <w:sz w:val="22"/>
          <w:szCs w:val="22"/>
        </w:rPr>
        <w:t>v</w:t>
      </w:r>
      <w:r w:rsidRPr="00A85EB7">
        <w:rPr>
          <w:rFonts w:ascii="Garamond" w:hAnsi="Garamond"/>
          <w:b/>
          <w:sz w:val="22"/>
          <w:szCs w:val="22"/>
        </w:rPr>
        <w:t>erification</w:t>
      </w:r>
      <w:r w:rsidRPr="00A85EB7">
        <w:rPr>
          <w:rFonts w:ascii="Garamond" w:hAnsi="Garamond"/>
          <w:sz w:val="22"/>
          <w:szCs w:val="22"/>
        </w:rPr>
        <w:t xml:space="preserve"> </w:t>
      </w:r>
      <w:r w:rsidR="00A862EF" w:rsidRPr="00A85EB7">
        <w:rPr>
          <w:rFonts w:ascii="Garamond" w:hAnsi="Garamond"/>
          <w:sz w:val="22"/>
          <w:szCs w:val="22"/>
        </w:rPr>
        <w:t>–</w:t>
      </w:r>
      <w:r w:rsidRPr="00A85EB7">
        <w:rPr>
          <w:rFonts w:ascii="Garamond" w:hAnsi="Garamond"/>
          <w:sz w:val="22"/>
          <w:szCs w:val="22"/>
        </w:rPr>
        <w:t xml:space="preserve"> </w:t>
      </w:r>
    </w:p>
    <w:p w14:paraId="707D9DE8" w14:textId="4E11CC6F" w:rsidR="007E672F" w:rsidDel="00B2784B" w:rsidRDefault="00E14534">
      <w:pPr>
        <w:pStyle w:val="PlainText"/>
        <w:spacing w:after="240"/>
        <w:ind w:left="720" w:firstLine="720"/>
        <w:jc w:val="both"/>
        <w:rPr>
          <w:del w:id="799" w:author="Pacella, Christina (DEC)" w:date="2023-06-14T08:13:00Z"/>
          <w:rFonts w:ascii="Garamond" w:hAnsi="Garamond"/>
          <w:sz w:val="22"/>
          <w:szCs w:val="22"/>
        </w:rPr>
        <w:pPrChange w:id="800" w:author="Pacella, Christina (DEC)" w:date="2023-06-14T08:15:00Z">
          <w:pPr>
            <w:pStyle w:val="PlainText"/>
            <w:ind w:left="720" w:firstLine="720"/>
            <w:jc w:val="both"/>
          </w:pPr>
        </w:pPrChange>
      </w:pPr>
      <w:ins w:id="801" w:author="Pacella, Christina (DEC)" w:date="2023-06-14T08:14:00Z">
        <w:r>
          <w:rPr>
            <w:rFonts w:ascii="Garamond" w:hAnsi="Garamond"/>
            <w:sz w:val="22"/>
            <w:szCs w:val="22"/>
          </w:rPr>
          <w:tab/>
        </w:r>
      </w:ins>
      <w:r w:rsidR="007E672F" w:rsidRPr="00A85EB7">
        <w:rPr>
          <w:rFonts w:ascii="Garamond" w:hAnsi="Garamond"/>
          <w:sz w:val="22"/>
          <w:szCs w:val="22"/>
        </w:rPr>
        <w:t>Following sample analysis (ammonium, nitrate/nitrite, orthophosphate, chloride, sulfate), data files are transferred directly from analytical instruments to desktop computers.</w:t>
      </w:r>
      <w:del w:id="802" w:author="Pacella, Christina (DEC)" w:date="2023-06-14T07:33:00Z">
        <w:r w:rsidR="007E672F" w:rsidRPr="00A85EB7" w:rsidDel="00681C76">
          <w:rPr>
            <w:rFonts w:ascii="Garamond" w:hAnsi="Garamond"/>
            <w:sz w:val="22"/>
            <w:szCs w:val="22"/>
          </w:rPr>
          <w:delText xml:space="preserve">  </w:delText>
        </w:r>
      </w:del>
      <w:ins w:id="803" w:author="Pacella, Christina (DEC)" w:date="2023-06-14T07:33:00Z">
        <w:r w:rsidR="00681C76">
          <w:rPr>
            <w:rFonts w:ascii="Garamond" w:hAnsi="Garamond"/>
            <w:sz w:val="22"/>
            <w:szCs w:val="22"/>
          </w:rPr>
          <w:t xml:space="preserve"> </w:t>
        </w:r>
      </w:ins>
      <w:r w:rsidR="007E672F" w:rsidRPr="00FD2191">
        <w:rPr>
          <w:rFonts w:ascii="Garamond" w:hAnsi="Garamond"/>
          <w:sz w:val="22"/>
          <w:szCs w:val="22"/>
        </w:rPr>
        <w:t xml:space="preserve">Reports are generated as Excel spreadsheets and verified by </w:t>
      </w:r>
      <w:r w:rsidR="00C915A9" w:rsidRPr="00FD2191">
        <w:rPr>
          <w:rFonts w:ascii="Garamond" w:hAnsi="Garamond"/>
          <w:sz w:val="22"/>
          <w:szCs w:val="22"/>
        </w:rPr>
        <w:t>reserve staff.</w:t>
      </w:r>
      <w:del w:id="804" w:author="Pacella, Christina (DEC)" w:date="2023-06-14T07:33:00Z">
        <w:r w:rsidR="00C915A9" w:rsidRPr="00A85EB7" w:rsidDel="00681C76">
          <w:rPr>
            <w:rFonts w:ascii="Garamond" w:hAnsi="Garamond"/>
            <w:sz w:val="22"/>
            <w:szCs w:val="22"/>
          </w:rPr>
          <w:delText xml:space="preserve">  </w:delText>
        </w:r>
      </w:del>
      <w:ins w:id="805" w:author="Pacella, Christina (DEC)" w:date="2023-06-14T07:33:00Z">
        <w:r w:rsidR="00681C76">
          <w:rPr>
            <w:rFonts w:ascii="Garamond" w:hAnsi="Garamond"/>
            <w:sz w:val="22"/>
            <w:szCs w:val="22"/>
          </w:rPr>
          <w:t xml:space="preserve"> </w:t>
        </w:r>
      </w:ins>
      <w:r w:rsidR="007E672F" w:rsidRPr="00FD2191">
        <w:rPr>
          <w:rFonts w:ascii="Garamond" w:hAnsi="Garamond"/>
          <w:sz w:val="22"/>
          <w:szCs w:val="22"/>
        </w:rPr>
        <w:t xml:space="preserve">Data are examined for completeness, </w:t>
      </w:r>
      <w:del w:id="806" w:author="Pacella, Christina (DEC)" w:date="2023-06-13T07:01:00Z">
        <w:r w:rsidR="007E672F" w:rsidRPr="00A85EB7" w:rsidDel="00310741">
          <w:rPr>
            <w:rFonts w:ascii="Garamond" w:hAnsi="Garamond"/>
            <w:sz w:val="22"/>
            <w:szCs w:val="22"/>
          </w:rPr>
          <w:delText>consistency</w:delText>
        </w:r>
      </w:del>
      <w:ins w:id="807" w:author="Pacella, Christina (DEC)" w:date="2023-06-13T07:01:00Z">
        <w:r w:rsidR="00310741" w:rsidRPr="00A85EB7">
          <w:rPr>
            <w:rFonts w:ascii="Garamond" w:hAnsi="Garamond"/>
            <w:sz w:val="22"/>
            <w:szCs w:val="22"/>
          </w:rPr>
          <w:t>consistency,</w:t>
        </w:r>
      </w:ins>
      <w:r w:rsidR="007E672F" w:rsidRPr="00A85EB7">
        <w:rPr>
          <w:rFonts w:ascii="Garamond" w:hAnsi="Garamond"/>
          <w:sz w:val="22"/>
          <w:szCs w:val="22"/>
        </w:rPr>
        <w:t xml:space="preserve"> and outliers.</w:t>
      </w:r>
      <w:del w:id="808" w:author="Pacella, Christina (DEC)" w:date="2023-06-14T07:33:00Z">
        <w:r w:rsidR="007E672F" w:rsidRPr="00A85EB7" w:rsidDel="00681C76">
          <w:rPr>
            <w:rFonts w:ascii="Garamond" w:hAnsi="Garamond"/>
            <w:sz w:val="22"/>
            <w:szCs w:val="22"/>
          </w:rPr>
          <w:delText xml:space="preserve">  </w:delText>
        </w:r>
      </w:del>
      <w:ins w:id="809" w:author="Pacella, Christina (DEC)" w:date="2023-06-14T07:33:00Z">
        <w:r w:rsidR="00681C76">
          <w:rPr>
            <w:rFonts w:ascii="Garamond" w:hAnsi="Garamond"/>
            <w:sz w:val="22"/>
            <w:szCs w:val="22"/>
          </w:rPr>
          <w:t xml:space="preserve"> </w:t>
        </w:r>
      </w:ins>
      <w:r w:rsidR="007E672F" w:rsidRPr="00FD2191">
        <w:rPr>
          <w:rFonts w:ascii="Garamond" w:hAnsi="Garamond"/>
          <w:sz w:val="22"/>
          <w:szCs w:val="22"/>
        </w:rPr>
        <w:t>Suspect data are flagged, and if possible, samples are analyzed a second time.</w:t>
      </w:r>
      <w:del w:id="810" w:author="Pacella, Christina (DEC)" w:date="2023-06-14T07:33:00Z">
        <w:r w:rsidR="007E672F" w:rsidRPr="00A85EB7" w:rsidDel="00681C76">
          <w:rPr>
            <w:rFonts w:ascii="Garamond" w:hAnsi="Garamond"/>
            <w:sz w:val="22"/>
            <w:szCs w:val="22"/>
          </w:rPr>
          <w:delText xml:space="preserve">  </w:delText>
        </w:r>
      </w:del>
    </w:p>
    <w:p w14:paraId="1E1FCA90" w14:textId="6214F51A" w:rsidR="007E672F" w:rsidRPr="00FD2191" w:rsidRDefault="007E672F">
      <w:pPr>
        <w:pStyle w:val="PlainText"/>
        <w:tabs>
          <w:tab w:val="left" w:pos="1644"/>
        </w:tabs>
        <w:spacing w:after="240"/>
        <w:ind w:left="720"/>
        <w:jc w:val="both"/>
        <w:rPr>
          <w:rFonts w:ascii="Garamond" w:hAnsi="Garamond"/>
          <w:sz w:val="22"/>
          <w:szCs w:val="22"/>
          <w:highlight w:val="yellow"/>
        </w:rPr>
        <w:pPrChange w:id="811" w:author="Pacella, Christina (DEC)" w:date="2023-06-14T08:15:00Z">
          <w:pPr>
            <w:pStyle w:val="PlainText"/>
          </w:pPr>
        </w:pPrChange>
      </w:pPr>
    </w:p>
    <w:p w14:paraId="44AAC4C3" w14:textId="74BDA070" w:rsidR="007E672F" w:rsidDel="00B2784B" w:rsidRDefault="007E672F">
      <w:pPr>
        <w:pStyle w:val="PlainText"/>
        <w:ind w:left="720" w:firstLine="720"/>
        <w:jc w:val="both"/>
        <w:rPr>
          <w:del w:id="812" w:author="Pacella, Christina (DEC)" w:date="2023-06-14T08:13:00Z"/>
          <w:rFonts w:ascii="Garamond" w:hAnsi="Garamond"/>
          <w:sz w:val="22"/>
          <w:szCs w:val="22"/>
        </w:rPr>
      </w:pPr>
      <w:r w:rsidRPr="007D17D6">
        <w:rPr>
          <w:rFonts w:ascii="Garamond" w:hAnsi="Garamond"/>
          <w:sz w:val="22"/>
          <w:szCs w:val="22"/>
        </w:rPr>
        <w:t xml:space="preserve">For chlorophyll a and phaeophytin data, raw fluorescence data are entered by hand into spreadsheets that have been </w:t>
      </w:r>
      <w:r w:rsidR="00203420" w:rsidRPr="007D17D6">
        <w:rPr>
          <w:rFonts w:ascii="Garamond" w:hAnsi="Garamond"/>
          <w:sz w:val="22"/>
          <w:szCs w:val="22"/>
        </w:rPr>
        <w:t>established</w:t>
      </w:r>
      <w:r w:rsidRPr="00A85EB7">
        <w:rPr>
          <w:rFonts w:ascii="Garamond" w:hAnsi="Garamond"/>
          <w:sz w:val="22"/>
          <w:szCs w:val="22"/>
        </w:rPr>
        <w:t xml:space="preserve"> to perform necessary calculations.</w:t>
      </w:r>
      <w:del w:id="813" w:author="Pacella, Christina (DEC)" w:date="2023-06-14T07:33:00Z">
        <w:r w:rsidRPr="00A85EB7" w:rsidDel="00681C76">
          <w:rPr>
            <w:rFonts w:ascii="Garamond" w:hAnsi="Garamond"/>
            <w:sz w:val="22"/>
            <w:szCs w:val="22"/>
          </w:rPr>
          <w:delText xml:space="preserve">  </w:delText>
        </w:r>
      </w:del>
      <w:ins w:id="814" w:author="Pacella, Christina (DEC)" w:date="2023-06-14T07:33:00Z">
        <w:r w:rsidR="00681C76">
          <w:rPr>
            <w:rFonts w:ascii="Garamond" w:hAnsi="Garamond"/>
            <w:sz w:val="22"/>
            <w:szCs w:val="22"/>
          </w:rPr>
          <w:t xml:space="preserve"> </w:t>
        </w:r>
      </w:ins>
      <w:r w:rsidRPr="00FD2191">
        <w:rPr>
          <w:rFonts w:ascii="Garamond" w:hAnsi="Garamond"/>
          <w:sz w:val="22"/>
          <w:szCs w:val="22"/>
        </w:rPr>
        <w:t xml:space="preserve">Entered data are checked twice for errors and calculated values are examined for completeness, </w:t>
      </w:r>
      <w:del w:id="815" w:author="Pacella, Christina (DEC)" w:date="2023-06-13T07:01:00Z">
        <w:r w:rsidRPr="00A85EB7" w:rsidDel="00310741">
          <w:rPr>
            <w:rFonts w:ascii="Garamond" w:hAnsi="Garamond"/>
            <w:sz w:val="22"/>
            <w:szCs w:val="22"/>
          </w:rPr>
          <w:delText>consistency</w:delText>
        </w:r>
      </w:del>
      <w:ins w:id="816" w:author="Pacella, Christina (DEC)" w:date="2023-06-13T07:01:00Z">
        <w:r w:rsidR="00310741" w:rsidRPr="00A85EB7">
          <w:rPr>
            <w:rFonts w:ascii="Garamond" w:hAnsi="Garamond"/>
            <w:sz w:val="22"/>
            <w:szCs w:val="22"/>
          </w:rPr>
          <w:t>consistency,</w:t>
        </w:r>
      </w:ins>
      <w:r w:rsidRPr="00A85EB7">
        <w:rPr>
          <w:rFonts w:ascii="Garamond" w:hAnsi="Garamond"/>
          <w:sz w:val="22"/>
          <w:szCs w:val="22"/>
        </w:rPr>
        <w:t xml:space="preserve"> and outliers. </w:t>
      </w:r>
    </w:p>
    <w:p w14:paraId="664B4D7F" w14:textId="77777777" w:rsidR="007E672F" w:rsidRPr="00A85EB7" w:rsidRDefault="007E672F">
      <w:pPr>
        <w:pStyle w:val="PlainText"/>
        <w:ind w:left="720" w:firstLine="720"/>
        <w:jc w:val="both"/>
        <w:rPr>
          <w:rFonts w:ascii="Garamond" w:hAnsi="Garamond"/>
          <w:sz w:val="22"/>
          <w:szCs w:val="22"/>
          <w:highlight w:val="yellow"/>
        </w:rPr>
        <w:pPrChange w:id="817" w:author="Pacella, Christina (DEC)" w:date="2023-06-14T08:14:00Z">
          <w:pPr>
            <w:pStyle w:val="PlainText"/>
          </w:pPr>
        </w:pPrChange>
      </w:pPr>
    </w:p>
    <w:p w14:paraId="3A680F73" w14:textId="1BF9E091" w:rsidR="007E672F" w:rsidRPr="00FD2191" w:rsidDel="005F248B" w:rsidRDefault="007E672F">
      <w:pPr>
        <w:pStyle w:val="PlainText"/>
        <w:ind w:left="720" w:firstLine="720"/>
        <w:jc w:val="both"/>
        <w:rPr>
          <w:del w:id="818" w:author="Pacella, Christina (DEC)" w:date="2023-06-14T08:14:00Z"/>
          <w:rFonts w:ascii="Garamond" w:hAnsi="Garamond"/>
          <w:sz w:val="22"/>
          <w:szCs w:val="22"/>
          <w:highlight w:val="yellow"/>
        </w:rPr>
        <w:pPrChange w:id="819" w:author="Pacella, Christina (DEC)" w:date="2023-06-14T07:44:00Z">
          <w:pPr>
            <w:pStyle w:val="PlainText"/>
            <w:ind w:left="720"/>
          </w:pPr>
        </w:pPrChange>
      </w:pPr>
      <w:del w:id="820" w:author="Pacella, Christina (DEC)" w:date="2023-06-14T08:14:00Z">
        <w:r w:rsidRPr="00A85EB7" w:rsidDel="005F248B">
          <w:rPr>
            <w:rFonts w:ascii="Garamond" w:hAnsi="Garamond"/>
            <w:sz w:val="22"/>
            <w:szCs w:val="22"/>
            <w:highlight w:val="yellow"/>
          </w:rPr>
          <w:delText>Laboratory data are then assigned an ID and imported into an Access database.</w:delText>
        </w:r>
      </w:del>
      <w:del w:id="821" w:author="Pacella, Christina (DEC)" w:date="2023-06-14T07:33:00Z">
        <w:r w:rsidRPr="00A85EB7" w:rsidDel="00681C76">
          <w:rPr>
            <w:rFonts w:ascii="Garamond" w:hAnsi="Garamond"/>
            <w:sz w:val="22"/>
            <w:szCs w:val="22"/>
            <w:highlight w:val="yellow"/>
          </w:rPr>
          <w:delText xml:space="preserve">  </w:delText>
        </w:r>
      </w:del>
      <w:del w:id="822" w:author="Pacella, Christina (DEC)" w:date="2023-06-14T08:14:00Z">
        <w:r w:rsidRPr="00FD2191" w:rsidDel="005F248B">
          <w:rPr>
            <w:rFonts w:ascii="Garamond" w:hAnsi="Garamond"/>
            <w:sz w:val="22"/>
            <w:szCs w:val="22"/>
            <w:highlight w:val="yellow"/>
          </w:rPr>
          <w:delText>Field data are entered directly into Access with a corresponding sample ID.</w:delText>
        </w:r>
      </w:del>
      <w:del w:id="823" w:author="Pacella, Christina (DEC)" w:date="2023-06-14T07:33:00Z">
        <w:r w:rsidRPr="00A85EB7" w:rsidDel="00681C76">
          <w:rPr>
            <w:rFonts w:ascii="Garamond" w:hAnsi="Garamond"/>
            <w:sz w:val="22"/>
            <w:szCs w:val="22"/>
            <w:highlight w:val="yellow"/>
          </w:rPr>
          <w:delText xml:space="preserve">  </w:delText>
        </w:r>
      </w:del>
      <w:del w:id="824" w:author="Pacella, Christina (DEC)" w:date="2023-06-14T08:14:00Z">
        <w:r w:rsidRPr="00FD2191" w:rsidDel="005F248B">
          <w:rPr>
            <w:rFonts w:ascii="Garamond" w:hAnsi="Garamond"/>
            <w:sz w:val="22"/>
            <w:szCs w:val="22"/>
            <w:highlight w:val="yellow"/>
          </w:rPr>
          <w:delText>The field and laboratory data for the four sites described here are then queried out of Access, imported into Excel, reformatted and pre-processed.</w:delText>
        </w:r>
      </w:del>
      <w:del w:id="825" w:author="Pacella, Christina (DEC)" w:date="2023-06-14T07:33:00Z">
        <w:r w:rsidRPr="00A85EB7" w:rsidDel="00681C76">
          <w:rPr>
            <w:rFonts w:ascii="Garamond" w:hAnsi="Garamond"/>
            <w:sz w:val="22"/>
            <w:szCs w:val="22"/>
            <w:highlight w:val="yellow"/>
          </w:rPr>
          <w:delText xml:space="preserve">  </w:delText>
        </w:r>
      </w:del>
    </w:p>
    <w:p w14:paraId="45259355" w14:textId="77777777" w:rsidR="007E672F" w:rsidRPr="00FD2191" w:rsidRDefault="007E672F">
      <w:pPr>
        <w:pStyle w:val="PlainText"/>
        <w:jc w:val="both"/>
        <w:rPr>
          <w:rFonts w:ascii="Garamond" w:hAnsi="Garamond"/>
          <w:sz w:val="22"/>
          <w:szCs w:val="22"/>
          <w:highlight w:val="yellow"/>
        </w:rPr>
        <w:pPrChange w:id="826" w:author="Pacella, Christina (DEC)" w:date="2023-06-14T08:14:00Z">
          <w:pPr>
            <w:pStyle w:val="PlainText"/>
            <w:ind w:firstLine="720"/>
          </w:pPr>
        </w:pPrChange>
      </w:pPr>
    </w:p>
    <w:p w14:paraId="4D91F494" w14:textId="3D2D0A61" w:rsidR="007E672F" w:rsidRPr="00E14534" w:rsidRDefault="007E672F">
      <w:pPr>
        <w:pStyle w:val="BodyText"/>
        <w:spacing w:after="0"/>
        <w:ind w:left="720" w:firstLine="720"/>
        <w:jc w:val="both"/>
        <w:rPr>
          <w:rFonts w:ascii="Garamond" w:hAnsi="Garamond"/>
          <w:sz w:val="22"/>
          <w:szCs w:val="22"/>
          <w:rPrChange w:id="827" w:author="Pacella, Christina (DEC)" w:date="2023-06-14T08:14:00Z">
            <w:rPr>
              <w:rFonts w:ascii="Garamond" w:hAnsi="Garamond"/>
              <w:sz w:val="22"/>
              <w:szCs w:val="22"/>
              <w:highlight w:val="yellow"/>
            </w:rPr>
          </w:rPrChange>
        </w:rPr>
        <w:pPrChange w:id="828" w:author="Pacella, Christina (DEC)" w:date="2023-06-14T07:44:00Z">
          <w:pPr>
            <w:pStyle w:val="BodyText"/>
            <w:spacing w:after="0"/>
            <w:ind w:left="720" w:right="720"/>
            <w:jc w:val="both"/>
          </w:pPr>
        </w:pPrChange>
      </w:pPr>
      <w:r w:rsidRPr="00E14534">
        <w:rPr>
          <w:rFonts w:ascii="Garamond" w:hAnsi="Garamond"/>
          <w:sz w:val="22"/>
          <w:szCs w:val="22"/>
          <w:rPrChange w:id="829" w:author="Pacella, Christina (DEC)" w:date="2023-06-14T08:14:00Z">
            <w:rPr>
              <w:rFonts w:ascii="Garamond" w:hAnsi="Garamond"/>
              <w:sz w:val="22"/>
              <w:szCs w:val="22"/>
              <w:highlight w:val="yellow"/>
            </w:rPr>
          </w:rPrChange>
        </w:rPr>
        <w:t xml:space="preserve">Nutrient data are entered into a Microsoft Excel worksheet and processed using the </w:t>
      </w:r>
      <w:proofErr w:type="spellStart"/>
      <w:r w:rsidRPr="00E14534">
        <w:rPr>
          <w:rFonts w:ascii="Garamond" w:hAnsi="Garamond"/>
          <w:sz w:val="22"/>
          <w:szCs w:val="22"/>
          <w:rPrChange w:id="830" w:author="Pacella, Christina (DEC)" w:date="2023-06-14T08:14:00Z">
            <w:rPr>
              <w:rFonts w:ascii="Garamond" w:hAnsi="Garamond"/>
              <w:sz w:val="22"/>
              <w:szCs w:val="22"/>
              <w:highlight w:val="yellow"/>
            </w:rPr>
          </w:rPrChange>
        </w:rPr>
        <w:t>NutrientQAQC</w:t>
      </w:r>
      <w:proofErr w:type="spellEnd"/>
      <w:r w:rsidRPr="00E14534">
        <w:rPr>
          <w:rFonts w:ascii="Garamond" w:hAnsi="Garamond"/>
          <w:sz w:val="22"/>
          <w:szCs w:val="22"/>
          <w:rPrChange w:id="831" w:author="Pacella, Christina (DEC)" w:date="2023-06-14T08:14:00Z">
            <w:rPr>
              <w:rFonts w:ascii="Garamond" w:hAnsi="Garamond"/>
              <w:sz w:val="22"/>
              <w:szCs w:val="22"/>
              <w:highlight w:val="yellow"/>
            </w:rPr>
          </w:rPrChange>
        </w:rPr>
        <w:t xml:space="preserve"> Excel macro.</w:t>
      </w:r>
      <w:del w:id="832" w:author="Pacella, Christina (DEC)" w:date="2023-06-14T07:33:00Z">
        <w:r w:rsidRPr="00E14534" w:rsidDel="00681C76">
          <w:rPr>
            <w:rFonts w:ascii="Garamond" w:hAnsi="Garamond"/>
            <w:sz w:val="22"/>
            <w:szCs w:val="22"/>
            <w:rPrChange w:id="833" w:author="Pacella, Christina (DEC)" w:date="2023-06-14T08:14:00Z">
              <w:rPr>
                <w:rFonts w:ascii="Garamond" w:hAnsi="Garamond"/>
                <w:sz w:val="22"/>
                <w:szCs w:val="22"/>
                <w:highlight w:val="yellow"/>
              </w:rPr>
            </w:rPrChange>
          </w:rPr>
          <w:delText xml:space="preserve">  </w:delText>
        </w:r>
      </w:del>
      <w:ins w:id="834" w:author="Pacella, Christina (DEC)" w:date="2023-06-14T07:33:00Z">
        <w:r w:rsidR="00681C76" w:rsidRPr="00E14534">
          <w:rPr>
            <w:rFonts w:ascii="Garamond" w:hAnsi="Garamond"/>
            <w:sz w:val="22"/>
            <w:szCs w:val="22"/>
            <w:rPrChange w:id="835" w:author="Pacella, Christina (DEC)" w:date="2023-06-14T08:14:00Z">
              <w:rPr>
                <w:rFonts w:ascii="Garamond" w:hAnsi="Garamond"/>
                <w:sz w:val="22"/>
                <w:szCs w:val="22"/>
                <w:highlight w:val="yellow"/>
              </w:rPr>
            </w:rPrChange>
          </w:rPr>
          <w:t xml:space="preserve"> </w:t>
        </w:r>
      </w:ins>
      <w:r w:rsidRPr="00E14534">
        <w:rPr>
          <w:rFonts w:ascii="Garamond" w:hAnsi="Garamond"/>
          <w:sz w:val="22"/>
          <w:szCs w:val="22"/>
          <w:rPrChange w:id="836" w:author="Pacella, Christina (DEC)" w:date="2023-06-14T08:14:00Z">
            <w:rPr>
              <w:rFonts w:ascii="Garamond" w:hAnsi="Garamond"/>
              <w:sz w:val="22"/>
              <w:szCs w:val="22"/>
              <w:highlight w:val="yellow"/>
            </w:rPr>
          </w:rPrChange>
        </w:rPr>
        <w:t xml:space="preserve">The </w:t>
      </w:r>
      <w:proofErr w:type="spellStart"/>
      <w:r w:rsidRPr="00E14534">
        <w:rPr>
          <w:rFonts w:ascii="Garamond" w:hAnsi="Garamond"/>
          <w:sz w:val="22"/>
          <w:szCs w:val="22"/>
          <w:rPrChange w:id="837" w:author="Pacella, Christina (DEC)" w:date="2023-06-14T08:14:00Z">
            <w:rPr>
              <w:rFonts w:ascii="Garamond" w:hAnsi="Garamond"/>
              <w:sz w:val="22"/>
              <w:szCs w:val="22"/>
              <w:highlight w:val="yellow"/>
            </w:rPr>
          </w:rPrChange>
        </w:rPr>
        <w:t>NutrientQAQC</w:t>
      </w:r>
      <w:proofErr w:type="spellEnd"/>
      <w:r w:rsidRPr="00E14534">
        <w:rPr>
          <w:rFonts w:ascii="Garamond" w:hAnsi="Garamond"/>
          <w:sz w:val="22"/>
          <w:szCs w:val="22"/>
          <w:rPrChange w:id="838" w:author="Pacella, Christina (DEC)" w:date="2023-06-14T08:14:00Z">
            <w:rPr>
              <w:rFonts w:ascii="Garamond" w:hAnsi="Garamond"/>
              <w:sz w:val="22"/>
              <w:szCs w:val="22"/>
              <w:highlight w:val="yellow"/>
            </w:rPr>
          </w:rPrChange>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73609D4A" w14:textId="77777777" w:rsidR="007E672F" w:rsidRPr="00E14534" w:rsidRDefault="007E672F">
      <w:pPr>
        <w:pStyle w:val="PlainText"/>
        <w:ind w:left="720"/>
        <w:jc w:val="both"/>
        <w:rPr>
          <w:rFonts w:ascii="Garamond" w:hAnsi="Garamond"/>
          <w:sz w:val="22"/>
          <w:szCs w:val="22"/>
          <w:rPrChange w:id="839" w:author="Pacella, Christina (DEC)" w:date="2023-06-14T08:14:00Z">
            <w:rPr>
              <w:rFonts w:ascii="Garamond" w:hAnsi="Garamond"/>
              <w:sz w:val="22"/>
              <w:szCs w:val="22"/>
              <w:highlight w:val="yellow"/>
            </w:rPr>
          </w:rPrChange>
        </w:rPr>
        <w:pPrChange w:id="840" w:author="Pacella, Christina (DEC)" w:date="2023-06-13T08:08:00Z">
          <w:pPr>
            <w:pStyle w:val="PlainText"/>
            <w:ind w:left="720"/>
          </w:pPr>
        </w:pPrChange>
      </w:pPr>
    </w:p>
    <w:p w14:paraId="5C7F23AE" w14:textId="1677CB01" w:rsidR="007E672F" w:rsidRPr="00A85EB7" w:rsidRDefault="007E672F">
      <w:pPr>
        <w:ind w:left="720" w:firstLine="720"/>
        <w:jc w:val="both"/>
        <w:rPr>
          <w:rFonts w:ascii="Garamond" w:hAnsi="Garamond"/>
          <w:sz w:val="22"/>
          <w:szCs w:val="22"/>
        </w:rPr>
        <w:pPrChange w:id="841" w:author="Pacella, Christina (DEC)" w:date="2023-06-14T07:44:00Z">
          <w:pPr>
            <w:ind w:left="720"/>
          </w:pPr>
        </w:pPrChange>
      </w:pPr>
      <w:r w:rsidRPr="00E14534">
        <w:rPr>
          <w:rFonts w:ascii="Garamond" w:hAnsi="Garamond"/>
          <w:sz w:val="22"/>
          <w:szCs w:val="22"/>
          <w:rPrChange w:id="842" w:author="Pacella, Christina (DEC)" w:date="2023-06-14T08:14:00Z">
            <w:rPr>
              <w:rFonts w:ascii="Garamond" w:hAnsi="Garamond"/>
              <w:sz w:val="22"/>
              <w:szCs w:val="22"/>
              <w:highlight w:val="yellow"/>
            </w:rPr>
          </w:rPrChange>
        </w:rPr>
        <w:t>The research coordinator, assistant, and SWMP technician are responsible for QA/QC of the data</w:t>
      </w:r>
      <w:ins w:id="843" w:author="Pacella, Christina (DEC)" w:date="2023-06-14T08:14:00Z">
        <w:r w:rsidR="00E14534">
          <w:rPr>
            <w:rFonts w:ascii="Garamond" w:hAnsi="Garamond"/>
            <w:sz w:val="22"/>
            <w:szCs w:val="22"/>
          </w:rPr>
          <w:t>.</w:t>
        </w:r>
      </w:ins>
    </w:p>
    <w:p w14:paraId="30BDC4BA" w14:textId="66191850" w:rsidR="00AB0EE1" w:rsidRPr="00A85EB7" w:rsidDel="0087724B" w:rsidRDefault="00AB0EE1">
      <w:pPr>
        <w:jc w:val="both"/>
        <w:rPr>
          <w:del w:id="844" w:author="Pacella, Christina (DEC)" w:date="2023-06-13T07:02:00Z"/>
          <w:rFonts w:ascii="Garamond" w:hAnsi="Garamond"/>
          <w:sz w:val="22"/>
          <w:szCs w:val="22"/>
        </w:rPr>
        <w:pPrChange w:id="845" w:author="Pacella, Christina (DEC)" w:date="2023-06-13T08:08:00Z">
          <w:pPr/>
        </w:pPrChange>
      </w:pPr>
    </w:p>
    <w:p w14:paraId="1CE7CD9A" w14:textId="77777777" w:rsidR="0087724B" w:rsidRPr="00A85EB7" w:rsidRDefault="0087724B">
      <w:pPr>
        <w:jc w:val="both"/>
        <w:rPr>
          <w:ins w:id="846" w:author="Pacella, Christina (DEC)" w:date="2023-06-13T07:02:00Z"/>
          <w:rFonts w:ascii="Garamond" w:hAnsi="Garamond"/>
          <w:sz w:val="22"/>
          <w:szCs w:val="22"/>
        </w:rPr>
        <w:pPrChange w:id="847" w:author="Pacella, Christina (DEC)" w:date="2023-06-13T08:08:00Z">
          <w:pPr/>
        </w:pPrChange>
      </w:pPr>
    </w:p>
    <w:p w14:paraId="7A7BDC4F" w14:textId="6BC6B3C4" w:rsidR="002C2C91" w:rsidRPr="00A85EB7" w:rsidRDefault="007534D0">
      <w:pPr>
        <w:jc w:val="both"/>
        <w:rPr>
          <w:rFonts w:ascii="Garamond" w:hAnsi="Garamond"/>
          <w:b/>
          <w:sz w:val="22"/>
          <w:szCs w:val="22"/>
        </w:rPr>
        <w:pPrChange w:id="848" w:author="Pacella, Christina (DEC)" w:date="2023-06-13T08:08:00Z">
          <w:pPr/>
        </w:pPrChange>
      </w:pPr>
      <w:del w:id="849" w:author="Pacella, Christina (DEC)" w:date="2023-06-13T07:02:00Z">
        <w:r w:rsidRPr="00A85EB7" w:rsidDel="0087724B">
          <w:rPr>
            <w:rFonts w:ascii="Garamond" w:hAnsi="Garamond"/>
            <w:b/>
            <w:sz w:val="22"/>
            <w:szCs w:val="22"/>
          </w:rPr>
          <w:br w:type="page"/>
        </w:r>
      </w:del>
      <w:r w:rsidR="006C1C48" w:rsidRPr="00A85EB7">
        <w:rPr>
          <w:rFonts w:ascii="Garamond" w:hAnsi="Garamond"/>
          <w:b/>
          <w:sz w:val="22"/>
          <w:szCs w:val="22"/>
        </w:rPr>
        <w:t>10) Parameter titles and variable names by category</w:t>
      </w:r>
      <w:r w:rsidR="002C2C91" w:rsidRPr="00A85EB7">
        <w:rPr>
          <w:rFonts w:ascii="Garamond" w:hAnsi="Garamond"/>
          <w:b/>
          <w:sz w:val="22"/>
          <w:szCs w:val="22"/>
        </w:rPr>
        <w:t xml:space="preserve"> – </w:t>
      </w:r>
    </w:p>
    <w:p w14:paraId="7CBFAD65" w14:textId="03F3FD5D" w:rsidR="006C1C48" w:rsidRPr="00FD2191" w:rsidRDefault="006C1C48">
      <w:pPr>
        <w:ind w:firstLine="720"/>
        <w:jc w:val="both"/>
        <w:rPr>
          <w:rFonts w:ascii="Garamond" w:hAnsi="Garamond"/>
          <w:sz w:val="22"/>
          <w:szCs w:val="22"/>
        </w:rPr>
        <w:pPrChange w:id="850" w:author="Pacella, Christina (DEC)" w:date="2023-06-14T07:44:00Z">
          <w:pPr/>
        </w:pPrChange>
      </w:pPr>
      <w:r w:rsidRPr="00A85EB7">
        <w:rPr>
          <w:rFonts w:ascii="Garamond" w:hAnsi="Garamond"/>
          <w:sz w:val="22"/>
          <w:szCs w:val="22"/>
        </w:rPr>
        <w:t>Required NOAA</w:t>
      </w:r>
      <w:r w:rsidR="00AE0AB3" w:rsidRPr="00A85EB7">
        <w:rPr>
          <w:rFonts w:ascii="Garamond" w:hAnsi="Garamond"/>
          <w:sz w:val="22"/>
          <w:szCs w:val="22"/>
        </w:rPr>
        <w:t xml:space="preserve"> </w:t>
      </w:r>
      <w:r w:rsidRPr="00A85EB7">
        <w:rPr>
          <w:rFonts w:ascii="Garamond" w:hAnsi="Garamond"/>
          <w:sz w:val="22"/>
          <w:szCs w:val="22"/>
        </w:rPr>
        <w:t>NERRS System-wide Monitoring Program nutrient parameters are denoted by an asterisk “*”.</w:t>
      </w:r>
      <w:del w:id="851" w:author="Pacella, Christina (DEC)" w:date="2023-06-14T07:33:00Z">
        <w:r w:rsidRPr="00A85EB7" w:rsidDel="00681C76">
          <w:rPr>
            <w:rFonts w:ascii="Garamond" w:hAnsi="Garamond"/>
            <w:sz w:val="22"/>
            <w:szCs w:val="22"/>
          </w:rPr>
          <w:delText xml:space="preserve">  </w:delText>
        </w:r>
      </w:del>
      <w:ins w:id="852" w:author="Pacella, Christina (DEC)" w:date="2023-06-14T07:33:00Z">
        <w:r w:rsidR="00681C76">
          <w:rPr>
            <w:rFonts w:ascii="Garamond" w:hAnsi="Garamond"/>
            <w:sz w:val="22"/>
            <w:szCs w:val="22"/>
          </w:rPr>
          <w:t xml:space="preserve"> </w:t>
        </w:r>
      </w:ins>
    </w:p>
    <w:p w14:paraId="606BEEB4" w14:textId="77777777" w:rsidR="00E832F6" w:rsidRPr="007D17D6" w:rsidRDefault="00E832F6">
      <w:pPr>
        <w:jc w:val="both"/>
        <w:rPr>
          <w:rFonts w:ascii="Garamond" w:hAnsi="Garamond"/>
          <w:sz w:val="22"/>
          <w:szCs w:val="22"/>
        </w:rPr>
        <w:pPrChange w:id="853" w:author="Pacella, Christina (DEC)" w:date="2023-06-13T08:08:00Z">
          <w:pPr/>
        </w:pPrChange>
      </w:pPr>
    </w:p>
    <w:p w14:paraId="27B168B4" w14:textId="77777777" w:rsidR="006C1C48" w:rsidRPr="00A85EB7" w:rsidRDefault="006C1C48">
      <w:pPr>
        <w:jc w:val="both"/>
        <w:rPr>
          <w:rFonts w:ascii="Garamond" w:hAnsi="Garamond"/>
          <w:sz w:val="22"/>
          <w:szCs w:val="22"/>
        </w:rPr>
        <w:pPrChange w:id="854" w:author="Pacella, Christina (DEC)" w:date="2023-06-13T08:08:00Z">
          <w:pPr/>
        </w:pPrChange>
      </w:pPr>
      <w:r w:rsidRPr="00A85EB7">
        <w:rPr>
          <w:rFonts w:ascii="Garamond" w:hAnsi="Garamond"/>
          <w:sz w:val="22"/>
          <w:szCs w:val="22"/>
        </w:rPr>
        <w:t>Data Category</w:t>
      </w:r>
      <w:r w:rsidRPr="00A85EB7">
        <w:rPr>
          <w:rFonts w:ascii="Garamond" w:hAnsi="Garamond"/>
          <w:sz w:val="22"/>
          <w:szCs w:val="22"/>
        </w:rPr>
        <w:tab/>
        <w:t>Parameter</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Variable Name</w:t>
      </w:r>
      <w:r w:rsidRPr="00A85EB7">
        <w:rPr>
          <w:rFonts w:ascii="Garamond" w:hAnsi="Garamond"/>
          <w:sz w:val="22"/>
          <w:szCs w:val="22"/>
        </w:rPr>
        <w:tab/>
        <w:t>Units of Measure</w:t>
      </w:r>
    </w:p>
    <w:p w14:paraId="5C0A77CA" w14:textId="77777777" w:rsidR="006C1C48" w:rsidRPr="00A85EB7" w:rsidRDefault="006C1C48">
      <w:pPr>
        <w:jc w:val="both"/>
        <w:rPr>
          <w:rFonts w:ascii="Garamond" w:hAnsi="Garamond"/>
          <w:sz w:val="22"/>
          <w:szCs w:val="22"/>
        </w:rPr>
        <w:pPrChange w:id="855" w:author="Pacella, Christina (DEC)" w:date="2023-06-13T08:08:00Z">
          <w:pPr/>
        </w:pPrChange>
      </w:pPr>
    </w:p>
    <w:p w14:paraId="18A25547" w14:textId="77777777" w:rsidR="006C1C48" w:rsidRPr="00A85EB7" w:rsidRDefault="006C1C48">
      <w:pPr>
        <w:jc w:val="both"/>
        <w:rPr>
          <w:rFonts w:ascii="Garamond" w:hAnsi="Garamond"/>
          <w:sz w:val="22"/>
          <w:szCs w:val="22"/>
        </w:rPr>
        <w:pPrChange w:id="856" w:author="Pacella, Christina (DEC)" w:date="2023-06-13T08:08:00Z">
          <w:pPr/>
        </w:pPrChange>
      </w:pPr>
      <w:r w:rsidRPr="00A85EB7">
        <w:rPr>
          <w:rFonts w:ascii="Garamond" w:hAnsi="Garamond"/>
          <w:sz w:val="22"/>
          <w:szCs w:val="22"/>
        </w:rPr>
        <w:t>Phosphorus and Nitrogen:</w:t>
      </w:r>
    </w:p>
    <w:p w14:paraId="26AE56EB" w14:textId="77777777" w:rsidR="006C1C48" w:rsidRPr="00A85EB7" w:rsidRDefault="006C1C48">
      <w:pPr>
        <w:jc w:val="both"/>
        <w:rPr>
          <w:rFonts w:ascii="Garamond" w:hAnsi="Garamond"/>
          <w:sz w:val="22"/>
          <w:szCs w:val="22"/>
        </w:rPr>
        <w:pPrChange w:id="857" w:author="Pacella, Christina (DEC)" w:date="2023-06-13T08:08:00Z">
          <w:pPr/>
        </w:pPrChange>
      </w:pPr>
      <w:r w:rsidRPr="00A85EB7">
        <w:rPr>
          <w:rFonts w:ascii="Garamond" w:hAnsi="Garamond"/>
          <w:sz w:val="22"/>
          <w:szCs w:val="22"/>
        </w:rPr>
        <w:tab/>
      </w:r>
      <w:r w:rsidRPr="00A85EB7">
        <w:rPr>
          <w:rFonts w:ascii="Garamond" w:hAnsi="Garamond"/>
          <w:sz w:val="22"/>
          <w:szCs w:val="22"/>
        </w:rPr>
        <w:tab/>
        <w:t>*Orthophosphate</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PO4F</w:t>
      </w:r>
      <w:r w:rsidRPr="00A85EB7">
        <w:rPr>
          <w:rFonts w:ascii="Garamond" w:hAnsi="Garamond"/>
          <w:sz w:val="22"/>
          <w:szCs w:val="22"/>
        </w:rPr>
        <w:tab/>
      </w:r>
      <w:r w:rsidRPr="00A85EB7">
        <w:rPr>
          <w:rFonts w:ascii="Garamond" w:hAnsi="Garamond"/>
          <w:sz w:val="22"/>
          <w:szCs w:val="22"/>
        </w:rPr>
        <w:tab/>
        <w:t>mg/L as P</w:t>
      </w:r>
    </w:p>
    <w:p w14:paraId="15555FE2" w14:textId="4E018BDF" w:rsidR="006C1C48" w:rsidRPr="00A85EB7" w:rsidRDefault="006C1C48">
      <w:pPr>
        <w:jc w:val="both"/>
        <w:rPr>
          <w:rFonts w:ascii="Garamond" w:hAnsi="Garamond"/>
          <w:sz w:val="22"/>
          <w:szCs w:val="22"/>
        </w:rPr>
        <w:pPrChange w:id="858" w:author="Pacella, Christina (DEC)" w:date="2023-06-13T08:08:00Z">
          <w:pPr/>
        </w:pPrChange>
      </w:pPr>
      <w:r w:rsidRPr="00A85EB7">
        <w:rPr>
          <w:rFonts w:ascii="Garamond" w:hAnsi="Garamond"/>
          <w:sz w:val="22"/>
          <w:szCs w:val="22"/>
        </w:rPr>
        <w:tab/>
      </w:r>
      <w:r w:rsidRPr="00A85EB7">
        <w:rPr>
          <w:rFonts w:ascii="Garamond" w:hAnsi="Garamond"/>
          <w:sz w:val="22"/>
          <w:szCs w:val="22"/>
        </w:rPr>
        <w:tab/>
        <w:t>*Ammonium, Filtered</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00EB5CD7" w:rsidRPr="00A85EB7">
        <w:rPr>
          <w:rFonts w:ascii="Garamond" w:hAnsi="Garamond"/>
          <w:sz w:val="22"/>
          <w:szCs w:val="22"/>
        </w:rPr>
        <w:tab/>
      </w:r>
      <w:r w:rsidRPr="00A85EB7">
        <w:rPr>
          <w:rFonts w:ascii="Garamond" w:hAnsi="Garamond"/>
          <w:sz w:val="22"/>
          <w:szCs w:val="22"/>
        </w:rPr>
        <w:t>NH4F</w:t>
      </w:r>
      <w:r w:rsidRPr="00A85EB7">
        <w:rPr>
          <w:rFonts w:ascii="Garamond" w:hAnsi="Garamond"/>
          <w:sz w:val="22"/>
          <w:szCs w:val="22"/>
        </w:rPr>
        <w:tab/>
      </w:r>
      <w:r w:rsidRPr="00A85EB7">
        <w:rPr>
          <w:rFonts w:ascii="Garamond" w:hAnsi="Garamond"/>
          <w:sz w:val="22"/>
          <w:szCs w:val="22"/>
        </w:rPr>
        <w:tab/>
        <w:t>mg/L as N</w:t>
      </w:r>
    </w:p>
    <w:p w14:paraId="0D3F9D9F" w14:textId="574A1B06" w:rsidR="00667EBF" w:rsidRPr="00A85EB7" w:rsidRDefault="006C1C48">
      <w:pPr>
        <w:jc w:val="both"/>
        <w:rPr>
          <w:rFonts w:ascii="Garamond" w:hAnsi="Garamond"/>
          <w:sz w:val="22"/>
          <w:szCs w:val="22"/>
        </w:rPr>
        <w:pPrChange w:id="859" w:author="Pacella, Christina (DEC)" w:date="2023-06-13T08:08:00Z">
          <w:pPr/>
        </w:pPrChange>
      </w:pPr>
      <w:r w:rsidRPr="00A85EB7">
        <w:rPr>
          <w:rFonts w:ascii="Garamond" w:hAnsi="Garamond"/>
          <w:sz w:val="22"/>
          <w:szCs w:val="22"/>
        </w:rPr>
        <w:tab/>
      </w:r>
      <w:r w:rsidRPr="00A85EB7">
        <w:rPr>
          <w:rFonts w:ascii="Garamond" w:hAnsi="Garamond"/>
          <w:sz w:val="22"/>
          <w:szCs w:val="22"/>
        </w:rPr>
        <w:tab/>
        <w:t>*Nitrite + Nitrate, Filtered</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NO23F</w:t>
      </w:r>
      <w:r w:rsidRPr="00A85EB7">
        <w:rPr>
          <w:rFonts w:ascii="Garamond" w:hAnsi="Garamond"/>
          <w:sz w:val="22"/>
          <w:szCs w:val="22"/>
        </w:rPr>
        <w:tab/>
      </w:r>
      <w:r w:rsidRPr="00A85EB7">
        <w:rPr>
          <w:rFonts w:ascii="Garamond" w:hAnsi="Garamond"/>
          <w:sz w:val="22"/>
          <w:szCs w:val="22"/>
        </w:rPr>
        <w:tab/>
        <w:t>mg/L as N</w:t>
      </w:r>
    </w:p>
    <w:p w14:paraId="5C8E9628" w14:textId="77777777" w:rsidR="006C1C48" w:rsidRPr="00A85EB7" w:rsidRDefault="006C1C48">
      <w:pPr>
        <w:jc w:val="both"/>
        <w:rPr>
          <w:rFonts w:ascii="Garamond" w:hAnsi="Garamond"/>
          <w:sz w:val="22"/>
          <w:szCs w:val="22"/>
        </w:rPr>
        <w:pPrChange w:id="860" w:author="Pacella, Christina (DEC)" w:date="2023-06-13T08:08:00Z">
          <w:pPr/>
        </w:pPrChange>
      </w:pPr>
      <w:r w:rsidRPr="00A85EB7">
        <w:rPr>
          <w:rFonts w:ascii="Garamond" w:hAnsi="Garamond"/>
          <w:sz w:val="22"/>
          <w:szCs w:val="22"/>
        </w:rPr>
        <w:t>Plant Pigments:</w:t>
      </w:r>
    </w:p>
    <w:p w14:paraId="65235B9D" w14:textId="77777777" w:rsidR="006C1C48" w:rsidRPr="00A85EB7" w:rsidRDefault="006C1C48">
      <w:pPr>
        <w:jc w:val="both"/>
        <w:rPr>
          <w:rFonts w:ascii="Garamond" w:hAnsi="Garamond"/>
          <w:sz w:val="22"/>
          <w:szCs w:val="22"/>
        </w:rPr>
        <w:pPrChange w:id="861" w:author="Pacella, Christina (DEC)" w:date="2023-06-13T08:08:00Z">
          <w:pPr/>
        </w:pPrChange>
      </w:pPr>
      <w:r w:rsidRPr="00A85EB7">
        <w:rPr>
          <w:rFonts w:ascii="Garamond" w:hAnsi="Garamond"/>
          <w:sz w:val="22"/>
          <w:szCs w:val="22"/>
        </w:rPr>
        <w:tab/>
      </w:r>
      <w:r w:rsidRPr="00A85EB7">
        <w:rPr>
          <w:rFonts w:ascii="Garamond" w:hAnsi="Garamond"/>
          <w:sz w:val="22"/>
          <w:szCs w:val="22"/>
        </w:rPr>
        <w:tab/>
        <w:t>*Chlorophyll a</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00EB5CD7" w:rsidRPr="00A85EB7">
        <w:rPr>
          <w:rFonts w:ascii="Garamond" w:hAnsi="Garamond"/>
          <w:sz w:val="22"/>
          <w:szCs w:val="22"/>
        </w:rPr>
        <w:tab/>
      </w:r>
      <w:r w:rsidRPr="00A85EB7">
        <w:rPr>
          <w:rFonts w:ascii="Garamond" w:hAnsi="Garamond"/>
          <w:sz w:val="22"/>
          <w:szCs w:val="22"/>
        </w:rPr>
        <w:t>CHLA_N</w:t>
      </w:r>
      <w:r w:rsidRPr="00A85EB7">
        <w:rPr>
          <w:rFonts w:ascii="Garamond" w:hAnsi="Garamond"/>
          <w:sz w:val="22"/>
          <w:szCs w:val="22"/>
        </w:rPr>
        <w:tab/>
        <w:t>µg/L</w:t>
      </w:r>
    </w:p>
    <w:p w14:paraId="187E8322" w14:textId="77777777" w:rsidR="00667EBF" w:rsidRPr="00A85EB7" w:rsidRDefault="00667EBF">
      <w:pPr>
        <w:jc w:val="both"/>
        <w:rPr>
          <w:rFonts w:ascii="Garamond" w:hAnsi="Garamond"/>
          <w:sz w:val="22"/>
          <w:szCs w:val="22"/>
        </w:rPr>
        <w:pPrChange w:id="862" w:author="Pacella, Christina (DEC)" w:date="2023-06-13T08:08:00Z">
          <w:pPr/>
        </w:pPrChange>
      </w:pPr>
      <w:r w:rsidRPr="00A85EB7">
        <w:rPr>
          <w:rFonts w:ascii="Garamond" w:hAnsi="Garamond"/>
          <w:sz w:val="22"/>
          <w:szCs w:val="22"/>
        </w:rPr>
        <w:tab/>
      </w:r>
      <w:r w:rsidRPr="00A85EB7">
        <w:rPr>
          <w:rFonts w:ascii="Garamond" w:hAnsi="Garamond"/>
          <w:sz w:val="22"/>
          <w:szCs w:val="22"/>
        </w:rPr>
        <w:tab/>
        <w:t>Phaeophytin</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PHEA</w:t>
      </w:r>
      <w:r w:rsidRPr="00A85EB7">
        <w:rPr>
          <w:rFonts w:ascii="Garamond" w:hAnsi="Garamond"/>
          <w:sz w:val="22"/>
          <w:szCs w:val="22"/>
        </w:rPr>
        <w:tab/>
      </w:r>
      <w:r w:rsidRPr="00A85EB7">
        <w:rPr>
          <w:rFonts w:ascii="Garamond" w:hAnsi="Garamond"/>
          <w:sz w:val="22"/>
          <w:szCs w:val="22"/>
        </w:rPr>
        <w:tab/>
        <w:t>µg/L</w:t>
      </w:r>
    </w:p>
    <w:p w14:paraId="487974CF" w14:textId="77777777" w:rsidR="006C1C48" w:rsidRPr="00A85EB7" w:rsidRDefault="006C1C48">
      <w:pPr>
        <w:jc w:val="both"/>
        <w:rPr>
          <w:rFonts w:ascii="Garamond" w:hAnsi="Garamond"/>
          <w:sz w:val="22"/>
          <w:szCs w:val="22"/>
        </w:rPr>
        <w:pPrChange w:id="863" w:author="Pacella, Christina (DEC)" w:date="2023-06-13T08:08:00Z">
          <w:pPr/>
        </w:pPrChange>
      </w:pPr>
      <w:r w:rsidRPr="00A85EB7">
        <w:rPr>
          <w:rFonts w:ascii="Garamond" w:hAnsi="Garamond"/>
          <w:sz w:val="22"/>
          <w:szCs w:val="22"/>
        </w:rPr>
        <w:t>Carbon:</w:t>
      </w:r>
    </w:p>
    <w:p w14:paraId="768311A5" w14:textId="77777777" w:rsidR="006C1C48" w:rsidRPr="00A85EB7" w:rsidRDefault="006C1C48">
      <w:pPr>
        <w:jc w:val="both"/>
        <w:rPr>
          <w:rFonts w:ascii="Garamond" w:hAnsi="Garamond"/>
          <w:sz w:val="22"/>
          <w:szCs w:val="22"/>
        </w:rPr>
        <w:pPrChange w:id="864" w:author="Pacella, Christina (DEC)" w:date="2023-06-13T08:08:00Z">
          <w:pPr/>
        </w:pPrChange>
      </w:pPr>
      <w:r w:rsidRPr="00A85EB7">
        <w:rPr>
          <w:rFonts w:ascii="Garamond" w:hAnsi="Garamond"/>
          <w:sz w:val="22"/>
          <w:szCs w:val="22"/>
        </w:rPr>
        <w:t>Other Lab Parameters:</w:t>
      </w:r>
    </w:p>
    <w:p w14:paraId="0138F884" w14:textId="77777777" w:rsidR="00DC708A" w:rsidRPr="00A85EB7" w:rsidRDefault="00667EBF">
      <w:pPr>
        <w:jc w:val="both"/>
        <w:rPr>
          <w:rFonts w:ascii="Garamond" w:hAnsi="Garamond"/>
          <w:sz w:val="22"/>
          <w:szCs w:val="22"/>
        </w:rPr>
        <w:pPrChange w:id="865" w:author="Pacella, Christina (DEC)" w:date="2023-06-13T08:08:00Z">
          <w:pPr/>
        </w:pPrChange>
      </w:pPr>
      <w:r w:rsidRPr="00A85EB7">
        <w:rPr>
          <w:rFonts w:ascii="Garamond" w:hAnsi="Garamond"/>
          <w:sz w:val="22"/>
          <w:szCs w:val="22"/>
        </w:rPr>
        <w:tab/>
      </w:r>
      <w:r w:rsidRPr="00A85EB7">
        <w:rPr>
          <w:rFonts w:ascii="Garamond" w:hAnsi="Garamond"/>
          <w:sz w:val="22"/>
          <w:szCs w:val="22"/>
        </w:rPr>
        <w:tab/>
      </w:r>
      <w:r w:rsidR="00DC708A" w:rsidRPr="00A85EB7">
        <w:rPr>
          <w:rFonts w:ascii="Garamond" w:hAnsi="Garamond"/>
          <w:sz w:val="22"/>
          <w:szCs w:val="22"/>
        </w:rPr>
        <w:t>Chloride, Filtered</w:t>
      </w:r>
      <w:r w:rsidR="00DC708A" w:rsidRPr="00A85EB7">
        <w:rPr>
          <w:rFonts w:ascii="Garamond" w:hAnsi="Garamond"/>
          <w:sz w:val="22"/>
          <w:szCs w:val="22"/>
        </w:rPr>
        <w:tab/>
      </w:r>
      <w:r w:rsidR="00DC708A" w:rsidRPr="00A85EB7">
        <w:rPr>
          <w:rFonts w:ascii="Garamond" w:hAnsi="Garamond"/>
          <w:sz w:val="22"/>
          <w:szCs w:val="22"/>
        </w:rPr>
        <w:tab/>
      </w:r>
      <w:r w:rsidR="00DC708A" w:rsidRPr="00A85EB7">
        <w:rPr>
          <w:rFonts w:ascii="Garamond" w:hAnsi="Garamond"/>
          <w:sz w:val="22"/>
          <w:szCs w:val="22"/>
        </w:rPr>
        <w:tab/>
      </w:r>
      <w:r w:rsidR="00DC708A" w:rsidRPr="00A85EB7">
        <w:rPr>
          <w:rFonts w:ascii="Garamond" w:hAnsi="Garamond"/>
          <w:sz w:val="22"/>
          <w:szCs w:val="22"/>
        </w:rPr>
        <w:tab/>
        <w:t>Cl</w:t>
      </w:r>
      <w:r w:rsidR="00DC708A" w:rsidRPr="00A85EB7">
        <w:rPr>
          <w:rFonts w:ascii="Garamond" w:hAnsi="Garamond"/>
          <w:sz w:val="22"/>
          <w:szCs w:val="22"/>
        </w:rPr>
        <w:tab/>
      </w:r>
      <w:r w:rsidR="00DC708A" w:rsidRPr="00A85EB7">
        <w:rPr>
          <w:rFonts w:ascii="Garamond" w:hAnsi="Garamond"/>
          <w:sz w:val="22"/>
          <w:szCs w:val="22"/>
        </w:rPr>
        <w:tab/>
        <w:t>mg/L</w:t>
      </w:r>
    </w:p>
    <w:p w14:paraId="01A28918" w14:textId="77777777" w:rsidR="00DC708A" w:rsidRPr="00A85EB7" w:rsidRDefault="00DC708A">
      <w:pPr>
        <w:jc w:val="both"/>
        <w:rPr>
          <w:rFonts w:ascii="Garamond" w:hAnsi="Garamond"/>
          <w:sz w:val="22"/>
          <w:szCs w:val="22"/>
        </w:rPr>
        <w:pPrChange w:id="866" w:author="Pacella, Christina (DEC)" w:date="2023-06-13T08:08:00Z">
          <w:pPr/>
        </w:pPrChange>
      </w:pPr>
      <w:r w:rsidRPr="00A85EB7">
        <w:rPr>
          <w:rFonts w:ascii="Garamond" w:hAnsi="Garamond"/>
          <w:sz w:val="22"/>
          <w:szCs w:val="22"/>
        </w:rPr>
        <w:tab/>
      </w:r>
      <w:r w:rsidRPr="00A85EB7">
        <w:rPr>
          <w:rFonts w:ascii="Garamond" w:hAnsi="Garamond"/>
          <w:sz w:val="22"/>
          <w:szCs w:val="22"/>
        </w:rPr>
        <w:tab/>
        <w:t>Sulfate, Filtered</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SO4</w:t>
      </w:r>
      <w:r w:rsidRPr="00A85EB7">
        <w:rPr>
          <w:rFonts w:ascii="Garamond" w:hAnsi="Garamond"/>
          <w:sz w:val="22"/>
          <w:szCs w:val="22"/>
        </w:rPr>
        <w:tab/>
      </w:r>
      <w:r w:rsidRPr="00A85EB7">
        <w:rPr>
          <w:rFonts w:ascii="Garamond" w:hAnsi="Garamond"/>
          <w:sz w:val="22"/>
          <w:szCs w:val="22"/>
        </w:rPr>
        <w:tab/>
        <w:t>mg/L</w:t>
      </w:r>
    </w:p>
    <w:p w14:paraId="1208FA7C" w14:textId="760593A8" w:rsidR="006C1C48" w:rsidRPr="00A85EB7" w:rsidRDefault="00DC708A">
      <w:pPr>
        <w:ind w:left="720" w:firstLine="720"/>
        <w:jc w:val="both"/>
        <w:rPr>
          <w:rFonts w:ascii="Garamond" w:hAnsi="Garamond"/>
          <w:sz w:val="22"/>
          <w:szCs w:val="22"/>
        </w:rPr>
        <w:pPrChange w:id="867" w:author="Pacella, Christina (DEC)" w:date="2023-06-13T08:08:00Z">
          <w:pPr>
            <w:ind w:left="720" w:firstLine="720"/>
          </w:pPr>
        </w:pPrChange>
      </w:pPr>
      <w:r w:rsidRPr="00A85EB7">
        <w:rPr>
          <w:rFonts w:ascii="Garamond" w:hAnsi="Garamond"/>
          <w:sz w:val="22"/>
          <w:szCs w:val="22"/>
        </w:rPr>
        <w:t>Total Suspended Solids</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TSS</w:t>
      </w:r>
      <w:r w:rsidRPr="00A85EB7">
        <w:rPr>
          <w:rFonts w:ascii="Garamond" w:hAnsi="Garamond"/>
          <w:sz w:val="22"/>
          <w:szCs w:val="22"/>
        </w:rPr>
        <w:tab/>
      </w:r>
      <w:r w:rsidRPr="00A85EB7">
        <w:rPr>
          <w:rFonts w:ascii="Garamond" w:hAnsi="Garamond"/>
          <w:sz w:val="22"/>
          <w:szCs w:val="22"/>
        </w:rPr>
        <w:tab/>
        <w:t>mg/L</w:t>
      </w:r>
    </w:p>
    <w:p w14:paraId="7D7E1234" w14:textId="77777777" w:rsidR="006C1C48" w:rsidRPr="00A85EB7" w:rsidRDefault="006C1C48">
      <w:pPr>
        <w:jc w:val="both"/>
        <w:rPr>
          <w:rFonts w:ascii="Garamond" w:hAnsi="Garamond"/>
          <w:sz w:val="22"/>
          <w:szCs w:val="22"/>
        </w:rPr>
        <w:pPrChange w:id="868" w:author="Pacella, Christina (DEC)" w:date="2023-06-13T08:08:00Z">
          <w:pPr/>
        </w:pPrChange>
      </w:pPr>
      <w:r w:rsidRPr="00A85EB7">
        <w:rPr>
          <w:rFonts w:ascii="Garamond" w:hAnsi="Garamond"/>
          <w:sz w:val="22"/>
          <w:szCs w:val="22"/>
        </w:rPr>
        <w:t>Field Parameters:</w:t>
      </w:r>
    </w:p>
    <w:p w14:paraId="549F6ACD" w14:textId="77777777" w:rsidR="00F44BAD" w:rsidRPr="00A85EB7" w:rsidRDefault="00667EBF">
      <w:pPr>
        <w:jc w:val="both"/>
        <w:rPr>
          <w:rFonts w:ascii="Garamond" w:hAnsi="Garamond"/>
          <w:sz w:val="22"/>
          <w:szCs w:val="22"/>
        </w:rPr>
        <w:pPrChange w:id="869" w:author="Pacella, Christina (DEC)" w:date="2023-06-13T08:08:00Z">
          <w:pPr/>
        </w:pPrChange>
      </w:pPr>
      <w:r w:rsidRPr="00A85EB7">
        <w:rPr>
          <w:rFonts w:ascii="Garamond" w:hAnsi="Garamond"/>
          <w:sz w:val="22"/>
          <w:szCs w:val="22"/>
        </w:rPr>
        <w:tab/>
      </w:r>
      <w:r w:rsidRPr="00A85EB7">
        <w:rPr>
          <w:rFonts w:ascii="Garamond" w:hAnsi="Garamond"/>
          <w:sz w:val="22"/>
          <w:szCs w:val="22"/>
        </w:rPr>
        <w:tab/>
      </w:r>
      <w:r w:rsidR="00F44BAD" w:rsidRPr="00A85EB7">
        <w:rPr>
          <w:rFonts w:ascii="Garamond" w:hAnsi="Garamond"/>
          <w:sz w:val="22"/>
          <w:szCs w:val="22"/>
        </w:rPr>
        <w:t>Water Temperature</w:t>
      </w:r>
      <w:r w:rsidR="00F44BAD" w:rsidRPr="00A85EB7">
        <w:rPr>
          <w:rFonts w:ascii="Garamond" w:hAnsi="Garamond"/>
          <w:sz w:val="22"/>
          <w:szCs w:val="22"/>
        </w:rPr>
        <w:tab/>
      </w:r>
      <w:r w:rsidR="00F44BAD" w:rsidRPr="00A85EB7">
        <w:rPr>
          <w:rFonts w:ascii="Garamond" w:hAnsi="Garamond"/>
          <w:sz w:val="22"/>
          <w:szCs w:val="22"/>
        </w:rPr>
        <w:tab/>
      </w:r>
      <w:r w:rsidR="00F44BAD" w:rsidRPr="00A85EB7">
        <w:rPr>
          <w:rFonts w:ascii="Garamond" w:hAnsi="Garamond"/>
          <w:sz w:val="22"/>
          <w:szCs w:val="22"/>
        </w:rPr>
        <w:tab/>
      </w:r>
      <w:r w:rsidR="00F44BAD" w:rsidRPr="00A85EB7">
        <w:rPr>
          <w:rFonts w:ascii="Garamond" w:hAnsi="Garamond"/>
          <w:sz w:val="22"/>
          <w:szCs w:val="22"/>
        </w:rPr>
        <w:tab/>
        <w:t>WTEM_N</w:t>
      </w:r>
      <w:r w:rsidR="00F44BAD" w:rsidRPr="00A85EB7">
        <w:rPr>
          <w:rFonts w:ascii="Garamond" w:hAnsi="Garamond"/>
          <w:sz w:val="22"/>
          <w:szCs w:val="22"/>
        </w:rPr>
        <w:tab/>
        <w:t>ºC</w:t>
      </w:r>
    </w:p>
    <w:p w14:paraId="02D112E4" w14:textId="77777777" w:rsidR="00F44BAD" w:rsidRPr="00A85EB7" w:rsidRDefault="00F44BAD">
      <w:pPr>
        <w:jc w:val="both"/>
        <w:rPr>
          <w:rFonts w:ascii="Garamond" w:hAnsi="Garamond"/>
          <w:sz w:val="22"/>
          <w:szCs w:val="22"/>
        </w:rPr>
        <w:pPrChange w:id="870" w:author="Pacella, Christina (DEC)" w:date="2023-06-13T08:08:00Z">
          <w:pPr/>
        </w:pPrChange>
      </w:pPr>
      <w:r w:rsidRPr="00A85EB7">
        <w:rPr>
          <w:rFonts w:ascii="Garamond" w:hAnsi="Garamond"/>
          <w:sz w:val="22"/>
          <w:szCs w:val="22"/>
        </w:rPr>
        <w:tab/>
      </w:r>
      <w:r w:rsidRPr="00A85EB7">
        <w:rPr>
          <w:rFonts w:ascii="Garamond" w:hAnsi="Garamond"/>
          <w:sz w:val="22"/>
          <w:szCs w:val="22"/>
        </w:rPr>
        <w:tab/>
        <w:t>Specific Conductance</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SCON_N</w:t>
      </w:r>
      <w:r w:rsidRPr="00A85EB7">
        <w:rPr>
          <w:rFonts w:ascii="Garamond" w:hAnsi="Garamond"/>
          <w:sz w:val="22"/>
          <w:szCs w:val="22"/>
        </w:rPr>
        <w:tab/>
        <w:t>mS/cm</w:t>
      </w:r>
    </w:p>
    <w:p w14:paraId="29CE7531" w14:textId="77777777" w:rsidR="00F44BAD" w:rsidRPr="00A85EB7" w:rsidRDefault="00F44BAD">
      <w:pPr>
        <w:jc w:val="both"/>
        <w:rPr>
          <w:rFonts w:ascii="Garamond" w:hAnsi="Garamond"/>
          <w:sz w:val="22"/>
          <w:szCs w:val="22"/>
        </w:rPr>
        <w:pPrChange w:id="871" w:author="Pacella, Christina (DEC)" w:date="2023-06-13T08:08:00Z">
          <w:pPr/>
        </w:pPrChange>
      </w:pPr>
      <w:r w:rsidRPr="00A85EB7">
        <w:rPr>
          <w:rFonts w:ascii="Garamond" w:hAnsi="Garamond"/>
          <w:sz w:val="22"/>
          <w:szCs w:val="22"/>
        </w:rPr>
        <w:tab/>
      </w:r>
      <w:r w:rsidRPr="00A85EB7">
        <w:rPr>
          <w:rFonts w:ascii="Garamond" w:hAnsi="Garamond"/>
          <w:sz w:val="22"/>
          <w:szCs w:val="22"/>
        </w:rPr>
        <w:tab/>
        <w:t>Salinity</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SALT_N</w:t>
      </w:r>
      <w:r w:rsidRPr="00A85EB7">
        <w:rPr>
          <w:rFonts w:ascii="Garamond" w:hAnsi="Garamond"/>
          <w:sz w:val="22"/>
          <w:szCs w:val="22"/>
        </w:rPr>
        <w:tab/>
      </w:r>
      <w:proofErr w:type="spellStart"/>
      <w:r w:rsidRPr="00A85EB7">
        <w:rPr>
          <w:rFonts w:ascii="Garamond" w:hAnsi="Garamond"/>
          <w:sz w:val="22"/>
          <w:szCs w:val="22"/>
        </w:rPr>
        <w:t>psu</w:t>
      </w:r>
      <w:proofErr w:type="spellEnd"/>
    </w:p>
    <w:p w14:paraId="7072B3C3" w14:textId="77777777" w:rsidR="00F44BAD" w:rsidRPr="00A85EB7" w:rsidRDefault="00F44BAD">
      <w:pPr>
        <w:jc w:val="both"/>
        <w:rPr>
          <w:rFonts w:ascii="Garamond" w:hAnsi="Garamond"/>
          <w:sz w:val="22"/>
          <w:szCs w:val="22"/>
        </w:rPr>
        <w:pPrChange w:id="872" w:author="Pacella, Christina (DEC)" w:date="2023-06-13T08:08:00Z">
          <w:pPr/>
        </w:pPrChange>
      </w:pPr>
      <w:r w:rsidRPr="00A85EB7">
        <w:rPr>
          <w:rFonts w:ascii="Garamond" w:hAnsi="Garamond"/>
          <w:sz w:val="22"/>
          <w:szCs w:val="22"/>
        </w:rPr>
        <w:tab/>
      </w:r>
      <w:r w:rsidRPr="00A85EB7">
        <w:rPr>
          <w:rFonts w:ascii="Garamond" w:hAnsi="Garamond"/>
          <w:sz w:val="22"/>
          <w:szCs w:val="22"/>
        </w:rPr>
        <w:tab/>
        <w:t>% Dissolved Oxygen Saturation</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DO_S_N</w:t>
      </w:r>
      <w:r w:rsidRPr="00A85EB7">
        <w:rPr>
          <w:rFonts w:ascii="Garamond" w:hAnsi="Garamond"/>
          <w:sz w:val="22"/>
          <w:szCs w:val="22"/>
        </w:rPr>
        <w:tab/>
        <w:t>%</w:t>
      </w:r>
    </w:p>
    <w:p w14:paraId="7B67444F" w14:textId="77777777" w:rsidR="00F44BAD" w:rsidRPr="00A85EB7" w:rsidRDefault="00F44BAD">
      <w:pPr>
        <w:jc w:val="both"/>
        <w:rPr>
          <w:rFonts w:ascii="Garamond" w:hAnsi="Garamond"/>
          <w:sz w:val="22"/>
          <w:szCs w:val="22"/>
        </w:rPr>
        <w:pPrChange w:id="873" w:author="Pacella, Christina (DEC)" w:date="2023-06-13T08:08:00Z">
          <w:pPr/>
        </w:pPrChange>
      </w:pPr>
      <w:r w:rsidRPr="00A85EB7">
        <w:rPr>
          <w:rFonts w:ascii="Garamond" w:hAnsi="Garamond"/>
          <w:sz w:val="22"/>
          <w:szCs w:val="22"/>
        </w:rPr>
        <w:tab/>
      </w:r>
      <w:r w:rsidRPr="00A85EB7">
        <w:rPr>
          <w:rFonts w:ascii="Garamond" w:hAnsi="Garamond"/>
          <w:sz w:val="22"/>
          <w:szCs w:val="22"/>
        </w:rPr>
        <w:tab/>
        <w:t>Dissolved Oxygen</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DO_N</w:t>
      </w:r>
      <w:r w:rsidRPr="00A85EB7">
        <w:rPr>
          <w:rFonts w:ascii="Garamond" w:hAnsi="Garamond"/>
          <w:sz w:val="22"/>
          <w:szCs w:val="22"/>
        </w:rPr>
        <w:tab/>
      </w:r>
      <w:r w:rsidRPr="00A85EB7">
        <w:rPr>
          <w:rFonts w:ascii="Garamond" w:hAnsi="Garamond"/>
          <w:sz w:val="22"/>
          <w:szCs w:val="22"/>
        </w:rPr>
        <w:tab/>
        <w:t>mg/L</w:t>
      </w:r>
    </w:p>
    <w:p w14:paraId="43B4904C" w14:textId="77777777" w:rsidR="00F44BAD" w:rsidRPr="00A85EB7" w:rsidRDefault="00F44BAD">
      <w:pPr>
        <w:jc w:val="both"/>
        <w:rPr>
          <w:rFonts w:ascii="Garamond" w:hAnsi="Garamond"/>
          <w:sz w:val="22"/>
          <w:szCs w:val="22"/>
        </w:rPr>
        <w:pPrChange w:id="874" w:author="Pacella, Christina (DEC)" w:date="2023-06-13T08:08:00Z">
          <w:pPr/>
        </w:pPrChange>
      </w:pPr>
      <w:r w:rsidRPr="00A85EB7">
        <w:rPr>
          <w:rFonts w:ascii="Garamond" w:hAnsi="Garamond"/>
          <w:sz w:val="22"/>
          <w:szCs w:val="22"/>
        </w:rPr>
        <w:tab/>
      </w:r>
      <w:r w:rsidRPr="00A85EB7">
        <w:rPr>
          <w:rFonts w:ascii="Garamond" w:hAnsi="Garamond"/>
          <w:sz w:val="22"/>
          <w:szCs w:val="22"/>
        </w:rPr>
        <w:tab/>
        <w:t>pH</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PH_N</w:t>
      </w:r>
      <w:r w:rsidRPr="00A85EB7">
        <w:rPr>
          <w:rFonts w:ascii="Garamond" w:hAnsi="Garamond"/>
          <w:sz w:val="22"/>
          <w:szCs w:val="22"/>
        </w:rPr>
        <w:tab/>
      </w:r>
      <w:r w:rsidRPr="00A85EB7">
        <w:rPr>
          <w:rFonts w:ascii="Garamond" w:hAnsi="Garamond"/>
          <w:sz w:val="22"/>
          <w:szCs w:val="22"/>
        </w:rPr>
        <w:tab/>
        <w:t>SU</w:t>
      </w:r>
    </w:p>
    <w:p w14:paraId="0110885C" w14:textId="77777777" w:rsidR="00F44BAD" w:rsidRPr="00A85EB7" w:rsidDel="0087724B" w:rsidRDefault="00F44BAD">
      <w:pPr>
        <w:jc w:val="both"/>
        <w:rPr>
          <w:del w:id="875" w:author="Pacella, Christina (DEC)" w:date="2023-06-13T07:02:00Z"/>
          <w:rFonts w:ascii="Garamond" w:hAnsi="Garamond"/>
          <w:sz w:val="22"/>
          <w:szCs w:val="22"/>
        </w:rPr>
        <w:pPrChange w:id="876" w:author="Pacella, Christina (DEC)" w:date="2023-06-13T08:08:00Z">
          <w:pPr/>
        </w:pPrChange>
      </w:pPr>
      <w:r w:rsidRPr="00A85EB7">
        <w:rPr>
          <w:rFonts w:ascii="Garamond" w:hAnsi="Garamond"/>
          <w:sz w:val="22"/>
          <w:szCs w:val="22"/>
        </w:rPr>
        <w:tab/>
      </w:r>
      <w:r w:rsidRPr="00A85EB7">
        <w:rPr>
          <w:rFonts w:ascii="Garamond" w:hAnsi="Garamond"/>
          <w:sz w:val="22"/>
          <w:szCs w:val="22"/>
        </w:rPr>
        <w:tab/>
        <w:t>Air Temperature</w:t>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r>
      <w:r w:rsidRPr="00A85EB7">
        <w:rPr>
          <w:rFonts w:ascii="Garamond" w:hAnsi="Garamond"/>
          <w:sz w:val="22"/>
          <w:szCs w:val="22"/>
        </w:rPr>
        <w:tab/>
        <w:t>ATEM_N</w:t>
      </w:r>
      <w:r w:rsidRPr="00A85EB7">
        <w:rPr>
          <w:rFonts w:ascii="Garamond" w:hAnsi="Garamond"/>
          <w:sz w:val="22"/>
          <w:szCs w:val="22"/>
        </w:rPr>
        <w:tab/>
      </w:r>
      <w:proofErr w:type="spellStart"/>
      <w:r w:rsidRPr="00A85EB7">
        <w:rPr>
          <w:rFonts w:ascii="Garamond" w:hAnsi="Garamond"/>
          <w:sz w:val="22"/>
          <w:szCs w:val="22"/>
          <w:vertAlign w:val="superscript"/>
        </w:rPr>
        <w:t>o</w:t>
      </w:r>
      <w:r w:rsidRPr="00A85EB7">
        <w:rPr>
          <w:rFonts w:ascii="Garamond" w:hAnsi="Garamond"/>
          <w:sz w:val="22"/>
          <w:szCs w:val="22"/>
        </w:rPr>
        <w:t>C</w:t>
      </w:r>
      <w:proofErr w:type="spellEnd"/>
    </w:p>
    <w:p w14:paraId="688D46B4" w14:textId="724BCF3E" w:rsidR="00667EBF" w:rsidRPr="00A85EB7" w:rsidRDefault="00667EBF">
      <w:pPr>
        <w:jc w:val="both"/>
        <w:rPr>
          <w:rFonts w:ascii="Garamond" w:hAnsi="Garamond"/>
          <w:sz w:val="22"/>
          <w:szCs w:val="22"/>
        </w:rPr>
        <w:pPrChange w:id="877" w:author="Pacella, Christina (DEC)" w:date="2023-06-13T08:08:00Z">
          <w:pPr/>
        </w:pPrChange>
      </w:pPr>
    </w:p>
    <w:p w14:paraId="0EDE644D" w14:textId="77777777" w:rsidR="006C1C48" w:rsidRPr="00A85EB7" w:rsidRDefault="006C1C48">
      <w:pPr>
        <w:jc w:val="both"/>
        <w:rPr>
          <w:rFonts w:ascii="Garamond" w:hAnsi="Garamond"/>
          <w:sz w:val="22"/>
          <w:szCs w:val="22"/>
        </w:rPr>
        <w:pPrChange w:id="878" w:author="Pacella, Christina (DEC)" w:date="2023-06-13T08:08:00Z">
          <w:pPr/>
        </w:pPrChange>
      </w:pPr>
    </w:p>
    <w:p w14:paraId="04BA8996" w14:textId="77777777" w:rsidR="00780BA0" w:rsidRPr="00A85EB7" w:rsidRDefault="00780BA0">
      <w:pPr>
        <w:jc w:val="both"/>
        <w:rPr>
          <w:rFonts w:ascii="Garamond" w:hAnsi="Garamond"/>
          <w:sz w:val="22"/>
          <w:szCs w:val="22"/>
        </w:rPr>
        <w:pPrChange w:id="879" w:author="Pacella, Christina (DEC)" w:date="2023-06-13T08:08:00Z">
          <w:pPr/>
        </w:pPrChange>
      </w:pPr>
      <w:r w:rsidRPr="00A85EB7">
        <w:rPr>
          <w:rFonts w:ascii="Garamond" w:hAnsi="Garamond"/>
          <w:sz w:val="22"/>
          <w:szCs w:val="22"/>
        </w:rPr>
        <w:t>Notes:</w:t>
      </w:r>
    </w:p>
    <w:p w14:paraId="033CE808" w14:textId="424B8F42" w:rsidR="00780BA0" w:rsidRPr="007D17D6" w:rsidRDefault="00780BA0">
      <w:pPr>
        <w:jc w:val="both"/>
        <w:rPr>
          <w:rFonts w:ascii="Garamond" w:hAnsi="Garamond"/>
          <w:sz w:val="22"/>
          <w:szCs w:val="22"/>
        </w:rPr>
        <w:pPrChange w:id="880" w:author="Pacella, Christina (DEC)" w:date="2023-06-13T08:08:00Z">
          <w:pPr/>
        </w:pPrChange>
      </w:pPr>
      <w:r w:rsidRPr="00A85EB7">
        <w:rPr>
          <w:rFonts w:ascii="Garamond" w:hAnsi="Garamond"/>
          <w:sz w:val="22"/>
          <w:szCs w:val="22"/>
        </w:rPr>
        <w:t>1.</w:t>
      </w:r>
      <w:del w:id="881" w:author="Pacella, Christina (DEC)" w:date="2023-06-14T07:33:00Z">
        <w:r w:rsidRPr="00A85EB7" w:rsidDel="00681C76">
          <w:rPr>
            <w:rFonts w:ascii="Garamond" w:hAnsi="Garamond"/>
            <w:sz w:val="22"/>
            <w:szCs w:val="22"/>
          </w:rPr>
          <w:delText xml:space="preserve">  </w:delText>
        </w:r>
      </w:del>
      <w:ins w:id="882" w:author="Pacella, Christina (DEC)" w:date="2023-06-14T07:33:00Z">
        <w:r w:rsidR="00681C76">
          <w:rPr>
            <w:rFonts w:ascii="Garamond" w:hAnsi="Garamond"/>
            <w:sz w:val="22"/>
            <w:szCs w:val="22"/>
          </w:rPr>
          <w:t xml:space="preserve"> </w:t>
        </w:r>
      </w:ins>
      <w:r w:rsidRPr="00FD2191">
        <w:rPr>
          <w:rFonts w:ascii="Garamond" w:hAnsi="Garamond"/>
          <w:sz w:val="22"/>
          <w:szCs w:val="22"/>
        </w:rPr>
        <w:t>Time is coded based on a 2400 clock and is referenced to Standard Time.</w:t>
      </w:r>
    </w:p>
    <w:p w14:paraId="529E38A5" w14:textId="67C3B2D6" w:rsidR="00780BA0" w:rsidRPr="00A85EB7" w:rsidRDefault="00780BA0">
      <w:pPr>
        <w:jc w:val="both"/>
        <w:rPr>
          <w:rFonts w:ascii="Garamond" w:hAnsi="Garamond"/>
          <w:sz w:val="22"/>
          <w:szCs w:val="22"/>
        </w:rPr>
        <w:pPrChange w:id="883" w:author="Pacella, Christina (DEC)" w:date="2023-06-13T08:08:00Z">
          <w:pPr/>
        </w:pPrChange>
      </w:pPr>
      <w:r w:rsidRPr="007D17D6">
        <w:rPr>
          <w:rFonts w:ascii="Garamond" w:hAnsi="Garamond"/>
          <w:sz w:val="22"/>
          <w:szCs w:val="22"/>
        </w:rPr>
        <w:t>2.</w:t>
      </w:r>
      <w:del w:id="884" w:author="Pacella, Christina (DEC)" w:date="2023-06-14T07:33:00Z">
        <w:r w:rsidRPr="00A85EB7" w:rsidDel="00681C76">
          <w:rPr>
            <w:rFonts w:ascii="Garamond" w:hAnsi="Garamond"/>
            <w:sz w:val="22"/>
            <w:szCs w:val="22"/>
          </w:rPr>
          <w:delText xml:space="preserve">  </w:delText>
        </w:r>
      </w:del>
      <w:ins w:id="885" w:author="Pacella, Christina (DEC)" w:date="2023-06-14T07:33:00Z">
        <w:r w:rsidR="00681C76">
          <w:rPr>
            <w:rFonts w:ascii="Garamond" w:hAnsi="Garamond"/>
            <w:sz w:val="22"/>
            <w:szCs w:val="22"/>
          </w:rPr>
          <w:t xml:space="preserve"> </w:t>
        </w:r>
      </w:ins>
      <w:r w:rsidRPr="00FD2191">
        <w:rPr>
          <w:rFonts w:ascii="Garamond" w:hAnsi="Garamond"/>
          <w:sz w:val="22"/>
          <w:szCs w:val="22"/>
        </w:rPr>
        <w:t xml:space="preserve">Reserves have the option of measuring either NO2 </w:t>
      </w:r>
      <w:r w:rsidR="00D47656" w:rsidRPr="007D17D6">
        <w:rPr>
          <w:rFonts w:ascii="Garamond" w:hAnsi="Garamond"/>
          <w:sz w:val="22"/>
          <w:szCs w:val="22"/>
        </w:rPr>
        <w:t xml:space="preserve">and </w:t>
      </w:r>
      <w:r w:rsidRPr="007D17D6">
        <w:rPr>
          <w:rFonts w:ascii="Garamond" w:hAnsi="Garamond"/>
          <w:sz w:val="22"/>
          <w:szCs w:val="22"/>
        </w:rPr>
        <w:t>NO3</w:t>
      </w:r>
      <w:r w:rsidR="00D47656" w:rsidRPr="00A85EB7">
        <w:rPr>
          <w:rFonts w:ascii="Garamond" w:hAnsi="Garamond"/>
          <w:sz w:val="22"/>
          <w:szCs w:val="22"/>
        </w:rPr>
        <w:t xml:space="preserve"> or they may substitute NO23 </w:t>
      </w:r>
      <w:r w:rsidR="00E83786" w:rsidRPr="00A85EB7">
        <w:rPr>
          <w:rFonts w:ascii="Garamond" w:hAnsi="Garamond"/>
          <w:sz w:val="22"/>
          <w:szCs w:val="22"/>
        </w:rPr>
        <w:t xml:space="preserve">for individual analyses </w:t>
      </w:r>
      <w:r w:rsidR="00D47656" w:rsidRPr="00A85EB7">
        <w:rPr>
          <w:rFonts w:ascii="Garamond" w:hAnsi="Garamond"/>
          <w:sz w:val="22"/>
          <w:szCs w:val="22"/>
        </w:rPr>
        <w:t>if they can show that NO2 is a minor component relative to NO3</w:t>
      </w:r>
      <w:r w:rsidRPr="00A85EB7">
        <w:rPr>
          <w:rFonts w:ascii="Garamond" w:hAnsi="Garamond"/>
          <w:sz w:val="22"/>
          <w:szCs w:val="22"/>
        </w:rPr>
        <w:t>.</w:t>
      </w:r>
    </w:p>
    <w:p w14:paraId="1AF00590" w14:textId="77777777" w:rsidR="00780BA0" w:rsidRPr="00A85EB7" w:rsidRDefault="00780BA0">
      <w:pPr>
        <w:jc w:val="both"/>
        <w:rPr>
          <w:rFonts w:ascii="Garamond" w:hAnsi="Garamond"/>
          <w:sz w:val="22"/>
          <w:szCs w:val="22"/>
        </w:rPr>
        <w:pPrChange w:id="886" w:author="Pacella, Christina (DEC)" w:date="2023-06-13T08:08:00Z">
          <w:pPr/>
        </w:pPrChange>
      </w:pPr>
    </w:p>
    <w:p w14:paraId="2FE5D8B1" w14:textId="281E4DB2" w:rsidR="00780BA0" w:rsidRPr="00A85EB7" w:rsidRDefault="00780BA0">
      <w:pPr>
        <w:jc w:val="both"/>
        <w:rPr>
          <w:rFonts w:ascii="Garamond" w:hAnsi="Garamond"/>
          <w:sz w:val="22"/>
          <w:szCs w:val="22"/>
        </w:rPr>
        <w:pPrChange w:id="887" w:author="Pacella, Christina (DEC)" w:date="2023-06-13T08:08:00Z">
          <w:pPr/>
        </w:pPrChange>
      </w:pPr>
      <w:r w:rsidRPr="00A85EB7">
        <w:rPr>
          <w:rFonts w:ascii="Garamond" w:hAnsi="Garamond"/>
          <w:b/>
          <w:sz w:val="22"/>
          <w:szCs w:val="22"/>
        </w:rPr>
        <w:t>11) Measured or calculated laboratory parameters</w:t>
      </w:r>
      <w:r w:rsidRPr="00A85EB7">
        <w:rPr>
          <w:rFonts w:ascii="Garamond" w:hAnsi="Garamond"/>
          <w:sz w:val="22"/>
          <w:szCs w:val="22"/>
        </w:rPr>
        <w:t xml:space="preserve"> – </w:t>
      </w:r>
    </w:p>
    <w:p w14:paraId="1FB6DA2A" w14:textId="77777777" w:rsidR="00780BA0" w:rsidRPr="00A85EB7" w:rsidRDefault="00780BA0">
      <w:pPr>
        <w:numPr>
          <w:ilvl w:val="0"/>
          <w:numId w:val="3"/>
        </w:numPr>
        <w:jc w:val="both"/>
        <w:rPr>
          <w:rFonts w:ascii="Garamond" w:hAnsi="Garamond"/>
          <w:b/>
          <w:sz w:val="22"/>
          <w:szCs w:val="22"/>
        </w:rPr>
        <w:pPrChange w:id="888" w:author="Pacella, Christina (DEC)" w:date="2023-06-13T08:08:00Z">
          <w:pPr>
            <w:numPr>
              <w:numId w:val="3"/>
            </w:numPr>
            <w:tabs>
              <w:tab w:val="num" w:pos="720"/>
            </w:tabs>
            <w:ind w:left="720" w:hanging="360"/>
          </w:pPr>
        </w:pPrChange>
      </w:pPr>
      <w:r w:rsidRPr="00A85EB7">
        <w:rPr>
          <w:rFonts w:ascii="Garamond" w:hAnsi="Garamond"/>
          <w:b/>
          <w:sz w:val="22"/>
          <w:szCs w:val="22"/>
        </w:rPr>
        <w:t>Parameters measured directly</w:t>
      </w:r>
    </w:p>
    <w:p w14:paraId="44DC4B42" w14:textId="69E809E7" w:rsidR="00780BA0" w:rsidRPr="00A85EB7" w:rsidRDefault="00780BA0">
      <w:pPr>
        <w:ind w:left="900"/>
        <w:jc w:val="both"/>
        <w:rPr>
          <w:rFonts w:ascii="Garamond" w:hAnsi="Garamond"/>
          <w:sz w:val="22"/>
          <w:szCs w:val="22"/>
        </w:rPr>
        <w:pPrChange w:id="889" w:author="Pacella, Christina (DEC)" w:date="2023-06-13T08:08:00Z">
          <w:pPr>
            <w:ind w:left="900"/>
          </w:pPr>
        </w:pPrChange>
      </w:pPr>
      <w:r w:rsidRPr="00A85EB7">
        <w:rPr>
          <w:rFonts w:ascii="Garamond" w:hAnsi="Garamond"/>
          <w:sz w:val="22"/>
          <w:szCs w:val="22"/>
        </w:rPr>
        <w:t>Nitrogen species:</w:t>
      </w:r>
      <w:r w:rsidR="00400470" w:rsidRPr="00A85EB7">
        <w:rPr>
          <w:rFonts w:ascii="Garamond" w:hAnsi="Garamond"/>
          <w:sz w:val="22"/>
          <w:szCs w:val="22"/>
        </w:rPr>
        <w:tab/>
      </w:r>
      <w:r w:rsidR="00400470" w:rsidRPr="00A85EB7">
        <w:rPr>
          <w:rFonts w:ascii="Garamond" w:hAnsi="Garamond"/>
          <w:sz w:val="22"/>
          <w:szCs w:val="22"/>
        </w:rPr>
        <w:tab/>
        <w:t>NH4</w:t>
      </w:r>
      <w:r w:rsidR="007F3230" w:rsidRPr="00A85EB7">
        <w:rPr>
          <w:rFonts w:ascii="Garamond" w:hAnsi="Garamond"/>
          <w:sz w:val="22"/>
          <w:szCs w:val="22"/>
        </w:rPr>
        <w:t>F</w:t>
      </w:r>
      <w:r w:rsidR="00400470" w:rsidRPr="00A85EB7">
        <w:rPr>
          <w:rFonts w:ascii="Garamond" w:hAnsi="Garamond"/>
          <w:sz w:val="22"/>
          <w:szCs w:val="22"/>
        </w:rPr>
        <w:t xml:space="preserve">, </w:t>
      </w:r>
      <w:r w:rsidRPr="00A85EB7">
        <w:rPr>
          <w:rFonts w:ascii="Garamond" w:hAnsi="Garamond"/>
          <w:sz w:val="22"/>
          <w:szCs w:val="22"/>
        </w:rPr>
        <w:t>NO23</w:t>
      </w:r>
      <w:r w:rsidR="007F3230" w:rsidRPr="00A85EB7">
        <w:rPr>
          <w:rFonts w:ascii="Garamond" w:hAnsi="Garamond"/>
          <w:sz w:val="22"/>
          <w:szCs w:val="22"/>
        </w:rPr>
        <w:t>F</w:t>
      </w:r>
    </w:p>
    <w:p w14:paraId="52400030" w14:textId="77777777" w:rsidR="00780BA0" w:rsidRPr="00A85EB7" w:rsidRDefault="00780BA0">
      <w:pPr>
        <w:ind w:left="900"/>
        <w:jc w:val="both"/>
        <w:rPr>
          <w:rFonts w:ascii="Garamond" w:hAnsi="Garamond"/>
          <w:sz w:val="22"/>
          <w:szCs w:val="22"/>
        </w:rPr>
        <w:pPrChange w:id="890" w:author="Pacella, Christina (DEC)" w:date="2023-06-13T08:08:00Z">
          <w:pPr>
            <w:ind w:left="900"/>
          </w:pPr>
        </w:pPrChange>
      </w:pPr>
      <w:r w:rsidRPr="00A85EB7">
        <w:rPr>
          <w:rFonts w:ascii="Garamond" w:hAnsi="Garamond"/>
          <w:sz w:val="22"/>
          <w:szCs w:val="22"/>
        </w:rPr>
        <w:t>Phosphorus species:</w:t>
      </w:r>
      <w:r w:rsidR="00400470" w:rsidRPr="00A85EB7">
        <w:rPr>
          <w:rFonts w:ascii="Garamond" w:hAnsi="Garamond"/>
          <w:sz w:val="22"/>
          <w:szCs w:val="22"/>
        </w:rPr>
        <w:tab/>
      </w:r>
      <w:r w:rsidR="00400470" w:rsidRPr="00A85EB7">
        <w:rPr>
          <w:rFonts w:ascii="Garamond" w:hAnsi="Garamond"/>
          <w:sz w:val="22"/>
          <w:szCs w:val="22"/>
        </w:rPr>
        <w:tab/>
        <w:t>PO4F</w:t>
      </w:r>
    </w:p>
    <w:p w14:paraId="7C5409C6" w14:textId="2F8B3714" w:rsidR="00780BA0" w:rsidRPr="00A85EB7" w:rsidRDefault="00780BA0">
      <w:pPr>
        <w:tabs>
          <w:tab w:val="left" w:pos="2190"/>
        </w:tabs>
        <w:ind w:left="900"/>
        <w:jc w:val="both"/>
        <w:rPr>
          <w:rFonts w:ascii="Garamond" w:hAnsi="Garamond"/>
          <w:sz w:val="22"/>
          <w:szCs w:val="22"/>
        </w:rPr>
        <w:pPrChange w:id="891" w:author="Pacella, Christina (DEC)" w:date="2023-06-13T08:08:00Z">
          <w:pPr>
            <w:tabs>
              <w:tab w:val="left" w:pos="2190"/>
            </w:tabs>
            <w:ind w:left="900"/>
          </w:pPr>
        </w:pPrChange>
      </w:pPr>
      <w:r w:rsidRPr="00A85EB7">
        <w:rPr>
          <w:rFonts w:ascii="Garamond" w:hAnsi="Garamond"/>
          <w:sz w:val="22"/>
          <w:szCs w:val="22"/>
        </w:rPr>
        <w:t>Other:</w:t>
      </w:r>
      <w:r w:rsidRPr="00A85EB7">
        <w:rPr>
          <w:rFonts w:ascii="Garamond" w:hAnsi="Garamond"/>
          <w:sz w:val="22"/>
          <w:szCs w:val="22"/>
        </w:rPr>
        <w:tab/>
      </w:r>
      <w:r w:rsidR="00400470" w:rsidRPr="00A85EB7">
        <w:rPr>
          <w:rFonts w:ascii="Garamond" w:hAnsi="Garamond"/>
          <w:sz w:val="22"/>
          <w:szCs w:val="22"/>
        </w:rPr>
        <w:tab/>
      </w:r>
      <w:r w:rsidR="00400470" w:rsidRPr="00A85EB7">
        <w:rPr>
          <w:rFonts w:ascii="Garamond" w:hAnsi="Garamond"/>
          <w:sz w:val="22"/>
          <w:szCs w:val="22"/>
        </w:rPr>
        <w:tab/>
        <w:t>CHLA</w:t>
      </w:r>
      <w:r w:rsidR="007F3230" w:rsidRPr="00A85EB7">
        <w:rPr>
          <w:rFonts w:ascii="Garamond" w:hAnsi="Garamond"/>
          <w:sz w:val="22"/>
          <w:szCs w:val="22"/>
        </w:rPr>
        <w:t>_N</w:t>
      </w:r>
      <w:r w:rsidR="00667EBF" w:rsidRPr="00A85EB7">
        <w:rPr>
          <w:rFonts w:ascii="Garamond" w:hAnsi="Garamond"/>
          <w:sz w:val="22"/>
          <w:szCs w:val="22"/>
        </w:rPr>
        <w:t xml:space="preserve">, </w:t>
      </w:r>
      <w:r w:rsidR="00F67232" w:rsidRPr="00A85EB7">
        <w:rPr>
          <w:rFonts w:ascii="Garamond" w:hAnsi="Garamond"/>
          <w:sz w:val="22"/>
          <w:szCs w:val="22"/>
        </w:rPr>
        <w:t>PHEA</w:t>
      </w:r>
      <w:r w:rsidR="009D0374" w:rsidRPr="00A85EB7">
        <w:rPr>
          <w:rFonts w:ascii="Garamond" w:hAnsi="Garamond"/>
          <w:sz w:val="22"/>
          <w:szCs w:val="22"/>
        </w:rPr>
        <w:t>, Cl, SO4, TSS</w:t>
      </w:r>
    </w:p>
    <w:p w14:paraId="3F07F70D" w14:textId="77777777" w:rsidR="00780BA0" w:rsidRPr="00A85EB7" w:rsidRDefault="00780BA0">
      <w:pPr>
        <w:ind w:left="360"/>
        <w:jc w:val="both"/>
        <w:rPr>
          <w:rFonts w:ascii="Garamond" w:hAnsi="Garamond"/>
          <w:sz w:val="22"/>
          <w:szCs w:val="22"/>
        </w:rPr>
        <w:pPrChange w:id="892" w:author="Pacella, Christina (DEC)" w:date="2023-06-13T08:08:00Z">
          <w:pPr>
            <w:ind w:left="360"/>
          </w:pPr>
        </w:pPrChange>
      </w:pPr>
    </w:p>
    <w:p w14:paraId="2F9D8CF5" w14:textId="77777777" w:rsidR="00400470" w:rsidRPr="00A85EB7" w:rsidRDefault="00780BA0">
      <w:pPr>
        <w:numPr>
          <w:ilvl w:val="0"/>
          <w:numId w:val="3"/>
        </w:numPr>
        <w:jc w:val="both"/>
        <w:rPr>
          <w:rFonts w:ascii="Garamond" w:hAnsi="Garamond"/>
          <w:b/>
          <w:sz w:val="22"/>
          <w:szCs w:val="22"/>
        </w:rPr>
        <w:pPrChange w:id="893" w:author="Pacella, Christina (DEC)" w:date="2023-06-13T08:08:00Z">
          <w:pPr>
            <w:numPr>
              <w:numId w:val="3"/>
            </w:numPr>
            <w:tabs>
              <w:tab w:val="num" w:pos="720"/>
            </w:tabs>
            <w:ind w:left="720" w:hanging="360"/>
          </w:pPr>
        </w:pPrChange>
      </w:pPr>
      <w:r w:rsidRPr="00A85EB7">
        <w:rPr>
          <w:rFonts w:ascii="Garamond" w:hAnsi="Garamond"/>
          <w:b/>
          <w:sz w:val="22"/>
          <w:szCs w:val="22"/>
        </w:rPr>
        <w:t xml:space="preserve">Calculated </w:t>
      </w:r>
      <w:r w:rsidR="00D35728" w:rsidRPr="00A85EB7">
        <w:rPr>
          <w:rFonts w:ascii="Garamond" w:hAnsi="Garamond"/>
          <w:b/>
          <w:sz w:val="22"/>
          <w:szCs w:val="22"/>
        </w:rPr>
        <w:t>p</w:t>
      </w:r>
      <w:r w:rsidRPr="00A85EB7">
        <w:rPr>
          <w:rFonts w:ascii="Garamond" w:hAnsi="Garamond"/>
          <w:b/>
          <w:sz w:val="22"/>
          <w:szCs w:val="22"/>
        </w:rPr>
        <w:t>arameters</w:t>
      </w:r>
    </w:p>
    <w:p w14:paraId="3F4FF003" w14:textId="5FBCB94D" w:rsidR="00780BA0" w:rsidRPr="00A85EB7" w:rsidRDefault="009D0374">
      <w:pPr>
        <w:ind w:firstLine="720"/>
        <w:jc w:val="both"/>
        <w:rPr>
          <w:rFonts w:ascii="Garamond" w:hAnsi="Garamond"/>
          <w:sz w:val="22"/>
          <w:szCs w:val="22"/>
        </w:rPr>
        <w:pPrChange w:id="894" w:author="Pacella, Christina (DEC)" w:date="2023-06-13T08:08:00Z">
          <w:pPr>
            <w:ind w:left="1440"/>
          </w:pPr>
        </w:pPrChange>
      </w:pPr>
      <w:r w:rsidRPr="00A85EB7">
        <w:rPr>
          <w:rFonts w:ascii="Garamond" w:hAnsi="Garamond"/>
          <w:sz w:val="22"/>
          <w:szCs w:val="22"/>
        </w:rPr>
        <w:t>None</w:t>
      </w:r>
    </w:p>
    <w:p w14:paraId="12CFF48F" w14:textId="77777777" w:rsidR="009D0374" w:rsidRPr="00A85EB7" w:rsidRDefault="009D0374">
      <w:pPr>
        <w:ind w:left="1440"/>
        <w:jc w:val="both"/>
        <w:rPr>
          <w:rFonts w:ascii="Garamond" w:hAnsi="Garamond"/>
          <w:b/>
          <w:sz w:val="22"/>
          <w:szCs w:val="22"/>
        </w:rPr>
        <w:pPrChange w:id="895" w:author="Pacella, Christina (DEC)" w:date="2023-06-13T08:08:00Z">
          <w:pPr>
            <w:ind w:left="1440"/>
          </w:pPr>
        </w:pPrChange>
      </w:pPr>
    </w:p>
    <w:p w14:paraId="1C005095" w14:textId="1BC715EC" w:rsidR="00D64286" w:rsidRPr="00A85EB7" w:rsidRDefault="00780BA0">
      <w:pPr>
        <w:jc w:val="both"/>
        <w:rPr>
          <w:rFonts w:ascii="Garamond" w:hAnsi="Garamond"/>
          <w:sz w:val="22"/>
          <w:szCs w:val="22"/>
        </w:rPr>
        <w:pPrChange w:id="896" w:author="Pacella, Christina (DEC)" w:date="2023-06-13T08:08:00Z">
          <w:pPr/>
        </w:pPrChange>
      </w:pPr>
      <w:r w:rsidRPr="00A85EB7">
        <w:rPr>
          <w:rFonts w:ascii="Garamond" w:hAnsi="Garamond"/>
          <w:b/>
          <w:sz w:val="22"/>
          <w:szCs w:val="22"/>
        </w:rPr>
        <w:t xml:space="preserve">12) Limits of </w:t>
      </w:r>
      <w:r w:rsidR="00D35728" w:rsidRPr="00A85EB7">
        <w:rPr>
          <w:rFonts w:ascii="Garamond" w:hAnsi="Garamond"/>
          <w:b/>
          <w:sz w:val="22"/>
          <w:szCs w:val="22"/>
        </w:rPr>
        <w:t>d</w:t>
      </w:r>
      <w:r w:rsidRPr="00A85EB7">
        <w:rPr>
          <w:rFonts w:ascii="Garamond" w:hAnsi="Garamond"/>
          <w:b/>
          <w:sz w:val="22"/>
          <w:szCs w:val="22"/>
        </w:rPr>
        <w:t>etection</w:t>
      </w:r>
      <w:r w:rsidRPr="00A85EB7">
        <w:rPr>
          <w:rFonts w:ascii="Garamond" w:hAnsi="Garamond"/>
          <w:sz w:val="22"/>
          <w:szCs w:val="22"/>
        </w:rPr>
        <w:t xml:space="preserve"> – </w:t>
      </w:r>
    </w:p>
    <w:p w14:paraId="53201E6C" w14:textId="0FAD37AD" w:rsidR="00D64286" w:rsidRPr="007D17D6" w:rsidRDefault="00D64286">
      <w:pPr>
        <w:ind w:firstLine="720"/>
        <w:jc w:val="both"/>
        <w:rPr>
          <w:rFonts w:ascii="Garamond" w:hAnsi="Garamond"/>
          <w:sz w:val="22"/>
          <w:szCs w:val="22"/>
        </w:rPr>
        <w:pPrChange w:id="897" w:author="Pacella, Christina (DEC)" w:date="2023-06-14T07:44:00Z">
          <w:pPr/>
        </w:pPrChange>
      </w:pPr>
      <w:r w:rsidRPr="00A85EB7">
        <w:rPr>
          <w:rFonts w:ascii="Garamond" w:hAnsi="Garamond"/>
          <w:sz w:val="22"/>
          <w:szCs w:val="22"/>
        </w:rPr>
        <w:t xml:space="preserve">Method Detection Limits (MDL), the lowest concentration of a parameter that an analytical procedure can reliably detect, have been established by the </w:t>
      </w:r>
      <w:r w:rsidR="007417DF" w:rsidRPr="00A85EB7">
        <w:rPr>
          <w:rFonts w:ascii="Garamond" w:hAnsi="Garamond"/>
          <w:sz w:val="22"/>
          <w:szCs w:val="22"/>
        </w:rPr>
        <w:t>Hudson River Research Re</w:t>
      </w:r>
      <w:r w:rsidR="00914406" w:rsidRPr="00A85EB7">
        <w:rPr>
          <w:rFonts w:ascii="Garamond" w:hAnsi="Garamond"/>
          <w:sz w:val="22"/>
          <w:szCs w:val="22"/>
        </w:rPr>
        <w:t>serve Laboratory</w:t>
      </w:r>
      <w:r w:rsidRPr="00A85EB7">
        <w:rPr>
          <w:rFonts w:ascii="Garamond" w:hAnsi="Garamond"/>
          <w:sz w:val="22"/>
          <w:szCs w:val="22"/>
        </w:rPr>
        <w:t>.</w:t>
      </w:r>
      <w:del w:id="898" w:author="Pacella, Christina (DEC)" w:date="2023-06-14T07:33:00Z">
        <w:r w:rsidRPr="00A85EB7" w:rsidDel="00681C76">
          <w:rPr>
            <w:rFonts w:ascii="Garamond" w:hAnsi="Garamond"/>
            <w:sz w:val="22"/>
            <w:szCs w:val="22"/>
          </w:rPr>
          <w:delText xml:space="preserve">  </w:delText>
        </w:r>
      </w:del>
      <w:ins w:id="899" w:author="Pacella, Christina (DEC)" w:date="2023-06-14T07:33:00Z">
        <w:r w:rsidR="00681C76">
          <w:rPr>
            <w:rFonts w:ascii="Garamond" w:hAnsi="Garamond"/>
            <w:sz w:val="22"/>
            <w:szCs w:val="22"/>
          </w:rPr>
          <w:t xml:space="preserve"> </w:t>
        </w:r>
      </w:ins>
      <w:r w:rsidR="00914406" w:rsidRPr="00765980">
        <w:rPr>
          <w:rFonts w:ascii="Garamond" w:hAnsi="Garamond"/>
          <w:sz w:val="22"/>
          <w:szCs w:val="22"/>
        </w:rPr>
        <w:t xml:space="preserve">MDLs are established by </w:t>
      </w:r>
      <w:r w:rsidR="007A61B6" w:rsidRPr="00765980">
        <w:rPr>
          <w:rFonts w:ascii="Garamond" w:hAnsi="Garamond"/>
          <w:sz w:val="22"/>
          <w:szCs w:val="22"/>
        </w:rPr>
        <w:t>Parameter</w:t>
      </w:r>
      <w:r w:rsidR="00914406" w:rsidRPr="00765980">
        <w:rPr>
          <w:rFonts w:ascii="Garamond" w:hAnsi="Garamond"/>
          <w:sz w:val="22"/>
          <w:szCs w:val="22"/>
        </w:rPr>
        <w:t xml:space="preserve"> </w:t>
      </w:r>
      <w:del w:id="900" w:author="Pacella, Christina (DEC)" w:date="2023-06-13T07:02:00Z">
        <w:r w:rsidR="00914406" w:rsidRPr="00765980" w:rsidDel="0087724B">
          <w:rPr>
            <w:rFonts w:ascii="Garamond" w:hAnsi="Garamond"/>
            <w:sz w:val="22"/>
            <w:szCs w:val="22"/>
          </w:rPr>
          <w:delText>according</w:delText>
        </w:r>
      </w:del>
      <w:ins w:id="901" w:author="Pacella, Christina (DEC)" w:date="2023-06-13T07:02:00Z">
        <w:r w:rsidR="0087724B" w:rsidRPr="00765980">
          <w:rPr>
            <w:rFonts w:ascii="Garamond" w:hAnsi="Garamond"/>
            <w:sz w:val="22"/>
            <w:szCs w:val="22"/>
          </w:rPr>
          <w:t>according to</w:t>
        </w:r>
      </w:ins>
      <w:r w:rsidR="00914406" w:rsidRPr="00765980">
        <w:rPr>
          <w:rFonts w:ascii="Garamond" w:hAnsi="Garamond"/>
          <w:sz w:val="22"/>
          <w:szCs w:val="22"/>
        </w:rPr>
        <w:t xml:space="preserve"> the </w:t>
      </w:r>
      <w:r w:rsidR="007A61B6" w:rsidRPr="00765980">
        <w:rPr>
          <w:rFonts w:ascii="Garamond" w:hAnsi="Garamond"/>
          <w:sz w:val="22"/>
          <w:szCs w:val="22"/>
        </w:rPr>
        <w:t>methodolog</w:t>
      </w:r>
      <w:ins w:id="902" w:author="Pacella, Christina (DEC)" w:date="2023-06-14T08:33:00Z">
        <w:r w:rsidR="00765980">
          <w:rPr>
            <w:rFonts w:ascii="Garamond" w:hAnsi="Garamond"/>
            <w:sz w:val="22"/>
            <w:szCs w:val="22"/>
          </w:rPr>
          <w:t>ies</w:t>
        </w:r>
      </w:ins>
      <w:del w:id="903" w:author="Pacella, Christina (DEC)" w:date="2023-06-14T08:33:00Z">
        <w:r w:rsidR="007A61B6" w:rsidRPr="00765980" w:rsidDel="00765980">
          <w:rPr>
            <w:rFonts w:ascii="Garamond" w:hAnsi="Garamond"/>
            <w:sz w:val="22"/>
            <w:szCs w:val="22"/>
          </w:rPr>
          <w:delText>y</w:delText>
        </w:r>
      </w:del>
      <w:r w:rsidR="007A61B6" w:rsidRPr="00765980">
        <w:rPr>
          <w:rFonts w:ascii="Garamond" w:hAnsi="Garamond"/>
          <w:sz w:val="22"/>
          <w:szCs w:val="22"/>
        </w:rPr>
        <w:t xml:space="preserve"> set forth by the equipment manufacturer. </w:t>
      </w:r>
      <w:r w:rsidRPr="00E144D3">
        <w:rPr>
          <w:rFonts w:ascii="Garamond" w:hAnsi="Garamond"/>
          <w:sz w:val="22"/>
          <w:szCs w:val="22"/>
        </w:rPr>
        <w:t>The MDL is determined as 3 times the standard deviation of a minimum of 7 replicates of a single low concentration sample.</w:t>
      </w:r>
      <w:del w:id="904" w:author="Pacella, Christina (DEC)" w:date="2023-06-14T07:33:00Z">
        <w:r w:rsidRPr="00E144D3" w:rsidDel="00681C76">
          <w:rPr>
            <w:rFonts w:ascii="Garamond" w:hAnsi="Garamond"/>
            <w:sz w:val="22"/>
            <w:szCs w:val="22"/>
          </w:rPr>
          <w:delText xml:space="preserve">  </w:delText>
        </w:r>
      </w:del>
      <w:ins w:id="905" w:author="Pacella, Christina (DEC)" w:date="2023-06-14T07:33:00Z">
        <w:r w:rsidR="00681C76" w:rsidRPr="00E144D3">
          <w:rPr>
            <w:rFonts w:ascii="Garamond" w:hAnsi="Garamond"/>
            <w:sz w:val="22"/>
            <w:szCs w:val="22"/>
          </w:rPr>
          <w:t xml:space="preserve"> </w:t>
        </w:r>
      </w:ins>
      <w:r w:rsidRPr="00E144D3">
        <w:rPr>
          <w:rFonts w:ascii="Garamond" w:hAnsi="Garamond"/>
          <w:sz w:val="22"/>
          <w:szCs w:val="22"/>
        </w:rPr>
        <w:t>These values are reviewed and revised periodically.</w:t>
      </w:r>
    </w:p>
    <w:p w14:paraId="71D73AAA" w14:textId="77777777" w:rsidR="007A61B6" w:rsidRPr="007D17D6" w:rsidRDefault="007A61B6">
      <w:pPr>
        <w:jc w:val="both"/>
        <w:rPr>
          <w:rFonts w:ascii="Garamond" w:hAnsi="Garamond"/>
          <w:sz w:val="22"/>
          <w:szCs w:val="22"/>
        </w:rPr>
        <w:pPrChange w:id="906" w:author="Pacella, Christina (DEC)" w:date="2023-06-13T08:08:00Z">
          <w:pPr/>
        </w:pPrChange>
      </w:pPr>
    </w:p>
    <w:p w14:paraId="38CD0836" w14:textId="77777777" w:rsidR="00E144D3" w:rsidRDefault="00C13C7F" w:rsidP="006317D6">
      <w:pPr>
        <w:pStyle w:val="PlainText"/>
        <w:jc w:val="both"/>
        <w:rPr>
          <w:ins w:id="907" w:author="Pacella, Christina (DEC)" w:date="2023-06-14T08:34:00Z"/>
          <w:rFonts w:ascii="Garamond" w:hAnsi="Garamond"/>
          <w:b/>
          <w:bCs/>
          <w:sz w:val="22"/>
          <w:szCs w:val="22"/>
        </w:rPr>
      </w:pPr>
      <w:r w:rsidRPr="00A85EB7">
        <w:rPr>
          <w:rFonts w:ascii="Garamond" w:hAnsi="Garamond"/>
          <w:b/>
          <w:bCs/>
          <w:sz w:val="22"/>
          <w:szCs w:val="22"/>
        </w:rPr>
        <w:t>*</w:t>
      </w:r>
      <w:r w:rsidR="007A61B6" w:rsidRPr="00A85EB7">
        <w:rPr>
          <w:rFonts w:ascii="Garamond" w:hAnsi="Garamond"/>
          <w:b/>
          <w:bCs/>
          <w:sz w:val="22"/>
          <w:szCs w:val="22"/>
        </w:rPr>
        <w:t>Beginning in 2022</w:t>
      </w:r>
      <w:ins w:id="908" w:author="Pacella, Christina (DEC)" w:date="2023-06-13T07:03:00Z">
        <w:r w:rsidR="0087724B" w:rsidRPr="00A85EB7">
          <w:rPr>
            <w:rFonts w:ascii="Garamond" w:hAnsi="Garamond"/>
            <w:b/>
            <w:bCs/>
            <w:sz w:val="22"/>
            <w:szCs w:val="22"/>
          </w:rPr>
          <w:t>,</w:t>
        </w:r>
      </w:ins>
      <w:r w:rsidR="007A61B6" w:rsidRPr="00A85EB7">
        <w:rPr>
          <w:rFonts w:ascii="Garamond" w:hAnsi="Garamond"/>
          <w:b/>
          <w:bCs/>
          <w:sz w:val="22"/>
          <w:szCs w:val="22"/>
        </w:rPr>
        <w:t xml:space="preserve"> </w:t>
      </w:r>
      <w:r w:rsidR="005F79D5" w:rsidRPr="00A85EB7">
        <w:rPr>
          <w:rFonts w:ascii="Garamond" w:hAnsi="Garamond"/>
          <w:b/>
          <w:bCs/>
          <w:sz w:val="22"/>
          <w:szCs w:val="22"/>
        </w:rPr>
        <w:t>HUDNERR began processing nutrient data in-house, and no longer utilizes the methodolog</w:t>
      </w:r>
      <w:ins w:id="909" w:author="Pacella, Christina (DEC)" w:date="2023-06-13T07:03:00Z">
        <w:r w:rsidR="00B42E55" w:rsidRPr="00A85EB7">
          <w:rPr>
            <w:rFonts w:ascii="Garamond" w:hAnsi="Garamond"/>
            <w:b/>
            <w:bCs/>
            <w:sz w:val="22"/>
            <w:szCs w:val="22"/>
          </w:rPr>
          <w:t>ies</w:t>
        </w:r>
      </w:ins>
      <w:del w:id="910" w:author="Pacella, Christina (DEC)" w:date="2023-06-13T07:03:00Z">
        <w:r w:rsidR="005F79D5" w:rsidRPr="00A85EB7" w:rsidDel="00B42E55">
          <w:rPr>
            <w:rFonts w:ascii="Garamond" w:hAnsi="Garamond"/>
            <w:b/>
            <w:bCs/>
            <w:sz w:val="22"/>
            <w:szCs w:val="22"/>
          </w:rPr>
          <w:delText>y</w:delText>
        </w:r>
      </w:del>
      <w:r w:rsidR="005F79D5" w:rsidRPr="00A85EB7">
        <w:rPr>
          <w:rFonts w:ascii="Garamond" w:hAnsi="Garamond"/>
          <w:b/>
          <w:bCs/>
          <w:sz w:val="22"/>
          <w:szCs w:val="22"/>
        </w:rPr>
        <w:t xml:space="preserve"> and MDLs </w:t>
      </w:r>
      <w:r w:rsidR="00211EFA" w:rsidRPr="00A85EB7">
        <w:rPr>
          <w:rFonts w:ascii="Garamond" w:hAnsi="Garamond"/>
          <w:b/>
          <w:bCs/>
          <w:sz w:val="22"/>
          <w:szCs w:val="22"/>
        </w:rPr>
        <w:t xml:space="preserve">provided by the Cary Institute of Ecosystem Studies </w:t>
      </w:r>
      <w:del w:id="911" w:author="Pacella, Christina (DEC)" w:date="2023-06-14T07:45:00Z">
        <w:r w:rsidR="00211EFA" w:rsidRPr="00A85EB7" w:rsidDel="006317D6">
          <w:rPr>
            <w:rFonts w:ascii="Garamond" w:hAnsi="Garamond"/>
            <w:b/>
            <w:bCs/>
            <w:sz w:val="22"/>
            <w:szCs w:val="22"/>
          </w:rPr>
          <w:br/>
        </w:r>
      </w:del>
      <w:r w:rsidR="00211EFA" w:rsidRPr="00A85EB7">
        <w:rPr>
          <w:rFonts w:ascii="Garamond" w:hAnsi="Garamond"/>
          <w:b/>
          <w:bCs/>
          <w:sz w:val="22"/>
          <w:szCs w:val="22"/>
        </w:rPr>
        <w:t>Rachel L Carson Analytical Laboratory</w:t>
      </w:r>
      <w:r w:rsidRPr="00A85EB7">
        <w:rPr>
          <w:rFonts w:ascii="Garamond" w:hAnsi="Garamond"/>
          <w:b/>
          <w:bCs/>
          <w:sz w:val="22"/>
          <w:szCs w:val="22"/>
        </w:rPr>
        <w:t>.</w:t>
      </w:r>
      <w:del w:id="912" w:author="Pacella, Christina (DEC)" w:date="2023-06-14T07:33:00Z">
        <w:r w:rsidRPr="00A85EB7" w:rsidDel="00681C76">
          <w:rPr>
            <w:rFonts w:ascii="Garamond" w:hAnsi="Garamond"/>
            <w:b/>
            <w:bCs/>
            <w:sz w:val="22"/>
            <w:szCs w:val="22"/>
          </w:rPr>
          <w:delText xml:space="preserve">  </w:delText>
        </w:r>
      </w:del>
      <w:ins w:id="913" w:author="Pacella, Christina (DEC)" w:date="2023-06-14T07:33:00Z">
        <w:r w:rsidR="00681C76">
          <w:rPr>
            <w:rFonts w:ascii="Garamond" w:hAnsi="Garamond"/>
            <w:b/>
            <w:bCs/>
            <w:sz w:val="22"/>
            <w:szCs w:val="22"/>
          </w:rPr>
          <w:t xml:space="preserve"> </w:t>
        </w:r>
      </w:ins>
    </w:p>
    <w:p w14:paraId="79E25786" w14:textId="77777777" w:rsidR="00E144D3" w:rsidRDefault="00E144D3" w:rsidP="006317D6">
      <w:pPr>
        <w:pStyle w:val="PlainText"/>
        <w:jc w:val="both"/>
        <w:rPr>
          <w:ins w:id="914" w:author="Pacella, Christina (DEC)" w:date="2023-06-14T08:34:00Z"/>
          <w:rFonts w:ascii="Garamond" w:hAnsi="Garamond"/>
          <w:b/>
          <w:bCs/>
          <w:sz w:val="22"/>
          <w:szCs w:val="22"/>
        </w:rPr>
      </w:pPr>
    </w:p>
    <w:p w14:paraId="7AE2644C" w14:textId="2CC0C215" w:rsidR="007A61B6" w:rsidRPr="00A85EB7" w:rsidDel="00B42E55" w:rsidRDefault="00C13C7F">
      <w:pPr>
        <w:jc w:val="both"/>
        <w:rPr>
          <w:del w:id="915" w:author="Pacella, Christina (DEC)" w:date="2023-06-13T07:03:00Z"/>
          <w:rFonts w:ascii="Garamond" w:eastAsia="MS Mincho" w:hAnsi="Garamond"/>
          <w:b/>
          <w:bCs/>
          <w:sz w:val="22"/>
          <w:szCs w:val="22"/>
        </w:rPr>
        <w:pPrChange w:id="916" w:author="Pacella, Christina (DEC)" w:date="2023-06-14T07:45:00Z">
          <w:pPr/>
        </w:pPrChange>
      </w:pPr>
      <w:r w:rsidRPr="00FD2191">
        <w:rPr>
          <w:rFonts w:ascii="Garamond" w:hAnsi="Garamond"/>
          <w:b/>
          <w:bCs/>
          <w:sz w:val="22"/>
          <w:szCs w:val="22"/>
        </w:rPr>
        <w:t>Prior years MDLs and RLs are as follows</w:t>
      </w:r>
      <w:ins w:id="917" w:author="Pacella, Christina (DEC)" w:date="2023-06-13T07:03:00Z">
        <w:r w:rsidR="00B42E55" w:rsidRPr="007D17D6">
          <w:rPr>
            <w:rFonts w:ascii="Garamond" w:hAnsi="Garamond"/>
            <w:b/>
            <w:bCs/>
            <w:sz w:val="22"/>
            <w:szCs w:val="22"/>
          </w:rPr>
          <w:t>:</w:t>
        </w:r>
      </w:ins>
      <w:del w:id="918" w:author="Pacella, Christina (DEC)" w:date="2023-06-13T07:03:00Z">
        <w:r w:rsidR="00211EFA" w:rsidRPr="00A85EB7" w:rsidDel="00B42E55">
          <w:rPr>
            <w:rFonts w:ascii="Garamond" w:hAnsi="Garamond"/>
            <w:b/>
            <w:bCs/>
            <w:sz w:val="22"/>
            <w:szCs w:val="22"/>
          </w:rPr>
          <w:delText xml:space="preserve">      </w:delText>
        </w:r>
      </w:del>
    </w:p>
    <w:p w14:paraId="4BC4AA1A" w14:textId="77777777" w:rsidR="007A61B6" w:rsidRPr="00A85EB7" w:rsidDel="00B42E55" w:rsidRDefault="007A61B6">
      <w:pPr>
        <w:jc w:val="both"/>
        <w:rPr>
          <w:del w:id="919" w:author="Pacella, Christina (DEC)" w:date="2023-06-13T07:03:00Z"/>
          <w:rFonts w:ascii="Garamond" w:eastAsia="MS Mincho" w:hAnsi="Garamond"/>
          <w:rPrChange w:id="920" w:author="Pacella, Christina (DEC)" w:date="2023-06-13T07:11:00Z">
            <w:rPr>
              <w:del w:id="921" w:author="Pacella, Christina (DEC)" w:date="2023-06-13T07:03:00Z"/>
              <w:rFonts w:eastAsia="MS Mincho"/>
            </w:rPr>
          </w:rPrChange>
        </w:rPr>
        <w:pPrChange w:id="922" w:author="Pacella, Christina (DEC)" w:date="2023-06-14T07:45:00Z">
          <w:pPr>
            <w:pStyle w:val="PlainText"/>
            <w:ind w:firstLine="720"/>
          </w:pPr>
        </w:pPrChange>
      </w:pPr>
    </w:p>
    <w:p w14:paraId="214FA42E" w14:textId="5937EB66" w:rsidR="003A6019" w:rsidRPr="002B220A" w:rsidRDefault="003A6019">
      <w:pPr>
        <w:pStyle w:val="PlainText"/>
        <w:jc w:val="both"/>
        <w:rPr>
          <w:rFonts w:ascii="Garamond" w:eastAsia="MS Mincho" w:hAnsi="Garamond"/>
          <w:sz w:val="22"/>
          <w:szCs w:val="22"/>
          <w:lang w:val="x-none"/>
        </w:rPr>
        <w:pPrChange w:id="923" w:author="Pacella, Christina (DEC)" w:date="2023-06-14T07:45:00Z">
          <w:pPr>
            <w:pStyle w:val="PlainText"/>
          </w:pPr>
        </w:pPrChange>
      </w:pPr>
    </w:p>
    <w:p w14:paraId="075A3FBF" w14:textId="77777777" w:rsidR="003A6019" w:rsidRPr="002B220A" w:rsidRDefault="003A6019">
      <w:pPr>
        <w:jc w:val="both"/>
        <w:rPr>
          <w:rFonts w:ascii="Garamond" w:hAnsi="Garamond"/>
          <w:sz w:val="22"/>
          <w:szCs w:val="22"/>
          <w:lang w:val="x-none"/>
        </w:rPr>
        <w:pPrChange w:id="924" w:author="Pacella, Christina (DEC)" w:date="2023-06-13T08:08:00Z">
          <w:pPr/>
        </w:pPrChange>
      </w:pPr>
    </w:p>
    <w:tbl>
      <w:tblPr>
        <w:tblW w:w="910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925" w:author="Pacella, Christina (DEC)" w:date="2023-06-13T07:03:00Z">
          <w:tblPr>
            <w:tblW w:w="910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637"/>
        <w:gridCol w:w="1190"/>
        <w:gridCol w:w="1718"/>
        <w:gridCol w:w="1665"/>
        <w:gridCol w:w="1307"/>
        <w:gridCol w:w="1591"/>
        <w:tblGridChange w:id="926">
          <w:tblGrid>
            <w:gridCol w:w="1637"/>
            <w:gridCol w:w="1190"/>
            <w:gridCol w:w="1718"/>
            <w:gridCol w:w="1156"/>
            <w:gridCol w:w="1816"/>
            <w:gridCol w:w="1591"/>
          </w:tblGrid>
        </w:tblGridChange>
      </w:tblGrid>
      <w:tr w:rsidR="003A6019" w:rsidRPr="00A85EB7" w14:paraId="16F3EA6D" w14:textId="77777777" w:rsidTr="00B42E55">
        <w:trPr>
          <w:trHeight w:val="255"/>
          <w:trPrChange w:id="927" w:author="Pacella, Christina (DEC)" w:date="2023-06-13T07:03:00Z">
            <w:trPr>
              <w:trHeight w:val="255"/>
            </w:trPr>
          </w:trPrChange>
        </w:trPr>
        <w:tc>
          <w:tcPr>
            <w:tcW w:w="1637" w:type="dxa"/>
            <w:shd w:val="clear" w:color="auto" w:fill="auto"/>
            <w:noWrap/>
            <w:tcPrChange w:id="928" w:author="Pacella, Christina (DEC)" w:date="2023-06-13T07:03:00Z">
              <w:tcPr>
                <w:tcW w:w="1637" w:type="dxa"/>
                <w:shd w:val="clear" w:color="auto" w:fill="auto"/>
                <w:noWrap/>
              </w:tcPr>
            </w:tcPrChange>
          </w:tcPr>
          <w:p w14:paraId="2C4C3D5B" w14:textId="77777777" w:rsidR="003A6019" w:rsidRPr="00FD2191" w:rsidRDefault="003A6019" w:rsidP="00FD2191">
            <w:pPr>
              <w:pStyle w:val="PlainText"/>
              <w:jc w:val="center"/>
              <w:rPr>
                <w:rFonts w:ascii="Garamond" w:eastAsia="MS Mincho" w:hAnsi="Garamond"/>
                <w:b/>
                <w:sz w:val="22"/>
                <w:szCs w:val="22"/>
              </w:rPr>
            </w:pPr>
            <w:r w:rsidRPr="002B220A">
              <w:rPr>
                <w:rFonts w:ascii="Garamond" w:eastAsia="MS Mincho" w:hAnsi="Garamond"/>
                <w:b/>
                <w:sz w:val="22"/>
                <w:szCs w:val="22"/>
              </w:rPr>
              <w:t>Parameter</w:t>
            </w:r>
          </w:p>
        </w:tc>
        <w:tc>
          <w:tcPr>
            <w:tcW w:w="1190" w:type="dxa"/>
            <w:shd w:val="clear" w:color="auto" w:fill="auto"/>
            <w:noWrap/>
            <w:tcPrChange w:id="929" w:author="Pacella, Christina (DEC)" w:date="2023-06-13T07:03:00Z">
              <w:tcPr>
                <w:tcW w:w="1190" w:type="dxa"/>
                <w:shd w:val="clear" w:color="auto" w:fill="auto"/>
                <w:noWrap/>
              </w:tcPr>
            </w:tcPrChange>
          </w:tcPr>
          <w:p w14:paraId="03DAA407" w14:textId="77777777" w:rsidR="003A6019" w:rsidRPr="00A85EB7" w:rsidRDefault="003A6019">
            <w:pPr>
              <w:pStyle w:val="PlainText"/>
              <w:jc w:val="center"/>
              <w:rPr>
                <w:rFonts w:ascii="Garamond" w:eastAsia="MS Mincho" w:hAnsi="Garamond"/>
                <w:b/>
                <w:sz w:val="22"/>
                <w:szCs w:val="22"/>
              </w:rPr>
            </w:pPr>
            <w:r w:rsidRPr="00A85EB7">
              <w:rPr>
                <w:rFonts w:ascii="Garamond" w:eastAsia="MS Mincho" w:hAnsi="Garamond"/>
                <w:b/>
                <w:sz w:val="22"/>
                <w:szCs w:val="22"/>
              </w:rPr>
              <w:t>Variable</w:t>
            </w:r>
          </w:p>
        </w:tc>
        <w:tc>
          <w:tcPr>
            <w:tcW w:w="1718" w:type="dxa"/>
            <w:shd w:val="clear" w:color="auto" w:fill="auto"/>
            <w:noWrap/>
            <w:tcPrChange w:id="930" w:author="Pacella, Christina (DEC)" w:date="2023-06-13T07:03:00Z">
              <w:tcPr>
                <w:tcW w:w="1718" w:type="dxa"/>
                <w:shd w:val="clear" w:color="auto" w:fill="auto"/>
                <w:noWrap/>
              </w:tcPr>
            </w:tcPrChange>
          </w:tcPr>
          <w:p w14:paraId="75D35D75" w14:textId="77777777" w:rsidR="003A6019" w:rsidRPr="00A85EB7" w:rsidRDefault="003A6019">
            <w:pPr>
              <w:pStyle w:val="PlainText"/>
              <w:jc w:val="center"/>
              <w:rPr>
                <w:rFonts w:ascii="Garamond" w:eastAsia="MS Mincho" w:hAnsi="Garamond"/>
                <w:b/>
                <w:sz w:val="22"/>
                <w:szCs w:val="22"/>
              </w:rPr>
            </w:pPr>
            <w:r w:rsidRPr="00A85EB7">
              <w:rPr>
                <w:rFonts w:ascii="Garamond" w:eastAsia="MS Mincho" w:hAnsi="Garamond"/>
                <w:b/>
                <w:sz w:val="22"/>
                <w:szCs w:val="22"/>
              </w:rPr>
              <w:t>MDL</w:t>
            </w:r>
          </w:p>
        </w:tc>
        <w:tc>
          <w:tcPr>
            <w:tcW w:w="1665" w:type="dxa"/>
            <w:shd w:val="clear" w:color="auto" w:fill="auto"/>
            <w:noWrap/>
            <w:tcPrChange w:id="931" w:author="Pacella, Christina (DEC)" w:date="2023-06-13T07:03:00Z">
              <w:tcPr>
                <w:tcW w:w="1156" w:type="dxa"/>
                <w:shd w:val="clear" w:color="auto" w:fill="auto"/>
                <w:noWrap/>
              </w:tcPr>
            </w:tcPrChange>
          </w:tcPr>
          <w:p w14:paraId="48B54531" w14:textId="77777777" w:rsidR="003A6019" w:rsidRPr="00A85EB7" w:rsidRDefault="003A6019">
            <w:pPr>
              <w:pStyle w:val="PlainText"/>
              <w:jc w:val="center"/>
              <w:rPr>
                <w:rFonts w:ascii="Garamond" w:eastAsia="MS Mincho" w:hAnsi="Garamond"/>
                <w:b/>
                <w:sz w:val="22"/>
                <w:szCs w:val="22"/>
              </w:rPr>
            </w:pPr>
            <w:r w:rsidRPr="00A85EB7">
              <w:rPr>
                <w:rFonts w:ascii="Garamond" w:eastAsia="MS Mincho" w:hAnsi="Garamond"/>
                <w:b/>
                <w:sz w:val="22"/>
                <w:szCs w:val="22"/>
              </w:rPr>
              <w:t>Reporting Limit</w:t>
            </w:r>
          </w:p>
        </w:tc>
        <w:tc>
          <w:tcPr>
            <w:tcW w:w="1307" w:type="dxa"/>
            <w:tcPrChange w:id="932" w:author="Pacella, Christina (DEC)" w:date="2023-06-13T07:03:00Z">
              <w:tcPr>
                <w:tcW w:w="1816" w:type="dxa"/>
              </w:tcPr>
            </w:tcPrChange>
          </w:tcPr>
          <w:p w14:paraId="6D2C5405" w14:textId="77777777" w:rsidR="003A6019" w:rsidRPr="00A85EB7" w:rsidRDefault="003A6019">
            <w:pPr>
              <w:pStyle w:val="PlainText"/>
              <w:jc w:val="center"/>
              <w:rPr>
                <w:rFonts w:ascii="Garamond" w:eastAsia="MS Mincho" w:hAnsi="Garamond"/>
                <w:b/>
                <w:sz w:val="22"/>
                <w:szCs w:val="22"/>
              </w:rPr>
            </w:pPr>
            <w:r w:rsidRPr="00A85EB7">
              <w:rPr>
                <w:rFonts w:ascii="Garamond" w:eastAsia="MS Mincho" w:hAnsi="Garamond"/>
                <w:b/>
                <w:sz w:val="22"/>
                <w:szCs w:val="22"/>
              </w:rPr>
              <w:t>Dates in Use</w:t>
            </w:r>
          </w:p>
        </w:tc>
        <w:tc>
          <w:tcPr>
            <w:tcW w:w="1591" w:type="dxa"/>
            <w:tcPrChange w:id="933" w:author="Pacella, Christina (DEC)" w:date="2023-06-13T07:03:00Z">
              <w:tcPr>
                <w:tcW w:w="1591" w:type="dxa"/>
              </w:tcPr>
            </w:tcPrChange>
          </w:tcPr>
          <w:p w14:paraId="58A0413F" w14:textId="77777777" w:rsidR="003A6019" w:rsidRPr="00A85EB7" w:rsidRDefault="003A6019">
            <w:pPr>
              <w:pStyle w:val="PlainText"/>
              <w:jc w:val="center"/>
              <w:rPr>
                <w:rFonts w:ascii="Garamond" w:eastAsia="MS Mincho" w:hAnsi="Garamond"/>
                <w:b/>
                <w:sz w:val="22"/>
                <w:szCs w:val="22"/>
              </w:rPr>
            </w:pPr>
            <w:r w:rsidRPr="00A85EB7">
              <w:rPr>
                <w:rFonts w:ascii="Garamond" w:eastAsia="MS Mincho" w:hAnsi="Garamond"/>
                <w:b/>
                <w:sz w:val="22"/>
                <w:szCs w:val="22"/>
              </w:rPr>
              <w:t>Revisited</w:t>
            </w:r>
          </w:p>
        </w:tc>
      </w:tr>
      <w:tr w:rsidR="003A6019" w:rsidRPr="00A85EB7" w14:paraId="391B5F31" w14:textId="77777777" w:rsidTr="00B42E55">
        <w:trPr>
          <w:trHeight w:val="255"/>
          <w:trPrChange w:id="934" w:author="Pacella, Christina (DEC)" w:date="2023-06-13T07:03:00Z">
            <w:trPr>
              <w:trHeight w:val="255"/>
            </w:trPr>
          </w:trPrChange>
        </w:trPr>
        <w:tc>
          <w:tcPr>
            <w:tcW w:w="1637" w:type="dxa"/>
            <w:shd w:val="clear" w:color="auto" w:fill="auto"/>
            <w:noWrap/>
            <w:tcPrChange w:id="935" w:author="Pacella, Christina (DEC)" w:date="2023-06-13T07:03:00Z">
              <w:tcPr>
                <w:tcW w:w="1637" w:type="dxa"/>
                <w:shd w:val="clear" w:color="auto" w:fill="auto"/>
                <w:noWrap/>
              </w:tcPr>
            </w:tcPrChange>
          </w:tcPr>
          <w:p w14:paraId="26751797" w14:textId="77777777" w:rsidR="003A6019" w:rsidRPr="002B220A" w:rsidRDefault="003A6019" w:rsidP="00FD2191">
            <w:pPr>
              <w:pStyle w:val="PlainText"/>
              <w:jc w:val="center"/>
              <w:rPr>
                <w:rFonts w:ascii="Garamond" w:eastAsia="MS Mincho" w:hAnsi="Garamond"/>
                <w:sz w:val="22"/>
                <w:szCs w:val="22"/>
              </w:rPr>
            </w:pPr>
            <w:r w:rsidRPr="002B220A">
              <w:rPr>
                <w:rFonts w:ascii="Garamond" w:eastAsia="MS Mincho" w:hAnsi="Garamond"/>
                <w:sz w:val="22"/>
                <w:szCs w:val="22"/>
              </w:rPr>
              <w:t>Ammonium</w:t>
            </w:r>
          </w:p>
        </w:tc>
        <w:tc>
          <w:tcPr>
            <w:tcW w:w="1190" w:type="dxa"/>
            <w:shd w:val="clear" w:color="auto" w:fill="auto"/>
            <w:noWrap/>
            <w:tcPrChange w:id="936" w:author="Pacella, Christina (DEC)" w:date="2023-06-13T07:03:00Z">
              <w:tcPr>
                <w:tcW w:w="1190" w:type="dxa"/>
                <w:shd w:val="clear" w:color="auto" w:fill="auto"/>
                <w:noWrap/>
              </w:tcPr>
            </w:tcPrChange>
          </w:tcPr>
          <w:p w14:paraId="7516B3F9" w14:textId="77777777" w:rsidR="003A6019" w:rsidRPr="007D17D6" w:rsidRDefault="003A6019" w:rsidP="007D17D6">
            <w:pPr>
              <w:pStyle w:val="PlainText"/>
              <w:jc w:val="center"/>
              <w:rPr>
                <w:rFonts w:ascii="Garamond" w:eastAsia="MS Mincho" w:hAnsi="Garamond"/>
                <w:sz w:val="22"/>
                <w:szCs w:val="22"/>
              </w:rPr>
            </w:pPr>
            <w:r w:rsidRPr="00FD2191">
              <w:rPr>
                <w:rFonts w:ascii="Garamond" w:eastAsia="MS Mincho" w:hAnsi="Garamond"/>
                <w:sz w:val="22"/>
                <w:szCs w:val="22"/>
              </w:rPr>
              <w:t>NH4F</w:t>
            </w:r>
          </w:p>
        </w:tc>
        <w:tc>
          <w:tcPr>
            <w:tcW w:w="1718" w:type="dxa"/>
            <w:shd w:val="clear" w:color="auto" w:fill="auto"/>
            <w:noWrap/>
            <w:tcPrChange w:id="937" w:author="Pacella, Christina (DEC)" w:date="2023-06-13T07:03:00Z">
              <w:tcPr>
                <w:tcW w:w="1718" w:type="dxa"/>
                <w:shd w:val="clear" w:color="auto" w:fill="auto"/>
                <w:noWrap/>
              </w:tcPr>
            </w:tcPrChange>
          </w:tcPr>
          <w:p w14:paraId="03035989"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0.003 mg/L</w:t>
            </w:r>
          </w:p>
        </w:tc>
        <w:tc>
          <w:tcPr>
            <w:tcW w:w="1665" w:type="dxa"/>
            <w:shd w:val="clear" w:color="auto" w:fill="auto"/>
            <w:noWrap/>
            <w:tcPrChange w:id="938" w:author="Pacella, Christina (DEC)" w:date="2023-06-13T07:03:00Z">
              <w:tcPr>
                <w:tcW w:w="1156" w:type="dxa"/>
                <w:shd w:val="clear" w:color="auto" w:fill="auto"/>
                <w:noWrap/>
              </w:tcPr>
            </w:tcPrChange>
          </w:tcPr>
          <w:p w14:paraId="328E9CD6"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0.02 mg/L as N</w:t>
            </w:r>
          </w:p>
        </w:tc>
        <w:tc>
          <w:tcPr>
            <w:tcW w:w="1307" w:type="dxa"/>
            <w:tcPrChange w:id="939" w:author="Pacella, Christina (DEC)" w:date="2023-06-13T07:03:00Z">
              <w:tcPr>
                <w:tcW w:w="1816" w:type="dxa"/>
              </w:tcPr>
            </w:tcPrChange>
          </w:tcPr>
          <w:p w14:paraId="24237CD6"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2009 – 2021</w:t>
            </w:r>
          </w:p>
        </w:tc>
        <w:tc>
          <w:tcPr>
            <w:tcW w:w="1591" w:type="dxa"/>
            <w:tcPrChange w:id="940" w:author="Pacella, Christina (DEC)" w:date="2023-06-13T07:03:00Z">
              <w:tcPr>
                <w:tcW w:w="1591" w:type="dxa"/>
              </w:tcPr>
            </w:tcPrChange>
          </w:tcPr>
          <w:p w14:paraId="0078E5FA" w14:textId="16103D9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01/01/</w:t>
            </w:r>
            <w:ins w:id="941" w:author="Pacella, Christina (DEC)" w:date="2023-06-13T07:03:00Z">
              <w:r w:rsidR="00B42E55" w:rsidRPr="00A85EB7">
                <w:rPr>
                  <w:rFonts w:ascii="Garamond" w:eastAsia="MS Mincho" w:hAnsi="Garamond"/>
                  <w:sz w:val="22"/>
                  <w:szCs w:val="22"/>
                </w:rPr>
                <w:t>20</w:t>
              </w:r>
            </w:ins>
            <w:r w:rsidRPr="00A85EB7">
              <w:rPr>
                <w:rFonts w:ascii="Garamond" w:eastAsia="MS Mincho" w:hAnsi="Garamond"/>
                <w:sz w:val="22"/>
                <w:szCs w:val="22"/>
              </w:rPr>
              <w:t>21</w:t>
            </w:r>
          </w:p>
        </w:tc>
      </w:tr>
      <w:tr w:rsidR="003A6019" w:rsidRPr="00A85EB7" w14:paraId="50A83B54" w14:textId="77777777" w:rsidTr="00B42E55">
        <w:trPr>
          <w:trHeight w:val="255"/>
          <w:trPrChange w:id="942" w:author="Pacella, Christina (DEC)" w:date="2023-06-13T07:03:00Z">
            <w:trPr>
              <w:trHeight w:val="255"/>
            </w:trPr>
          </w:trPrChange>
        </w:trPr>
        <w:tc>
          <w:tcPr>
            <w:tcW w:w="1637" w:type="dxa"/>
            <w:shd w:val="clear" w:color="auto" w:fill="auto"/>
            <w:noWrap/>
            <w:tcPrChange w:id="943" w:author="Pacella, Christina (DEC)" w:date="2023-06-13T07:03:00Z">
              <w:tcPr>
                <w:tcW w:w="1637" w:type="dxa"/>
                <w:shd w:val="clear" w:color="auto" w:fill="auto"/>
                <w:noWrap/>
              </w:tcPr>
            </w:tcPrChange>
          </w:tcPr>
          <w:p w14:paraId="6A1FBD8E" w14:textId="77777777" w:rsidR="003A6019" w:rsidRPr="002B220A" w:rsidRDefault="003A6019" w:rsidP="00FD2191">
            <w:pPr>
              <w:pStyle w:val="PlainText"/>
              <w:jc w:val="center"/>
              <w:rPr>
                <w:rFonts w:ascii="Garamond" w:eastAsia="MS Mincho" w:hAnsi="Garamond"/>
                <w:sz w:val="22"/>
                <w:szCs w:val="22"/>
              </w:rPr>
            </w:pPr>
            <w:r w:rsidRPr="002B220A">
              <w:rPr>
                <w:rFonts w:ascii="Garamond" w:eastAsia="MS Mincho" w:hAnsi="Garamond"/>
                <w:sz w:val="22"/>
                <w:szCs w:val="22"/>
              </w:rPr>
              <w:t>Nitrate</w:t>
            </w:r>
          </w:p>
        </w:tc>
        <w:tc>
          <w:tcPr>
            <w:tcW w:w="1190" w:type="dxa"/>
            <w:shd w:val="clear" w:color="auto" w:fill="auto"/>
            <w:noWrap/>
            <w:tcPrChange w:id="944" w:author="Pacella, Christina (DEC)" w:date="2023-06-13T07:03:00Z">
              <w:tcPr>
                <w:tcW w:w="1190" w:type="dxa"/>
                <w:shd w:val="clear" w:color="auto" w:fill="auto"/>
                <w:noWrap/>
              </w:tcPr>
            </w:tcPrChange>
          </w:tcPr>
          <w:p w14:paraId="5EB7E553" w14:textId="77777777" w:rsidR="003A6019" w:rsidRPr="007D17D6" w:rsidRDefault="003A6019" w:rsidP="007D17D6">
            <w:pPr>
              <w:pStyle w:val="PlainText"/>
              <w:jc w:val="center"/>
              <w:rPr>
                <w:rFonts w:ascii="Garamond" w:eastAsia="MS Mincho" w:hAnsi="Garamond"/>
                <w:sz w:val="22"/>
                <w:szCs w:val="22"/>
              </w:rPr>
            </w:pPr>
            <w:r w:rsidRPr="00FD2191">
              <w:rPr>
                <w:rFonts w:ascii="Garamond" w:eastAsia="MS Mincho" w:hAnsi="Garamond"/>
                <w:sz w:val="22"/>
                <w:szCs w:val="22"/>
              </w:rPr>
              <w:t>NO3F</w:t>
            </w:r>
          </w:p>
        </w:tc>
        <w:tc>
          <w:tcPr>
            <w:tcW w:w="1718" w:type="dxa"/>
            <w:shd w:val="clear" w:color="auto" w:fill="auto"/>
            <w:noWrap/>
            <w:tcPrChange w:id="945" w:author="Pacella, Christina (DEC)" w:date="2023-06-13T07:03:00Z">
              <w:tcPr>
                <w:tcW w:w="1718" w:type="dxa"/>
                <w:shd w:val="clear" w:color="auto" w:fill="auto"/>
                <w:noWrap/>
              </w:tcPr>
            </w:tcPrChange>
          </w:tcPr>
          <w:p w14:paraId="4FE57AD7"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0.005 mg/L</w:t>
            </w:r>
          </w:p>
        </w:tc>
        <w:tc>
          <w:tcPr>
            <w:tcW w:w="1665" w:type="dxa"/>
            <w:shd w:val="clear" w:color="auto" w:fill="auto"/>
            <w:noWrap/>
            <w:tcPrChange w:id="946" w:author="Pacella, Christina (DEC)" w:date="2023-06-13T07:03:00Z">
              <w:tcPr>
                <w:tcW w:w="1156" w:type="dxa"/>
                <w:shd w:val="clear" w:color="auto" w:fill="auto"/>
                <w:noWrap/>
              </w:tcPr>
            </w:tcPrChange>
          </w:tcPr>
          <w:p w14:paraId="31A67435"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0.02 mg/L as N</w:t>
            </w:r>
          </w:p>
        </w:tc>
        <w:tc>
          <w:tcPr>
            <w:tcW w:w="1307" w:type="dxa"/>
            <w:tcPrChange w:id="947" w:author="Pacella, Christina (DEC)" w:date="2023-06-13T07:03:00Z">
              <w:tcPr>
                <w:tcW w:w="1816" w:type="dxa"/>
              </w:tcPr>
            </w:tcPrChange>
          </w:tcPr>
          <w:p w14:paraId="59C4D085"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1991 – 2021</w:t>
            </w:r>
          </w:p>
        </w:tc>
        <w:tc>
          <w:tcPr>
            <w:tcW w:w="1591" w:type="dxa"/>
            <w:tcPrChange w:id="948" w:author="Pacella, Christina (DEC)" w:date="2023-06-13T07:03:00Z">
              <w:tcPr>
                <w:tcW w:w="1591" w:type="dxa"/>
              </w:tcPr>
            </w:tcPrChange>
          </w:tcPr>
          <w:p w14:paraId="6E807227" w14:textId="080D791B" w:rsidR="003A6019" w:rsidRPr="00A85EB7" w:rsidRDefault="003A6019">
            <w:pPr>
              <w:jc w:val="center"/>
              <w:rPr>
                <w:rFonts w:ascii="Garamond" w:hAnsi="Garamond"/>
                <w:rPrChange w:id="949" w:author="Pacella, Christina (DEC)" w:date="2023-06-13T07:11:00Z">
                  <w:rPr/>
                </w:rPrChange>
              </w:rPr>
            </w:pPr>
            <w:r w:rsidRPr="00A85EB7">
              <w:rPr>
                <w:rFonts w:ascii="Garamond" w:eastAsia="MS Mincho" w:hAnsi="Garamond"/>
                <w:sz w:val="22"/>
                <w:szCs w:val="22"/>
              </w:rPr>
              <w:t>01/01/</w:t>
            </w:r>
            <w:ins w:id="950" w:author="Pacella, Christina (DEC)" w:date="2023-06-13T07:03:00Z">
              <w:r w:rsidR="00B42E55" w:rsidRPr="00A85EB7">
                <w:rPr>
                  <w:rFonts w:ascii="Garamond" w:eastAsia="MS Mincho" w:hAnsi="Garamond"/>
                  <w:sz w:val="22"/>
                  <w:szCs w:val="22"/>
                </w:rPr>
                <w:t>20</w:t>
              </w:r>
            </w:ins>
            <w:r w:rsidRPr="00A85EB7">
              <w:rPr>
                <w:rFonts w:ascii="Garamond" w:eastAsia="MS Mincho" w:hAnsi="Garamond"/>
                <w:sz w:val="22"/>
                <w:szCs w:val="22"/>
              </w:rPr>
              <w:t>21</w:t>
            </w:r>
          </w:p>
        </w:tc>
      </w:tr>
      <w:tr w:rsidR="003A6019" w:rsidRPr="00A85EB7" w14:paraId="360C3195" w14:textId="77777777" w:rsidTr="00B42E55">
        <w:trPr>
          <w:trHeight w:val="255"/>
          <w:trPrChange w:id="951" w:author="Pacella, Christina (DEC)" w:date="2023-06-13T07:03:00Z">
            <w:trPr>
              <w:trHeight w:val="255"/>
            </w:trPr>
          </w:trPrChange>
        </w:trPr>
        <w:tc>
          <w:tcPr>
            <w:tcW w:w="1637" w:type="dxa"/>
            <w:shd w:val="clear" w:color="auto" w:fill="auto"/>
            <w:noWrap/>
            <w:tcPrChange w:id="952" w:author="Pacella, Christina (DEC)" w:date="2023-06-13T07:03:00Z">
              <w:tcPr>
                <w:tcW w:w="1637" w:type="dxa"/>
                <w:shd w:val="clear" w:color="auto" w:fill="auto"/>
                <w:noWrap/>
              </w:tcPr>
            </w:tcPrChange>
          </w:tcPr>
          <w:p w14:paraId="60F8D46A" w14:textId="77777777" w:rsidR="003A6019" w:rsidRPr="002B220A" w:rsidRDefault="003A6019" w:rsidP="00FD2191">
            <w:pPr>
              <w:pStyle w:val="PlainText"/>
              <w:jc w:val="center"/>
              <w:rPr>
                <w:rFonts w:ascii="Garamond" w:eastAsia="MS Mincho" w:hAnsi="Garamond"/>
                <w:sz w:val="22"/>
                <w:szCs w:val="22"/>
              </w:rPr>
            </w:pPr>
            <w:r w:rsidRPr="002B220A">
              <w:rPr>
                <w:rFonts w:ascii="Garamond" w:eastAsia="MS Mincho" w:hAnsi="Garamond"/>
                <w:sz w:val="22"/>
                <w:szCs w:val="22"/>
              </w:rPr>
              <w:t>Orthophosphate</w:t>
            </w:r>
          </w:p>
        </w:tc>
        <w:tc>
          <w:tcPr>
            <w:tcW w:w="1190" w:type="dxa"/>
            <w:shd w:val="clear" w:color="auto" w:fill="auto"/>
            <w:noWrap/>
            <w:tcPrChange w:id="953" w:author="Pacella, Christina (DEC)" w:date="2023-06-13T07:03:00Z">
              <w:tcPr>
                <w:tcW w:w="1190" w:type="dxa"/>
                <w:shd w:val="clear" w:color="auto" w:fill="auto"/>
                <w:noWrap/>
              </w:tcPr>
            </w:tcPrChange>
          </w:tcPr>
          <w:p w14:paraId="44F9CA9D" w14:textId="77777777" w:rsidR="003A6019" w:rsidRPr="007D17D6" w:rsidRDefault="003A6019" w:rsidP="007D17D6">
            <w:pPr>
              <w:pStyle w:val="PlainText"/>
              <w:jc w:val="center"/>
              <w:rPr>
                <w:rFonts w:ascii="Garamond" w:eastAsia="MS Mincho" w:hAnsi="Garamond"/>
                <w:sz w:val="22"/>
                <w:szCs w:val="22"/>
              </w:rPr>
            </w:pPr>
            <w:r w:rsidRPr="00FD2191">
              <w:rPr>
                <w:rFonts w:ascii="Garamond" w:eastAsia="MS Mincho" w:hAnsi="Garamond"/>
                <w:sz w:val="22"/>
                <w:szCs w:val="22"/>
              </w:rPr>
              <w:t>PO4</w:t>
            </w:r>
          </w:p>
        </w:tc>
        <w:tc>
          <w:tcPr>
            <w:tcW w:w="1718" w:type="dxa"/>
            <w:shd w:val="clear" w:color="auto" w:fill="auto"/>
            <w:noWrap/>
            <w:tcPrChange w:id="954" w:author="Pacella, Christina (DEC)" w:date="2023-06-13T07:03:00Z">
              <w:tcPr>
                <w:tcW w:w="1718" w:type="dxa"/>
                <w:shd w:val="clear" w:color="auto" w:fill="auto"/>
                <w:noWrap/>
              </w:tcPr>
            </w:tcPrChange>
          </w:tcPr>
          <w:p w14:paraId="3DDEB649"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0.0006 mg/L</w:t>
            </w:r>
          </w:p>
        </w:tc>
        <w:tc>
          <w:tcPr>
            <w:tcW w:w="1665" w:type="dxa"/>
            <w:shd w:val="clear" w:color="auto" w:fill="auto"/>
            <w:noWrap/>
            <w:tcPrChange w:id="955" w:author="Pacella, Christina (DEC)" w:date="2023-06-13T07:03:00Z">
              <w:tcPr>
                <w:tcW w:w="1156" w:type="dxa"/>
                <w:shd w:val="clear" w:color="auto" w:fill="auto"/>
                <w:noWrap/>
              </w:tcPr>
            </w:tcPrChange>
          </w:tcPr>
          <w:p w14:paraId="2403F2C7"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0.002 mg/L as P</w:t>
            </w:r>
          </w:p>
        </w:tc>
        <w:tc>
          <w:tcPr>
            <w:tcW w:w="1307" w:type="dxa"/>
            <w:tcPrChange w:id="956" w:author="Pacella, Christina (DEC)" w:date="2023-06-13T07:03:00Z">
              <w:tcPr>
                <w:tcW w:w="1816" w:type="dxa"/>
              </w:tcPr>
            </w:tcPrChange>
          </w:tcPr>
          <w:p w14:paraId="4685711E"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2009 – 2021</w:t>
            </w:r>
          </w:p>
        </w:tc>
        <w:tc>
          <w:tcPr>
            <w:tcW w:w="1591" w:type="dxa"/>
            <w:tcPrChange w:id="957" w:author="Pacella, Christina (DEC)" w:date="2023-06-13T07:03:00Z">
              <w:tcPr>
                <w:tcW w:w="1591" w:type="dxa"/>
              </w:tcPr>
            </w:tcPrChange>
          </w:tcPr>
          <w:p w14:paraId="085167EA" w14:textId="7A0853D3" w:rsidR="003A6019" w:rsidRPr="00A85EB7" w:rsidRDefault="003A6019">
            <w:pPr>
              <w:jc w:val="center"/>
              <w:rPr>
                <w:rFonts w:ascii="Garamond" w:hAnsi="Garamond"/>
                <w:rPrChange w:id="958" w:author="Pacella, Christina (DEC)" w:date="2023-06-13T07:11:00Z">
                  <w:rPr/>
                </w:rPrChange>
              </w:rPr>
            </w:pPr>
            <w:r w:rsidRPr="00A85EB7">
              <w:rPr>
                <w:rFonts w:ascii="Garamond" w:eastAsia="MS Mincho" w:hAnsi="Garamond"/>
                <w:sz w:val="22"/>
                <w:szCs w:val="22"/>
              </w:rPr>
              <w:t>01/01/</w:t>
            </w:r>
            <w:ins w:id="959" w:author="Pacella, Christina (DEC)" w:date="2023-06-13T07:03:00Z">
              <w:r w:rsidR="00B42E55" w:rsidRPr="00A85EB7">
                <w:rPr>
                  <w:rFonts w:ascii="Garamond" w:eastAsia="MS Mincho" w:hAnsi="Garamond"/>
                  <w:sz w:val="22"/>
                  <w:szCs w:val="22"/>
                </w:rPr>
                <w:t>20</w:t>
              </w:r>
            </w:ins>
            <w:r w:rsidRPr="00A85EB7">
              <w:rPr>
                <w:rFonts w:ascii="Garamond" w:eastAsia="MS Mincho" w:hAnsi="Garamond"/>
                <w:sz w:val="22"/>
                <w:szCs w:val="22"/>
              </w:rPr>
              <w:t>21</w:t>
            </w:r>
          </w:p>
        </w:tc>
      </w:tr>
      <w:tr w:rsidR="003A6019" w:rsidRPr="00A85EB7" w14:paraId="159092B7" w14:textId="77777777" w:rsidTr="00B42E55">
        <w:trPr>
          <w:trHeight w:val="255"/>
          <w:trPrChange w:id="960" w:author="Pacella, Christina (DEC)" w:date="2023-06-13T07:03:00Z">
            <w:trPr>
              <w:trHeight w:val="255"/>
            </w:trPr>
          </w:trPrChange>
        </w:trPr>
        <w:tc>
          <w:tcPr>
            <w:tcW w:w="1637" w:type="dxa"/>
            <w:shd w:val="clear" w:color="auto" w:fill="auto"/>
            <w:noWrap/>
            <w:tcPrChange w:id="961" w:author="Pacella, Christina (DEC)" w:date="2023-06-13T07:03:00Z">
              <w:tcPr>
                <w:tcW w:w="1637" w:type="dxa"/>
                <w:shd w:val="clear" w:color="auto" w:fill="auto"/>
                <w:noWrap/>
              </w:tcPr>
            </w:tcPrChange>
          </w:tcPr>
          <w:p w14:paraId="0DD826DE" w14:textId="77777777" w:rsidR="003A6019" w:rsidRPr="002B220A" w:rsidRDefault="003A6019" w:rsidP="00FD2191">
            <w:pPr>
              <w:pStyle w:val="PlainText"/>
              <w:jc w:val="center"/>
              <w:rPr>
                <w:rFonts w:ascii="Garamond" w:eastAsia="MS Mincho" w:hAnsi="Garamond"/>
                <w:sz w:val="22"/>
                <w:szCs w:val="22"/>
              </w:rPr>
            </w:pPr>
            <w:r w:rsidRPr="002B220A">
              <w:rPr>
                <w:rFonts w:ascii="Garamond" w:eastAsia="MS Mincho" w:hAnsi="Garamond"/>
                <w:sz w:val="22"/>
                <w:szCs w:val="22"/>
              </w:rPr>
              <w:t>Chloride</w:t>
            </w:r>
          </w:p>
        </w:tc>
        <w:tc>
          <w:tcPr>
            <w:tcW w:w="1190" w:type="dxa"/>
            <w:shd w:val="clear" w:color="auto" w:fill="auto"/>
            <w:noWrap/>
            <w:tcPrChange w:id="962" w:author="Pacella, Christina (DEC)" w:date="2023-06-13T07:03:00Z">
              <w:tcPr>
                <w:tcW w:w="1190" w:type="dxa"/>
                <w:shd w:val="clear" w:color="auto" w:fill="auto"/>
                <w:noWrap/>
              </w:tcPr>
            </w:tcPrChange>
          </w:tcPr>
          <w:p w14:paraId="3857B890" w14:textId="77777777" w:rsidR="003A6019" w:rsidRPr="007D17D6" w:rsidRDefault="003A6019" w:rsidP="007D17D6">
            <w:pPr>
              <w:pStyle w:val="PlainText"/>
              <w:jc w:val="center"/>
              <w:rPr>
                <w:rFonts w:ascii="Garamond" w:eastAsia="MS Mincho" w:hAnsi="Garamond"/>
                <w:sz w:val="22"/>
                <w:szCs w:val="22"/>
              </w:rPr>
            </w:pPr>
            <w:r w:rsidRPr="00FD2191">
              <w:rPr>
                <w:rFonts w:ascii="Garamond" w:eastAsia="MS Mincho" w:hAnsi="Garamond"/>
                <w:sz w:val="22"/>
                <w:szCs w:val="22"/>
              </w:rPr>
              <w:t>CL</w:t>
            </w:r>
          </w:p>
        </w:tc>
        <w:tc>
          <w:tcPr>
            <w:tcW w:w="1718" w:type="dxa"/>
            <w:shd w:val="clear" w:color="auto" w:fill="auto"/>
            <w:noWrap/>
            <w:tcPrChange w:id="963" w:author="Pacella, Christina (DEC)" w:date="2023-06-13T07:03:00Z">
              <w:tcPr>
                <w:tcW w:w="1718" w:type="dxa"/>
                <w:shd w:val="clear" w:color="auto" w:fill="auto"/>
                <w:noWrap/>
              </w:tcPr>
            </w:tcPrChange>
          </w:tcPr>
          <w:p w14:paraId="185042B5"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0.074 mg/L</w:t>
            </w:r>
          </w:p>
        </w:tc>
        <w:tc>
          <w:tcPr>
            <w:tcW w:w="1665" w:type="dxa"/>
            <w:shd w:val="clear" w:color="auto" w:fill="auto"/>
            <w:noWrap/>
            <w:tcPrChange w:id="964" w:author="Pacella, Christina (DEC)" w:date="2023-06-13T07:03:00Z">
              <w:tcPr>
                <w:tcW w:w="1156" w:type="dxa"/>
                <w:shd w:val="clear" w:color="auto" w:fill="auto"/>
                <w:noWrap/>
              </w:tcPr>
            </w:tcPrChange>
          </w:tcPr>
          <w:p w14:paraId="5A1BDDCA"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0.02 mg/L</w:t>
            </w:r>
          </w:p>
        </w:tc>
        <w:tc>
          <w:tcPr>
            <w:tcW w:w="1307" w:type="dxa"/>
            <w:tcPrChange w:id="965" w:author="Pacella, Christina (DEC)" w:date="2023-06-13T07:03:00Z">
              <w:tcPr>
                <w:tcW w:w="1816" w:type="dxa"/>
              </w:tcPr>
            </w:tcPrChange>
          </w:tcPr>
          <w:p w14:paraId="7A186585"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1991 – 2021</w:t>
            </w:r>
          </w:p>
        </w:tc>
        <w:tc>
          <w:tcPr>
            <w:tcW w:w="1591" w:type="dxa"/>
            <w:tcPrChange w:id="966" w:author="Pacella, Christina (DEC)" w:date="2023-06-13T07:03:00Z">
              <w:tcPr>
                <w:tcW w:w="1591" w:type="dxa"/>
              </w:tcPr>
            </w:tcPrChange>
          </w:tcPr>
          <w:p w14:paraId="14FBA90A" w14:textId="7B2045E4" w:rsidR="003A6019" w:rsidRPr="00A85EB7" w:rsidRDefault="003A6019">
            <w:pPr>
              <w:jc w:val="center"/>
              <w:rPr>
                <w:rFonts w:ascii="Garamond" w:hAnsi="Garamond"/>
                <w:rPrChange w:id="967" w:author="Pacella, Christina (DEC)" w:date="2023-06-13T07:11:00Z">
                  <w:rPr/>
                </w:rPrChange>
              </w:rPr>
            </w:pPr>
            <w:r w:rsidRPr="00A85EB7">
              <w:rPr>
                <w:rFonts w:ascii="Garamond" w:eastAsia="MS Mincho" w:hAnsi="Garamond"/>
                <w:sz w:val="22"/>
                <w:szCs w:val="22"/>
              </w:rPr>
              <w:t>01/01/</w:t>
            </w:r>
            <w:ins w:id="968" w:author="Pacella, Christina (DEC)" w:date="2023-06-13T07:03:00Z">
              <w:r w:rsidR="00B42E55" w:rsidRPr="00A85EB7">
                <w:rPr>
                  <w:rFonts w:ascii="Garamond" w:eastAsia="MS Mincho" w:hAnsi="Garamond"/>
                  <w:sz w:val="22"/>
                  <w:szCs w:val="22"/>
                </w:rPr>
                <w:t>20</w:t>
              </w:r>
            </w:ins>
            <w:r w:rsidRPr="00A85EB7">
              <w:rPr>
                <w:rFonts w:ascii="Garamond" w:eastAsia="MS Mincho" w:hAnsi="Garamond"/>
                <w:sz w:val="22"/>
                <w:szCs w:val="22"/>
              </w:rPr>
              <w:t>21</w:t>
            </w:r>
          </w:p>
        </w:tc>
      </w:tr>
      <w:tr w:rsidR="003A6019" w:rsidRPr="00A85EB7" w14:paraId="199B1322" w14:textId="77777777" w:rsidTr="00B42E55">
        <w:trPr>
          <w:trHeight w:val="255"/>
          <w:trPrChange w:id="969" w:author="Pacella, Christina (DEC)" w:date="2023-06-13T07:03:00Z">
            <w:trPr>
              <w:trHeight w:val="255"/>
            </w:trPr>
          </w:trPrChange>
        </w:trPr>
        <w:tc>
          <w:tcPr>
            <w:tcW w:w="1637" w:type="dxa"/>
            <w:shd w:val="clear" w:color="auto" w:fill="auto"/>
            <w:noWrap/>
            <w:tcPrChange w:id="970" w:author="Pacella, Christina (DEC)" w:date="2023-06-13T07:03:00Z">
              <w:tcPr>
                <w:tcW w:w="1637" w:type="dxa"/>
                <w:shd w:val="clear" w:color="auto" w:fill="auto"/>
                <w:noWrap/>
              </w:tcPr>
            </w:tcPrChange>
          </w:tcPr>
          <w:p w14:paraId="66594527" w14:textId="77777777" w:rsidR="003A6019" w:rsidRPr="002B220A" w:rsidRDefault="003A6019" w:rsidP="00FD2191">
            <w:pPr>
              <w:pStyle w:val="PlainText"/>
              <w:jc w:val="center"/>
              <w:rPr>
                <w:rFonts w:ascii="Garamond" w:eastAsia="MS Mincho" w:hAnsi="Garamond"/>
                <w:sz w:val="22"/>
                <w:szCs w:val="22"/>
              </w:rPr>
            </w:pPr>
            <w:r w:rsidRPr="002B220A">
              <w:rPr>
                <w:rFonts w:ascii="Garamond" w:eastAsia="MS Mincho" w:hAnsi="Garamond"/>
                <w:sz w:val="22"/>
                <w:szCs w:val="22"/>
              </w:rPr>
              <w:t>Sulphate</w:t>
            </w:r>
          </w:p>
        </w:tc>
        <w:tc>
          <w:tcPr>
            <w:tcW w:w="1190" w:type="dxa"/>
            <w:shd w:val="clear" w:color="auto" w:fill="auto"/>
            <w:noWrap/>
            <w:tcPrChange w:id="971" w:author="Pacella, Christina (DEC)" w:date="2023-06-13T07:03:00Z">
              <w:tcPr>
                <w:tcW w:w="1190" w:type="dxa"/>
                <w:shd w:val="clear" w:color="auto" w:fill="auto"/>
                <w:noWrap/>
              </w:tcPr>
            </w:tcPrChange>
          </w:tcPr>
          <w:p w14:paraId="09BEDEBC" w14:textId="77777777" w:rsidR="003A6019" w:rsidRPr="007D17D6" w:rsidRDefault="003A6019" w:rsidP="007D17D6">
            <w:pPr>
              <w:pStyle w:val="PlainText"/>
              <w:jc w:val="center"/>
              <w:rPr>
                <w:rFonts w:ascii="Garamond" w:eastAsia="MS Mincho" w:hAnsi="Garamond"/>
                <w:sz w:val="22"/>
                <w:szCs w:val="22"/>
              </w:rPr>
            </w:pPr>
            <w:r w:rsidRPr="00FD2191">
              <w:rPr>
                <w:rFonts w:ascii="Garamond" w:eastAsia="MS Mincho" w:hAnsi="Garamond"/>
                <w:sz w:val="22"/>
                <w:szCs w:val="22"/>
              </w:rPr>
              <w:t>SO4</w:t>
            </w:r>
          </w:p>
        </w:tc>
        <w:tc>
          <w:tcPr>
            <w:tcW w:w="1718" w:type="dxa"/>
            <w:shd w:val="clear" w:color="auto" w:fill="auto"/>
            <w:noWrap/>
            <w:tcPrChange w:id="972" w:author="Pacella, Christina (DEC)" w:date="2023-06-13T07:03:00Z">
              <w:tcPr>
                <w:tcW w:w="1718" w:type="dxa"/>
                <w:shd w:val="clear" w:color="auto" w:fill="auto"/>
                <w:noWrap/>
              </w:tcPr>
            </w:tcPrChange>
          </w:tcPr>
          <w:p w14:paraId="7A73858B"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0.055 mg/L</w:t>
            </w:r>
          </w:p>
        </w:tc>
        <w:tc>
          <w:tcPr>
            <w:tcW w:w="1665" w:type="dxa"/>
            <w:shd w:val="clear" w:color="auto" w:fill="auto"/>
            <w:noWrap/>
            <w:tcPrChange w:id="973" w:author="Pacella, Christina (DEC)" w:date="2023-06-13T07:03:00Z">
              <w:tcPr>
                <w:tcW w:w="1156" w:type="dxa"/>
                <w:shd w:val="clear" w:color="auto" w:fill="auto"/>
                <w:noWrap/>
              </w:tcPr>
            </w:tcPrChange>
          </w:tcPr>
          <w:p w14:paraId="3CD72EFD"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0.02 mg/L</w:t>
            </w:r>
          </w:p>
        </w:tc>
        <w:tc>
          <w:tcPr>
            <w:tcW w:w="1307" w:type="dxa"/>
            <w:tcPrChange w:id="974" w:author="Pacella, Christina (DEC)" w:date="2023-06-13T07:03:00Z">
              <w:tcPr>
                <w:tcW w:w="1816" w:type="dxa"/>
              </w:tcPr>
            </w:tcPrChange>
          </w:tcPr>
          <w:p w14:paraId="263285BD" w14:textId="77777777" w:rsidR="003A6019" w:rsidRPr="00A85EB7" w:rsidRDefault="003A6019">
            <w:pPr>
              <w:pStyle w:val="PlainText"/>
              <w:jc w:val="center"/>
              <w:rPr>
                <w:rFonts w:ascii="Garamond" w:eastAsia="MS Mincho" w:hAnsi="Garamond"/>
                <w:sz w:val="22"/>
                <w:szCs w:val="22"/>
              </w:rPr>
            </w:pPr>
            <w:r w:rsidRPr="00A85EB7">
              <w:rPr>
                <w:rFonts w:ascii="Garamond" w:eastAsia="MS Mincho" w:hAnsi="Garamond"/>
                <w:sz w:val="22"/>
                <w:szCs w:val="22"/>
              </w:rPr>
              <w:t>1991 – 2021</w:t>
            </w:r>
          </w:p>
        </w:tc>
        <w:tc>
          <w:tcPr>
            <w:tcW w:w="1591" w:type="dxa"/>
            <w:tcPrChange w:id="975" w:author="Pacella, Christina (DEC)" w:date="2023-06-13T07:03:00Z">
              <w:tcPr>
                <w:tcW w:w="1591" w:type="dxa"/>
              </w:tcPr>
            </w:tcPrChange>
          </w:tcPr>
          <w:p w14:paraId="7B4177BA" w14:textId="7494FF57" w:rsidR="003A6019" w:rsidRPr="00A85EB7" w:rsidRDefault="003A6019">
            <w:pPr>
              <w:jc w:val="center"/>
              <w:rPr>
                <w:rFonts w:ascii="Garamond" w:hAnsi="Garamond"/>
                <w:rPrChange w:id="976" w:author="Pacella, Christina (DEC)" w:date="2023-06-13T07:11:00Z">
                  <w:rPr/>
                </w:rPrChange>
              </w:rPr>
            </w:pPr>
            <w:r w:rsidRPr="00A85EB7">
              <w:rPr>
                <w:rFonts w:ascii="Garamond" w:eastAsia="MS Mincho" w:hAnsi="Garamond"/>
                <w:sz w:val="22"/>
                <w:szCs w:val="22"/>
              </w:rPr>
              <w:t>01/01/</w:t>
            </w:r>
            <w:ins w:id="977" w:author="Pacella, Christina (DEC)" w:date="2023-06-13T07:03:00Z">
              <w:r w:rsidR="00B42E55" w:rsidRPr="00A85EB7">
                <w:rPr>
                  <w:rFonts w:ascii="Garamond" w:eastAsia="MS Mincho" w:hAnsi="Garamond"/>
                  <w:sz w:val="22"/>
                  <w:szCs w:val="22"/>
                </w:rPr>
                <w:t>20</w:t>
              </w:r>
            </w:ins>
            <w:r w:rsidRPr="00A85EB7">
              <w:rPr>
                <w:rFonts w:ascii="Garamond" w:eastAsia="MS Mincho" w:hAnsi="Garamond"/>
                <w:sz w:val="22"/>
                <w:szCs w:val="22"/>
              </w:rPr>
              <w:t>21</w:t>
            </w:r>
          </w:p>
        </w:tc>
      </w:tr>
    </w:tbl>
    <w:p w14:paraId="6D39BCDE" w14:textId="77777777" w:rsidR="003A6019" w:rsidRPr="002B220A" w:rsidRDefault="003A6019">
      <w:pPr>
        <w:jc w:val="both"/>
        <w:rPr>
          <w:rFonts w:ascii="Garamond" w:hAnsi="Garamond"/>
          <w:sz w:val="22"/>
          <w:szCs w:val="22"/>
        </w:rPr>
        <w:pPrChange w:id="978" w:author="Pacella, Christina (DEC)" w:date="2023-06-13T08:08:00Z">
          <w:pPr/>
        </w:pPrChang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79" w:author="Pacella, Christina (DEC)" w:date="2023-06-14T07:47: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9"/>
        <w:gridCol w:w="1245"/>
        <w:gridCol w:w="961"/>
        <w:gridCol w:w="961"/>
        <w:gridCol w:w="961"/>
        <w:gridCol w:w="1245"/>
        <w:tblGridChange w:id="980">
          <w:tblGrid>
            <w:gridCol w:w="1639"/>
            <w:gridCol w:w="1245"/>
            <w:gridCol w:w="961"/>
            <w:gridCol w:w="961"/>
            <w:gridCol w:w="961"/>
            <w:gridCol w:w="1245"/>
          </w:tblGrid>
        </w:tblGridChange>
      </w:tblGrid>
      <w:tr w:rsidR="003A6019" w:rsidRPr="00A85EB7" w14:paraId="7A2FE6AC" w14:textId="77777777" w:rsidTr="0077587F">
        <w:trPr>
          <w:trHeight w:val="276"/>
          <w:tblHeader/>
          <w:jc w:val="center"/>
          <w:trPrChange w:id="981" w:author="Pacella, Christina (DEC)" w:date="2023-06-14T07:47:00Z">
            <w:trPr>
              <w:trHeight w:val="375"/>
              <w:jc w:val="center"/>
            </w:trPr>
          </w:trPrChange>
        </w:trPr>
        <w:tc>
          <w:tcPr>
            <w:tcW w:w="7012" w:type="dxa"/>
            <w:gridSpan w:val="6"/>
            <w:vMerge w:val="restart"/>
            <w:shd w:val="clear" w:color="auto" w:fill="auto"/>
            <w:hideMark/>
            <w:tcPrChange w:id="982" w:author="Pacella, Christina (DEC)" w:date="2023-06-14T07:47:00Z">
              <w:tcPr>
                <w:tcW w:w="7012" w:type="dxa"/>
                <w:gridSpan w:val="6"/>
                <w:vMerge w:val="restart"/>
                <w:shd w:val="clear" w:color="auto" w:fill="auto"/>
                <w:hideMark/>
              </w:tcPr>
            </w:tcPrChange>
          </w:tcPr>
          <w:p w14:paraId="40851A9A" w14:textId="4D5A57EB" w:rsidR="006317D6" w:rsidRDefault="003A6019">
            <w:pPr>
              <w:jc w:val="center"/>
              <w:rPr>
                <w:ins w:id="983" w:author="Pacella, Christina (DEC)" w:date="2023-06-14T07:45:00Z"/>
                <w:rFonts w:ascii="Garamond" w:hAnsi="Garamond"/>
                <w:b/>
                <w:bCs/>
                <w:sz w:val="22"/>
                <w:szCs w:val="22"/>
              </w:rPr>
              <w:pPrChange w:id="984" w:author="Pacella, Christina (DEC)" w:date="2023-06-14T07:45:00Z">
                <w:pPr/>
              </w:pPrChange>
            </w:pPr>
            <w:r w:rsidRPr="00FD2191">
              <w:rPr>
                <w:rFonts w:ascii="Garamond" w:hAnsi="Garamond"/>
                <w:b/>
                <w:bCs/>
                <w:sz w:val="22"/>
                <w:szCs w:val="22"/>
              </w:rPr>
              <w:t xml:space="preserve">Cary Institute of Ecosystem Studies </w:t>
            </w:r>
            <w:del w:id="985" w:author="Pacella, Christina (DEC)" w:date="2023-06-14T07:45:00Z">
              <w:r w:rsidRPr="00A85EB7" w:rsidDel="006317D6">
                <w:rPr>
                  <w:rFonts w:ascii="Garamond" w:hAnsi="Garamond"/>
                  <w:b/>
                  <w:bCs/>
                  <w:sz w:val="22"/>
                  <w:szCs w:val="22"/>
                </w:rPr>
                <w:br/>
              </w:r>
            </w:del>
            <w:r w:rsidRPr="00A85EB7">
              <w:rPr>
                <w:rFonts w:ascii="Garamond" w:hAnsi="Garamond"/>
                <w:b/>
                <w:bCs/>
                <w:sz w:val="22"/>
                <w:szCs w:val="22"/>
              </w:rPr>
              <w:t>Rachel L Carson</w:t>
            </w:r>
          </w:p>
          <w:p w14:paraId="5B0F6F5B" w14:textId="5D09155B" w:rsidR="003A6019" w:rsidRPr="00A85EB7" w:rsidRDefault="003A6019" w:rsidP="00FD2191">
            <w:pPr>
              <w:jc w:val="center"/>
              <w:rPr>
                <w:rFonts w:ascii="Garamond" w:hAnsi="Garamond"/>
                <w:b/>
                <w:bCs/>
                <w:sz w:val="22"/>
                <w:szCs w:val="22"/>
              </w:rPr>
            </w:pPr>
            <w:r w:rsidRPr="00FD2191">
              <w:rPr>
                <w:rFonts w:ascii="Garamond" w:hAnsi="Garamond"/>
                <w:b/>
                <w:bCs/>
                <w:sz w:val="22"/>
                <w:szCs w:val="22"/>
              </w:rPr>
              <w:t>Analytical Laboratory</w:t>
            </w:r>
            <w:del w:id="986" w:author="Pacella, Christina (DEC)" w:date="2023-06-14T07:33:00Z">
              <w:r w:rsidRPr="00A85EB7" w:rsidDel="00681C76">
                <w:rPr>
                  <w:rFonts w:ascii="Garamond" w:hAnsi="Garamond"/>
                  <w:b/>
                  <w:bCs/>
                  <w:sz w:val="22"/>
                  <w:szCs w:val="22"/>
                </w:rPr>
                <w:delText xml:space="preserve">  </w:delText>
              </w:r>
            </w:del>
            <w:ins w:id="987" w:author="Pacella, Christina (DEC)" w:date="2023-06-14T07:33:00Z">
              <w:r w:rsidR="00681C76">
                <w:rPr>
                  <w:rFonts w:ascii="Garamond" w:hAnsi="Garamond"/>
                  <w:b/>
                  <w:bCs/>
                  <w:sz w:val="22"/>
                  <w:szCs w:val="22"/>
                </w:rPr>
                <w:t xml:space="preserve"> </w:t>
              </w:r>
            </w:ins>
            <w:del w:id="988" w:author="Pacella, Christina (DEC)" w:date="2023-06-14T07:33:00Z">
              <w:r w:rsidRPr="00A85EB7" w:rsidDel="00681C76">
                <w:rPr>
                  <w:rFonts w:ascii="Garamond" w:hAnsi="Garamond"/>
                  <w:b/>
                  <w:bCs/>
                  <w:sz w:val="22"/>
                  <w:szCs w:val="22"/>
                </w:rPr>
                <w:delText xml:space="preserve">                                                  </w:delText>
              </w:r>
            </w:del>
            <w:del w:id="989" w:author="Pacella, Christina (DEC)" w:date="2023-06-14T07:45:00Z">
              <w:r w:rsidRPr="00A85EB7" w:rsidDel="006317D6">
                <w:rPr>
                  <w:rFonts w:ascii="Garamond" w:hAnsi="Garamond"/>
                  <w:b/>
                  <w:bCs/>
                  <w:sz w:val="22"/>
                  <w:szCs w:val="22"/>
                </w:rPr>
                <w:delText xml:space="preserve"> </w:delText>
              </w:r>
            </w:del>
            <w:r w:rsidRPr="00A85EB7">
              <w:rPr>
                <w:rFonts w:ascii="Garamond" w:hAnsi="Garamond"/>
                <w:b/>
                <w:bCs/>
                <w:sz w:val="22"/>
                <w:szCs w:val="22"/>
              </w:rPr>
              <w:t>Annual Method Detection Limit</w:t>
            </w:r>
            <w:del w:id="990" w:author="Pacella, Christina (DEC)" w:date="2023-06-14T07:45:00Z">
              <w:r w:rsidRPr="00A85EB7" w:rsidDel="006317D6">
                <w:rPr>
                  <w:rFonts w:ascii="Garamond" w:hAnsi="Garamond"/>
                  <w:b/>
                  <w:bCs/>
                  <w:sz w:val="22"/>
                  <w:szCs w:val="22"/>
                </w:rPr>
                <w:delText>s</w:delText>
              </w:r>
            </w:del>
          </w:p>
        </w:tc>
      </w:tr>
      <w:tr w:rsidR="003A6019" w:rsidRPr="00A85EB7" w14:paraId="20135560" w14:textId="77777777" w:rsidTr="0077587F">
        <w:trPr>
          <w:trHeight w:val="276"/>
          <w:tblHeader/>
          <w:jc w:val="center"/>
          <w:trPrChange w:id="991" w:author="Pacella, Christina (DEC)" w:date="2023-06-14T07:47:00Z">
            <w:trPr>
              <w:trHeight w:val="390"/>
              <w:jc w:val="center"/>
            </w:trPr>
          </w:trPrChange>
        </w:trPr>
        <w:tc>
          <w:tcPr>
            <w:tcW w:w="7012" w:type="dxa"/>
            <w:gridSpan w:val="6"/>
            <w:vMerge/>
            <w:shd w:val="clear" w:color="auto" w:fill="auto"/>
            <w:hideMark/>
            <w:tcPrChange w:id="992" w:author="Pacella, Christina (DEC)" w:date="2023-06-14T07:47:00Z">
              <w:tcPr>
                <w:tcW w:w="7012" w:type="dxa"/>
                <w:gridSpan w:val="6"/>
                <w:vMerge/>
                <w:shd w:val="clear" w:color="auto" w:fill="auto"/>
                <w:hideMark/>
              </w:tcPr>
            </w:tcPrChange>
          </w:tcPr>
          <w:p w14:paraId="1AB154EA" w14:textId="77777777" w:rsidR="003A6019" w:rsidRPr="00A85EB7" w:rsidRDefault="003A6019">
            <w:pPr>
              <w:jc w:val="both"/>
              <w:rPr>
                <w:rFonts w:ascii="Garamond" w:hAnsi="Garamond"/>
                <w:b/>
                <w:bCs/>
                <w:sz w:val="22"/>
                <w:szCs w:val="22"/>
              </w:rPr>
              <w:pPrChange w:id="993" w:author="Pacella, Christina (DEC)" w:date="2023-06-13T08:08:00Z">
                <w:pPr>
                  <w:jc w:val="center"/>
                </w:pPr>
              </w:pPrChange>
            </w:pPr>
          </w:p>
        </w:tc>
      </w:tr>
      <w:tr w:rsidR="003A6019" w:rsidRPr="00A85EB7" w14:paraId="77715217" w14:textId="77777777" w:rsidTr="0077587F">
        <w:trPr>
          <w:trHeight w:val="300"/>
          <w:tblHeader/>
          <w:jc w:val="center"/>
          <w:trPrChange w:id="994" w:author="Pacella, Christina (DEC)" w:date="2023-06-14T07:47:00Z">
            <w:trPr>
              <w:trHeight w:val="300"/>
              <w:jc w:val="center"/>
            </w:trPr>
          </w:trPrChange>
        </w:trPr>
        <w:tc>
          <w:tcPr>
            <w:tcW w:w="1639" w:type="dxa"/>
            <w:shd w:val="clear" w:color="auto" w:fill="auto"/>
            <w:noWrap/>
            <w:hideMark/>
            <w:tcPrChange w:id="995" w:author="Pacella, Christina (DEC)" w:date="2023-06-14T07:47:00Z">
              <w:tcPr>
                <w:tcW w:w="1639" w:type="dxa"/>
                <w:shd w:val="clear" w:color="auto" w:fill="auto"/>
                <w:noWrap/>
                <w:hideMark/>
              </w:tcPr>
            </w:tcPrChange>
          </w:tcPr>
          <w:p w14:paraId="20BEF87A" w14:textId="77777777" w:rsidR="003A6019" w:rsidRPr="002B220A" w:rsidRDefault="003A6019" w:rsidP="00FD2191">
            <w:pPr>
              <w:jc w:val="center"/>
              <w:rPr>
                <w:rFonts w:ascii="Garamond" w:hAnsi="Garamond"/>
                <w:sz w:val="22"/>
                <w:szCs w:val="22"/>
              </w:rPr>
            </w:pPr>
            <w:r w:rsidRPr="002B220A">
              <w:rPr>
                <w:rFonts w:ascii="Garamond" w:hAnsi="Garamond"/>
                <w:sz w:val="22"/>
                <w:szCs w:val="22"/>
              </w:rPr>
              <w:t>Test</w:t>
            </w:r>
          </w:p>
        </w:tc>
        <w:tc>
          <w:tcPr>
            <w:tcW w:w="1245" w:type="dxa"/>
            <w:shd w:val="clear" w:color="auto" w:fill="auto"/>
            <w:noWrap/>
            <w:hideMark/>
            <w:tcPrChange w:id="996" w:author="Pacella, Christina (DEC)" w:date="2023-06-14T07:47:00Z">
              <w:tcPr>
                <w:tcW w:w="1245" w:type="dxa"/>
                <w:shd w:val="clear" w:color="auto" w:fill="auto"/>
                <w:noWrap/>
                <w:hideMark/>
              </w:tcPr>
            </w:tcPrChange>
          </w:tcPr>
          <w:p w14:paraId="594F276D" w14:textId="77777777" w:rsidR="003A6019" w:rsidRPr="007D17D6" w:rsidRDefault="003A6019" w:rsidP="007D17D6">
            <w:pPr>
              <w:jc w:val="center"/>
              <w:rPr>
                <w:rFonts w:ascii="Garamond" w:hAnsi="Garamond"/>
                <w:sz w:val="22"/>
                <w:szCs w:val="22"/>
              </w:rPr>
            </w:pPr>
            <w:r w:rsidRPr="00FD2191">
              <w:rPr>
                <w:rFonts w:ascii="Garamond" w:hAnsi="Garamond"/>
                <w:sz w:val="22"/>
                <w:szCs w:val="22"/>
              </w:rPr>
              <w:t>NH4-N</w:t>
            </w:r>
          </w:p>
        </w:tc>
        <w:tc>
          <w:tcPr>
            <w:tcW w:w="961" w:type="dxa"/>
            <w:shd w:val="clear" w:color="auto" w:fill="auto"/>
            <w:noWrap/>
            <w:hideMark/>
            <w:tcPrChange w:id="997" w:author="Pacella, Christina (DEC)" w:date="2023-06-14T07:47:00Z">
              <w:tcPr>
                <w:tcW w:w="961" w:type="dxa"/>
                <w:shd w:val="clear" w:color="auto" w:fill="auto"/>
                <w:noWrap/>
                <w:hideMark/>
              </w:tcPr>
            </w:tcPrChange>
          </w:tcPr>
          <w:p w14:paraId="4CA868E6" w14:textId="77777777" w:rsidR="003A6019" w:rsidRPr="00A85EB7" w:rsidRDefault="003A6019">
            <w:pPr>
              <w:jc w:val="center"/>
              <w:rPr>
                <w:rFonts w:ascii="Garamond" w:hAnsi="Garamond"/>
                <w:sz w:val="22"/>
                <w:szCs w:val="22"/>
              </w:rPr>
            </w:pPr>
            <w:r w:rsidRPr="00A85EB7">
              <w:rPr>
                <w:rFonts w:ascii="Garamond" w:hAnsi="Garamond"/>
                <w:sz w:val="22"/>
                <w:szCs w:val="22"/>
              </w:rPr>
              <w:t>Cl</w:t>
            </w:r>
          </w:p>
        </w:tc>
        <w:tc>
          <w:tcPr>
            <w:tcW w:w="961" w:type="dxa"/>
            <w:shd w:val="clear" w:color="auto" w:fill="auto"/>
            <w:noWrap/>
            <w:hideMark/>
            <w:tcPrChange w:id="998" w:author="Pacella, Christina (DEC)" w:date="2023-06-14T07:47:00Z">
              <w:tcPr>
                <w:tcW w:w="961" w:type="dxa"/>
                <w:shd w:val="clear" w:color="auto" w:fill="auto"/>
                <w:noWrap/>
                <w:hideMark/>
              </w:tcPr>
            </w:tcPrChange>
          </w:tcPr>
          <w:p w14:paraId="73CD1366" w14:textId="77777777" w:rsidR="003A6019" w:rsidRPr="00A85EB7" w:rsidRDefault="003A6019">
            <w:pPr>
              <w:jc w:val="center"/>
              <w:rPr>
                <w:rFonts w:ascii="Garamond" w:hAnsi="Garamond"/>
                <w:sz w:val="22"/>
                <w:szCs w:val="22"/>
              </w:rPr>
            </w:pPr>
            <w:r w:rsidRPr="00A85EB7">
              <w:rPr>
                <w:rFonts w:ascii="Garamond" w:hAnsi="Garamond"/>
                <w:sz w:val="22"/>
                <w:szCs w:val="22"/>
              </w:rPr>
              <w:t>NO3</w:t>
            </w:r>
          </w:p>
        </w:tc>
        <w:tc>
          <w:tcPr>
            <w:tcW w:w="961" w:type="dxa"/>
            <w:shd w:val="clear" w:color="auto" w:fill="auto"/>
            <w:noWrap/>
            <w:hideMark/>
            <w:tcPrChange w:id="999" w:author="Pacella, Christina (DEC)" w:date="2023-06-14T07:47:00Z">
              <w:tcPr>
                <w:tcW w:w="961" w:type="dxa"/>
                <w:shd w:val="clear" w:color="auto" w:fill="auto"/>
                <w:noWrap/>
                <w:hideMark/>
              </w:tcPr>
            </w:tcPrChange>
          </w:tcPr>
          <w:p w14:paraId="1D6E13B6" w14:textId="77777777" w:rsidR="003A6019" w:rsidRPr="00A85EB7" w:rsidRDefault="003A6019">
            <w:pPr>
              <w:jc w:val="center"/>
              <w:rPr>
                <w:rFonts w:ascii="Garamond" w:hAnsi="Garamond"/>
                <w:sz w:val="22"/>
                <w:szCs w:val="22"/>
              </w:rPr>
            </w:pPr>
            <w:r w:rsidRPr="00A85EB7">
              <w:rPr>
                <w:rFonts w:ascii="Garamond" w:hAnsi="Garamond"/>
                <w:sz w:val="22"/>
                <w:szCs w:val="22"/>
              </w:rPr>
              <w:t>SO4</w:t>
            </w:r>
          </w:p>
        </w:tc>
        <w:tc>
          <w:tcPr>
            <w:tcW w:w="1245" w:type="dxa"/>
            <w:shd w:val="clear" w:color="auto" w:fill="auto"/>
            <w:noWrap/>
            <w:hideMark/>
            <w:tcPrChange w:id="1000" w:author="Pacella, Christina (DEC)" w:date="2023-06-14T07:47:00Z">
              <w:tcPr>
                <w:tcW w:w="1245" w:type="dxa"/>
                <w:shd w:val="clear" w:color="auto" w:fill="auto"/>
                <w:noWrap/>
                <w:hideMark/>
              </w:tcPr>
            </w:tcPrChange>
          </w:tcPr>
          <w:p w14:paraId="22F6F713" w14:textId="77777777" w:rsidR="003A6019" w:rsidRPr="00A85EB7" w:rsidRDefault="003A6019">
            <w:pPr>
              <w:jc w:val="center"/>
              <w:rPr>
                <w:rFonts w:ascii="Garamond" w:hAnsi="Garamond"/>
                <w:sz w:val="22"/>
                <w:szCs w:val="22"/>
              </w:rPr>
            </w:pPr>
            <w:r w:rsidRPr="00A85EB7">
              <w:rPr>
                <w:rFonts w:ascii="Garamond" w:hAnsi="Garamond"/>
                <w:sz w:val="22"/>
                <w:szCs w:val="22"/>
              </w:rPr>
              <w:t>PO4-P</w:t>
            </w:r>
          </w:p>
        </w:tc>
      </w:tr>
      <w:tr w:rsidR="003A6019" w:rsidRPr="00A85EB7" w14:paraId="0AE9D247" w14:textId="77777777" w:rsidTr="0077587F">
        <w:trPr>
          <w:trHeight w:val="300"/>
          <w:tblHeader/>
          <w:jc w:val="center"/>
          <w:trPrChange w:id="1001" w:author="Pacella, Christina (DEC)" w:date="2023-06-14T07:47:00Z">
            <w:trPr>
              <w:trHeight w:val="300"/>
              <w:jc w:val="center"/>
            </w:trPr>
          </w:trPrChange>
        </w:trPr>
        <w:tc>
          <w:tcPr>
            <w:tcW w:w="1639" w:type="dxa"/>
            <w:shd w:val="clear" w:color="auto" w:fill="auto"/>
            <w:noWrap/>
            <w:hideMark/>
            <w:tcPrChange w:id="1002" w:author="Pacella, Christina (DEC)" w:date="2023-06-14T07:47:00Z">
              <w:tcPr>
                <w:tcW w:w="1639" w:type="dxa"/>
                <w:shd w:val="clear" w:color="auto" w:fill="auto"/>
                <w:noWrap/>
                <w:hideMark/>
              </w:tcPr>
            </w:tcPrChange>
          </w:tcPr>
          <w:p w14:paraId="5167336A" w14:textId="77777777" w:rsidR="003A6019" w:rsidRPr="002B220A" w:rsidRDefault="003A6019" w:rsidP="00FD2191">
            <w:pPr>
              <w:jc w:val="center"/>
              <w:rPr>
                <w:rFonts w:ascii="Garamond" w:hAnsi="Garamond"/>
                <w:sz w:val="22"/>
                <w:szCs w:val="22"/>
              </w:rPr>
            </w:pPr>
            <w:proofErr w:type="spellStart"/>
            <w:r w:rsidRPr="002B220A">
              <w:rPr>
                <w:rFonts w:ascii="Garamond" w:hAnsi="Garamond"/>
                <w:sz w:val="22"/>
                <w:szCs w:val="22"/>
              </w:rPr>
              <w:t>Results_Units</w:t>
            </w:r>
            <w:proofErr w:type="spellEnd"/>
          </w:p>
        </w:tc>
        <w:tc>
          <w:tcPr>
            <w:tcW w:w="1245" w:type="dxa"/>
            <w:shd w:val="clear" w:color="auto" w:fill="auto"/>
            <w:noWrap/>
            <w:hideMark/>
            <w:tcPrChange w:id="1003" w:author="Pacella, Christina (DEC)" w:date="2023-06-14T07:47:00Z">
              <w:tcPr>
                <w:tcW w:w="1245" w:type="dxa"/>
                <w:shd w:val="clear" w:color="auto" w:fill="auto"/>
                <w:noWrap/>
                <w:hideMark/>
              </w:tcPr>
            </w:tcPrChange>
          </w:tcPr>
          <w:p w14:paraId="7F2C5B78" w14:textId="77777777" w:rsidR="003A6019" w:rsidRPr="007D17D6" w:rsidRDefault="003A6019" w:rsidP="007D17D6">
            <w:pPr>
              <w:jc w:val="center"/>
              <w:rPr>
                <w:rFonts w:ascii="Garamond" w:hAnsi="Garamond"/>
                <w:sz w:val="22"/>
                <w:szCs w:val="22"/>
              </w:rPr>
            </w:pPr>
            <w:r w:rsidRPr="00FD2191">
              <w:rPr>
                <w:rFonts w:ascii="Garamond" w:hAnsi="Garamond"/>
                <w:sz w:val="22"/>
                <w:szCs w:val="22"/>
              </w:rPr>
              <w:t>mg/L</w:t>
            </w:r>
          </w:p>
        </w:tc>
        <w:tc>
          <w:tcPr>
            <w:tcW w:w="961" w:type="dxa"/>
            <w:shd w:val="clear" w:color="auto" w:fill="auto"/>
            <w:noWrap/>
            <w:hideMark/>
            <w:tcPrChange w:id="1004" w:author="Pacella, Christina (DEC)" w:date="2023-06-14T07:47:00Z">
              <w:tcPr>
                <w:tcW w:w="961" w:type="dxa"/>
                <w:shd w:val="clear" w:color="auto" w:fill="auto"/>
                <w:noWrap/>
                <w:hideMark/>
              </w:tcPr>
            </w:tcPrChange>
          </w:tcPr>
          <w:p w14:paraId="63BE155C" w14:textId="77777777" w:rsidR="003A6019" w:rsidRPr="00A85EB7" w:rsidRDefault="003A6019">
            <w:pPr>
              <w:jc w:val="center"/>
              <w:rPr>
                <w:rFonts w:ascii="Garamond" w:hAnsi="Garamond"/>
                <w:sz w:val="22"/>
                <w:szCs w:val="22"/>
              </w:rPr>
            </w:pPr>
            <w:r w:rsidRPr="00A85EB7">
              <w:rPr>
                <w:rFonts w:ascii="Garamond" w:hAnsi="Garamond"/>
                <w:sz w:val="22"/>
                <w:szCs w:val="22"/>
              </w:rPr>
              <w:t>mg/L</w:t>
            </w:r>
          </w:p>
        </w:tc>
        <w:tc>
          <w:tcPr>
            <w:tcW w:w="961" w:type="dxa"/>
            <w:shd w:val="clear" w:color="auto" w:fill="auto"/>
            <w:noWrap/>
            <w:hideMark/>
            <w:tcPrChange w:id="1005" w:author="Pacella, Christina (DEC)" w:date="2023-06-14T07:47:00Z">
              <w:tcPr>
                <w:tcW w:w="961" w:type="dxa"/>
                <w:shd w:val="clear" w:color="auto" w:fill="auto"/>
                <w:noWrap/>
                <w:hideMark/>
              </w:tcPr>
            </w:tcPrChange>
          </w:tcPr>
          <w:p w14:paraId="0E46538D" w14:textId="77777777" w:rsidR="003A6019" w:rsidRPr="00A85EB7" w:rsidRDefault="003A6019">
            <w:pPr>
              <w:jc w:val="center"/>
              <w:rPr>
                <w:rFonts w:ascii="Garamond" w:hAnsi="Garamond"/>
                <w:sz w:val="22"/>
                <w:szCs w:val="22"/>
              </w:rPr>
            </w:pPr>
            <w:r w:rsidRPr="00A85EB7">
              <w:rPr>
                <w:rFonts w:ascii="Garamond" w:hAnsi="Garamond"/>
                <w:sz w:val="22"/>
                <w:szCs w:val="22"/>
              </w:rPr>
              <w:t>mg/L</w:t>
            </w:r>
          </w:p>
        </w:tc>
        <w:tc>
          <w:tcPr>
            <w:tcW w:w="961" w:type="dxa"/>
            <w:shd w:val="clear" w:color="auto" w:fill="auto"/>
            <w:noWrap/>
            <w:hideMark/>
            <w:tcPrChange w:id="1006" w:author="Pacella, Christina (DEC)" w:date="2023-06-14T07:47:00Z">
              <w:tcPr>
                <w:tcW w:w="961" w:type="dxa"/>
                <w:shd w:val="clear" w:color="auto" w:fill="auto"/>
                <w:noWrap/>
                <w:hideMark/>
              </w:tcPr>
            </w:tcPrChange>
          </w:tcPr>
          <w:p w14:paraId="3AFFF5A1" w14:textId="77777777" w:rsidR="003A6019" w:rsidRPr="00A85EB7" w:rsidRDefault="003A6019">
            <w:pPr>
              <w:jc w:val="center"/>
              <w:rPr>
                <w:rFonts w:ascii="Garamond" w:hAnsi="Garamond"/>
                <w:sz w:val="22"/>
                <w:szCs w:val="22"/>
              </w:rPr>
            </w:pPr>
            <w:r w:rsidRPr="00A85EB7">
              <w:rPr>
                <w:rFonts w:ascii="Garamond" w:hAnsi="Garamond"/>
                <w:sz w:val="22"/>
                <w:szCs w:val="22"/>
              </w:rPr>
              <w:t>mg/L</w:t>
            </w:r>
          </w:p>
        </w:tc>
        <w:tc>
          <w:tcPr>
            <w:tcW w:w="1245" w:type="dxa"/>
            <w:shd w:val="clear" w:color="auto" w:fill="auto"/>
            <w:noWrap/>
            <w:hideMark/>
            <w:tcPrChange w:id="1007" w:author="Pacella, Christina (DEC)" w:date="2023-06-14T07:47:00Z">
              <w:tcPr>
                <w:tcW w:w="1245" w:type="dxa"/>
                <w:shd w:val="clear" w:color="auto" w:fill="auto"/>
                <w:noWrap/>
                <w:hideMark/>
              </w:tcPr>
            </w:tcPrChange>
          </w:tcPr>
          <w:p w14:paraId="087EFE2E" w14:textId="77777777" w:rsidR="003A6019" w:rsidRPr="00A85EB7" w:rsidRDefault="003A6019">
            <w:pPr>
              <w:jc w:val="center"/>
              <w:rPr>
                <w:rFonts w:ascii="Garamond" w:hAnsi="Garamond"/>
                <w:sz w:val="22"/>
                <w:szCs w:val="22"/>
              </w:rPr>
            </w:pPr>
            <w:r w:rsidRPr="00A85EB7">
              <w:rPr>
                <w:rFonts w:ascii="Garamond" w:hAnsi="Garamond"/>
                <w:sz w:val="22"/>
                <w:szCs w:val="22"/>
              </w:rPr>
              <w:t>mg/L</w:t>
            </w:r>
          </w:p>
        </w:tc>
      </w:tr>
      <w:tr w:rsidR="003A6019" w:rsidRPr="00A85EB7" w14:paraId="13F3D0B9" w14:textId="77777777" w:rsidTr="0077587F">
        <w:trPr>
          <w:trHeight w:val="315"/>
          <w:tblHeader/>
          <w:jc w:val="center"/>
          <w:trPrChange w:id="1008" w:author="Pacella, Christina (DEC)" w:date="2023-06-14T07:47:00Z">
            <w:trPr>
              <w:trHeight w:val="315"/>
              <w:jc w:val="center"/>
            </w:trPr>
          </w:trPrChange>
        </w:trPr>
        <w:tc>
          <w:tcPr>
            <w:tcW w:w="1639" w:type="dxa"/>
            <w:shd w:val="clear" w:color="auto" w:fill="auto"/>
            <w:noWrap/>
            <w:hideMark/>
            <w:tcPrChange w:id="1009" w:author="Pacella, Christina (DEC)" w:date="2023-06-14T07:47:00Z">
              <w:tcPr>
                <w:tcW w:w="1639" w:type="dxa"/>
                <w:shd w:val="clear" w:color="auto" w:fill="auto"/>
                <w:noWrap/>
                <w:hideMark/>
              </w:tcPr>
            </w:tcPrChange>
          </w:tcPr>
          <w:p w14:paraId="47349DAC" w14:textId="77777777" w:rsidR="003A6019" w:rsidRPr="002B220A" w:rsidRDefault="003A6019" w:rsidP="00FD2191">
            <w:pPr>
              <w:jc w:val="center"/>
              <w:rPr>
                <w:rFonts w:ascii="Garamond" w:hAnsi="Garamond"/>
                <w:sz w:val="22"/>
                <w:szCs w:val="22"/>
              </w:rPr>
            </w:pPr>
            <w:proofErr w:type="spellStart"/>
            <w:r w:rsidRPr="002B220A">
              <w:rPr>
                <w:rFonts w:ascii="Garamond" w:hAnsi="Garamond"/>
                <w:sz w:val="22"/>
                <w:szCs w:val="22"/>
              </w:rPr>
              <w:t>Reporting_Limit</w:t>
            </w:r>
            <w:proofErr w:type="spellEnd"/>
          </w:p>
        </w:tc>
        <w:tc>
          <w:tcPr>
            <w:tcW w:w="1245" w:type="dxa"/>
            <w:shd w:val="clear" w:color="auto" w:fill="auto"/>
            <w:noWrap/>
            <w:hideMark/>
            <w:tcPrChange w:id="1010" w:author="Pacella, Christina (DEC)" w:date="2023-06-14T07:47:00Z">
              <w:tcPr>
                <w:tcW w:w="1245" w:type="dxa"/>
                <w:shd w:val="clear" w:color="auto" w:fill="auto"/>
                <w:noWrap/>
                <w:hideMark/>
              </w:tcPr>
            </w:tcPrChange>
          </w:tcPr>
          <w:p w14:paraId="4891ABF2"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0.02</w:t>
            </w:r>
          </w:p>
        </w:tc>
        <w:tc>
          <w:tcPr>
            <w:tcW w:w="961" w:type="dxa"/>
            <w:shd w:val="clear" w:color="auto" w:fill="auto"/>
            <w:noWrap/>
            <w:hideMark/>
            <w:tcPrChange w:id="1011" w:author="Pacella, Christina (DEC)" w:date="2023-06-14T07:47:00Z">
              <w:tcPr>
                <w:tcW w:w="961" w:type="dxa"/>
                <w:shd w:val="clear" w:color="auto" w:fill="auto"/>
                <w:noWrap/>
                <w:hideMark/>
              </w:tcPr>
            </w:tcPrChange>
          </w:tcPr>
          <w:p w14:paraId="177E424D" w14:textId="77777777" w:rsidR="003A6019" w:rsidRPr="00A85EB7" w:rsidRDefault="003A6019">
            <w:pPr>
              <w:jc w:val="center"/>
              <w:rPr>
                <w:rFonts w:ascii="Garamond" w:hAnsi="Garamond"/>
                <w:sz w:val="22"/>
                <w:szCs w:val="22"/>
              </w:rPr>
            </w:pPr>
            <w:r w:rsidRPr="00A85EB7">
              <w:rPr>
                <w:rFonts w:ascii="Garamond" w:hAnsi="Garamond"/>
                <w:sz w:val="22"/>
                <w:szCs w:val="22"/>
              </w:rPr>
              <w:t>0.02</w:t>
            </w:r>
          </w:p>
        </w:tc>
        <w:tc>
          <w:tcPr>
            <w:tcW w:w="961" w:type="dxa"/>
            <w:shd w:val="clear" w:color="auto" w:fill="auto"/>
            <w:noWrap/>
            <w:hideMark/>
            <w:tcPrChange w:id="1012" w:author="Pacella, Christina (DEC)" w:date="2023-06-14T07:47:00Z">
              <w:tcPr>
                <w:tcW w:w="961" w:type="dxa"/>
                <w:shd w:val="clear" w:color="auto" w:fill="auto"/>
                <w:noWrap/>
                <w:hideMark/>
              </w:tcPr>
            </w:tcPrChange>
          </w:tcPr>
          <w:p w14:paraId="61C24037" w14:textId="77777777" w:rsidR="003A6019" w:rsidRPr="00A85EB7" w:rsidRDefault="003A6019">
            <w:pPr>
              <w:jc w:val="center"/>
              <w:rPr>
                <w:rFonts w:ascii="Garamond" w:hAnsi="Garamond"/>
                <w:sz w:val="22"/>
                <w:szCs w:val="22"/>
              </w:rPr>
            </w:pPr>
            <w:r w:rsidRPr="00A85EB7">
              <w:rPr>
                <w:rFonts w:ascii="Garamond" w:hAnsi="Garamond"/>
                <w:sz w:val="22"/>
                <w:szCs w:val="22"/>
              </w:rPr>
              <w:t>0.02</w:t>
            </w:r>
          </w:p>
        </w:tc>
        <w:tc>
          <w:tcPr>
            <w:tcW w:w="961" w:type="dxa"/>
            <w:shd w:val="clear" w:color="auto" w:fill="auto"/>
            <w:noWrap/>
            <w:hideMark/>
            <w:tcPrChange w:id="1013" w:author="Pacella, Christina (DEC)" w:date="2023-06-14T07:47:00Z">
              <w:tcPr>
                <w:tcW w:w="961" w:type="dxa"/>
                <w:shd w:val="clear" w:color="auto" w:fill="auto"/>
                <w:noWrap/>
                <w:hideMark/>
              </w:tcPr>
            </w:tcPrChange>
          </w:tcPr>
          <w:p w14:paraId="74265951" w14:textId="77777777" w:rsidR="003A6019" w:rsidRPr="00A85EB7" w:rsidRDefault="003A6019">
            <w:pPr>
              <w:jc w:val="center"/>
              <w:rPr>
                <w:rFonts w:ascii="Garamond" w:hAnsi="Garamond"/>
                <w:sz w:val="22"/>
                <w:szCs w:val="22"/>
              </w:rPr>
            </w:pPr>
            <w:r w:rsidRPr="00A85EB7">
              <w:rPr>
                <w:rFonts w:ascii="Garamond" w:hAnsi="Garamond"/>
                <w:sz w:val="22"/>
                <w:szCs w:val="22"/>
              </w:rPr>
              <w:t>0.02</w:t>
            </w:r>
          </w:p>
        </w:tc>
        <w:tc>
          <w:tcPr>
            <w:tcW w:w="1245" w:type="dxa"/>
            <w:shd w:val="clear" w:color="auto" w:fill="auto"/>
            <w:noWrap/>
            <w:hideMark/>
            <w:tcPrChange w:id="1014" w:author="Pacella, Christina (DEC)" w:date="2023-06-14T07:47:00Z">
              <w:tcPr>
                <w:tcW w:w="1245" w:type="dxa"/>
                <w:shd w:val="clear" w:color="auto" w:fill="auto"/>
                <w:noWrap/>
                <w:hideMark/>
              </w:tcPr>
            </w:tcPrChange>
          </w:tcPr>
          <w:p w14:paraId="7E3D625F" w14:textId="77777777" w:rsidR="003A6019" w:rsidRPr="00A85EB7" w:rsidRDefault="003A6019">
            <w:pPr>
              <w:jc w:val="center"/>
              <w:rPr>
                <w:rFonts w:ascii="Garamond" w:hAnsi="Garamond"/>
                <w:sz w:val="22"/>
                <w:szCs w:val="22"/>
              </w:rPr>
            </w:pPr>
            <w:r w:rsidRPr="00A85EB7">
              <w:rPr>
                <w:rFonts w:ascii="Garamond" w:hAnsi="Garamond"/>
                <w:sz w:val="22"/>
                <w:szCs w:val="22"/>
              </w:rPr>
              <w:t>0.002</w:t>
            </w:r>
          </w:p>
        </w:tc>
      </w:tr>
      <w:tr w:rsidR="003A6019" w:rsidRPr="00A85EB7" w14:paraId="6CE1F9B9" w14:textId="77777777" w:rsidTr="0077587F">
        <w:trPr>
          <w:trHeight w:val="315"/>
          <w:tblHeader/>
          <w:jc w:val="center"/>
          <w:trPrChange w:id="1015" w:author="Pacella, Christina (DEC)" w:date="2023-06-14T07:47:00Z">
            <w:trPr>
              <w:trHeight w:val="315"/>
              <w:jc w:val="center"/>
            </w:trPr>
          </w:trPrChange>
        </w:trPr>
        <w:tc>
          <w:tcPr>
            <w:tcW w:w="1639" w:type="dxa"/>
            <w:shd w:val="clear" w:color="auto" w:fill="auto"/>
            <w:noWrap/>
            <w:hideMark/>
            <w:tcPrChange w:id="1016" w:author="Pacella, Christina (DEC)" w:date="2023-06-14T07:47:00Z">
              <w:tcPr>
                <w:tcW w:w="1639" w:type="dxa"/>
                <w:shd w:val="clear" w:color="auto" w:fill="auto"/>
                <w:noWrap/>
                <w:hideMark/>
              </w:tcPr>
            </w:tcPrChange>
          </w:tcPr>
          <w:p w14:paraId="0B9B0694" w14:textId="77777777" w:rsidR="003A6019" w:rsidRPr="002B220A" w:rsidRDefault="003A6019" w:rsidP="00FD2191">
            <w:pPr>
              <w:jc w:val="center"/>
              <w:rPr>
                <w:rFonts w:ascii="Garamond" w:hAnsi="Garamond"/>
                <w:sz w:val="22"/>
                <w:szCs w:val="22"/>
              </w:rPr>
            </w:pPr>
            <w:r w:rsidRPr="002B220A">
              <w:rPr>
                <w:rFonts w:ascii="Garamond" w:hAnsi="Garamond"/>
                <w:sz w:val="22"/>
                <w:szCs w:val="22"/>
              </w:rPr>
              <w:t>Method</w:t>
            </w:r>
          </w:p>
        </w:tc>
        <w:tc>
          <w:tcPr>
            <w:tcW w:w="1245" w:type="dxa"/>
            <w:shd w:val="clear" w:color="auto" w:fill="auto"/>
            <w:noWrap/>
            <w:hideMark/>
            <w:tcPrChange w:id="1017" w:author="Pacella, Christina (DEC)" w:date="2023-06-14T07:47:00Z">
              <w:tcPr>
                <w:tcW w:w="1245" w:type="dxa"/>
                <w:shd w:val="clear" w:color="auto" w:fill="auto"/>
                <w:noWrap/>
                <w:hideMark/>
              </w:tcPr>
            </w:tcPrChange>
          </w:tcPr>
          <w:p w14:paraId="5558062D" w14:textId="77777777" w:rsidR="003A6019" w:rsidRPr="007D17D6" w:rsidRDefault="003A6019" w:rsidP="007D17D6">
            <w:pPr>
              <w:jc w:val="center"/>
              <w:rPr>
                <w:rFonts w:ascii="Garamond" w:hAnsi="Garamond"/>
                <w:sz w:val="22"/>
                <w:szCs w:val="22"/>
              </w:rPr>
            </w:pPr>
            <w:proofErr w:type="spellStart"/>
            <w:r w:rsidRPr="00FD2191">
              <w:rPr>
                <w:rFonts w:ascii="Garamond" w:hAnsi="Garamond"/>
                <w:sz w:val="22"/>
                <w:szCs w:val="22"/>
              </w:rPr>
              <w:t>Colormetric</w:t>
            </w:r>
            <w:proofErr w:type="spellEnd"/>
          </w:p>
        </w:tc>
        <w:tc>
          <w:tcPr>
            <w:tcW w:w="961" w:type="dxa"/>
            <w:shd w:val="clear" w:color="auto" w:fill="auto"/>
            <w:noWrap/>
            <w:hideMark/>
            <w:tcPrChange w:id="1018" w:author="Pacella, Christina (DEC)" w:date="2023-06-14T07:47:00Z">
              <w:tcPr>
                <w:tcW w:w="961" w:type="dxa"/>
                <w:shd w:val="clear" w:color="auto" w:fill="auto"/>
                <w:noWrap/>
                <w:hideMark/>
              </w:tcPr>
            </w:tcPrChange>
          </w:tcPr>
          <w:p w14:paraId="2CF1BED8" w14:textId="77777777" w:rsidR="003A6019" w:rsidRPr="00A85EB7" w:rsidRDefault="003A6019">
            <w:pPr>
              <w:jc w:val="center"/>
              <w:rPr>
                <w:rFonts w:ascii="Garamond" w:hAnsi="Garamond"/>
                <w:sz w:val="22"/>
                <w:szCs w:val="22"/>
              </w:rPr>
            </w:pPr>
            <w:r w:rsidRPr="00A85EB7">
              <w:rPr>
                <w:rFonts w:ascii="Garamond" w:hAnsi="Garamond"/>
                <w:sz w:val="22"/>
                <w:szCs w:val="22"/>
              </w:rPr>
              <w:t>IC</w:t>
            </w:r>
          </w:p>
        </w:tc>
        <w:tc>
          <w:tcPr>
            <w:tcW w:w="961" w:type="dxa"/>
            <w:shd w:val="clear" w:color="auto" w:fill="auto"/>
            <w:noWrap/>
            <w:hideMark/>
            <w:tcPrChange w:id="1019" w:author="Pacella, Christina (DEC)" w:date="2023-06-14T07:47:00Z">
              <w:tcPr>
                <w:tcW w:w="961" w:type="dxa"/>
                <w:shd w:val="clear" w:color="auto" w:fill="auto"/>
                <w:noWrap/>
                <w:hideMark/>
              </w:tcPr>
            </w:tcPrChange>
          </w:tcPr>
          <w:p w14:paraId="51333DC8" w14:textId="77777777" w:rsidR="003A6019" w:rsidRPr="00A85EB7" w:rsidRDefault="003A6019">
            <w:pPr>
              <w:jc w:val="center"/>
              <w:rPr>
                <w:rFonts w:ascii="Garamond" w:hAnsi="Garamond"/>
                <w:sz w:val="22"/>
                <w:szCs w:val="22"/>
              </w:rPr>
            </w:pPr>
            <w:r w:rsidRPr="00A85EB7">
              <w:rPr>
                <w:rFonts w:ascii="Garamond" w:hAnsi="Garamond"/>
                <w:sz w:val="22"/>
                <w:szCs w:val="22"/>
              </w:rPr>
              <w:t>IC</w:t>
            </w:r>
          </w:p>
        </w:tc>
        <w:tc>
          <w:tcPr>
            <w:tcW w:w="961" w:type="dxa"/>
            <w:shd w:val="clear" w:color="auto" w:fill="auto"/>
            <w:noWrap/>
            <w:hideMark/>
            <w:tcPrChange w:id="1020" w:author="Pacella, Christina (DEC)" w:date="2023-06-14T07:47:00Z">
              <w:tcPr>
                <w:tcW w:w="961" w:type="dxa"/>
                <w:shd w:val="clear" w:color="auto" w:fill="auto"/>
                <w:noWrap/>
                <w:hideMark/>
              </w:tcPr>
            </w:tcPrChange>
          </w:tcPr>
          <w:p w14:paraId="35D60F47" w14:textId="77777777" w:rsidR="003A6019" w:rsidRPr="00A85EB7" w:rsidRDefault="003A6019">
            <w:pPr>
              <w:jc w:val="center"/>
              <w:rPr>
                <w:rFonts w:ascii="Garamond" w:hAnsi="Garamond"/>
                <w:sz w:val="22"/>
                <w:szCs w:val="22"/>
              </w:rPr>
            </w:pPr>
            <w:r w:rsidRPr="00A85EB7">
              <w:rPr>
                <w:rFonts w:ascii="Garamond" w:hAnsi="Garamond"/>
                <w:sz w:val="22"/>
                <w:szCs w:val="22"/>
              </w:rPr>
              <w:t>IC</w:t>
            </w:r>
          </w:p>
        </w:tc>
        <w:tc>
          <w:tcPr>
            <w:tcW w:w="1245" w:type="dxa"/>
            <w:shd w:val="clear" w:color="auto" w:fill="auto"/>
            <w:noWrap/>
            <w:hideMark/>
            <w:tcPrChange w:id="1021" w:author="Pacella, Christina (DEC)" w:date="2023-06-14T07:47:00Z">
              <w:tcPr>
                <w:tcW w:w="1245" w:type="dxa"/>
                <w:shd w:val="clear" w:color="auto" w:fill="auto"/>
                <w:noWrap/>
                <w:hideMark/>
              </w:tcPr>
            </w:tcPrChange>
          </w:tcPr>
          <w:p w14:paraId="7014E6AA" w14:textId="77777777" w:rsidR="003A6019" w:rsidRPr="00A85EB7" w:rsidRDefault="003A6019">
            <w:pPr>
              <w:jc w:val="center"/>
              <w:rPr>
                <w:rFonts w:ascii="Garamond" w:hAnsi="Garamond"/>
                <w:sz w:val="22"/>
                <w:szCs w:val="22"/>
              </w:rPr>
            </w:pPr>
            <w:proofErr w:type="spellStart"/>
            <w:r w:rsidRPr="00A85EB7">
              <w:rPr>
                <w:rFonts w:ascii="Garamond" w:hAnsi="Garamond"/>
                <w:sz w:val="22"/>
                <w:szCs w:val="22"/>
              </w:rPr>
              <w:t>Colormetric</w:t>
            </w:r>
            <w:proofErr w:type="spellEnd"/>
          </w:p>
        </w:tc>
      </w:tr>
      <w:tr w:rsidR="003A6019" w:rsidRPr="00A85EB7" w14:paraId="77C86A41" w14:textId="77777777" w:rsidTr="002E6FFC">
        <w:trPr>
          <w:trHeight w:val="300"/>
          <w:jc w:val="center"/>
        </w:trPr>
        <w:tc>
          <w:tcPr>
            <w:tcW w:w="1639" w:type="dxa"/>
            <w:shd w:val="clear" w:color="auto" w:fill="auto"/>
            <w:noWrap/>
            <w:hideMark/>
          </w:tcPr>
          <w:p w14:paraId="343612B0"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2011</w:t>
            </w:r>
          </w:p>
        </w:tc>
        <w:tc>
          <w:tcPr>
            <w:tcW w:w="1245" w:type="dxa"/>
            <w:shd w:val="clear" w:color="auto" w:fill="auto"/>
            <w:noWrap/>
            <w:hideMark/>
          </w:tcPr>
          <w:p w14:paraId="1977B3BF"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0.003</w:t>
            </w:r>
          </w:p>
        </w:tc>
        <w:tc>
          <w:tcPr>
            <w:tcW w:w="961" w:type="dxa"/>
            <w:shd w:val="clear" w:color="auto" w:fill="auto"/>
            <w:noWrap/>
            <w:hideMark/>
          </w:tcPr>
          <w:p w14:paraId="203756A5" w14:textId="77777777" w:rsidR="003A6019" w:rsidRPr="00A85EB7" w:rsidRDefault="003A6019">
            <w:pPr>
              <w:jc w:val="center"/>
              <w:rPr>
                <w:rFonts w:ascii="Garamond" w:hAnsi="Garamond"/>
                <w:sz w:val="22"/>
                <w:szCs w:val="22"/>
              </w:rPr>
            </w:pPr>
            <w:r w:rsidRPr="00A85EB7">
              <w:rPr>
                <w:rFonts w:ascii="Garamond" w:hAnsi="Garamond"/>
                <w:sz w:val="22"/>
                <w:szCs w:val="22"/>
              </w:rPr>
              <w:t>0.008</w:t>
            </w:r>
          </w:p>
        </w:tc>
        <w:tc>
          <w:tcPr>
            <w:tcW w:w="961" w:type="dxa"/>
            <w:shd w:val="clear" w:color="auto" w:fill="auto"/>
            <w:noWrap/>
            <w:hideMark/>
          </w:tcPr>
          <w:p w14:paraId="0603AA86" w14:textId="77777777" w:rsidR="003A6019" w:rsidRPr="00A85EB7" w:rsidRDefault="003A6019">
            <w:pPr>
              <w:jc w:val="center"/>
              <w:rPr>
                <w:rFonts w:ascii="Garamond" w:hAnsi="Garamond"/>
                <w:sz w:val="22"/>
                <w:szCs w:val="22"/>
              </w:rPr>
            </w:pPr>
            <w:r w:rsidRPr="00A85EB7">
              <w:rPr>
                <w:rFonts w:ascii="Garamond" w:hAnsi="Garamond"/>
                <w:sz w:val="22"/>
                <w:szCs w:val="22"/>
              </w:rPr>
              <w:t>0.006</w:t>
            </w:r>
          </w:p>
        </w:tc>
        <w:tc>
          <w:tcPr>
            <w:tcW w:w="961" w:type="dxa"/>
            <w:shd w:val="clear" w:color="auto" w:fill="auto"/>
            <w:noWrap/>
            <w:hideMark/>
          </w:tcPr>
          <w:p w14:paraId="55B17B18" w14:textId="77777777" w:rsidR="003A6019" w:rsidRPr="00A85EB7" w:rsidRDefault="003A6019">
            <w:pPr>
              <w:jc w:val="center"/>
              <w:rPr>
                <w:rFonts w:ascii="Garamond" w:hAnsi="Garamond"/>
                <w:sz w:val="22"/>
                <w:szCs w:val="22"/>
              </w:rPr>
            </w:pPr>
            <w:r w:rsidRPr="00A85EB7">
              <w:rPr>
                <w:rFonts w:ascii="Garamond" w:hAnsi="Garamond"/>
                <w:sz w:val="22"/>
                <w:szCs w:val="22"/>
              </w:rPr>
              <w:t>0.006</w:t>
            </w:r>
          </w:p>
        </w:tc>
        <w:tc>
          <w:tcPr>
            <w:tcW w:w="1245" w:type="dxa"/>
            <w:shd w:val="clear" w:color="auto" w:fill="auto"/>
            <w:noWrap/>
            <w:hideMark/>
          </w:tcPr>
          <w:p w14:paraId="14CC2C33" w14:textId="77777777" w:rsidR="003A6019" w:rsidRPr="00A85EB7" w:rsidRDefault="003A6019">
            <w:pPr>
              <w:jc w:val="center"/>
              <w:rPr>
                <w:rFonts w:ascii="Garamond" w:hAnsi="Garamond"/>
                <w:sz w:val="22"/>
                <w:szCs w:val="22"/>
              </w:rPr>
            </w:pPr>
            <w:r w:rsidRPr="00A85EB7">
              <w:rPr>
                <w:rFonts w:ascii="Garamond" w:hAnsi="Garamond"/>
                <w:sz w:val="22"/>
                <w:szCs w:val="22"/>
              </w:rPr>
              <w:t>0.0005</w:t>
            </w:r>
          </w:p>
        </w:tc>
      </w:tr>
      <w:tr w:rsidR="003A6019" w:rsidRPr="00A85EB7" w14:paraId="0661418F" w14:textId="77777777" w:rsidTr="002E6FFC">
        <w:trPr>
          <w:trHeight w:val="300"/>
          <w:jc w:val="center"/>
        </w:trPr>
        <w:tc>
          <w:tcPr>
            <w:tcW w:w="1639" w:type="dxa"/>
            <w:shd w:val="clear" w:color="auto" w:fill="auto"/>
            <w:noWrap/>
            <w:hideMark/>
          </w:tcPr>
          <w:p w14:paraId="5EA135A0"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2012</w:t>
            </w:r>
          </w:p>
        </w:tc>
        <w:tc>
          <w:tcPr>
            <w:tcW w:w="1245" w:type="dxa"/>
            <w:shd w:val="clear" w:color="auto" w:fill="auto"/>
            <w:noWrap/>
            <w:hideMark/>
          </w:tcPr>
          <w:p w14:paraId="69931842"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0.002</w:t>
            </w:r>
          </w:p>
        </w:tc>
        <w:tc>
          <w:tcPr>
            <w:tcW w:w="961" w:type="dxa"/>
            <w:shd w:val="clear" w:color="auto" w:fill="auto"/>
            <w:noWrap/>
            <w:hideMark/>
          </w:tcPr>
          <w:p w14:paraId="4B1693B6" w14:textId="77777777" w:rsidR="003A6019" w:rsidRPr="00A85EB7" w:rsidRDefault="003A6019">
            <w:pPr>
              <w:jc w:val="center"/>
              <w:rPr>
                <w:rFonts w:ascii="Garamond" w:hAnsi="Garamond"/>
                <w:sz w:val="22"/>
                <w:szCs w:val="22"/>
              </w:rPr>
            </w:pPr>
            <w:r w:rsidRPr="00A85EB7">
              <w:rPr>
                <w:rFonts w:ascii="Garamond" w:hAnsi="Garamond"/>
                <w:sz w:val="22"/>
                <w:szCs w:val="22"/>
              </w:rPr>
              <w:t>0.002</w:t>
            </w:r>
          </w:p>
        </w:tc>
        <w:tc>
          <w:tcPr>
            <w:tcW w:w="961" w:type="dxa"/>
            <w:shd w:val="clear" w:color="auto" w:fill="auto"/>
            <w:noWrap/>
            <w:hideMark/>
          </w:tcPr>
          <w:p w14:paraId="3C2D90FF" w14:textId="77777777" w:rsidR="003A6019" w:rsidRPr="00A85EB7" w:rsidRDefault="003A6019">
            <w:pPr>
              <w:jc w:val="center"/>
              <w:rPr>
                <w:rFonts w:ascii="Garamond" w:hAnsi="Garamond"/>
                <w:sz w:val="22"/>
                <w:szCs w:val="22"/>
              </w:rPr>
            </w:pPr>
            <w:r w:rsidRPr="00A85EB7">
              <w:rPr>
                <w:rFonts w:ascii="Garamond" w:hAnsi="Garamond"/>
                <w:sz w:val="22"/>
                <w:szCs w:val="22"/>
              </w:rPr>
              <w:t>0.001</w:t>
            </w:r>
          </w:p>
        </w:tc>
        <w:tc>
          <w:tcPr>
            <w:tcW w:w="961" w:type="dxa"/>
            <w:shd w:val="clear" w:color="auto" w:fill="auto"/>
            <w:noWrap/>
            <w:hideMark/>
          </w:tcPr>
          <w:p w14:paraId="3B206559" w14:textId="77777777" w:rsidR="003A6019" w:rsidRPr="00A85EB7" w:rsidRDefault="003A6019">
            <w:pPr>
              <w:jc w:val="center"/>
              <w:rPr>
                <w:rFonts w:ascii="Garamond" w:hAnsi="Garamond"/>
                <w:sz w:val="22"/>
                <w:szCs w:val="22"/>
              </w:rPr>
            </w:pPr>
            <w:r w:rsidRPr="00A85EB7">
              <w:rPr>
                <w:rFonts w:ascii="Garamond" w:hAnsi="Garamond"/>
                <w:sz w:val="22"/>
                <w:szCs w:val="22"/>
              </w:rPr>
              <w:t>0.004</w:t>
            </w:r>
          </w:p>
        </w:tc>
        <w:tc>
          <w:tcPr>
            <w:tcW w:w="1245" w:type="dxa"/>
            <w:shd w:val="clear" w:color="auto" w:fill="auto"/>
            <w:noWrap/>
            <w:hideMark/>
          </w:tcPr>
          <w:p w14:paraId="64DCD196" w14:textId="77777777" w:rsidR="003A6019" w:rsidRPr="00A85EB7" w:rsidRDefault="003A6019">
            <w:pPr>
              <w:jc w:val="center"/>
              <w:rPr>
                <w:rFonts w:ascii="Garamond" w:hAnsi="Garamond"/>
                <w:sz w:val="22"/>
                <w:szCs w:val="22"/>
              </w:rPr>
            </w:pPr>
            <w:r w:rsidRPr="00A85EB7">
              <w:rPr>
                <w:rFonts w:ascii="Garamond" w:hAnsi="Garamond"/>
                <w:sz w:val="22"/>
                <w:szCs w:val="22"/>
              </w:rPr>
              <w:t>0.0004</w:t>
            </w:r>
          </w:p>
        </w:tc>
      </w:tr>
      <w:tr w:rsidR="003A6019" w:rsidRPr="00A85EB7" w14:paraId="0BC2CB27" w14:textId="77777777" w:rsidTr="002E6FFC">
        <w:trPr>
          <w:trHeight w:val="300"/>
          <w:jc w:val="center"/>
        </w:trPr>
        <w:tc>
          <w:tcPr>
            <w:tcW w:w="1639" w:type="dxa"/>
            <w:shd w:val="clear" w:color="auto" w:fill="auto"/>
            <w:noWrap/>
            <w:hideMark/>
          </w:tcPr>
          <w:p w14:paraId="5C1CCB29"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2013</w:t>
            </w:r>
          </w:p>
        </w:tc>
        <w:tc>
          <w:tcPr>
            <w:tcW w:w="1245" w:type="dxa"/>
            <w:shd w:val="clear" w:color="auto" w:fill="auto"/>
            <w:noWrap/>
            <w:hideMark/>
          </w:tcPr>
          <w:p w14:paraId="57AAD748"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0.004</w:t>
            </w:r>
          </w:p>
        </w:tc>
        <w:tc>
          <w:tcPr>
            <w:tcW w:w="961" w:type="dxa"/>
            <w:shd w:val="clear" w:color="auto" w:fill="auto"/>
            <w:noWrap/>
            <w:hideMark/>
          </w:tcPr>
          <w:p w14:paraId="5011DADE" w14:textId="77777777" w:rsidR="003A6019" w:rsidRPr="00A85EB7" w:rsidRDefault="003A6019">
            <w:pPr>
              <w:jc w:val="center"/>
              <w:rPr>
                <w:rFonts w:ascii="Garamond" w:hAnsi="Garamond"/>
                <w:sz w:val="22"/>
                <w:szCs w:val="22"/>
              </w:rPr>
            </w:pPr>
            <w:r w:rsidRPr="00A85EB7">
              <w:rPr>
                <w:rFonts w:ascii="Garamond" w:hAnsi="Garamond"/>
                <w:sz w:val="22"/>
                <w:szCs w:val="22"/>
              </w:rPr>
              <w:t>0.004</w:t>
            </w:r>
          </w:p>
        </w:tc>
        <w:tc>
          <w:tcPr>
            <w:tcW w:w="961" w:type="dxa"/>
            <w:shd w:val="clear" w:color="auto" w:fill="auto"/>
            <w:noWrap/>
            <w:hideMark/>
          </w:tcPr>
          <w:p w14:paraId="58065E33" w14:textId="77777777" w:rsidR="003A6019" w:rsidRPr="00A85EB7" w:rsidRDefault="003A6019">
            <w:pPr>
              <w:jc w:val="center"/>
              <w:rPr>
                <w:rFonts w:ascii="Garamond" w:hAnsi="Garamond"/>
                <w:sz w:val="22"/>
                <w:szCs w:val="22"/>
              </w:rPr>
            </w:pPr>
            <w:r w:rsidRPr="00A85EB7">
              <w:rPr>
                <w:rFonts w:ascii="Garamond" w:hAnsi="Garamond"/>
                <w:sz w:val="22"/>
                <w:szCs w:val="22"/>
              </w:rPr>
              <w:t>0.002</w:t>
            </w:r>
          </w:p>
        </w:tc>
        <w:tc>
          <w:tcPr>
            <w:tcW w:w="961" w:type="dxa"/>
            <w:shd w:val="clear" w:color="auto" w:fill="auto"/>
            <w:noWrap/>
            <w:hideMark/>
          </w:tcPr>
          <w:p w14:paraId="0758A56B" w14:textId="77777777" w:rsidR="003A6019" w:rsidRPr="00A85EB7" w:rsidRDefault="003A6019">
            <w:pPr>
              <w:jc w:val="center"/>
              <w:rPr>
                <w:rFonts w:ascii="Garamond" w:hAnsi="Garamond"/>
                <w:sz w:val="22"/>
                <w:szCs w:val="22"/>
              </w:rPr>
            </w:pPr>
            <w:r w:rsidRPr="00A85EB7">
              <w:rPr>
                <w:rFonts w:ascii="Garamond" w:hAnsi="Garamond"/>
                <w:sz w:val="22"/>
                <w:szCs w:val="22"/>
              </w:rPr>
              <w:t>0.008</w:t>
            </w:r>
          </w:p>
        </w:tc>
        <w:tc>
          <w:tcPr>
            <w:tcW w:w="1245" w:type="dxa"/>
            <w:shd w:val="clear" w:color="auto" w:fill="auto"/>
            <w:noWrap/>
            <w:hideMark/>
          </w:tcPr>
          <w:p w14:paraId="6ECEBA02" w14:textId="77777777" w:rsidR="003A6019" w:rsidRPr="00A85EB7" w:rsidRDefault="003A6019">
            <w:pPr>
              <w:jc w:val="center"/>
              <w:rPr>
                <w:rFonts w:ascii="Garamond" w:hAnsi="Garamond"/>
                <w:sz w:val="22"/>
                <w:szCs w:val="22"/>
              </w:rPr>
            </w:pPr>
            <w:r w:rsidRPr="00A85EB7">
              <w:rPr>
                <w:rFonts w:ascii="Garamond" w:hAnsi="Garamond"/>
                <w:sz w:val="22"/>
                <w:szCs w:val="22"/>
              </w:rPr>
              <w:t>0.002</w:t>
            </w:r>
          </w:p>
        </w:tc>
      </w:tr>
      <w:tr w:rsidR="003A6019" w:rsidRPr="00A85EB7" w14:paraId="1BA53542" w14:textId="77777777" w:rsidTr="002E6FFC">
        <w:trPr>
          <w:trHeight w:val="300"/>
          <w:jc w:val="center"/>
        </w:trPr>
        <w:tc>
          <w:tcPr>
            <w:tcW w:w="1639" w:type="dxa"/>
            <w:shd w:val="clear" w:color="auto" w:fill="auto"/>
            <w:noWrap/>
            <w:hideMark/>
          </w:tcPr>
          <w:p w14:paraId="4AF84459"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2014</w:t>
            </w:r>
          </w:p>
        </w:tc>
        <w:tc>
          <w:tcPr>
            <w:tcW w:w="1245" w:type="dxa"/>
            <w:shd w:val="clear" w:color="auto" w:fill="auto"/>
            <w:noWrap/>
            <w:hideMark/>
          </w:tcPr>
          <w:p w14:paraId="3162F87A"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0.004</w:t>
            </w:r>
          </w:p>
        </w:tc>
        <w:tc>
          <w:tcPr>
            <w:tcW w:w="961" w:type="dxa"/>
            <w:shd w:val="clear" w:color="auto" w:fill="auto"/>
            <w:noWrap/>
            <w:hideMark/>
          </w:tcPr>
          <w:p w14:paraId="3CE33A9C" w14:textId="77777777" w:rsidR="003A6019" w:rsidRPr="00A85EB7" w:rsidRDefault="003A6019">
            <w:pPr>
              <w:jc w:val="center"/>
              <w:rPr>
                <w:rFonts w:ascii="Garamond" w:hAnsi="Garamond"/>
                <w:sz w:val="22"/>
                <w:szCs w:val="22"/>
              </w:rPr>
            </w:pPr>
            <w:r w:rsidRPr="00A85EB7">
              <w:rPr>
                <w:rFonts w:ascii="Garamond" w:hAnsi="Garamond"/>
                <w:sz w:val="22"/>
                <w:szCs w:val="22"/>
              </w:rPr>
              <w:t>0.004</w:t>
            </w:r>
          </w:p>
        </w:tc>
        <w:tc>
          <w:tcPr>
            <w:tcW w:w="961" w:type="dxa"/>
            <w:shd w:val="clear" w:color="auto" w:fill="auto"/>
            <w:noWrap/>
            <w:hideMark/>
          </w:tcPr>
          <w:p w14:paraId="744C47CA" w14:textId="77777777" w:rsidR="003A6019" w:rsidRPr="00A85EB7" w:rsidRDefault="003A6019">
            <w:pPr>
              <w:jc w:val="center"/>
              <w:rPr>
                <w:rFonts w:ascii="Garamond" w:hAnsi="Garamond"/>
                <w:sz w:val="22"/>
                <w:szCs w:val="22"/>
              </w:rPr>
            </w:pPr>
            <w:r w:rsidRPr="00A85EB7">
              <w:rPr>
                <w:rFonts w:ascii="Garamond" w:hAnsi="Garamond"/>
                <w:sz w:val="22"/>
                <w:szCs w:val="22"/>
              </w:rPr>
              <w:t>0.002</w:t>
            </w:r>
          </w:p>
        </w:tc>
        <w:tc>
          <w:tcPr>
            <w:tcW w:w="961" w:type="dxa"/>
            <w:shd w:val="clear" w:color="auto" w:fill="auto"/>
            <w:noWrap/>
            <w:hideMark/>
          </w:tcPr>
          <w:p w14:paraId="2D6AF769" w14:textId="77777777" w:rsidR="003A6019" w:rsidRPr="00A85EB7" w:rsidRDefault="003A6019">
            <w:pPr>
              <w:jc w:val="center"/>
              <w:rPr>
                <w:rFonts w:ascii="Garamond" w:hAnsi="Garamond"/>
                <w:sz w:val="22"/>
                <w:szCs w:val="22"/>
              </w:rPr>
            </w:pPr>
            <w:r w:rsidRPr="00A85EB7">
              <w:rPr>
                <w:rFonts w:ascii="Garamond" w:hAnsi="Garamond"/>
                <w:sz w:val="22"/>
                <w:szCs w:val="22"/>
              </w:rPr>
              <w:t>0.008</w:t>
            </w:r>
          </w:p>
        </w:tc>
        <w:tc>
          <w:tcPr>
            <w:tcW w:w="1245" w:type="dxa"/>
            <w:shd w:val="clear" w:color="auto" w:fill="auto"/>
            <w:noWrap/>
            <w:hideMark/>
          </w:tcPr>
          <w:p w14:paraId="7BA247B0" w14:textId="77777777" w:rsidR="003A6019" w:rsidRPr="00A85EB7" w:rsidRDefault="003A6019">
            <w:pPr>
              <w:jc w:val="center"/>
              <w:rPr>
                <w:rFonts w:ascii="Garamond" w:hAnsi="Garamond"/>
                <w:sz w:val="22"/>
                <w:szCs w:val="22"/>
              </w:rPr>
            </w:pPr>
            <w:r w:rsidRPr="00A85EB7">
              <w:rPr>
                <w:rFonts w:ascii="Garamond" w:hAnsi="Garamond"/>
                <w:sz w:val="22"/>
                <w:szCs w:val="22"/>
              </w:rPr>
              <w:t>0.002</w:t>
            </w:r>
          </w:p>
        </w:tc>
      </w:tr>
      <w:tr w:rsidR="003A6019" w:rsidRPr="00A85EB7" w14:paraId="783A9B5D" w14:textId="77777777" w:rsidTr="002E6FFC">
        <w:trPr>
          <w:trHeight w:val="300"/>
          <w:jc w:val="center"/>
        </w:trPr>
        <w:tc>
          <w:tcPr>
            <w:tcW w:w="1639" w:type="dxa"/>
            <w:shd w:val="clear" w:color="auto" w:fill="auto"/>
            <w:noWrap/>
            <w:hideMark/>
          </w:tcPr>
          <w:p w14:paraId="2BF8E471"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2015</w:t>
            </w:r>
          </w:p>
        </w:tc>
        <w:tc>
          <w:tcPr>
            <w:tcW w:w="1245" w:type="dxa"/>
            <w:shd w:val="clear" w:color="auto" w:fill="auto"/>
            <w:noWrap/>
            <w:hideMark/>
          </w:tcPr>
          <w:p w14:paraId="06609720"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0.003</w:t>
            </w:r>
          </w:p>
        </w:tc>
        <w:tc>
          <w:tcPr>
            <w:tcW w:w="961" w:type="dxa"/>
            <w:shd w:val="clear" w:color="auto" w:fill="auto"/>
            <w:noWrap/>
            <w:hideMark/>
          </w:tcPr>
          <w:p w14:paraId="42925275" w14:textId="77777777" w:rsidR="003A6019" w:rsidRPr="00A85EB7" w:rsidRDefault="003A6019">
            <w:pPr>
              <w:jc w:val="center"/>
              <w:rPr>
                <w:rFonts w:ascii="Garamond" w:hAnsi="Garamond"/>
                <w:sz w:val="22"/>
                <w:szCs w:val="22"/>
              </w:rPr>
            </w:pPr>
            <w:r w:rsidRPr="00A85EB7">
              <w:rPr>
                <w:rFonts w:ascii="Garamond" w:hAnsi="Garamond"/>
                <w:sz w:val="22"/>
                <w:szCs w:val="22"/>
              </w:rPr>
              <w:t>0.0020</w:t>
            </w:r>
          </w:p>
        </w:tc>
        <w:tc>
          <w:tcPr>
            <w:tcW w:w="961" w:type="dxa"/>
            <w:shd w:val="clear" w:color="auto" w:fill="auto"/>
            <w:noWrap/>
            <w:hideMark/>
          </w:tcPr>
          <w:p w14:paraId="02723650" w14:textId="77777777" w:rsidR="003A6019" w:rsidRPr="00A85EB7" w:rsidRDefault="003A6019">
            <w:pPr>
              <w:jc w:val="center"/>
              <w:rPr>
                <w:rFonts w:ascii="Garamond" w:hAnsi="Garamond"/>
                <w:sz w:val="22"/>
                <w:szCs w:val="22"/>
              </w:rPr>
            </w:pPr>
            <w:r w:rsidRPr="00A85EB7">
              <w:rPr>
                <w:rFonts w:ascii="Garamond" w:hAnsi="Garamond"/>
                <w:sz w:val="22"/>
                <w:szCs w:val="22"/>
              </w:rPr>
              <w:t>0.0010</w:t>
            </w:r>
          </w:p>
        </w:tc>
        <w:tc>
          <w:tcPr>
            <w:tcW w:w="961" w:type="dxa"/>
            <w:shd w:val="clear" w:color="auto" w:fill="auto"/>
            <w:noWrap/>
            <w:hideMark/>
          </w:tcPr>
          <w:p w14:paraId="729A4C70" w14:textId="77777777" w:rsidR="003A6019" w:rsidRPr="00A85EB7" w:rsidRDefault="003A6019">
            <w:pPr>
              <w:jc w:val="center"/>
              <w:rPr>
                <w:rFonts w:ascii="Garamond" w:hAnsi="Garamond"/>
                <w:sz w:val="22"/>
                <w:szCs w:val="22"/>
              </w:rPr>
            </w:pPr>
            <w:r w:rsidRPr="00A85EB7">
              <w:rPr>
                <w:rFonts w:ascii="Garamond" w:hAnsi="Garamond"/>
                <w:sz w:val="22"/>
                <w:szCs w:val="22"/>
              </w:rPr>
              <w:t>0.0010</w:t>
            </w:r>
          </w:p>
        </w:tc>
        <w:tc>
          <w:tcPr>
            <w:tcW w:w="1245" w:type="dxa"/>
            <w:shd w:val="clear" w:color="auto" w:fill="auto"/>
            <w:noWrap/>
            <w:hideMark/>
          </w:tcPr>
          <w:p w14:paraId="2473596E" w14:textId="77777777" w:rsidR="003A6019" w:rsidRPr="00A85EB7" w:rsidRDefault="003A6019">
            <w:pPr>
              <w:jc w:val="center"/>
              <w:rPr>
                <w:rFonts w:ascii="Garamond" w:hAnsi="Garamond"/>
                <w:sz w:val="22"/>
                <w:szCs w:val="22"/>
              </w:rPr>
            </w:pPr>
            <w:r w:rsidRPr="00A85EB7">
              <w:rPr>
                <w:rFonts w:ascii="Garamond" w:hAnsi="Garamond"/>
                <w:sz w:val="22"/>
                <w:szCs w:val="22"/>
              </w:rPr>
              <w:t>0.0017</w:t>
            </w:r>
          </w:p>
        </w:tc>
      </w:tr>
      <w:tr w:rsidR="003A6019" w:rsidRPr="00A85EB7" w14:paraId="2CF9246F" w14:textId="77777777" w:rsidTr="002E6FFC">
        <w:trPr>
          <w:trHeight w:val="300"/>
          <w:jc w:val="center"/>
        </w:trPr>
        <w:tc>
          <w:tcPr>
            <w:tcW w:w="1639" w:type="dxa"/>
            <w:shd w:val="clear" w:color="auto" w:fill="auto"/>
            <w:noWrap/>
            <w:hideMark/>
          </w:tcPr>
          <w:p w14:paraId="7B6726C8"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2016</w:t>
            </w:r>
          </w:p>
        </w:tc>
        <w:tc>
          <w:tcPr>
            <w:tcW w:w="1245" w:type="dxa"/>
            <w:shd w:val="clear" w:color="auto" w:fill="auto"/>
            <w:noWrap/>
            <w:hideMark/>
          </w:tcPr>
          <w:p w14:paraId="3F47CB5B"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0.0088</w:t>
            </w:r>
          </w:p>
        </w:tc>
        <w:tc>
          <w:tcPr>
            <w:tcW w:w="961" w:type="dxa"/>
            <w:shd w:val="clear" w:color="auto" w:fill="auto"/>
            <w:noWrap/>
            <w:hideMark/>
          </w:tcPr>
          <w:p w14:paraId="40512FE9" w14:textId="77777777" w:rsidR="003A6019" w:rsidRPr="00A85EB7" w:rsidRDefault="003A6019">
            <w:pPr>
              <w:jc w:val="center"/>
              <w:rPr>
                <w:rFonts w:ascii="Garamond" w:hAnsi="Garamond"/>
                <w:sz w:val="22"/>
                <w:szCs w:val="22"/>
              </w:rPr>
            </w:pPr>
            <w:r w:rsidRPr="00A85EB7">
              <w:rPr>
                <w:rFonts w:ascii="Garamond" w:hAnsi="Garamond"/>
                <w:sz w:val="22"/>
                <w:szCs w:val="22"/>
              </w:rPr>
              <w:t>0.0098</w:t>
            </w:r>
          </w:p>
        </w:tc>
        <w:tc>
          <w:tcPr>
            <w:tcW w:w="961" w:type="dxa"/>
            <w:shd w:val="clear" w:color="auto" w:fill="auto"/>
            <w:noWrap/>
            <w:hideMark/>
          </w:tcPr>
          <w:p w14:paraId="05A7CCEC" w14:textId="77777777" w:rsidR="003A6019" w:rsidRPr="00A85EB7" w:rsidRDefault="003A6019">
            <w:pPr>
              <w:jc w:val="center"/>
              <w:rPr>
                <w:rFonts w:ascii="Garamond" w:hAnsi="Garamond"/>
                <w:sz w:val="22"/>
                <w:szCs w:val="22"/>
              </w:rPr>
            </w:pPr>
            <w:r w:rsidRPr="00A85EB7">
              <w:rPr>
                <w:rFonts w:ascii="Garamond" w:hAnsi="Garamond"/>
                <w:sz w:val="22"/>
                <w:szCs w:val="22"/>
              </w:rPr>
              <w:t>0.0029</w:t>
            </w:r>
          </w:p>
        </w:tc>
        <w:tc>
          <w:tcPr>
            <w:tcW w:w="961" w:type="dxa"/>
            <w:shd w:val="clear" w:color="auto" w:fill="auto"/>
            <w:noWrap/>
            <w:hideMark/>
          </w:tcPr>
          <w:p w14:paraId="116D33F5" w14:textId="77777777" w:rsidR="003A6019" w:rsidRPr="00A85EB7" w:rsidRDefault="003A6019">
            <w:pPr>
              <w:jc w:val="center"/>
              <w:rPr>
                <w:rFonts w:ascii="Garamond" w:hAnsi="Garamond"/>
                <w:sz w:val="22"/>
                <w:szCs w:val="22"/>
              </w:rPr>
            </w:pPr>
            <w:r w:rsidRPr="00A85EB7">
              <w:rPr>
                <w:rFonts w:ascii="Garamond" w:hAnsi="Garamond"/>
                <w:sz w:val="22"/>
                <w:szCs w:val="22"/>
              </w:rPr>
              <w:t>0.0074</w:t>
            </w:r>
          </w:p>
        </w:tc>
        <w:tc>
          <w:tcPr>
            <w:tcW w:w="1245" w:type="dxa"/>
            <w:shd w:val="clear" w:color="auto" w:fill="auto"/>
            <w:noWrap/>
            <w:hideMark/>
          </w:tcPr>
          <w:p w14:paraId="256EF6A7" w14:textId="77777777" w:rsidR="003A6019" w:rsidRPr="00A85EB7" w:rsidRDefault="003A6019">
            <w:pPr>
              <w:jc w:val="center"/>
              <w:rPr>
                <w:rFonts w:ascii="Garamond" w:hAnsi="Garamond"/>
                <w:sz w:val="22"/>
                <w:szCs w:val="22"/>
              </w:rPr>
            </w:pPr>
            <w:r w:rsidRPr="00A85EB7">
              <w:rPr>
                <w:rFonts w:ascii="Garamond" w:hAnsi="Garamond"/>
                <w:sz w:val="22"/>
                <w:szCs w:val="22"/>
              </w:rPr>
              <w:t>0.0015</w:t>
            </w:r>
          </w:p>
        </w:tc>
      </w:tr>
      <w:tr w:rsidR="003A6019" w:rsidRPr="00A85EB7" w14:paraId="084A8268" w14:textId="77777777" w:rsidTr="002E6FFC">
        <w:trPr>
          <w:trHeight w:val="300"/>
          <w:jc w:val="center"/>
        </w:trPr>
        <w:tc>
          <w:tcPr>
            <w:tcW w:w="1639" w:type="dxa"/>
            <w:shd w:val="clear" w:color="auto" w:fill="auto"/>
            <w:noWrap/>
            <w:hideMark/>
          </w:tcPr>
          <w:p w14:paraId="6CF77FE7"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2017</w:t>
            </w:r>
          </w:p>
        </w:tc>
        <w:tc>
          <w:tcPr>
            <w:tcW w:w="1245" w:type="dxa"/>
            <w:shd w:val="clear" w:color="auto" w:fill="auto"/>
            <w:hideMark/>
          </w:tcPr>
          <w:p w14:paraId="6DF2A8FE"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0.0026</w:t>
            </w:r>
          </w:p>
        </w:tc>
        <w:tc>
          <w:tcPr>
            <w:tcW w:w="961" w:type="dxa"/>
            <w:shd w:val="clear" w:color="auto" w:fill="auto"/>
            <w:hideMark/>
          </w:tcPr>
          <w:p w14:paraId="1149FDA8" w14:textId="77777777" w:rsidR="003A6019" w:rsidRPr="00A85EB7" w:rsidRDefault="003A6019">
            <w:pPr>
              <w:jc w:val="center"/>
              <w:rPr>
                <w:rFonts w:ascii="Garamond" w:hAnsi="Garamond"/>
                <w:sz w:val="22"/>
                <w:szCs w:val="22"/>
              </w:rPr>
            </w:pPr>
            <w:r w:rsidRPr="00A85EB7">
              <w:rPr>
                <w:rFonts w:ascii="Garamond" w:hAnsi="Garamond"/>
                <w:sz w:val="22"/>
                <w:szCs w:val="22"/>
              </w:rPr>
              <w:t>0.0038</w:t>
            </w:r>
          </w:p>
        </w:tc>
        <w:tc>
          <w:tcPr>
            <w:tcW w:w="961" w:type="dxa"/>
            <w:shd w:val="clear" w:color="auto" w:fill="auto"/>
            <w:hideMark/>
          </w:tcPr>
          <w:p w14:paraId="5E94C05D" w14:textId="77777777" w:rsidR="003A6019" w:rsidRPr="00A85EB7" w:rsidRDefault="003A6019">
            <w:pPr>
              <w:jc w:val="center"/>
              <w:rPr>
                <w:rFonts w:ascii="Garamond" w:hAnsi="Garamond"/>
                <w:sz w:val="22"/>
                <w:szCs w:val="22"/>
              </w:rPr>
            </w:pPr>
            <w:r w:rsidRPr="00A85EB7">
              <w:rPr>
                <w:rFonts w:ascii="Garamond" w:hAnsi="Garamond"/>
                <w:sz w:val="22"/>
                <w:szCs w:val="22"/>
              </w:rPr>
              <w:t>0.0026</w:t>
            </w:r>
          </w:p>
        </w:tc>
        <w:tc>
          <w:tcPr>
            <w:tcW w:w="961" w:type="dxa"/>
            <w:shd w:val="clear" w:color="auto" w:fill="auto"/>
            <w:hideMark/>
          </w:tcPr>
          <w:p w14:paraId="0BA4A1AE" w14:textId="77777777" w:rsidR="003A6019" w:rsidRPr="00A85EB7" w:rsidRDefault="003A6019">
            <w:pPr>
              <w:jc w:val="center"/>
              <w:rPr>
                <w:rFonts w:ascii="Garamond" w:hAnsi="Garamond"/>
                <w:sz w:val="22"/>
                <w:szCs w:val="22"/>
              </w:rPr>
            </w:pPr>
            <w:r w:rsidRPr="00A85EB7">
              <w:rPr>
                <w:rFonts w:ascii="Garamond" w:hAnsi="Garamond"/>
                <w:sz w:val="22"/>
                <w:szCs w:val="22"/>
              </w:rPr>
              <w:t>0.0041</w:t>
            </w:r>
          </w:p>
        </w:tc>
        <w:tc>
          <w:tcPr>
            <w:tcW w:w="1245" w:type="dxa"/>
            <w:shd w:val="clear" w:color="auto" w:fill="auto"/>
            <w:hideMark/>
          </w:tcPr>
          <w:p w14:paraId="45DB4749" w14:textId="77777777" w:rsidR="003A6019" w:rsidRPr="00A85EB7" w:rsidRDefault="003A6019">
            <w:pPr>
              <w:jc w:val="center"/>
              <w:rPr>
                <w:rFonts w:ascii="Garamond" w:hAnsi="Garamond"/>
                <w:sz w:val="22"/>
                <w:szCs w:val="22"/>
              </w:rPr>
            </w:pPr>
            <w:r w:rsidRPr="00A85EB7">
              <w:rPr>
                <w:rFonts w:ascii="Garamond" w:hAnsi="Garamond"/>
                <w:sz w:val="22"/>
                <w:szCs w:val="22"/>
              </w:rPr>
              <w:t>0.0012</w:t>
            </w:r>
          </w:p>
        </w:tc>
      </w:tr>
      <w:tr w:rsidR="003A6019" w:rsidRPr="00A85EB7" w14:paraId="2434C031" w14:textId="77777777" w:rsidTr="002E6FFC">
        <w:trPr>
          <w:trHeight w:val="300"/>
          <w:jc w:val="center"/>
        </w:trPr>
        <w:tc>
          <w:tcPr>
            <w:tcW w:w="1639" w:type="dxa"/>
            <w:shd w:val="clear" w:color="auto" w:fill="auto"/>
            <w:noWrap/>
            <w:hideMark/>
          </w:tcPr>
          <w:p w14:paraId="2D797CD1"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2018</w:t>
            </w:r>
          </w:p>
        </w:tc>
        <w:tc>
          <w:tcPr>
            <w:tcW w:w="1245" w:type="dxa"/>
            <w:shd w:val="clear" w:color="auto" w:fill="auto"/>
            <w:noWrap/>
            <w:hideMark/>
          </w:tcPr>
          <w:p w14:paraId="28B617C6"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0.0041</w:t>
            </w:r>
          </w:p>
        </w:tc>
        <w:tc>
          <w:tcPr>
            <w:tcW w:w="961" w:type="dxa"/>
            <w:shd w:val="clear" w:color="auto" w:fill="auto"/>
            <w:noWrap/>
            <w:hideMark/>
          </w:tcPr>
          <w:p w14:paraId="6CBAC318" w14:textId="77777777" w:rsidR="003A6019" w:rsidRPr="00A85EB7" w:rsidRDefault="003A6019">
            <w:pPr>
              <w:jc w:val="center"/>
              <w:rPr>
                <w:rFonts w:ascii="Garamond" w:hAnsi="Garamond"/>
                <w:sz w:val="22"/>
                <w:szCs w:val="22"/>
              </w:rPr>
            </w:pPr>
            <w:r w:rsidRPr="00A85EB7">
              <w:rPr>
                <w:rFonts w:ascii="Garamond" w:hAnsi="Garamond"/>
                <w:sz w:val="22"/>
                <w:szCs w:val="22"/>
              </w:rPr>
              <w:t>0.0250</w:t>
            </w:r>
          </w:p>
        </w:tc>
        <w:tc>
          <w:tcPr>
            <w:tcW w:w="961" w:type="dxa"/>
            <w:shd w:val="clear" w:color="auto" w:fill="auto"/>
            <w:noWrap/>
            <w:hideMark/>
          </w:tcPr>
          <w:p w14:paraId="53DB6A73" w14:textId="77777777" w:rsidR="003A6019" w:rsidRPr="00A85EB7" w:rsidRDefault="003A6019">
            <w:pPr>
              <w:jc w:val="center"/>
              <w:rPr>
                <w:rFonts w:ascii="Garamond" w:hAnsi="Garamond"/>
                <w:sz w:val="22"/>
                <w:szCs w:val="22"/>
              </w:rPr>
            </w:pPr>
            <w:r w:rsidRPr="00A85EB7">
              <w:rPr>
                <w:rFonts w:ascii="Garamond" w:hAnsi="Garamond"/>
                <w:sz w:val="22"/>
                <w:szCs w:val="22"/>
              </w:rPr>
              <w:t>0.0041</w:t>
            </w:r>
          </w:p>
        </w:tc>
        <w:tc>
          <w:tcPr>
            <w:tcW w:w="961" w:type="dxa"/>
            <w:shd w:val="clear" w:color="auto" w:fill="auto"/>
            <w:noWrap/>
            <w:hideMark/>
          </w:tcPr>
          <w:p w14:paraId="238FAC00" w14:textId="77777777" w:rsidR="003A6019" w:rsidRPr="00A85EB7" w:rsidRDefault="003A6019">
            <w:pPr>
              <w:jc w:val="center"/>
              <w:rPr>
                <w:rFonts w:ascii="Garamond" w:hAnsi="Garamond"/>
                <w:sz w:val="22"/>
                <w:szCs w:val="22"/>
              </w:rPr>
            </w:pPr>
            <w:r w:rsidRPr="00A85EB7">
              <w:rPr>
                <w:rFonts w:ascii="Garamond" w:hAnsi="Garamond"/>
                <w:sz w:val="22"/>
                <w:szCs w:val="22"/>
              </w:rPr>
              <w:t>0.0102</w:t>
            </w:r>
          </w:p>
        </w:tc>
        <w:tc>
          <w:tcPr>
            <w:tcW w:w="1245" w:type="dxa"/>
            <w:shd w:val="clear" w:color="auto" w:fill="auto"/>
            <w:noWrap/>
            <w:hideMark/>
          </w:tcPr>
          <w:p w14:paraId="59C636E4" w14:textId="77777777" w:rsidR="003A6019" w:rsidRPr="00A85EB7" w:rsidRDefault="003A6019">
            <w:pPr>
              <w:jc w:val="center"/>
              <w:rPr>
                <w:rFonts w:ascii="Garamond" w:hAnsi="Garamond"/>
                <w:sz w:val="22"/>
                <w:szCs w:val="22"/>
              </w:rPr>
            </w:pPr>
            <w:r w:rsidRPr="00A85EB7">
              <w:rPr>
                <w:rFonts w:ascii="Garamond" w:hAnsi="Garamond"/>
                <w:sz w:val="22"/>
                <w:szCs w:val="22"/>
              </w:rPr>
              <w:t>0.0007</w:t>
            </w:r>
          </w:p>
        </w:tc>
      </w:tr>
      <w:tr w:rsidR="003A6019" w:rsidRPr="00A85EB7" w14:paraId="4F146E36" w14:textId="77777777" w:rsidTr="002E6FFC">
        <w:trPr>
          <w:trHeight w:val="300"/>
          <w:jc w:val="center"/>
        </w:trPr>
        <w:tc>
          <w:tcPr>
            <w:tcW w:w="1639" w:type="dxa"/>
            <w:shd w:val="clear" w:color="auto" w:fill="auto"/>
            <w:noWrap/>
          </w:tcPr>
          <w:p w14:paraId="16BDD8D7" w14:textId="77777777" w:rsidR="003A6019" w:rsidRPr="002B220A" w:rsidRDefault="003A6019" w:rsidP="00FD2191">
            <w:pPr>
              <w:jc w:val="center"/>
              <w:rPr>
                <w:rFonts w:ascii="Garamond" w:hAnsi="Garamond"/>
                <w:sz w:val="22"/>
                <w:szCs w:val="22"/>
              </w:rPr>
            </w:pPr>
            <w:r w:rsidRPr="002B220A">
              <w:rPr>
                <w:rFonts w:ascii="Garamond" w:hAnsi="Garamond"/>
                <w:sz w:val="22"/>
                <w:szCs w:val="22"/>
              </w:rPr>
              <w:lastRenderedPageBreak/>
              <w:t>2019</w:t>
            </w:r>
          </w:p>
        </w:tc>
        <w:tc>
          <w:tcPr>
            <w:tcW w:w="1245" w:type="dxa"/>
            <w:shd w:val="clear" w:color="auto" w:fill="auto"/>
            <w:noWrap/>
          </w:tcPr>
          <w:p w14:paraId="0C347D0F"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0.0080</w:t>
            </w:r>
          </w:p>
        </w:tc>
        <w:tc>
          <w:tcPr>
            <w:tcW w:w="961" w:type="dxa"/>
            <w:shd w:val="clear" w:color="auto" w:fill="auto"/>
            <w:noWrap/>
          </w:tcPr>
          <w:p w14:paraId="54AE70D4" w14:textId="77777777" w:rsidR="003A6019" w:rsidRPr="00A85EB7" w:rsidRDefault="003A6019">
            <w:pPr>
              <w:jc w:val="center"/>
              <w:rPr>
                <w:rFonts w:ascii="Garamond" w:hAnsi="Garamond"/>
                <w:sz w:val="22"/>
                <w:szCs w:val="22"/>
              </w:rPr>
            </w:pPr>
            <w:r w:rsidRPr="00A85EB7">
              <w:rPr>
                <w:rFonts w:ascii="Garamond" w:hAnsi="Garamond"/>
                <w:sz w:val="22"/>
                <w:szCs w:val="22"/>
              </w:rPr>
              <w:t>0.0250</w:t>
            </w:r>
          </w:p>
        </w:tc>
        <w:tc>
          <w:tcPr>
            <w:tcW w:w="961" w:type="dxa"/>
            <w:shd w:val="clear" w:color="auto" w:fill="auto"/>
            <w:noWrap/>
          </w:tcPr>
          <w:p w14:paraId="432B60B0" w14:textId="77777777" w:rsidR="003A6019" w:rsidRPr="00A85EB7" w:rsidRDefault="003A6019">
            <w:pPr>
              <w:jc w:val="center"/>
              <w:rPr>
                <w:rFonts w:ascii="Garamond" w:hAnsi="Garamond"/>
                <w:sz w:val="22"/>
                <w:szCs w:val="22"/>
              </w:rPr>
            </w:pPr>
            <w:r w:rsidRPr="00A85EB7">
              <w:rPr>
                <w:rFonts w:ascii="Garamond" w:hAnsi="Garamond"/>
                <w:sz w:val="22"/>
                <w:szCs w:val="22"/>
              </w:rPr>
              <w:t>0.040</w:t>
            </w:r>
          </w:p>
        </w:tc>
        <w:tc>
          <w:tcPr>
            <w:tcW w:w="961" w:type="dxa"/>
            <w:shd w:val="clear" w:color="auto" w:fill="auto"/>
            <w:noWrap/>
          </w:tcPr>
          <w:p w14:paraId="72291A73" w14:textId="77777777" w:rsidR="003A6019" w:rsidRPr="00A85EB7" w:rsidRDefault="003A6019">
            <w:pPr>
              <w:jc w:val="center"/>
              <w:rPr>
                <w:rFonts w:ascii="Garamond" w:hAnsi="Garamond"/>
                <w:sz w:val="22"/>
                <w:szCs w:val="22"/>
              </w:rPr>
            </w:pPr>
            <w:r w:rsidRPr="00A85EB7">
              <w:rPr>
                <w:rFonts w:ascii="Garamond" w:hAnsi="Garamond"/>
                <w:sz w:val="22"/>
                <w:szCs w:val="22"/>
              </w:rPr>
              <w:t>0.0110</w:t>
            </w:r>
          </w:p>
        </w:tc>
        <w:tc>
          <w:tcPr>
            <w:tcW w:w="1245" w:type="dxa"/>
            <w:shd w:val="clear" w:color="auto" w:fill="auto"/>
            <w:noWrap/>
          </w:tcPr>
          <w:p w14:paraId="2DE897CD" w14:textId="77777777" w:rsidR="003A6019" w:rsidRPr="00A85EB7" w:rsidRDefault="003A6019">
            <w:pPr>
              <w:jc w:val="center"/>
              <w:rPr>
                <w:rFonts w:ascii="Garamond" w:hAnsi="Garamond"/>
                <w:sz w:val="22"/>
                <w:szCs w:val="22"/>
              </w:rPr>
            </w:pPr>
            <w:r w:rsidRPr="00A85EB7">
              <w:rPr>
                <w:rFonts w:ascii="Garamond" w:hAnsi="Garamond"/>
                <w:sz w:val="22"/>
                <w:szCs w:val="22"/>
              </w:rPr>
              <w:t>0.0013</w:t>
            </w:r>
          </w:p>
        </w:tc>
      </w:tr>
      <w:tr w:rsidR="003A6019" w:rsidRPr="00A85EB7" w14:paraId="2114F00C" w14:textId="77777777" w:rsidTr="002E6FFC">
        <w:trPr>
          <w:trHeight w:val="300"/>
          <w:jc w:val="center"/>
        </w:trPr>
        <w:tc>
          <w:tcPr>
            <w:tcW w:w="1639" w:type="dxa"/>
            <w:shd w:val="clear" w:color="auto" w:fill="auto"/>
            <w:noWrap/>
          </w:tcPr>
          <w:p w14:paraId="5DD4E62E"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2020</w:t>
            </w:r>
          </w:p>
        </w:tc>
        <w:tc>
          <w:tcPr>
            <w:tcW w:w="1245" w:type="dxa"/>
            <w:shd w:val="clear" w:color="auto" w:fill="auto"/>
            <w:noWrap/>
          </w:tcPr>
          <w:p w14:paraId="4B8F6760"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0.0080</w:t>
            </w:r>
          </w:p>
        </w:tc>
        <w:tc>
          <w:tcPr>
            <w:tcW w:w="961" w:type="dxa"/>
            <w:shd w:val="clear" w:color="auto" w:fill="auto"/>
            <w:noWrap/>
          </w:tcPr>
          <w:p w14:paraId="577DA098" w14:textId="77777777" w:rsidR="003A6019" w:rsidRPr="00A85EB7" w:rsidRDefault="003A6019">
            <w:pPr>
              <w:jc w:val="center"/>
              <w:rPr>
                <w:rFonts w:ascii="Garamond" w:hAnsi="Garamond"/>
                <w:sz w:val="22"/>
                <w:szCs w:val="22"/>
              </w:rPr>
            </w:pPr>
            <w:r w:rsidRPr="00A85EB7">
              <w:rPr>
                <w:rFonts w:ascii="Garamond" w:hAnsi="Garamond"/>
                <w:sz w:val="22"/>
                <w:szCs w:val="22"/>
              </w:rPr>
              <w:t>0.0250</w:t>
            </w:r>
          </w:p>
        </w:tc>
        <w:tc>
          <w:tcPr>
            <w:tcW w:w="961" w:type="dxa"/>
            <w:shd w:val="clear" w:color="auto" w:fill="auto"/>
            <w:noWrap/>
          </w:tcPr>
          <w:p w14:paraId="0986D571" w14:textId="77777777" w:rsidR="003A6019" w:rsidRPr="00A85EB7" w:rsidRDefault="003A6019">
            <w:pPr>
              <w:jc w:val="center"/>
              <w:rPr>
                <w:rFonts w:ascii="Garamond" w:hAnsi="Garamond"/>
                <w:sz w:val="22"/>
                <w:szCs w:val="22"/>
              </w:rPr>
            </w:pPr>
            <w:r w:rsidRPr="00A85EB7">
              <w:rPr>
                <w:rFonts w:ascii="Garamond" w:hAnsi="Garamond"/>
                <w:sz w:val="22"/>
                <w:szCs w:val="22"/>
              </w:rPr>
              <w:t>0.040</w:t>
            </w:r>
          </w:p>
        </w:tc>
        <w:tc>
          <w:tcPr>
            <w:tcW w:w="961" w:type="dxa"/>
            <w:shd w:val="clear" w:color="auto" w:fill="auto"/>
            <w:noWrap/>
          </w:tcPr>
          <w:p w14:paraId="14B70AF3" w14:textId="77777777" w:rsidR="003A6019" w:rsidRPr="00A85EB7" w:rsidRDefault="003A6019">
            <w:pPr>
              <w:jc w:val="center"/>
              <w:rPr>
                <w:rFonts w:ascii="Garamond" w:hAnsi="Garamond"/>
                <w:sz w:val="22"/>
                <w:szCs w:val="22"/>
              </w:rPr>
            </w:pPr>
            <w:r w:rsidRPr="00A85EB7">
              <w:rPr>
                <w:rFonts w:ascii="Garamond" w:hAnsi="Garamond"/>
                <w:sz w:val="22"/>
                <w:szCs w:val="22"/>
              </w:rPr>
              <w:t>0.0110</w:t>
            </w:r>
          </w:p>
        </w:tc>
        <w:tc>
          <w:tcPr>
            <w:tcW w:w="1245" w:type="dxa"/>
            <w:shd w:val="clear" w:color="auto" w:fill="auto"/>
            <w:noWrap/>
          </w:tcPr>
          <w:p w14:paraId="4D2BB6E9" w14:textId="77777777" w:rsidR="003A6019" w:rsidRPr="00A85EB7" w:rsidRDefault="003A6019">
            <w:pPr>
              <w:jc w:val="center"/>
              <w:rPr>
                <w:rFonts w:ascii="Garamond" w:hAnsi="Garamond"/>
                <w:sz w:val="22"/>
                <w:szCs w:val="22"/>
              </w:rPr>
            </w:pPr>
            <w:r w:rsidRPr="00A85EB7">
              <w:rPr>
                <w:rFonts w:ascii="Garamond" w:hAnsi="Garamond"/>
                <w:sz w:val="22"/>
                <w:szCs w:val="22"/>
              </w:rPr>
              <w:t>0.0013</w:t>
            </w:r>
          </w:p>
        </w:tc>
      </w:tr>
      <w:tr w:rsidR="003A6019" w:rsidRPr="00A85EB7" w14:paraId="2EA048D0" w14:textId="77777777" w:rsidTr="002E6FFC">
        <w:trPr>
          <w:trHeight w:val="300"/>
          <w:jc w:val="center"/>
        </w:trPr>
        <w:tc>
          <w:tcPr>
            <w:tcW w:w="1639" w:type="dxa"/>
            <w:shd w:val="clear" w:color="auto" w:fill="auto"/>
            <w:noWrap/>
          </w:tcPr>
          <w:p w14:paraId="3B49C950" w14:textId="77777777" w:rsidR="003A6019" w:rsidRPr="002B220A" w:rsidRDefault="003A6019" w:rsidP="00FD2191">
            <w:pPr>
              <w:jc w:val="center"/>
              <w:rPr>
                <w:rFonts w:ascii="Garamond" w:hAnsi="Garamond"/>
                <w:sz w:val="22"/>
                <w:szCs w:val="22"/>
              </w:rPr>
            </w:pPr>
            <w:r w:rsidRPr="002B220A">
              <w:rPr>
                <w:rFonts w:ascii="Garamond" w:hAnsi="Garamond"/>
                <w:sz w:val="22"/>
                <w:szCs w:val="22"/>
              </w:rPr>
              <w:t>2021</w:t>
            </w:r>
          </w:p>
        </w:tc>
        <w:tc>
          <w:tcPr>
            <w:tcW w:w="1245" w:type="dxa"/>
            <w:shd w:val="clear" w:color="auto" w:fill="auto"/>
            <w:noWrap/>
          </w:tcPr>
          <w:p w14:paraId="18BCCA72" w14:textId="77777777" w:rsidR="003A6019" w:rsidRPr="007D17D6" w:rsidRDefault="003A6019" w:rsidP="007D17D6">
            <w:pPr>
              <w:jc w:val="center"/>
              <w:rPr>
                <w:rFonts w:ascii="Garamond" w:hAnsi="Garamond"/>
                <w:sz w:val="22"/>
                <w:szCs w:val="22"/>
              </w:rPr>
            </w:pPr>
            <w:r w:rsidRPr="00FD2191">
              <w:rPr>
                <w:rFonts w:ascii="Garamond" w:hAnsi="Garamond"/>
                <w:sz w:val="22"/>
                <w:szCs w:val="22"/>
              </w:rPr>
              <w:t>0.003</w:t>
            </w:r>
          </w:p>
        </w:tc>
        <w:tc>
          <w:tcPr>
            <w:tcW w:w="961" w:type="dxa"/>
            <w:shd w:val="clear" w:color="auto" w:fill="auto"/>
            <w:noWrap/>
          </w:tcPr>
          <w:p w14:paraId="1DAF3CBA" w14:textId="77777777" w:rsidR="003A6019" w:rsidRPr="00A85EB7" w:rsidRDefault="003A6019">
            <w:pPr>
              <w:jc w:val="center"/>
              <w:rPr>
                <w:rFonts w:ascii="Garamond" w:hAnsi="Garamond"/>
                <w:sz w:val="22"/>
                <w:szCs w:val="22"/>
              </w:rPr>
            </w:pPr>
            <w:r w:rsidRPr="00A85EB7">
              <w:rPr>
                <w:rFonts w:ascii="Garamond" w:hAnsi="Garamond"/>
                <w:sz w:val="22"/>
                <w:szCs w:val="22"/>
              </w:rPr>
              <w:t>0.074</w:t>
            </w:r>
          </w:p>
        </w:tc>
        <w:tc>
          <w:tcPr>
            <w:tcW w:w="961" w:type="dxa"/>
            <w:shd w:val="clear" w:color="auto" w:fill="auto"/>
            <w:noWrap/>
          </w:tcPr>
          <w:p w14:paraId="66B95FB8" w14:textId="77777777" w:rsidR="003A6019" w:rsidRPr="00A85EB7" w:rsidRDefault="003A6019">
            <w:pPr>
              <w:jc w:val="center"/>
              <w:rPr>
                <w:rFonts w:ascii="Garamond" w:hAnsi="Garamond"/>
                <w:sz w:val="22"/>
                <w:szCs w:val="22"/>
              </w:rPr>
            </w:pPr>
            <w:r w:rsidRPr="00A85EB7">
              <w:rPr>
                <w:rFonts w:ascii="Garamond" w:hAnsi="Garamond"/>
                <w:sz w:val="22"/>
                <w:szCs w:val="22"/>
              </w:rPr>
              <w:t>0.005</w:t>
            </w:r>
          </w:p>
        </w:tc>
        <w:tc>
          <w:tcPr>
            <w:tcW w:w="961" w:type="dxa"/>
            <w:shd w:val="clear" w:color="auto" w:fill="auto"/>
            <w:noWrap/>
          </w:tcPr>
          <w:p w14:paraId="7099FFDD" w14:textId="77777777" w:rsidR="003A6019" w:rsidRPr="00A85EB7" w:rsidRDefault="003A6019">
            <w:pPr>
              <w:jc w:val="center"/>
              <w:rPr>
                <w:rFonts w:ascii="Garamond" w:hAnsi="Garamond"/>
                <w:sz w:val="22"/>
                <w:szCs w:val="22"/>
              </w:rPr>
            </w:pPr>
            <w:r w:rsidRPr="00A85EB7">
              <w:rPr>
                <w:rFonts w:ascii="Garamond" w:hAnsi="Garamond"/>
                <w:sz w:val="22"/>
                <w:szCs w:val="22"/>
              </w:rPr>
              <w:t>0.055</w:t>
            </w:r>
          </w:p>
        </w:tc>
        <w:tc>
          <w:tcPr>
            <w:tcW w:w="1245" w:type="dxa"/>
            <w:shd w:val="clear" w:color="auto" w:fill="auto"/>
            <w:noWrap/>
          </w:tcPr>
          <w:p w14:paraId="5EF9C24F" w14:textId="77777777" w:rsidR="003A6019" w:rsidRPr="00A85EB7" w:rsidRDefault="003A6019">
            <w:pPr>
              <w:jc w:val="center"/>
              <w:rPr>
                <w:rFonts w:ascii="Garamond" w:hAnsi="Garamond"/>
                <w:sz w:val="22"/>
                <w:szCs w:val="22"/>
              </w:rPr>
            </w:pPr>
            <w:r w:rsidRPr="00A85EB7">
              <w:rPr>
                <w:rFonts w:ascii="Garamond" w:hAnsi="Garamond"/>
                <w:sz w:val="22"/>
                <w:szCs w:val="22"/>
              </w:rPr>
              <w:t>0.006</w:t>
            </w:r>
          </w:p>
        </w:tc>
      </w:tr>
    </w:tbl>
    <w:p w14:paraId="1AD8789F" w14:textId="77777777" w:rsidR="00780BA0" w:rsidRPr="002B220A" w:rsidRDefault="00780BA0">
      <w:pPr>
        <w:jc w:val="both"/>
        <w:rPr>
          <w:rFonts w:ascii="Garamond" w:hAnsi="Garamond"/>
          <w:sz w:val="22"/>
          <w:szCs w:val="22"/>
        </w:rPr>
        <w:pPrChange w:id="1022" w:author="Pacella, Christina (DEC)" w:date="2023-06-13T08:08:00Z">
          <w:pPr/>
        </w:pPrChange>
      </w:pPr>
    </w:p>
    <w:p w14:paraId="450B8F31" w14:textId="1789BA20" w:rsidR="00C13C7F" w:rsidRPr="00A85EB7" w:rsidRDefault="00C13C7F">
      <w:pPr>
        <w:jc w:val="both"/>
        <w:rPr>
          <w:rFonts w:ascii="Garamond" w:hAnsi="Garamond"/>
          <w:sz w:val="22"/>
          <w:szCs w:val="22"/>
        </w:rPr>
        <w:pPrChange w:id="1023" w:author="Pacella, Christina (DEC)" w:date="2023-06-13T08:08:00Z">
          <w:pPr/>
        </w:pPrChange>
      </w:pPr>
      <w:r w:rsidRPr="00FD2191">
        <w:rPr>
          <w:rFonts w:ascii="Garamond" w:hAnsi="Garamond"/>
          <w:sz w:val="22"/>
          <w:szCs w:val="22"/>
        </w:rPr>
        <w:t>Beginning with the 2022 Sample Yea</w:t>
      </w:r>
      <w:r w:rsidR="00985257" w:rsidRPr="007D17D6">
        <w:rPr>
          <w:rFonts w:ascii="Garamond" w:hAnsi="Garamond"/>
          <w:sz w:val="22"/>
          <w:szCs w:val="22"/>
        </w:rPr>
        <w:t xml:space="preserve">r, HUDNERR </w:t>
      </w:r>
      <w:r w:rsidR="00182A32" w:rsidRPr="007D17D6">
        <w:rPr>
          <w:rFonts w:ascii="Garamond" w:hAnsi="Garamond"/>
          <w:sz w:val="22"/>
          <w:szCs w:val="22"/>
        </w:rPr>
        <w:t>utilizes MDLs established by the SEAL Analytical Detection Limit Studies</w:t>
      </w:r>
      <w:r w:rsidR="00985257" w:rsidRPr="00A85EB7">
        <w:rPr>
          <w:rFonts w:ascii="Garamond" w:hAnsi="Garamond"/>
          <w:sz w:val="22"/>
          <w:szCs w:val="22"/>
        </w:rPr>
        <w:t>.</w:t>
      </w:r>
    </w:p>
    <w:p w14:paraId="046ACC13" w14:textId="77777777" w:rsidR="00985257" w:rsidRPr="00A85EB7" w:rsidRDefault="00985257">
      <w:pPr>
        <w:jc w:val="both"/>
        <w:rPr>
          <w:rFonts w:ascii="Garamond" w:hAnsi="Garamond"/>
          <w:sz w:val="22"/>
          <w:szCs w:val="22"/>
        </w:rPr>
        <w:pPrChange w:id="1024" w:author="Pacella, Christina (DEC)" w:date="2023-06-13T08:08:00Z">
          <w:pPr/>
        </w:pPrChange>
      </w:pPr>
    </w:p>
    <w:tbl>
      <w:tblPr>
        <w:tblW w:w="79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190"/>
        <w:gridCol w:w="1718"/>
        <w:gridCol w:w="1816"/>
        <w:gridCol w:w="1591"/>
      </w:tblGrid>
      <w:tr w:rsidR="006A1B81" w:rsidRPr="00A85EB7" w14:paraId="6ECD3806" w14:textId="77777777" w:rsidTr="006A1B81">
        <w:trPr>
          <w:trHeight w:val="255"/>
        </w:trPr>
        <w:tc>
          <w:tcPr>
            <w:tcW w:w="1637" w:type="dxa"/>
            <w:shd w:val="clear" w:color="auto" w:fill="auto"/>
            <w:noWrap/>
          </w:tcPr>
          <w:p w14:paraId="2F8BEC96" w14:textId="77777777" w:rsidR="006A1B81" w:rsidRPr="00A85EB7" w:rsidRDefault="006A1B81" w:rsidP="00FD2191">
            <w:pPr>
              <w:pStyle w:val="PlainText"/>
              <w:jc w:val="center"/>
              <w:rPr>
                <w:rFonts w:ascii="Garamond" w:eastAsia="MS Mincho" w:hAnsi="Garamond"/>
                <w:b/>
                <w:sz w:val="22"/>
                <w:szCs w:val="22"/>
              </w:rPr>
            </w:pPr>
            <w:r w:rsidRPr="00A85EB7">
              <w:rPr>
                <w:rFonts w:ascii="Garamond" w:eastAsia="MS Mincho" w:hAnsi="Garamond"/>
                <w:b/>
                <w:sz w:val="22"/>
                <w:szCs w:val="22"/>
              </w:rPr>
              <w:t>Parameter</w:t>
            </w:r>
          </w:p>
        </w:tc>
        <w:tc>
          <w:tcPr>
            <w:tcW w:w="1190" w:type="dxa"/>
            <w:shd w:val="clear" w:color="auto" w:fill="auto"/>
            <w:noWrap/>
          </w:tcPr>
          <w:p w14:paraId="25FFF270" w14:textId="77777777" w:rsidR="006A1B81" w:rsidRPr="00A85EB7" w:rsidRDefault="006A1B81">
            <w:pPr>
              <w:pStyle w:val="PlainText"/>
              <w:jc w:val="center"/>
              <w:rPr>
                <w:rFonts w:ascii="Garamond" w:eastAsia="MS Mincho" w:hAnsi="Garamond"/>
                <w:b/>
                <w:sz w:val="22"/>
                <w:szCs w:val="22"/>
              </w:rPr>
            </w:pPr>
            <w:r w:rsidRPr="00A85EB7">
              <w:rPr>
                <w:rFonts w:ascii="Garamond" w:eastAsia="MS Mincho" w:hAnsi="Garamond"/>
                <w:b/>
                <w:sz w:val="22"/>
                <w:szCs w:val="22"/>
              </w:rPr>
              <w:t>Variable</w:t>
            </w:r>
          </w:p>
        </w:tc>
        <w:tc>
          <w:tcPr>
            <w:tcW w:w="1718" w:type="dxa"/>
            <w:shd w:val="clear" w:color="auto" w:fill="auto"/>
            <w:noWrap/>
          </w:tcPr>
          <w:p w14:paraId="67047226" w14:textId="77777777" w:rsidR="006A1B81" w:rsidRPr="00A85EB7" w:rsidRDefault="006A1B81">
            <w:pPr>
              <w:pStyle w:val="PlainText"/>
              <w:jc w:val="center"/>
              <w:rPr>
                <w:rFonts w:ascii="Garamond" w:eastAsia="MS Mincho" w:hAnsi="Garamond"/>
                <w:b/>
                <w:sz w:val="22"/>
                <w:szCs w:val="22"/>
              </w:rPr>
            </w:pPr>
            <w:r w:rsidRPr="00A85EB7">
              <w:rPr>
                <w:rFonts w:ascii="Garamond" w:eastAsia="MS Mincho" w:hAnsi="Garamond"/>
                <w:b/>
                <w:sz w:val="22"/>
                <w:szCs w:val="22"/>
              </w:rPr>
              <w:t>MDL</w:t>
            </w:r>
          </w:p>
        </w:tc>
        <w:tc>
          <w:tcPr>
            <w:tcW w:w="1816" w:type="dxa"/>
          </w:tcPr>
          <w:p w14:paraId="6F0DF45B" w14:textId="77777777" w:rsidR="006A1B81" w:rsidRPr="00A85EB7" w:rsidRDefault="006A1B81">
            <w:pPr>
              <w:pStyle w:val="PlainText"/>
              <w:jc w:val="center"/>
              <w:rPr>
                <w:rFonts w:ascii="Garamond" w:eastAsia="MS Mincho" w:hAnsi="Garamond"/>
                <w:b/>
                <w:sz w:val="22"/>
                <w:szCs w:val="22"/>
              </w:rPr>
            </w:pPr>
            <w:r w:rsidRPr="00A85EB7">
              <w:rPr>
                <w:rFonts w:ascii="Garamond" w:eastAsia="MS Mincho" w:hAnsi="Garamond"/>
                <w:b/>
                <w:sz w:val="22"/>
                <w:szCs w:val="22"/>
              </w:rPr>
              <w:t>Dates in Use</w:t>
            </w:r>
          </w:p>
        </w:tc>
        <w:tc>
          <w:tcPr>
            <w:tcW w:w="1591" w:type="dxa"/>
          </w:tcPr>
          <w:p w14:paraId="05642ADE" w14:textId="77777777" w:rsidR="006A1B81" w:rsidRPr="00A85EB7" w:rsidRDefault="006A1B81">
            <w:pPr>
              <w:pStyle w:val="PlainText"/>
              <w:jc w:val="center"/>
              <w:rPr>
                <w:rFonts w:ascii="Garamond" w:eastAsia="MS Mincho" w:hAnsi="Garamond"/>
                <w:b/>
                <w:sz w:val="22"/>
                <w:szCs w:val="22"/>
              </w:rPr>
            </w:pPr>
            <w:r w:rsidRPr="00A85EB7">
              <w:rPr>
                <w:rFonts w:ascii="Garamond" w:eastAsia="MS Mincho" w:hAnsi="Garamond"/>
                <w:b/>
                <w:sz w:val="22"/>
                <w:szCs w:val="22"/>
              </w:rPr>
              <w:t>Revisited</w:t>
            </w:r>
          </w:p>
        </w:tc>
      </w:tr>
      <w:tr w:rsidR="006A1B81" w:rsidRPr="00A85EB7" w14:paraId="50CB6DFF" w14:textId="77777777" w:rsidTr="006A1B81">
        <w:trPr>
          <w:trHeight w:val="255"/>
        </w:trPr>
        <w:tc>
          <w:tcPr>
            <w:tcW w:w="1637" w:type="dxa"/>
            <w:shd w:val="clear" w:color="auto" w:fill="auto"/>
            <w:noWrap/>
          </w:tcPr>
          <w:p w14:paraId="51EB32EB" w14:textId="6BEE05CE" w:rsidR="006A1B81" w:rsidRPr="00FD2191" w:rsidRDefault="006A1B81" w:rsidP="00FD2191">
            <w:pPr>
              <w:pStyle w:val="PlainText"/>
              <w:jc w:val="center"/>
              <w:rPr>
                <w:rFonts w:ascii="Garamond" w:eastAsia="MS Mincho" w:hAnsi="Garamond"/>
                <w:sz w:val="22"/>
                <w:szCs w:val="22"/>
              </w:rPr>
            </w:pPr>
            <w:r w:rsidRPr="002B220A">
              <w:rPr>
                <w:rFonts w:ascii="Garamond" w:eastAsia="MS Mincho" w:hAnsi="Garamond"/>
                <w:sz w:val="22"/>
                <w:szCs w:val="22"/>
              </w:rPr>
              <w:t>Ammonia</w:t>
            </w:r>
          </w:p>
        </w:tc>
        <w:tc>
          <w:tcPr>
            <w:tcW w:w="1190" w:type="dxa"/>
            <w:shd w:val="clear" w:color="auto" w:fill="auto"/>
            <w:noWrap/>
          </w:tcPr>
          <w:p w14:paraId="470D3B36" w14:textId="2FC52024" w:rsidR="006A1B81" w:rsidRPr="00A85EB7" w:rsidRDefault="006A1B81">
            <w:pPr>
              <w:pStyle w:val="PlainText"/>
              <w:jc w:val="center"/>
              <w:rPr>
                <w:rFonts w:ascii="Garamond" w:eastAsia="MS Mincho" w:hAnsi="Garamond"/>
                <w:sz w:val="22"/>
                <w:szCs w:val="22"/>
              </w:rPr>
            </w:pPr>
            <w:r w:rsidRPr="00A85EB7">
              <w:rPr>
                <w:rFonts w:ascii="Garamond" w:eastAsia="MS Mincho" w:hAnsi="Garamond"/>
                <w:sz w:val="22"/>
                <w:szCs w:val="22"/>
              </w:rPr>
              <w:t>NH3F</w:t>
            </w:r>
          </w:p>
        </w:tc>
        <w:tc>
          <w:tcPr>
            <w:tcW w:w="1718" w:type="dxa"/>
            <w:shd w:val="clear" w:color="auto" w:fill="auto"/>
            <w:noWrap/>
          </w:tcPr>
          <w:p w14:paraId="61A5584A" w14:textId="77777777" w:rsidR="006A1B81" w:rsidRPr="00A85EB7" w:rsidRDefault="006A1B81">
            <w:pPr>
              <w:pStyle w:val="PlainText"/>
              <w:jc w:val="center"/>
              <w:rPr>
                <w:rFonts w:ascii="Garamond" w:eastAsia="MS Mincho" w:hAnsi="Garamond"/>
                <w:sz w:val="22"/>
                <w:szCs w:val="22"/>
              </w:rPr>
            </w:pPr>
            <w:r w:rsidRPr="00A85EB7">
              <w:rPr>
                <w:rFonts w:ascii="Garamond" w:eastAsia="MS Mincho" w:hAnsi="Garamond"/>
                <w:sz w:val="22"/>
                <w:szCs w:val="22"/>
              </w:rPr>
              <w:t>0.003 mg/L</w:t>
            </w:r>
          </w:p>
        </w:tc>
        <w:tc>
          <w:tcPr>
            <w:tcW w:w="1816" w:type="dxa"/>
          </w:tcPr>
          <w:p w14:paraId="653393A7" w14:textId="11DF98B4" w:rsidR="006A1B81" w:rsidRPr="00A85EB7" w:rsidRDefault="006A1B81">
            <w:pPr>
              <w:pStyle w:val="PlainText"/>
              <w:jc w:val="center"/>
              <w:rPr>
                <w:rFonts w:ascii="Garamond" w:eastAsia="MS Mincho" w:hAnsi="Garamond"/>
                <w:sz w:val="22"/>
                <w:szCs w:val="22"/>
              </w:rPr>
            </w:pPr>
            <w:r w:rsidRPr="00A85EB7">
              <w:rPr>
                <w:rFonts w:ascii="Garamond" w:eastAsia="MS Mincho" w:hAnsi="Garamond"/>
                <w:sz w:val="22"/>
                <w:szCs w:val="22"/>
              </w:rPr>
              <w:t>2022 - Current</w:t>
            </w:r>
          </w:p>
        </w:tc>
        <w:tc>
          <w:tcPr>
            <w:tcW w:w="1591" w:type="dxa"/>
          </w:tcPr>
          <w:p w14:paraId="06B45FCA" w14:textId="4059874D" w:rsidR="006A1B81" w:rsidRPr="007D17D6" w:rsidRDefault="006A1B81">
            <w:pPr>
              <w:pStyle w:val="PlainText"/>
              <w:jc w:val="center"/>
              <w:rPr>
                <w:rFonts w:ascii="Garamond" w:eastAsia="MS Mincho" w:hAnsi="Garamond"/>
                <w:sz w:val="22"/>
                <w:szCs w:val="22"/>
              </w:rPr>
            </w:pPr>
            <w:r w:rsidRPr="00A85EB7">
              <w:rPr>
                <w:rFonts w:ascii="Garamond" w:eastAsia="MS Mincho" w:hAnsi="Garamond"/>
                <w:sz w:val="22"/>
                <w:szCs w:val="22"/>
              </w:rPr>
              <w:t>01/01/</w:t>
            </w:r>
            <w:ins w:id="1025"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22</w:t>
            </w:r>
          </w:p>
        </w:tc>
      </w:tr>
      <w:tr w:rsidR="006A1B81" w:rsidRPr="00A85EB7" w14:paraId="318643AE" w14:textId="77777777" w:rsidTr="006A1B81">
        <w:trPr>
          <w:trHeight w:val="255"/>
        </w:trPr>
        <w:tc>
          <w:tcPr>
            <w:tcW w:w="1637" w:type="dxa"/>
            <w:shd w:val="clear" w:color="auto" w:fill="auto"/>
            <w:noWrap/>
          </w:tcPr>
          <w:p w14:paraId="2747B085" w14:textId="4FFDA530" w:rsidR="006A1B81" w:rsidRPr="00FD2191" w:rsidRDefault="006A1B81" w:rsidP="00FD2191">
            <w:pPr>
              <w:pStyle w:val="PlainText"/>
              <w:jc w:val="center"/>
              <w:rPr>
                <w:rFonts w:ascii="Garamond" w:eastAsia="MS Mincho" w:hAnsi="Garamond"/>
                <w:sz w:val="22"/>
                <w:szCs w:val="22"/>
              </w:rPr>
            </w:pPr>
            <w:r w:rsidRPr="002B220A">
              <w:rPr>
                <w:rFonts w:ascii="Garamond" w:eastAsia="MS Mincho" w:hAnsi="Garamond"/>
                <w:sz w:val="22"/>
                <w:szCs w:val="22"/>
              </w:rPr>
              <w:t>Nitrate + Nitrite</w:t>
            </w:r>
          </w:p>
        </w:tc>
        <w:tc>
          <w:tcPr>
            <w:tcW w:w="1190" w:type="dxa"/>
            <w:shd w:val="clear" w:color="auto" w:fill="auto"/>
            <w:noWrap/>
          </w:tcPr>
          <w:p w14:paraId="044BB2D7" w14:textId="737EB728" w:rsidR="006A1B81" w:rsidRPr="00A85EB7" w:rsidRDefault="006A1B81">
            <w:pPr>
              <w:pStyle w:val="PlainText"/>
              <w:jc w:val="center"/>
              <w:rPr>
                <w:rFonts w:ascii="Garamond" w:eastAsia="MS Mincho" w:hAnsi="Garamond"/>
                <w:sz w:val="22"/>
                <w:szCs w:val="22"/>
              </w:rPr>
            </w:pPr>
            <w:r w:rsidRPr="00A85EB7">
              <w:rPr>
                <w:rFonts w:ascii="Garamond" w:eastAsia="MS Mincho" w:hAnsi="Garamond"/>
                <w:sz w:val="22"/>
                <w:szCs w:val="22"/>
              </w:rPr>
              <w:t>NO23F</w:t>
            </w:r>
          </w:p>
        </w:tc>
        <w:tc>
          <w:tcPr>
            <w:tcW w:w="1718" w:type="dxa"/>
            <w:shd w:val="clear" w:color="auto" w:fill="auto"/>
            <w:noWrap/>
          </w:tcPr>
          <w:p w14:paraId="67189162" w14:textId="43FDF639" w:rsidR="006A1B81" w:rsidRPr="00A85EB7" w:rsidRDefault="006A1B81">
            <w:pPr>
              <w:pStyle w:val="PlainText"/>
              <w:jc w:val="center"/>
              <w:rPr>
                <w:rFonts w:ascii="Garamond" w:eastAsia="MS Mincho" w:hAnsi="Garamond"/>
                <w:sz w:val="22"/>
                <w:szCs w:val="22"/>
              </w:rPr>
            </w:pPr>
            <w:r w:rsidRPr="00A85EB7">
              <w:rPr>
                <w:rFonts w:ascii="Garamond" w:eastAsia="MS Mincho" w:hAnsi="Garamond"/>
                <w:sz w:val="22"/>
                <w:szCs w:val="22"/>
              </w:rPr>
              <w:t>0.002 mg/L</w:t>
            </w:r>
          </w:p>
        </w:tc>
        <w:tc>
          <w:tcPr>
            <w:tcW w:w="1816" w:type="dxa"/>
          </w:tcPr>
          <w:p w14:paraId="5254D5FC" w14:textId="4B9048DC" w:rsidR="006A1B81"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2022 - Current</w:t>
            </w:r>
          </w:p>
        </w:tc>
        <w:tc>
          <w:tcPr>
            <w:tcW w:w="1591" w:type="dxa"/>
          </w:tcPr>
          <w:p w14:paraId="1BA20428" w14:textId="6715113C" w:rsidR="006A1B81" w:rsidRPr="00A85EB7" w:rsidRDefault="006A1B81">
            <w:pPr>
              <w:jc w:val="center"/>
              <w:rPr>
                <w:rFonts w:ascii="Garamond" w:hAnsi="Garamond"/>
                <w:rPrChange w:id="1026" w:author="Pacella, Christina (DEC)" w:date="2023-06-13T07:11:00Z">
                  <w:rPr/>
                </w:rPrChange>
              </w:rPr>
            </w:pPr>
            <w:r w:rsidRPr="00A85EB7">
              <w:rPr>
                <w:rFonts w:ascii="Garamond" w:eastAsia="MS Mincho" w:hAnsi="Garamond"/>
                <w:sz w:val="22"/>
                <w:szCs w:val="22"/>
              </w:rPr>
              <w:t>01/01/</w:t>
            </w:r>
            <w:ins w:id="1027"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w:t>
            </w:r>
            <w:r w:rsidRPr="007D17D6">
              <w:rPr>
                <w:rFonts w:ascii="Garamond" w:eastAsia="MS Mincho" w:hAnsi="Garamond"/>
                <w:sz w:val="22"/>
                <w:szCs w:val="22"/>
              </w:rPr>
              <w:t>2</w:t>
            </w:r>
          </w:p>
        </w:tc>
      </w:tr>
      <w:tr w:rsidR="006A1B81" w:rsidRPr="00A85EB7" w14:paraId="3EEB671F" w14:textId="77777777" w:rsidTr="006A1B81">
        <w:trPr>
          <w:trHeight w:val="255"/>
        </w:trPr>
        <w:tc>
          <w:tcPr>
            <w:tcW w:w="1637" w:type="dxa"/>
            <w:shd w:val="clear" w:color="auto" w:fill="auto"/>
            <w:noWrap/>
          </w:tcPr>
          <w:p w14:paraId="06DF3930" w14:textId="77777777" w:rsidR="006A1B81" w:rsidRPr="002B220A" w:rsidRDefault="006A1B81" w:rsidP="00FD2191">
            <w:pPr>
              <w:pStyle w:val="PlainText"/>
              <w:jc w:val="center"/>
              <w:rPr>
                <w:rFonts w:ascii="Garamond" w:eastAsia="MS Mincho" w:hAnsi="Garamond"/>
                <w:sz w:val="22"/>
                <w:szCs w:val="22"/>
              </w:rPr>
            </w:pPr>
            <w:r w:rsidRPr="002B220A">
              <w:rPr>
                <w:rFonts w:ascii="Garamond" w:eastAsia="MS Mincho" w:hAnsi="Garamond"/>
                <w:sz w:val="22"/>
                <w:szCs w:val="22"/>
              </w:rPr>
              <w:t>Orthophosphate</w:t>
            </w:r>
          </w:p>
        </w:tc>
        <w:tc>
          <w:tcPr>
            <w:tcW w:w="1190" w:type="dxa"/>
            <w:shd w:val="clear" w:color="auto" w:fill="auto"/>
            <w:noWrap/>
          </w:tcPr>
          <w:p w14:paraId="3CA1AB26" w14:textId="77777777" w:rsidR="006A1B81" w:rsidRPr="007D17D6" w:rsidRDefault="006A1B81" w:rsidP="007D17D6">
            <w:pPr>
              <w:pStyle w:val="PlainText"/>
              <w:jc w:val="center"/>
              <w:rPr>
                <w:rFonts w:ascii="Garamond" w:eastAsia="MS Mincho" w:hAnsi="Garamond"/>
                <w:sz w:val="22"/>
                <w:szCs w:val="22"/>
              </w:rPr>
            </w:pPr>
            <w:r w:rsidRPr="00FD2191">
              <w:rPr>
                <w:rFonts w:ascii="Garamond" w:eastAsia="MS Mincho" w:hAnsi="Garamond"/>
                <w:sz w:val="22"/>
                <w:szCs w:val="22"/>
              </w:rPr>
              <w:t>PO4</w:t>
            </w:r>
          </w:p>
        </w:tc>
        <w:tc>
          <w:tcPr>
            <w:tcW w:w="1718" w:type="dxa"/>
            <w:shd w:val="clear" w:color="auto" w:fill="auto"/>
            <w:noWrap/>
          </w:tcPr>
          <w:p w14:paraId="212F99F0" w14:textId="5D2E6DA4" w:rsidR="006A1B81" w:rsidRPr="00A85EB7" w:rsidRDefault="006A1B81">
            <w:pPr>
              <w:pStyle w:val="PlainText"/>
              <w:jc w:val="center"/>
              <w:rPr>
                <w:rFonts w:ascii="Garamond" w:eastAsia="MS Mincho" w:hAnsi="Garamond"/>
                <w:sz w:val="22"/>
                <w:szCs w:val="22"/>
              </w:rPr>
            </w:pPr>
            <w:r w:rsidRPr="00A85EB7">
              <w:rPr>
                <w:rFonts w:ascii="Garamond" w:eastAsia="MS Mincho" w:hAnsi="Garamond"/>
                <w:sz w:val="22"/>
                <w:szCs w:val="22"/>
              </w:rPr>
              <w:t>0.00</w:t>
            </w:r>
            <w:r w:rsidR="00E25293" w:rsidRPr="00A85EB7">
              <w:rPr>
                <w:rFonts w:ascii="Garamond" w:eastAsia="MS Mincho" w:hAnsi="Garamond"/>
                <w:sz w:val="22"/>
                <w:szCs w:val="22"/>
              </w:rPr>
              <w:t>2</w:t>
            </w:r>
            <w:r w:rsidRPr="00A85EB7">
              <w:rPr>
                <w:rFonts w:ascii="Garamond" w:eastAsia="MS Mincho" w:hAnsi="Garamond"/>
                <w:sz w:val="22"/>
                <w:szCs w:val="22"/>
              </w:rPr>
              <w:t xml:space="preserve"> mg/L</w:t>
            </w:r>
          </w:p>
        </w:tc>
        <w:tc>
          <w:tcPr>
            <w:tcW w:w="1816" w:type="dxa"/>
          </w:tcPr>
          <w:p w14:paraId="10021BCF" w14:textId="42106203" w:rsidR="006A1B81"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2022 - Current</w:t>
            </w:r>
          </w:p>
        </w:tc>
        <w:tc>
          <w:tcPr>
            <w:tcW w:w="1591" w:type="dxa"/>
          </w:tcPr>
          <w:p w14:paraId="3BF19B9B" w14:textId="6151369E" w:rsidR="006A1B81" w:rsidRPr="00A85EB7" w:rsidRDefault="00E25293">
            <w:pPr>
              <w:jc w:val="center"/>
              <w:rPr>
                <w:rFonts w:ascii="Garamond" w:hAnsi="Garamond"/>
                <w:rPrChange w:id="1028" w:author="Pacella, Christina (DEC)" w:date="2023-06-13T07:11:00Z">
                  <w:rPr/>
                </w:rPrChange>
              </w:rPr>
            </w:pPr>
            <w:r w:rsidRPr="00A85EB7">
              <w:rPr>
                <w:rFonts w:ascii="Garamond" w:eastAsia="MS Mincho" w:hAnsi="Garamond"/>
                <w:sz w:val="22"/>
                <w:szCs w:val="22"/>
              </w:rPr>
              <w:t>01/01/</w:t>
            </w:r>
            <w:ins w:id="1029"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w:t>
            </w:r>
            <w:r w:rsidRPr="007D17D6">
              <w:rPr>
                <w:rFonts w:ascii="Garamond" w:eastAsia="MS Mincho" w:hAnsi="Garamond"/>
                <w:sz w:val="22"/>
                <w:szCs w:val="22"/>
              </w:rPr>
              <w:t>2</w:t>
            </w:r>
          </w:p>
        </w:tc>
      </w:tr>
      <w:tr w:rsidR="00E25293" w:rsidRPr="00A85EB7" w14:paraId="5A16D673" w14:textId="77777777" w:rsidTr="006A1B81">
        <w:trPr>
          <w:trHeight w:val="255"/>
        </w:trPr>
        <w:tc>
          <w:tcPr>
            <w:tcW w:w="1637" w:type="dxa"/>
            <w:shd w:val="clear" w:color="auto" w:fill="auto"/>
            <w:noWrap/>
          </w:tcPr>
          <w:p w14:paraId="67DFD39F" w14:textId="77777777" w:rsidR="00E25293" w:rsidRPr="002B220A" w:rsidRDefault="00E25293" w:rsidP="00FD2191">
            <w:pPr>
              <w:pStyle w:val="PlainText"/>
              <w:jc w:val="center"/>
              <w:rPr>
                <w:rFonts w:ascii="Garamond" w:eastAsia="MS Mincho" w:hAnsi="Garamond"/>
                <w:sz w:val="22"/>
                <w:szCs w:val="22"/>
              </w:rPr>
            </w:pPr>
            <w:r w:rsidRPr="002B220A">
              <w:rPr>
                <w:rFonts w:ascii="Garamond" w:eastAsia="MS Mincho" w:hAnsi="Garamond"/>
                <w:sz w:val="22"/>
                <w:szCs w:val="22"/>
              </w:rPr>
              <w:t>Chlorophyll A</w:t>
            </w:r>
          </w:p>
        </w:tc>
        <w:tc>
          <w:tcPr>
            <w:tcW w:w="1190" w:type="dxa"/>
            <w:shd w:val="clear" w:color="auto" w:fill="auto"/>
            <w:noWrap/>
          </w:tcPr>
          <w:p w14:paraId="10C65FEB" w14:textId="77777777" w:rsidR="00E25293" w:rsidRPr="007D17D6" w:rsidRDefault="00E25293" w:rsidP="007D17D6">
            <w:pPr>
              <w:pStyle w:val="PlainText"/>
              <w:jc w:val="center"/>
              <w:rPr>
                <w:rFonts w:ascii="Garamond" w:eastAsia="MS Mincho" w:hAnsi="Garamond"/>
                <w:sz w:val="22"/>
                <w:szCs w:val="22"/>
              </w:rPr>
            </w:pPr>
            <w:r w:rsidRPr="00FD2191">
              <w:rPr>
                <w:rFonts w:ascii="Garamond" w:eastAsia="MS Mincho" w:hAnsi="Garamond"/>
                <w:sz w:val="22"/>
                <w:szCs w:val="22"/>
              </w:rPr>
              <w:t>CHLA_N</w:t>
            </w:r>
          </w:p>
        </w:tc>
        <w:tc>
          <w:tcPr>
            <w:tcW w:w="1718" w:type="dxa"/>
            <w:shd w:val="clear" w:color="auto" w:fill="auto"/>
            <w:noWrap/>
          </w:tcPr>
          <w:p w14:paraId="255A7617" w14:textId="77777777"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0.02 ug/L</w:t>
            </w:r>
          </w:p>
        </w:tc>
        <w:tc>
          <w:tcPr>
            <w:tcW w:w="1816" w:type="dxa"/>
          </w:tcPr>
          <w:p w14:paraId="0116813B" w14:textId="286F0B3C"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2004 – 2022</w:t>
            </w:r>
          </w:p>
        </w:tc>
        <w:tc>
          <w:tcPr>
            <w:tcW w:w="1591" w:type="dxa"/>
          </w:tcPr>
          <w:p w14:paraId="57685F24" w14:textId="105EA947" w:rsidR="00E25293" w:rsidRPr="00A85EB7" w:rsidRDefault="00E25293">
            <w:pPr>
              <w:jc w:val="center"/>
              <w:rPr>
                <w:rFonts w:ascii="Garamond" w:hAnsi="Garamond"/>
                <w:rPrChange w:id="1030" w:author="Pacella, Christina (DEC)" w:date="2023-06-13T07:11:00Z">
                  <w:rPr/>
                </w:rPrChange>
              </w:rPr>
            </w:pPr>
            <w:r w:rsidRPr="00A85EB7">
              <w:rPr>
                <w:rFonts w:ascii="Garamond" w:eastAsia="MS Mincho" w:hAnsi="Garamond"/>
                <w:sz w:val="22"/>
                <w:szCs w:val="22"/>
              </w:rPr>
              <w:t>01/01/</w:t>
            </w:r>
            <w:ins w:id="1031"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22</w:t>
            </w:r>
          </w:p>
        </w:tc>
      </w:tr>
      <w:tr w:rsidR="00E25293" w:rsidRPr="00A85EB7" w14:paraId="4253873F" w14:textId="77777777" w:rsidTr="006A1B81">
        <w:trPr>
          <w:trHeight w:val="255"/>
        </w:trPr>
        <w:tc>
          <w:tcPr>
            <w:tcW w:w="1637" w:type="dxa"/>
            <w:shd w:val="clear" w:color="auto" w:fill="auto"/>
            <w:noWrap/>
          </w:tcPr>
          <w:p w14:paraId="392DCE13" w14:textId="77777777" w:rsidR="00E25293" w:rsidRPr="002B220A" w:rsidRDefault="00E25293" w:rsidP="00FD2191">
            <w:pPr>
              <w:pStyle w:val="PlainText"/>
              <w:jc w:val="center"/>
              <w:rPr>
                <w:rFonts w:ascii="Garamond" w:eastAsia="MS Mincho" w:hAnsi="Garamond"/>
                <w:sz w:val="22"/>
                <w:szCs w:val="22"/>
              </w:rPr>
            </w:pPr>
            <w:r w:rsidRPr="002B220A">
              <w:rPr>
                <w:rFonts w:ascii="Garamond" w:eastAsia="MS Mincho" w:hAnsi="Garamond"/>
                <w:sz w:val="22"/>
                <w:szCs w:val="22"/>
              </w:rPr>
              <w:t>Phaeophytin</w:t>
            </w:r>
          </w:p>
        </w:tc>
        <w:tc>
          <w:tcPr>
            <w:tcW w:w="1190" w:type="dxa"/>
            <w:shd w:val="clear" w:color="auto" w:fill="auto"/>
            <w:noWrap/>
          </w:tcPr>
          <w:p w14:paraId="2D476FA4" w14:textId="77777777" w:rsidR="00E25293" w:rsidRPr="007D17D6" w:rsidRDefault="00E25293" w:rsidP="007D17D6">
            <w:pPr>
              <w:pStyle w:val="PlainText"/>
              <w:jc w:val="center"/>
              <w:rPr>
                <w:rFonts w:ascii="Garamond" w:eastAsia="MS Mincho" w:hAnsi="Garamond"/>
                <w:sz w:val="22"/>
                <w:szCs w:val="22"/>
              </w:rPr>
            </w:pPr>
            <w:r w:rsidRPr="00FD2191">
              <w:rPr>
                <w:rFonts w:ascii="Garamond" w:eastAsia="MS Mincho" w:hAnsi="Garamond"/>
                <w:sz w:val="22"/>
                <w:szCs w:val="22"/>
              </w:rPr>
              <w:t>PHEA_N</w:t>
            </w:r>
          </w:p>
        </w:tc>
        <w:tc>
          <w:tcPr>
            <w:tcW w:w="1718" w:type="dxa"/>
            <w:shd w:val="clear" w:color="auto" w:fill="auto"/>
            <w:noWrap/>
          </w:tcPr>
          <w:p w14:paraId="2892BE05" w14:textId="77777777"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0.02 ug/L</w:t>
            </w:r>
          </w:p>
        </w:tc>
        <w:tc>
          <w:tcPr>
            <w:tcW w:w="1816" w:type="dxa"/>
          </w:tcPr>
          <w:p w14:paraId="67246362" w14:textId="19E93AF7"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2004 – 2022</w:t>
            </w:r>
          </w:p>
        </w:tc>
        <w:tc>
          <w:tcPr>
            <w:tcW w:w="1591" w:type="dxa"/>
          </w:tcPr>
          <w:p w14:paraId="7A058F33" w14:textId="3CBEBE4F" w:rsidR="00E25293" w:rsidRPr="00A85EB7" w:rsidRDefault="00E25293">
            <w:pPr>
              <w:jc w:val="center"/>
              <w:rPr>
                <w:rFonts w:ascii="Garamond" w:hAnsi="Garamond"/>
                <w:rPrChange w:id="1032" w:author="Pacella, Christina (DEC)" w:date="2023-06-13T07:11:00Z">
                  <w:rPr/>
                </w:rPrChange>
              </w:rPr>
            </w:pPr>
            <w:r w:rsidRPr="00A85EB7">
              <w:rPr>
                <w:rFonts w:ascii="Garamond" w:eastAsia="MS Mincho" w:hAnsi="Garamond"/>
                <w:sz w:val="22"/>
                <w:szCs w:val="22"/>
              </w:rPr>
              <w:t>01/01/</w:t>
            </w:r>
            <w:ins w:id="1033"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22</w:t>
            </w:r>
          </w:p>
        </w:tc>
      </w:tr>
      <w:tr w:rsidR="00E25293" w:rsidRPr="00A85EB7" w14:paraId="60BA79D1" w14:textId="77777777" w:rsidTr="006A1B81">
        <w:trPr>
          <w:trHeight w:val="255"/>
        </w:trPr>
        <w:tc>
          <w:tcPr>
            <w:tcW w:w="1637" w:type="dxa"/>
            <w:shd w:val="clear" w:color="auto" w:fill="auto"/>
            <w:noWrap/>
          </w:tcPr>
          <w:p w14:paraId="19784F22" w14:textId="77777777" w:rsidR="00E25293" w:rsidRPr="00FD2191" w:rsidRDefault="00E25293" w:rsidP="00FD2191">
            <w:pPr>
              <w:pStyle w:val="PlainText"/>
              <w:jc w:val="center"/>
              <w:rPr>
                <w:rFonts w:ascii="Garamond" w:eastAsia="MS Mincho" w:hAnsi="Garamond"/>
                <w:sz w:val="22"/>
                <w:szCs w:val="22"/>
              </w:rPr>
            </w:pPr>
            <w:r w:rsidRPr="002B220A">
              <w:rPr>
                <w:rFonts w:ascii="Garamond" w:eastAsia="MS Mincho" w:hAnsi="Garamond"/>
                <w:sz w:val="22"/>
                <w:szCs w:val="22"/>
              </w:rPr>
              <w:t>Total Suspend Solids</w:t>
            </w:r>
          </w:p>
        </w:tc>
        <w:tc>
          <w:tcPr>
            <w:tcW w:w="1190" w:type="dxa"/>
            <w:shd w:val="clear" w:color="auto" w:fill="auto"/>
            <w:noWrap/>
          </w:tcPr>
          <w:p w14:paraId="37809DA0" w14:textId="77777777"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TSS</w:t>
            </w:r>
          </w:p>
        </w:tc>
        <w:tc>
          <w:tcPr>
            <w:tcW w:w="1718" w:type="dxa"/>
            <w:shd w:val="clear" w:color="auto" w:fill="auto"/>
            <w:noWrap/>
          </w:tcPr>
          <w:p w14:paraId="5C2BC788" w14:textId="77777777"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0.1 mg/L</w:t>
            </w:r>
          </w:p>
        </w:tc>
        <w:tc>
          <w:tcPr>
            <w:tcW w:w="1816" w:type="dxa"/>
          </w:tcPr>
          <w:p w14:paraId="13061915" w14:textId="2E696375"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1991 – 2022</w:t>
            </w:r>
          </w:p>
        </w:tc>
        <w:tc>
          <w:tcPr>
            <w:tcW w:w="1591" w:type="dxa"/>
          </w:tcPr>
          <w:p w14:paraId="6BFCEA6E" w14:textId="62E6A1F1" w:rsidR="00E25293" w:rsidRPr="00A85EB7" w:rsidRDefault="00E25293">
            <w:pPr>
              <w:jc w:val="center"/>
              <w:rPr>
                <w:rFonts w:ascii="Garamond" w:hAnsi="Garamond"/>
                <w:rPrChange w:id="1034" w:author="Pacella, Christina (DEC)" w:date="2023-06-13T07:11:00Z">
                  <w:rPr/>
                </w:rPrChange>
              </w:rPr>
            </w:pPr>
            <w:r w:rsidRPr="00A85EB7">
              <w:rPr>
                <w:rFonts w:ascii="Garamond" w:eastAsia="MS Mincho" w:hAnsi="Garamond"/>
                <w:sz w:val="22"/>
                <w:szCs w:val="22"/>
              </w:rPr>
              <w:t>01/01/</w:t>
            </w:r>
            <w:ins w:id="1035"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22</w:t>
            </w:r>
          </w:p>
        </w:tc>
      </w:tr>
      <w:tr w:rsidR="00E25293" w:rsidRPr="00A85EB7" w14:paraId="22051F69" w14:textId="77777777" w:rsidTr="006A1B81">
        <w:trPr>
          <w:trHeight w:val="255"/>
        </w:trPr>
        <w:tc>
          <w:tcPr>
            <w:tcW w:w="1637" w:type="dxa"/>
            <w:shd w:val="clear" w:color="auto" w:fill="auto"/>
            <w:noWrap/>
          </w:tcPr>
          <w:p w14:paraId="6CE02A81" w14:textId="77777777" w:rsidR="00E25293" w:rsidRPr="002B220A" w:rsidRDefault="00E25293" w:rsidP="00FD2191">
            <w:pPr>
              <w:pStyle w:val="PlainText"/>
              <w:jc w:val="center"/>
              <w:rPr>
                <w:rFonts w:ascii="Garamond" w:eastAsia="MS Mincho" w:hAnsi="Garamond"/>
                <w:sz w:val="22"/>
                <w:szCs w:val="22"/>
              </w:rPr>
            </w:pPr>
            <w:r w:rsidRPr="002B220A">
              <w:rPr>
                <w:rFonts w:ascii="Garamond" w:eastAsia="MS Mincho" w:hAnsi="Garamond"/>
                <w:sz w:val="22"/>
                <w:szCs w:val="22"/>
              </w:rPr>
              <w:t>Chloride</w:t>
            </w:r>
          </w:p>
        </w:tc>
        <w:tc>
          <w:tcPr>
            <w:tcW w:w="1190" w:type="dxa"/>
            <w:shd w:val="clear" w:color="auto" w:fill="auto"/>
            <w:noWrap/>
          </w:tcPr>
          <w:p w14:paraId="6ECB800F" w14:textId="77777777" w:rsidR="00E25293" w:rsidRPr="007D17D6" w:rsidRDefault="00E25293" w:rsidP="007D17D6">
            <w:pPr>
              <w:pStyle w:val="PlainText"/>
              <w:jc w:val="center"/>
              <w:rPr>
                <w:rFonts w:ascii="Garamond" w:eastAsia="MS Mincho" w:hAnsi="Garamond"/>
                <w:sz w:val="22"/>
                <w:szCs w:val="22"/>
              </w:rPr>
            </w:pPr>
            <w:r w:rsidRPr="00FD2191">
              <w:rPr>
                <w:rFonts w:ascii="Garamond" w:eastAsia="MS Mincho" w:hAnsi="Garamond"/>
                <w:sz w:val="22"/>
                <w:szCs w:val="22"/>
              </w:rPr>
              <w:t>CL</w:t>
            </w:r>
          </w:p>
        </w:tc>
        <w:tc>
          <w:tcPr>
            <w:tcW w:w="1718" w:type="dxa"/>
            <w:shd w:val="clear" w:color="auto" w:fill="auto"/>
            <w:noWrap/>
          </w:tcPr>
          <w:p w14:paraId="0FFCC08E" w14:textId="4E4D8A3B"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0.</w:t>
            </w:r>
            <w:r w:rsidR="00564A23" w:rsidRPr="00A85EB7">
              <w:rPr>
                <w:rFonts w:ascii="Garamond" w:eastAsia="MS Mincho" w:hAnsi="Garamond"/>
                <w:sz w:val="22"/>
                <w:szCs w:val="22"/>
              </w:rPr>
              <w:t>3</w:t>
            </w:r>
            <w:r w:rsidRPr="00A85EB7">
              <w:rPr>
                <w:rFonts w:ascii="Garamond" w:eastAsia="MS Mincho" w:hAnsi="Garamond"/>
                <w:sz w:val="22"/>
                <w:szCs w:val="22"/>
              </w:rPr>
              <w:t xml:space="preserve"> mg/L</w:t>
            </w:r>
          </w:p>
        </w:tc>
        <w:tc>
          <w:tcPr>
            <w:tcW w:w="1816" w:type="dxa"/>
          </w:tcPr>
          <w:p w14:paraId="68AE288D" w14:textId="44ADD16A"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2022 - Current</w:t>
            </w:r>
          </w:p>
        </w:tc>
        <w:tc>
          <w:tcPr>
            <w:tcW w:w="1591" w:type="dxa"/>
          </w:tcPr>
          <w:p w14:paraId="7C569E55" w14:textId="4DF9558C" w:rsidR="00E25293" w:rsidRPr="00A85EB7" w:rsidRDefault="00E25293">
            <w:pPr>
              <w:jc w:val="center"/>
              <w:rPr>
                <w:rFonts w:ascii="Garamond" w:hAnsi="Garamond"/>
                <w:rPrChange w:id="1036" w:author="Pacella, Christina (DEC)" w:date="2023-06-13T07:11:00Z">
                  <w:rPr/>
                </w:rPrChange>
              </w:rPr>
            </w:pPr>
            <w:r w:rsidRPr="00A85EB7">
              <w:rPr>
                <w:rFonts w:ascii="Garamond" w:eastAsia="MS Mincho" w:hAnsi="Garamond"/>
                <w:sz w:val="22"/>
                <w:szCs w:val="22"/>
              </w:rPr>
              <w:t>01/01/</w:t>
            </w:r>
            <w:ins w:id="1037"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22</w:t>
            </w:r>
          </w:p>
        </w:tc>
      </w:tr>
      <w:tr w:rsidR="00E25293" w:rsidRPr="00A85EB7" w14:paraId="39D8F035" w14:textId="77777777" w:rsidTr="006A1B81">
        <w:trPr>
          <w:trHeight w:val="255"/>
        </w:trPr>
        <w:tc>
          <w:tcPr>
            <w:tcW w:w="1637" w:type="dxa"/>
            <w:shd w:val="clear" w:color="auto" w:fill="auto"/>
            <w:noWrap/>
          </w:tcPr>
          <w:p w14:paraId="3992D4CA" w14:textId="77777777" w:rsidR="00E25293" w:rsidRPr="002B220A" w:rsidRDefault="00E25293" w:rsidP="00FD2191">
            <w:pPr>
              <w:pStyle w:val="PlainText"/>
              <w:jc w:val="center"/>
              <w:rPr>
                <w:rFonts w:ascii="Garamond" w:eastAsia="MS Mincho" w:hAnsi="Garamond"/>
                <w:sz w:val="22"/>
                <w:szCs w:val="22"/>
              </w:rPr>
            </w:pPr>
            <w:r w:rsidRPr="002B220A">
              <w:rPr>
                <w:rFonts w:ascii="Garamond" w:eastAsia="MS Mincho" w:hAnsi="Garamond"/>
                <w:sz w:val="22"/>
                <w:szCs w:val="22"/>
              </w:rPr>
              <w:t>Sulphate</w:t>
            </w:r>
          </w:p>
        </w:tc>
        <w:tc>
          <w:tcPr>
            <w:tcW w:w="1190" w:type="dxa"/>
            <w:shd w:val="clear" w:color="auto" w:fill="auto"/>
            <w:noWrap/>
          </w:tcPr>
          <w:p w14:paraId="50FA1476" w14:textId="77777777" w:rsidR="00E25293" w:rsidRPr="007D17D6" w:rsidRDefault="00E25293" w:rsidP="007D17D6">
            <w:pPr>
              <w:pStyle w:val="PlainText"/>
              <w:jc w:val="center"/>
              <w:rPr>
                <w:rFonts w:ascii="Garamond" w:eastAsia="MS Mincho" w:hAnsi="Garamond"/>
                <w:sz w:val="22"/>
                <w:szCs w:val="22"/>
              </w:rPr>
            </w:pPr>
            <w:r w:rsidRPr="00FD2191">
              <w:rPr>
                <w:rFonts w:ascii="Garamond" w:eastAsia="MS Mincho" w:hAnsi="Garamond"/>
                <w:sz w:val="22"/>
                <w:szCs w:val="22"/>
              </w:rPr>
              <w:t>SO4</w:t>
            </w:r>
          </w:p>
        </w:tc>
        <w:tc>
          <w:tcPr>
            <w:tcW w:w="1718" w:type="dxa"/>
            <w:shd w:val="clear" w:color="auto" w:fill="auto"/>
            <w:noWrap/>
          </w:tcPr>
          <w:p w14:paraId="24EFCCDC" w14:textId="0A01F789"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0.0</w:t>
            </w:r>
            <w:r w:rsidR="00564A23" w:rsidRPr="00A85EB7">
              <w:rPr>
                <w:rFonts w:ascii="Garamond" w:eastAsia="MS Mincho" w:hAnsi="Garamond"/>
                <w:sz w:val="22"/>
                <w:szCs w:val="22"/>
              </w:rPr>
              <w:t>9</w:t>
            </w:r>
            <w:r w:rsidRPr="00A85EB7">
              <w:rPr>
                <w:rFonts w:ascii="Garamond" w:eastAsia="MS Mincho" w:hAnsi="Garamond"/>
                <w:sz w:val="22"/>
                <w:szCs w:val="22"/>
              </w:rPr>
              <w:t xml:space="preserve"> mg/L</w:t>
            </w:r>
          </w:p>
        </w:tc>
        <w:tc>
          <w:tcPr>
            <w:tcW w:w="1816" w:type="dxa"/>
          </w:tcPr>
          <w:p w14:paraId="00D5BBC6" w14:textId="67862983" w:rsidR="00E25293" w:rsidRPr="00A85EB7" w:rsidRDefault="00E25293">
            <w:pPr>
              <w:pStyle w:val="PlainText"/>
              <w:jc w:val="center"/>
              <w:rPr>
                <w:rFonts w:ascii="Garamond" w:eastAsia="MS Mincho" w:hAnsi="Garamond"/>
                <w:sz w:val="22"/>
                <w:szCs w:val="22"/>
              </w:rPr>
            </w:pPr>
            <w:r w:rsidRPr="00A85EB7">
              <w:rPr>
                <w:rFonts w:ascii="Garamond" w:eastAsia="MS Mincho" w:hAnsi="Garamond"/>
                <w:sz w:val="22"/>
                <w:szCs w:val="22"/>
              </w:rPr>
              <w:t>2022 - Current</w:t>
            </w:r>
          </w:p>
        </w:tc>
        <w:tc>
          <w:tcPr>
            <w:tcW w:w="1591" w:type="dxa"/>
          </w:tcPr>
          <w:p w14:paraId="2291438B" w14:textId="35798E2A" w:rsidR="00E25293" w:rsidRPr="00A85EB7" w:rsidRDefault="00E25293">
            <w:pPr>
              <w:jc w:val="center"/>
              <w:rPr>
                <w:rFonts w:ascii="Garamond" w:hAnsi="Garamond"/>
                <w:rPrChange w:id="1038" w:author="Pacella, Christina (DEC)" w:date="2023-06-13T07:11:00Z">
                  <w:rPr/>
                </w:rPrChange>
              </w:rPr>
            </w:pPr>
            <w:r w:rsidRPr="00A85EB7">
              <w:rPr>
                <w:rFonts w:ascii="Garamond" w:eastAsia="MS Mincho" w:hAnsi="Garamond"/>
                <w:sz w:val="22"/>
                <w:szCs w:val="22"/>
              </w:rPr>
              <w:t>01/01/</w:t>
            </w:r>
            <w:ins w:id="1039" w:author="Pacella, Christina (DEC)" w:date="2023-06-14T07:46:00Z">
              <w:r w:rsidR="00161310">
                <w:rPr>
                  <w:rFonts w:ascii="Garamond" w:eastAsia="MS Mincho" w:hAnsi="Garamond"/>
                  <w:sz w:val="22"/>
                  <w:szCs w:val="22"/>
                </w:rPr>
                <w:t>20</w:t>
              </w:r>
            </w:ins>
            <w:r w:rsidRPr="00FD2191">
              <w:rPr>
                <w:rFonts w:ascii="Garamond" w:eastAsia="MS Mincho" w:hAnsi="Garamond"/>
                <w:sz w:val="22"/>
                <w:szCs w:val="22"/>
              </w:rPr>
              <w:t>22</w:t>
            </w:r>
          </w:p>
        </w:tc>
      </w:tr>
    </w:tbl>
    <w:p w14:paraId="6227E513" w14:textId="77777777" w:rsidR="00C13C7F" w:rsidRPr="002B220A" w:rsidDel="00D36041" w:rsidRDefault="00C13C7F">
      <w:pPr>
        <w:jc w:val="both"/>
        <w:rPr>
          <w:del w:id="1040" w:author="Pacella, Christina (DEC)" w:date="2023-06-13T07:09:00Z"/>
          <w:rFonts w:ascii="Garamond" w:hAnsi="Garamond"/>
          <w:sz w:val="22"/>
          <w:szCs w:val="22"/>
        </w:rPr>
        <w:pPrChange w:id="1041" w:author="Pacella, Christina (DEC)" w:date="2023-06-13T08:08:00Z">
          <w:pPr/>
        </w:pPrChange>
      </w:pPr>
    </w:p>
    <w:p w14:paraId="7CE35BC6" w14:textId="77777777" w:rsidR="00C13C7F" w:rsidRPr="00FD2191" w:rsidDel="00D36041" w:rsidRDefault="00C13C7F">
      <w:pPr>
        <w:jc w:val="both"/>
        <w:rPr>
          <w:del w:id="1042" w:author="Pacella, Christina (DEC)" w:date="2023-06-13T07:09:00Z"/>
          <w:rFonts w:ascii="Garamond" w:hAnsi="Garamond"/>
          <w:sz w:val="22"/>
          <w:szCs w:val="22"/>
        </w:rPr>
        <w:pPrChange w:id="1043" w:author="Pacella, Christina (DEC)" w:date="2023-06-13T08:08:00Z">
          <w:pPr/>
        </w:pPrChange>
      </w:pPr>
    </w:p>
    <w:p w14:paraId="1D5E7295" w14:textId="77777777" w:rsidR="00C13C7F" w:rsidRPr="00A85EB7" w:rsidRDefault="00C13C7F">
      <w:pPr>
        <w:jc w:val="both"/>
        <w:rPr>
          <w:rFonts w:ascii="Garamond" w:hAnsi="Garamond"/>
          <w:sz w:val="22"/>
          <w:szCs w:val="22"/>
        </w:rPr>
        <w:pPrChange w:id="1044" w:author="Pacella, Christina (DEC)" w:date="2023-06-13T08:08:00Z">
          <w:pPr/>
        </w:pPrChange>
      </w:pPr>
    </w:p>
    <w:p w14:paraId="7D983A82" w14:textId="77777777" w:rsidR="00A86A99" w:rsidRPr="00A85EB7" w:rsidRDefault="00780BA0">
      <w:pPr>
        <w:jc w:val="both"/>
        <w:rPr>
          <w:rFonts w:ascii="Garamond" w:hAnsi="Garamond"/>
          <w:sz w:val="22"/>
          <w:szCs w:val="22"/>
        </w:rPr>
        <w:pPrChange w:id="1045" w:author="Pacella, Christina (DEC)" w:date="2023-06-13T08:08:00Z">
          <w:pPr/>
        </w:pPrChange>
      </w:pPr>
      <w:r w:rsidRPr="00A85EB7">
        <w:rPr>
          <w:rFonts w:ascii="Garamond" w:hAnsi="Garamond"/>
          <w:b/>
          <w:sz w:val="22"/>
          <w:szCs w:val="22"/>
        </w:rPr>
        <w:t>13) Laboratory methods</w:t>
      </w:r>
      <w:r w:rsidRPr="00A85EB7">
        <w:rPr>
          <w:rFonts w:ascii="Garamond" w:hAnsi="Garamond"/>
          <w:sz w:val="22"/>
          <w:szCs w:val="22"/>
        </w:rPr>
        <w:t xml:space="preserve"> – </w:t>
      </w:r>
    </w:p>
    <w:p w14:paraId="0CF6AD1F" w14:textId="77777777" w:rsidR="00667EBF" w:rsidRPr="00A85EB7" w:rsidRDefault="00667EBF">
      <w:pPr>
        <w:pStyle w:val="BodyTextIndent2"/>
        <w:spacing w:after="0" w:line="240" w:lineRule="auto"/>
        <w:ind w:left="0"/>
        <w:jc w:val="both"/>
        <w:rPr>
          <w:rFonts w:ascii="Garamond" w:hAnsi="Garamond"/>
          <w:sz w:val="22"/>
        </w:rPr>
        <w:pPrChange w:id="1046" w:author="Pacella, Christina (DEC)" w:date="2023-06-13T08:08:00Z">
          <w:pPr>
            <w:pStyle w:val="BodyTextIndent2"/>
            <w:spacing w:after="0" w:line="240" w:lineRule="auto"/>
            <w:ind w:left="0"/>
          </w:pPr>
        </w:pPrChange>
      </w:pPr>
    </w:p>
    <w:p w14:paraId="6E5C4956" w14:textId="6FE72F2A" w:rsidR="00667EBF" w:rsidRPr="00A85EB7" w:rsidRDefault="00667EBF">
      <w:pPr>
        <w:pStyle w:val="BodyTextIndent2"/>
        <w:numPr>
          <w:ilvl w:val="1"/>
          <w:numId w:val="5"/>
        </w:numPr>
        <w:spacing w:line="240" w:lineRule="auto"/>
        <w:jc w:val="both"/>
        <w:rPr>
          <w:rFonts w:ascii="Garamond" w:hAnsi="Garamond"/>
          <w:sz w:val="22"/>
        </w:rPr>
        <w:pPrChange w:id="1047" w:author="Pacella, Christina (DEC)" w:date="2023-06-13T08:08:00Z">
          <w:pPr>
            <w:pStyle w:val="BodyTextIndent2"/>
            <w:numPr>
              <w:ilvl w:val="1"/>
              <w:numId w:val="5"/>
            </w:numPr>
            <w:spacing w:line="240" w:lineRule="auto"/>
            <w:ind w:left="720" w:hanging="360"/>
          </w:pPr>
        </w:pPrChange>
      </w:pPr>
      <w:r w:rsidRPr="00A85EB7">
        <w:rPr>
          <w:rFonts w:ascii="Garamond" w:hAnsi="Garamond"/>
          <w:b/>
          <w:bCs/>
          <w:sz w:val="22"/>
        </w:rPr>
        <w:t>Parameter: NH</w:t>
      </w:r>
      <w:r w:rsidR="00941CD1" w:rsidRPr="00A85EB7">
        <w:rPr>
          <w:rFonts w:ascii="Garamond" w:hAnsi="Garamond"/>
          <w:b/>
          <w:bCs/>
          <w:sz w:val="22"/>
        </w:rPr>
        <w:t>3</w:t>
      </w:r>
      <w:r w:rsidRPr="00A85EB7">
        <w:rPr>
          <w:rFonts w:ascii="Garamond" w:hAnsi="Garamond"/>
          <w:b/>
          <w:bCs/>
          <w:sz w:val="22"/>
        </w:rPr>
        <w:t>F</w:t>
      </w:r>
    </w:p>
    <w:p w14:paraId="65766898" w14:textId="1E41B25A" w:rsidR="00667EBF" w:rsidRPr="007D17D6" w:rsidRDefault="000162D6">
      <w:pPr>
        <w:ind w:firstLine="720"/>
        <w:jc w:val="both"/>
        <w:rPr>
          <w:rFonts w:ascii="Garamond" w:hAnsi="Garamond"/>
          <w:sz w:val="22"/>
        </w:rPr>
        <w:pPrChange w:id="1048" w:author="Pacella, Christina (DEC)" w:date="2023-06-13T08:08:00Z">
          <w:pPr>
            <w:ind w:firstLine="720"/>
          </w:pPr>
        </w:pPrChange>
      </w:pPr>
      <w:r w:rsidRPr="00A85EB7">
        <w:rPr>
          <w:rFonts w:ascii="Garamond" w:hAnsi="Garamond"/>
          <w:b/>
          <w:bCs/>
          <w:sz w:val="22"/>
        </w:rPr>
        <w:t>AQ300 HUDNERR</w:t>
      </w:r>
      <w:r w:rsidR="00667EBF" w:rsidRPr="00A85EB7">
        <w:rPr>
          <w:rFonts w:ascii="Garamond" w:hAnsi="Garamond"/>
          <w:b/>
          <w:bCs/>
          <w:sz w:val="22"/>
        </w:rPr>
        <w:t xml:space="preserve"> Laboratory Method</w:t>
      </w:r>
      <w:r w:rsidR="00667EBF" w:rsidRPr="00A85EB7">
        <w:rPr>
          <w:rFonts w:ascii="Garamond" w:hAnsi="Garamond"/>
          <w:sz w:val="22"/>
        </w:rPr>
        <w:t>:</w:t>
      </w:r>
      <w:del w:id="1049" w:author="Pacella, Christina (DEC)" w:date="2023-06-14T07:33:00Z">
        <w:r w:rsidR="00667EBF" w:rsidRPr="00A85EB7" w:rsidDel="00681C76">
          <w:rPr>
            <w:rFonts w:ascii="Garamond" w:hAnsi="Garamond"/>
            <w:sz w:val="22"/>
          </w:rPr>
          <w:delText xml:space="preserve">  </w:delText>
        </w:r>
      </w:del>
      <w:ins w:id="1050" w:author="Pacella, Christina (DEC)" w:date="2023-06-14T07:33:00Z">
        <w:r w:rsidR="00681C76">
          <w:rPr>
            <w:rFonts w:ascii="Garamond" w:hAnsi="Garamond"/>
            <w:sz w:val="22"/>
          </w:rPr>
          <w:t xml:space="preserve"> </w:t>
        </w:r>
      </w:ins>
      <w:r w:rsidRPr="00FD2191">
        <w:rPr>
          <w:rFonts w:ascii="Garamond" w:hAnsi="Garamond"/>
          <w:sz w:val="22"/>
        </w:rPr>
        <w:t>148</w:t>
      </w:r>
      <w:r w:rsidR="00354088" w:rsidRPr="007D17D6">
        <w:rPr>
          <w:rFonts w:ascii="Garamond" w:hAnsi="Garamond"/>
          <w:sz w:val="22"/>
        </w:rPr>
        <w:t xml:space="preserve"> - Ammonia</w:t>
      </w:r>
    </w:p>
    <w:p w14:paraId="4057EB73" w14:textId="0EE88356" w:rsidR="004F3753" w:rsidRPr="00A85EB7" w:rsidRDefault="00667EBF">
      <w:pPr>
        <w:pStyle w:val="Default"/>
        <w:ind w:firstLine="720"/>
        <w:jc w:val="both"/>
        <w:rPr>
          <w:rFonts w:ascii="Garamond" w:hAnsi="Garamond" w:cs="Times New Roman"/>
          <w:color w:val="auto"/>
          <w:sz w:val="22"/>
        </w:rPr>
        <w:pPrChange w:id="1051" w:author="Pacella, Christina (DEC)" w:date="2023-06-13T08:08:00Z">
          <w:pPr>
            <w:pStyle w:val="Default"/>
            <w:ind w:firstLine="720"/>
          </w:pPr>
        </w:pPrChange>
      </w:pPr>
      <w:r w:rsidRPr="00A85EB7">
        <w:rPr>
          <w:rFonts w:ascii="Garamond" w:hAnsi="Garamond" w:cs="Times New Roman"/>
          <w:b/>
          <w:bCs/>
          <w:color w:val="auto"/>
          <w:sz w:val="22"/>
        </w:rPr>
        <w:t>EPA</w:t>
      </w:r>
      <w:r w:rsidR="00627502" w:rsidRPr="00A85EB7">
        <w:rPr>
          <w:rFonts w:ascii="Garamond" w:hAnsi="Garamond" w:cs="Times New Roman"/>
          <w:b/>
          <w:bCs/>
          <w:color w:val="auto"/>
          <w:sz w:val="22"/>
        </w:rPr>
        <w:t xml:space="preserve"> </w:t>
      </w:r>
      <w:r w:rsidRPr="00A85EB7">
        <w:rPr>
          <w:rFonts w:ascii="Garamond" w:hAnsi="Garamond" w:cs="Times New Roman"/>
          <w:b/>
          <w:bCs/>
          <w:color w:val="auto"/>
          <w:sz w:val="22"/>
        </w:rPr>
        <w:t>Reference Method</w:t>
      </w:r>
      <w:r w:rsidRPr="00A85EB7">
        <w:rPr>
          <w:rFonts w:ascii="Garamond" w:hAnsi="Garamond" w:cs="Times New Roman"/>
          <w:color w:val="auto"/>
          <w:sz w:val="22"/>
        </w:rPr>
        <w:t xml:space="preserve">: </w:t>
      </w:r>
      <w:r w:rsidR="004F3753" w:rsidRPr="00A85EB7">
        <w:rPr>
          <w:rFonts w:ascii="Garamond" w:hAnsi="Garamond" w:cs="Times New Roman"/>
          <w:color w:val="auto"/>
          <w:sz w:val="22"/>
        </w:rPr>
        <w:t xml:space="preserve">EPA-148-D Rev 1 </w:t>
      </w:r>
    </w:p>
    <w:p w14:paraId="6E866C08" w14:textId="5963E303" w:rsidR="00667EBF" w:rsidRPr="00A85EB7" w:rsidRDefault="00667EBF">
      <w:pPr>
        <w:pStyle w:val="Default"/>
        <w:ind w:left="720"/>
        <w:jc w:val="both"/>
        <w:rPr>
          <w:rFonts w:ascii="Garamond" w:hAnsi="Garamond" w:cs="Times New Roman"/>
          <w:color w:val="auto"/>
          <w:sz w:val="22"/>
        </w:rPr>
        <w:pPrChange w:id="1052" w:author="Pacella, Christina (DEC)" w:date="2023-06-13T08:08:00Z">
          <w:pPr>
            <w:pStyle w:val="Default"/>
            <w:ind w:left="720"/>
          </w:pPr>
        </w:pPrChange>
      </w:pPr>
      <w:r w:rsidRPr="00A85EB7">
        <w:rPr>
          <w:rFonts w:ascii="Garamond" w:hAnsi="Garamond" w:cs="Times New Roman"/>
          <w:b/>
          <w:bCs/>
          <w:color w:val="auto"/>
          <w:sz w:val="22"/>
        </w:rPr>
        <w:t>Method Reference</w:t>
      </w:r>
      <w:r w:rsidRPr="00A85EB7">
        <w:rPr>
          <w:rFonts w:ascii="Garamond" w:hAnsi="Garamond" w:cs="Times New Roman"/>
          <w:color w:val="auto"/>
          <w:sz w:val="22"/>
        </w:rPr>
        <w:t>:</w:t>
      </w:r>
      <w:del w:id="1053" w:author="Pacella, Christina (DEC)" w:date="2023-06-14T07:33:00Z">
        <w:r w:rsidRPr="00A85EB7" w:rsidDel="00681C76">
          <w:rPr>
            <w:rFonts w:ascii="Garamond" w:hAnsi="Garamond" w:cs="Times New Roman"/>
            <w:color w:val="auto"/>
            <w:sz w:val="22"/>
          </w:rPr>
          <w:delText xml:space="preserve">  </w:delText>
        </w:r>
      </w:del>
      <w:ins w:id="1054" w:author="Pacella, Christina (DEC)" w:date="2023-06-14T07:33:00Z">
        <w:r w:rsidR="00681C76">
          <w:rPr>
            <w:rFonts w:ascii="Garamond" w:hAnsi="Garamond" w:cs="Times New Roman"/>
            <w:color w:val="auto"/>
            <w:sz w:val="22"/>
          </w:rPr>
          <w:t xml:space="preserve"> </w:t>
        </w:r>
      </w:ins>
      <w:r w:rsidR="00AF4143" w:rsidRPr="00FD2191">
        <w:rPr>
          <w:rFonts w:ascii="Garamond" w:hAnsi="Garamond" w:cs="Times New Roman"/>
          <w:color w:val="auto"/>
          <w:sz w:val="22"/>
        </w:rPr>
        <w:t xml:space="preserve"> Methods for the Determination of Inorganic Substances in Environmental Samples, EPA 600/R 93/100, August 1993: Method 350.1, Revision 2.0</w:t>
      </w:r>
    </w:p>
    <w:p w14:paraId="27FC28CD" w14:textId="122878D1" w:rsidR="00C50FA2" w:rsidRPr="00A85EB7" w:rsidRDefault="00667EBF">
      <w:pPr>
        <w:pStyle w:val="Default"/>
        <w:ind w:left="720"/>
        <w:jc w:val="both"/>
        <w:rPr>
          <w:rFonts w:ascii="Garamond" w:hAnsi="Garamond"/>
          <w:sz w:val="20"/>
          <w:szCs w:val="20"/>
          <w:rPrChange w:id="1055" w:author="Pacella, Christina (DEC)" w:date="2023-06-13T07:11:00Z">
            <w:rPr>
              <w:sz w:val="20"/>
              <w:szCs w:val="20"/>
            </w:rPr>
          </w:rPrChange>
        </w:rPr>
        <w:pPrChange w:id="1056" w:author="Pacella, Christina (DEC)" w:date="2023-06-13T08:08:00Z">
          <w:pPr>
            <w:pStyle w:val="Default"/>
            <w:ind w:left="720"/>
          </w:pPr>
        </w:pPrChange>
      </w:pPr>
      <w:r w:rsidRPr="00A85EB7">
        <w:rPr>
          <w:rFonts w:ascii="Garamond" w:hAnsi="Garamond"/>
          <w:b/>
          <w:bCs/>
          <w:sz w:val="22"/>
        </w:rPr>
        <w:t>Method Descriptor</w:t>
      </w:r>
      <w:r w:rsidRPr="00A85EB7">
        <w:rPr>
          <w:rFonts w:ascii="Garamond" w:hAnsi="Garamond"/>
          <w:sz w:val="22"/>
        </w:rPr>
        <w:t>:</w:t>
      </w:r>
      <w:del w:id="1057" w:author="Pacella, Christina (DEC)" w:date="2023-06-14T07:33:00Z">
        <w:r w:rsidRPr="00A85EB7" w:rsidDel="00681C76">
          <w:rPr>
            <w:rFonts w:ascii="Garamond" w:hAnsi="Garamond"/>
            <w:sz w:val="22"/>
          </w:rPr>
          <w:delText xml:space="preserve">  </w:delText>
        </w:r>
      </w:del>
      <w:ins w:id="1058" w:author="Pacella, Christina (DEC)" w:date="2023-06-14T07:33:00Z">
        <w:r w:rsidR="00681C76">
          <w:rPr>
            <w:rFonts w:ascii="Garamond" w:hAnsi="Garamond"/>
            <w:sz w:val="22"/>
          </w:rPr>
          <w:t xml:space="preserve"> </w:t>
        </w:r>
      </w:ins>
      <w:r w:rsidR="00F305D3" w:rsidRPr="00A85EB7">
        <w:rPr>
          <w:rFonts w:ascii="Garamond" w:hAnsi="Garamond"/>
          <w:rPrChange w:id="1059" w:author="Pacella, Christina (DEC)" w:date="2023-06-13T07:11:00Z">
            <w:rPr/>
          </w:rPrChange>
        </w:rPr>
        <w:t xml:space="preserve"> </w:t>
      </w:r>
      <w:r w:rsidR="00F305D3" w:rsidRPr="002B220A">
        <w:rPr>
          <w:rFonts w:ascii="Garamond" w:hAnsi="Garamond" w:cs="Times New Roman"/>
          <w:color w:val="auto"/>
          <w:sz w:val="22"/>
        </w:rPr>
        <w:t>At alkaline pH, ammonia in the sample reacts with hypochlorite (</w:t>
      </w:r>
      <w:proofErr w:type="spellStart"/>
      <w:r w:rsidR="00F305D3" w:rsidRPr="002B220A">
        <w:rPr>
          <w:rFonts w:ascii="Garamond" w:hAnsi="Garamond" w:cs="Times New Roman"/>
          <w:color w:val="auto"/>
          <w:sz w:val="22"/>
        </w:rPr>
        <w:t>HClO</w:t>
      </w:r>
      <w:proofErr w:type="spellEnd"/>
      <w:r w:rsidR="00F305D3" w:rsidRPr="002B220A">
        <w:rPr>
          <w:rFonts w:ascii="Garamond" w:hAnsi="Garamond" w:cs="Times New Roman"/>
          <w:color w:val="auto"/>
          <w:sz w:val="22"/>
        </w:rPr>
        <w:t xml:space="preserve">-), as previously liberated </w:t>
      </w:r>
      <w:r w:rsidR="00F305D3" w:rsidRPr="00FD2191">
        <w:rPr>
          <w:rFonts w:ascii="Garamond" w:hAnsi="Garamond" w:cs="Times New Roman"/>
          <w:color w:val="auto"/>
          <w:sz w:val="22"/>
        </w:rPr>
        <w:t xml:space="preserve">from </w:t>
      </w:r>
      <w:proofErr w:type="spellStart"/>
      <w:r w:rsidR="00F305D3" w:rsidRPr="00FD2191">
        <w:rPr>
          <w:rFonts w:ascii="Garamond" w:hAnsi="Garamond" w:cs="Times New Roman"/>
          <w:color w:val="auto"/>
          <w:sz w:val="22"/>
        </w:rPr>
        <w:t>dichloroisocyanurate</w:t>
      </w:r>
      <w:proofErr w:type="spellEnd"/>
      <w:r w:rsidR="00F305D3" w:rsidRPr="00FD2191">
        <w:rPr>
          <w:rFonts w:ascii="Garamond" w:hAnsi="Garamond" w:cs="Times New Roman"/>
          <w:color w:val="auto"/>
          <w:sz w:val="22"/>
        </w:rPr>
        <w:t>. The chloramine formed then reacts with salicylate, at pH at least 12.6, in presence of nitroferricyanide. During static incubation at 40</w:t>
      </w:r>
      <w:ins w:id="1060" w:author="Pacella, Christina (DEC)" w:date="2023-06-14T13:34:00Z">
        <w:r w:rsidR="00891BEF" w:rsidRPr="00A85EB7">
          <w:rPr>
            <w:rFonts w:ascii="Garamond" w:eastAsia="MS Mincho" w:hAnsi="Garamond"/>
            <w:sz w:val="22"/>
            <w:szCs w:val="22"/>
          </w:rPr>
          <w:t>°</w:t>
        </w:r>
      </w:ins>
      <w:del w:id="1061" w:author="Pacella, Christina (DEC)" w:date="2023-06-14T13:34:00Z">
        <w:r w:rsidR="00F305D3" w:rsidRPr="00FD2191" w:rsidDel="00891BEF">
          <w:rPr>
            <w:rFonts w:ascii="Garamond" w:hAnsi="Garamond" w:cs="Times New Roman"/>
            <w:color w:val="auto"/>
            <w:sz w:val="22"/>
          </w:rPr>
          <w:delText>o</w:delText>
        </w:r>
      </w:del>
      <w:r w:rsidR="00F305D3" w:rsidRPr="00FD2191">
        <w:rPr>
          <w:rFonts w:ascii="Garamond" w:hAnsi="Garamond" w:cs="Times New Roman"/>
          <w:color w:val="auto"/>
          <w:sz w:val="22"/>
        </w:rPr>
        <w:t>C, a blue-green indophenol dye forms, which is measured photometrically at 660nm.</w:t>
      </w:r>
      <w:r w:rsidR="00F305D3" w:rsidRPr="00A85EB7">
        <w:rPr>
          <w:rFonts w:ascii="Garamond" w:hAnsi="Garamond"/>
          <w:sz w:val="20"/>
          <w:szCs w:val="20"/>
          <w:rPrChange w:id="1062" w:author="Pacella, Christina (DEC)" w:date="2023-06-13T07:11:00Z">
            <w:rPr>
              <w:sz w:val="20"/>
              <w:szCs w:val="20"/>
            </w:rPr>
          </w:rPrChange>
        </w:rPr>
        <w:t xml:space="preserve"> </w:t>
      </w:r>
    </w:p>
    <w:p w14:paraId="21D370C9" w14:textId="34962485" w:rsidR="00667EBF" w:rsidRPr="007D17D6" w:rsidRDefault="00667EBF">
      <w:pPr>
        <w:pStyle w:val="Default"/>
        <w:ind w:left="720"/>
        <w:jc w:val="both"/>
        <w:rPr>
          <w:rFonts w:ascii="Garamond" w:hAnsi="Garamond"/>
          <w:sz w:val="22"/>
        </w:rPr>
        <w:pPrChange w:id="1063" w:author="Pacella, Christina (DEC)" w:date="2023-06-13T08:08:00Z">
          <w:pPr>
            <w:pStyle w:val="Default"/>
            <w:ind w:left="720"/>
          </w:pPr>
        </w:pPrChange>
      </w:pPr>
      <w:r w:rsidRPr="002B220A">
        <w:rPr>
          <w:rFonts w:ascii="Garamond" w:hAnsi="Garamond"/>
          <w:b/>
          <w:bCs/>
          <w:sz w:val="22"/>
        </w:rPr>
        <w:t>Preservation Method</w:t>
      </w:r>
      <w:r w:rsidRPr="00FD2191">
        <w:rPr>
          <w:rFonts w:ascii="Garamond" w:hAnsi="Garamond"/>
          <w:sz w:val="22"/>
        </w:rPr>
        <w:t>:</w:t>
      </w:r>
      <w:r w:rsidR="00941CD1" w:rsidRPr="007D17D6">
        <w:rPr>
          <w:rFonts w:ascii="Garamond" w:hAnsi="Garamond"/>
          <w:sz w:val="22"/>
        </w:rPr>
        <w:t xml:space="preserve"> Samples are filtered with gf/f filters</w:t>
      </w:r>
      <w:r w:rsidR="009370B1" w:rsidRPr="007D17D6">
        <w:rPr>
          <w:rFonts w:ascii="Garamond" w:hAnsi="Garamond"/>
          <w:sz w:val="22"/>
        </w:rPr>
        <w:t xml:space="preserve">, and preserved with 1.8 ml of </w:t>
      </w:r>
      <w:r w:rsidR="00F870EF" w:rsidRPr="00A85EB7">
        <w:rPr>
          <w:rFonts w:ascii="Garamond" w:hAnsi="Garamond"/>
          <w:sz w:val="22"/>
        </w:rPr>
        <w:t>1N H2SO4 and stored at 4</w:t>
      </w:r>
      <w:r w:rsidR="00627502" w:rsidRPr="002B220A">
        <w:rPr>
          <w:rFonts w:ascii="Garamond" w:hAnsi="Garamond"/>
          <w:sz w:val="22"/>
        </w:rPr>
        <w:sym w:font="Symbol" w:char="F0B0"/>
      </w:r>
      <w:del w:id="1064" w:author="Pacella, Christina (DEC)" w:date="2023-06-13T07:10:00Z">
        <w:r w:rsidR="00627502" w:rsidRPr="00A85EB7" w:rsidDel="00D36041">
          <w:rPr>
            <w:rFonts w:ascii="Garamond" w:hAnsi="Garamond"/>
            <w:sz w:val="22"/>
          </w:rPr>
          <w:delText>C</w:delText>
        </w:r>
        <w:r w:rsidRPr="00A85EB7" w:rsidDel="00D36041">
          <w:rPr>
            <w:rFonts w:ascii="Garamond" w:hAnsi="Garamond"/>
            <w:sz w:val="22"/>
          </w:rPr>
          <w:delText xml:space="preserve"> </w:delText>
        </w:r>
        <w:r w:rsidR="00627502" w:rsidRPr="00A85EB7" w:rsidDel="00D36041">
          <w:rPr>
            <w:rFonts w:ascii="Garamond" w:hAnsi="Garamond"/>
            <w:sz w:val="22"/>
          </w:rPr>
          <w:delText>.</w:delText>
        </w:r>
      </w:del>
      <w:ins w:id="1065" w:author="Pacella, Christina (DEC)" w:date="2023-06-13T07:10:00Z">
        <w:r w:rsidR="00D36041" w:rsidRPr="00A85EB7">
          <w:rPr>
            <w:rFonts w:ascii="Garamond" w:hAnsi="Garamond"/>
            <w:sz w:val="22"/>
          </w:rPr>
          <w:t>C.</w:t>
        </w:r>
      </w:ins>
      <w:del w:id="1066" w:author="Pacella, Christina (DEC)" w:date="2023-06-14T07:33:00Z">
        <w:r w:rsidR="00627502" w:rsidRPr="00A85EB7" w:rsidDel="00681C76">
          <w:rPr>
            <w:rFonts w:ascii="Garamond" w:hAnsi="Garamond"/>
            <w:sz w:val="22"/>
          </w:rPr>
          <w:delText xml:space="preserve">  </w:delText>
        </w:r>
      </w:del>
      <w:ins w:id="1067" w:author="Pacella, Christina (DEC)" w:date="2023-06-14T07:33:00Z">
        <w:r w:rsidR="00681C76">
          <w:rPr>
            <w:rFonts w:ascii="Garamond" w:hAnsi="Garamond"/>
            <w:sz w:val="22"/>
          </w:rPr>
          <w:t xml:space="preserve"> </w:t>
        </w:r>
      </w:ins>
      <w:r w:rsidR="00627502" w:rsidRPr="00FD2191">
        <w:rPr>
          <w:rFonts w:ascii="Garamond" w:hAnsi="Garamond"/>
          <w:sz w:val="22"/>
        </w:rPr>
        <w:t>Samples are analyzed within 28 days</w:t>
      </w:r>
    </w:p>
    <w:p w14:paraId="089131E8" w14:textId="77777777" w:rsidR="00627502" w:rsidRPr="00A85EB7" w:rsidRDefault="00627502">
      <w:pPr>
        <w:pStyle w:val="Default"/>
        <w:ind w:left="720"/>
        <w:jc w:val="both"/>
        <w:rPr>
          <w:rFonts w:ascii="Garamond" w:hAnsi="Garamond"/>
          <w:rPrChange w:id="1068" w:author="Pacella, Christina (DEC)" w:date="2023-06-13T07:11:00Z">
            <w:rPr/>
          </w:rPrChange>
        </w:rPr>
        <w:pPrChange w:id="1069" w:author="Pacella, Christina (DEC)" w:date="2023-06-13T08:08:00Z">
          <w:pPr>
            <w:pStyle w:val="Default"/>
            <w:ind w:left="720"/>
          </w:pPr>
        </w:pPrChange>
      </w:pPr>
    </w:p>
    <w:p w14:paraId="479A9B99" w14:textId="7E192E49" w:rsidR="00667EBF" w:rsidRPr="00A85EB7" w:rsidRDefault="00667EBF">
      <w:pPr>
        <w:pStyle w:val="BodyTextIndent2"/>
        <w:numPr>
          <w:ilvl w:val="1"/>
          <w:numId w:val="5"/>
        </w:numPr>
        <w:spacing w:line="240" w:lineRule="auto"/>
        <w:jc w:val="both"/>
        <w:rPr>
          <w:rFonts w:ascii="Garamond" w:hAnsi="Garamond"/>
          <w:sz w:val="22"/>
        </w:rPr>
        <w:pPrChange w:id="1070" w:author="Pacella, Christina (DEC)" w:date="2023-06-13T08:08:00Z">
          <w:pPr>
            <w:pStyle w:val="BodyTextIndent2"/>
            <w:numPr>
              <w:ilvl w:val="1"/>
              <w:numId w:val="5"/>
            </w:numPr>
            <w:spacing w:line="240" w:lineRule="auto"/>
            <w:ind w:left="720" w:hanging="360"/>
          </w:pPr>
        </w:pPrChange>
      </w:pPr>
      <w:r w:rsidRPr="002B220A">
        <w:rPr>
          <w:rFonts w:ascii="Garamond" w:hAnsi="Garamond"/>
          <w:b/>
          <w:bCs/>
          <w:sz w:val="22"/>
        </w:rPr>
        <w:t xml:space="preserve">Parameter: </w:t>
      </w:r>
      <w:r w:rsidR="002C2C91" w:rsidRPr="002B220A">
        <w:rPr>
          <w:rFonts w:ascii="Garamond" w:hAnsi="Garamond"/>
          <w:b/>
          <w:bCs/>
          <w:sz w:val="22"/>
        </w:rPr>
        <w:t>NO</w:t>
      </w:r>
      <w:r w:rsidR="002C2C91" w:rsidRPr="00FD2191">
        <w:rPr>
          <w:rFonts w:ascii="Garamond" w:hAnsi="Garamond"/>
          <w:b/>
          <w:bCs/>
          <w:sz w:val="22"/>
        </w:rPr>
        <w:t>2</w:t>
      </w:r>
      <w:r w:rsidR="006C0C54" w:rsidRPr="007D17D6">
        <w:rPr>
          <w:rFonts w:ascii="Garamond" w:hAnsi="Garamond"/>
          <w:b/>
          <w:bCs/>
          <w:sz w:val="22"/>
        </w:rPr>
        <w:t>3</w:t>
      </w:r>
      <w:r w:rsidR="002C2C91" w:rsidRPr="007D17D6">
        <w:rPr>
          <w:rFonts w:ascii="Garamond" w:hAnsi="Garamond"/>
          <w:b/>
          <w:bCs/>
          <w:sz w:val="22"/>
        </w:rPr>
        <w:t>F</w:t>
      </w:r>
    </w:p>
    <w:p w14:paraId="2438600F" w14:textId="7F03D662" w:rsidR="00627502" w:rsidRPr="00A85EB7" w:rsidRDefault="00627502">
      <w:pPr>
        <w:ind w:left="720"/>
        <w:jc w:val="both"/>
        <w:rPr>
          <w:rFonts w:ascii="Garamond" w:hAnsi="Garamond"/>
          <w:sz w:val="22"/>
        </w:rPr>
        <w:pPrChange w:id="1071" w:author="Pacella, Christina (DEC)" w:date="2023-06-13T08:08:00Z">
          <w:pPr>
            <w:ind w:left="720"/>
          </w:pPr>
        </w:pPrChange>
      </w:pPr>
      <w:r w:rsidRPr="00A85EB7">
        <w:rPr>
          <w:rFonts w:ascii="Garamond" w:hAnsi="Garamond"/>
          <w:b/>
          <w:bCs/>
          <w:sz w:val="22"/>
        </w:rPr>
        <w:t>AQ300 HUDNERR Laboratory Method</w:t>
      </w:r>
      <w:r w:rsidRPr="00A85EB7">
        <w:rPr>
          <w:rFonts w:ascii="Garamond" w:hAnsi="Garamond"/>
          <w:sz w:val="22"/>
        </w:rPr>
        <w:t>:</w:t>
      </w:r>
      <w:del w:id="1072" w:author="Pacella, Christina (DEC)" w:date="2023-06-14T07:33:00Z">
        <w:r w:rsidRPr="00A85EB7" w:rsidDel="00681C76">
          <w:rPr>
            <w:rFonts w:ascii="Garamond" w:hAnsi="Garamond"/>
            <w:sz w:val="22"/>
          </w:rPr>
          <w:delText xml:space="preserve">  </w:delText>
        </w:r>
      </w:del>
      <w:ins w:id="1073" w:author="Pacella, Christina (DEC)" w:date="2023-06-14T07:33:00Z">
        <w:r w:rsidR="00681C76">
          <w:rPr>
            <w:rFonts w:ascii="Garamond" w:hAnsi="Garamond"/>
            <w:sz w:val="22"/>
          </w:rPr>
          <w:t xml:space="preserve"> </w:t>
        </w:r>
      </w:ins>
      <w:r w:rsidRPr="00FD2191">
        <w:rPr>
          <w:rFonts w:ascii="Garamond" w:hAnsi="Garamond"/>
          <w:sz w:val="22"/>
        </w:rPr>
        <w:t>1</w:t>
      </w:r>
      <w:r w:rsidR="00CE667C" w:rsidRPr="007D17D6">
        <w:rPr>
          <w:rFonts w:ascii="Garamond" w:hAnsi="Garamond"/>
          <w:sz w:val="22"/>
        </w:rPr>
        <w:t>27</w:t>
      </w:r>
      <w:r w:rsidRPr="007D17D6">
        <w:rPr>
          <w:rFonts w:ascii="Garamond" w:hAnsi="Garamond"/>
          <w:sz w:val="22"/>
        </w:rPr>
        <w:t xml:space="preserve"> </w:t>
      </w:r>
      <w:r w:rsidR="00177ED0" w:rsidRPr="00A85EB7">
        <w:rPr>
          <w:rFonts w:ascii="Garamond" w:hAnsi="Garamond"/>
          <w:sz w:val="22"/>
        </w:rPr>
        <w:t>–</w:t>
      </w:r>
      <w:r w:rsidRPr="00A85EB7">
        <w:rPr>
          <w:rFonts w:ascii="Garamond" w:hAnsi="Garamond"/>
          <w:sz w:val="22"/>
        </w:rPr>
        <w:t xml:space="preserve"> </w:t>
      </w:r>
      <w:r w:rsidR="00CE667C" w:rsidRPr="00A85EB7">
        <w:rPr>
          <w:rFonts w:ascii="Garamond" w:hAnsi="Garamond"/>
          <w:sz w:val="22"/>
        </w:rPr>
        <w:t>N</w:t>
      </w:r>
      <w:r w:rsidR="006C0C54" w:rsidRPr="00A85EB7">
        <w:rPr>
          <w:rFonts w:ascii="Garamond" w:hAnsi="Garamond"/>
          <w:sz w:val="22"/>
        </w:rPr>
        <w:t>O</w:t>
      </w:r>
      <w:r w:rsidR="00CE667C" w:rsidRPr="00A85EB7">
        <w:rPr>
          <w:rFonts w:ascii="Garamond" w:hAnsi="Garamond"/>
          <w:sz w:val="22"/>
        </w:rPr>
        <w:t>x</w:t>
      </w:r>
      <w:r w:rsidR="00177ED0" w:rsidRPr="00A85EB7">
        <w:rPr>
          <w:rFonts w:ascii="Garamond" w:hAnsi="Garamond"/>
          <w:sz w:val="22"/>
        </w:rPr>
        <w:t xml:space="preserve"> (Nitrate + Nitrite)</w:t>
      </w:r>
    </w:p>
    <w:p w14:paraId="21C9F731" w14:textId="2694CF90" w:rsidR="00627502" w:rsidRPr="00A85EB7" w:rsidRDefault="00627502">
      <w:pPr>
        <w:pStyle w:val="Default"/>
        <w:ind w:firstLine="720"/>
        <w:jc w:val="both"/>
        <w:rPr>
          <w:rFonts w:ascii="Garamond" w:hAnsi="Garamond"/>
          <w:rPrChange w:id="1074" w:author="Pacella, Christina (DEC)" w:date="2023-06-13T07:11:00Z">
            <w:rPr/>
          </w:rPrChange>
        </w:rPr>
        <w:pPrChange w:id="1075" w:author="Pacella, Christina (DEC)" w:date="2023-06-13T08:08:00Z">
          <w:pPr>
            <w:pStyle w:val="Default"/>
            <w:ind w:firstLine="720"/>
          </w:pPr>
        </w:pPrChange>
      </w:pPr>
      <w:r w:rsidRPr="00A85EB7">
        <w:rPr>
          <w:rFonts w:ascii="Garamond" w:hAnsi="Garamond" w:cs="Times New Roman"/>
          <w:b/>
          <w:bCs/>
          <w:color w:val="auto"/>
          <w:sz w:val="22"/>
        </w:rPr>
        <w:t>EPA Reference Method</w:t>
      </w:r>
      <w:r w:rsidRPr="00A85EB7">
        <w:rPr>
          <w:rFonts w:ascii="Garamond" w:hAnsi="Garamond" w:cs="Times New Roman"/>
          <w:color w:val="auto"/>
          <w:sz w:val="22"/>
        </w:rPr>
        <w:t xml:space="preserve">: </w:t>
      </w:r>
      <w:r w:rsidR="00177ED0" w:rsidRPr="00A85EB7">
        <w:rPr>
          <w:rFonts w:ascii="Garamond" w:hAnsi="Garamond"/>
          <w:sz w:val="20"/>
          <w:szCs w:val="20"/>
          <w:rPrChange w:id="1076" w:author="Pacella, Christina (DEC)" w:date="2023-06-13T07:11:00Z">
            <w:rPr>
              <w:sz w:val="20"/>
              <w:szCs w:val="20"/>
            </w:rPr>
          </w:rPrChange>
        </w:rPr>
        <w:t>EPA-127-D Rev 2A</w:t>
      </w:r>
    </w:p>
    <w:p w14:paraId="4F2FD512" w14:textId="5EA7D1CF" w:rsidR="00224A24" w:rsidRPr="00A85EB7" w:rsidRDefault="00627502">
      <w:pPr>
        <w:pStyle w:val="Default"/>
        <w:ind w:left="720"/>
        <w:jc w:val="both"/>
        <w:rPr>
          <w:rFonts w:ascii="Garamond" w:hAnsi="Garamond" w:cs="Times New Roman"/>
          <w:color w:val="auto"/>
          <w:sz w:val="22"/>
        </w:rPr>
        <w:pPrChange w:id="1077" w:author="Pacella, Christina (DEC)" w:date="2023-06-13T08:08:00Z">
          <w:pPr>
            <w:pStyle w:val="Default"/>
            <w:ind w:left="720"/>
          </w:pPr>
        </w:pPrChange>
      </w:pPr>
      <w:r w:rsidRPr="002B220A">
        <w:rPr>
          <w:rFonts w:ascii="Garamond" w:hAnsi="Garamond" w:cs="Times New Roman"/>
          <w:b/>
          <w:bCs/>
          <w:color w:val="auto"/>
          <w:sz w:val="22"/>
        </w:rPr>
        <w:t>Method Reference</w:t>
      </w:r>
      <w:r w:rsidRPr="002B220A">
        <w:rPr>
          <w:rFonts w:ascii="Garamond" w:hAnsi="Garamond" w:cs="Times New Roman"/>
          <w:color w:val="auto"/>
          <w:sz w:val="22"/>
        </w:rPr>
        <w:t xml:space="preserve">: </w:t>
      </w:r>
      <w:r w:rsidR="00224A24" w:rsidRPr="00FD2191">
        <w:rPr>
          <w:rFonts w:ascii="Garamond" w:hAnsi="Garamond" w:cs="Times New Roman"/>
          <w:color w:val="auto"/>
          <w:sz w:val="22"/>
        </w:rPr>
        <w:t xml:space="preserve">Methods for the Determination of Inorganic Substances in Environmental Samples, EPA 600/R 93/100, August 1993: Method 353.2, Revision 2.0. </w:t>
      </w:r>
    </w:p>
    <w:p w14:paraId="2295D3E7" w14:textId="77777777" w:rsidR="00224A24" w:rsidRPr="00A85EB7" w:rsidRDefault="00224A24">
      <w:pPr>
        <w:pStyle w:val="Default"/>
        <w:ind w:left="720"/>
        <w:jc w:val="both"/>
        <w:rPr>
          <w:rFonts w:ascii="Garamond" w:hAnsi="Garamond" w:cs="Times New Roman"/>
          <w:color w:val="auto"/>
          <w:sz w:val="22"/>
        </w:rPr>
        <w:pPrChange w:id="1078" w:author="Pacella, Christina (DEC)" w:date="2023-06-13T08:08:00Z">
          <w:pPr>
            <w:pStyle w:val="Default"/>
            <w:ind w:left="720"/>
          </w:pPr>
        </w:pPrChange>
      </w:pPr>
      <w:r w:rsidRPr="00A85EB7">
        <w:rPr>
          <w:rFonts w:ascii="Garamond" w:hAnsi="Garamond" w:cs="Times New Roman"/>
          <w:color w:val="auto"/>
          <w:sz w:val="22"/>
        </w:rPr>
        <w:t>Standard Methods for the Examination of Water and Wastewater, APHA/AWWA/WEF, method 4500 NO3– F (2017 forward).</w:t>
      </w:r>
    </w:p>
    <w:p w14:paraId="5AF75509" w14:textId="51446629" w:rsidR="00627502" w:rsidRPr="00A85EB7" w:rsidRDefault="00627502">
      <w:pPr>
        <w:pStyle w:val="Default"/>
        <w:ind w:left="720"/>
        <w:jc w:val="both"/>
        <w:rPr>
          <w:rFonts w:ascii="Garamond" w:hAnsi="Garamond"/>
          <w:rPrChange w:id="1079" w:author="Pacella, Christina (DEC)" w:date="2023-06-13T07:11:00Z">
            <w:rPr/>
          </w:rPrChange>
        </w:rPr>
        <w:pPrChange w:id="1080" w:author="Pacella, Christina (DEC)" w:date="2023-06-13T08:08:00Z">
          <w:pPr>
            <w:pStyle w:val="Default"/>
            <w:ind w:left="720"/>
          </w:pPr>
        </w:pPrChange>
      </w:pPr>
      <w:r w:rsidRPr="00A85EB7">
        <w:rPr>
          <w:rFonts w:ascii="Garamond" w:hAnsi="Garamond"/>
          <w:b/>
          <w:bCs/>
          <w:sz w:val="22"/>
        </w:rPr>
        <w:t>Method Descriptor</w:t>
      </w:r>
      <w:r w:rsidRPr="00A85EB7">
        <w:rPr>
          <w:rFonts w:ascii="Garamond" w:hAnsi="Garamond"/>
          <w:sz w:val="22"/>
        </w:rPr>
        <w:t>:</w:t>
      </w:r>
      <w:del w:id="1081" w:author="Pacella, Christina (DEC)" w:date="2023-06-14T07:33:00Z">
        <w:r w:rsidRPr="00A85EB7" w:rsidDel="00681C76">
          <w:rPr>
            <w:rFonts w:ascii="Garamond" w:hAnsi="Garamond"/>
            <w:sz w:val="22"/>
          </w:rPr>
          <w:delText xml:space="preserve">  </w:delText>
        </w:r>
      </w:del>
      <w:ins w:id="1082" w:author="Pacella, Christina (DEC)" w:date="2023-06-14T07:33:00Z">
        <w:r w:rsidR="00681C76">
          <w:rPr>
            <w:rFonts w:ascii="Garamond" w:hAnsi="Garamond"/>
            <w:sz w:val="22"/>
          </w:rPr>
          <w:t xml:space="preserve"> </w:t>
        </w:r>
      </w:ins>
      <w:r w:rsidRPr="00A85EB7">
        <w:rPr>
          <w:rFonts w:ascii="Garamond" w:hAnsi="Garamond"/>
          <w:rPrChange w:id="1083" w:author="Pacella, Christina (DEC)" w:date="2023-06-13T07:11:00Z">
            <w:rPr/>
          </w:rPrChange>
        </w:rPr>
        <w:t xml:space="preserve"> </w:t>
      </w:r>
      <w:r w:rsidR="00131637" w:rsidRPr="002B220A">
        <w:rPr>
          <w:rFonts w:ascii="Garamond" w:hAnsi="Garamond" w:cs="Times New Roman"/>
          <w:color w:val="auto"/>
          <w:sz w:val="22"/>
        </w:rPr>
        <w:t xml:space="preserve">The sample is mixed with pH buffer and then transferred to a </w:t>
      </w:r>
      <w:proofErr w:type="spellStart"/>
      <w:r w:rsidR="00131637" w:rsidRPr="002B220A">
        <w:rPr>
          <w:rFonts w:ascii="Garamond" w:hAnsi="Garamond" w:cs="Times New Roman"/>
          <w:color w:val="auto"/>
          <w:sz w:val="22"/>
        </w:rPr>
        <w:t>copperized</w:t>
      </w:r>
      <w:proofErr w:type="spellEnd"/>
      <w:r w:rsidR="00131637" w:rsidRPr="002B220A">
        <w:rPr>
          <w:rFonts w:ascii="Garamond" w:hAnsi="Garamond" w:cs="Times New Roman"/>
          <w:color w:val="auto"/>
          <w:sz w:val="22"/>
        </w:rPr>
        <w:t xml:space="preserve"> cadmium coil, where nitrate is chemically reduced to nitrite. The </w:t>
      </w:r>
      <w:del w:id="1084" w:author="Pacella, Christina (DEC)" w:date="2023-06-13T07:10:00Z">
        <w:r w:rsidR="00131637" w:rsidRPr="00A85EB7" w:rsidDel="00D36041">
          <w:rPr>
            <w:rFonts w:ascii="Garamond" w:hAnsi="Garamond" w:cs="Times New Roman"/>
            <w:color w:val="auto"/>
            <w:sz w:val="22"/>
          </w:rPr>
          <w:delText>chemically-reduced</w:delText>
        </w:r>
      </w:del>
      <w:ins w:id="1085" w:author="Pacella, Christina (DEC)" w:date="2023-06-13T07:10:00Z">
        <w:r w:rsidR="00D36041" w:rsidRPr="00A85EB7">
          <w:rPr>
            <w:rFonts w:ascii="Garamond" w:hAnsi="Garamond" w:cs="Times New Roman"/>
            <w:color w:val="auto"/>
            <w:sz w:val="22"/>
          </w:rPr>
          <w:t>chemically reduced</w:t>
        </w:r>
      </w:ins>
      <w:r w:rsidR="00131637" w:rsidRPr="00A85EB7">
        <w:rPr>
          <w:rFonts w:ascii="Garamond" w:hAnsi="Garamond" w:cs="Times New Roman"/>
          <w:color w:val="auto"/>
          <w:sz w:val="22"/>
        </w:rPr>
        <w:t xml:space="preserve"> sample is mixed with color reagent, prepared in dilute phosphoric acid. Original nitrite, plus nitrite from chemical reduction, reacts with sulfanilamide to form a diazonium compound. This species couples with N-(1-</w:t>
      </w:r>
      <w:r w:rsidR="00131637" w:rsidRPr="00A85EB7">
        <w:rPr>
          <w:rFonts w:ascii="Garamond" w:hAnsi="Garamond" w:cs="Times New Roman"/>
          <w:color w:val="auto"/>
          <w:sz w:val="22"/>
        </w:rPr>
        <w:lastRenderedPageBreak/>
        <w:t>naphthyl)-ethylenediamine dihydrochloride to form a reddish-purple azo dye that is measured photometrically at 520nm. Separate results for nitrite are obtained using AQ method EPA-115.</w:t>
      </w:r>
    </w:p>
    <w:p w14:paraId="5D86245E" w14:textId="481016C6" w:rsidR="00627502" w:rsidRPr="007D17D6" w:rsidRDefault="00627502">
      <w:pPr>
        <w:pStyle w:val="Default"/>
        <w:ind w:left="720"/>
        <w:jc w:val="both"/>
        <w:rPr>
          <w:rFonts w:ascii="Garamond" w:hAnsi="Garamond"/>
          <w:sz w:val="22"/>
        </w:rPr>
        <w:pPrChange w:id="1086" w:author="Pacella, Christina (DEC)" w:date="2023-06-13T08:08:00Z">
          <w:pPr>
            <w:pStyle w:val="Default"/>
            <w:ind w:left="720"/>
          </w:pPr>
        </w:pPrChange>
      </w:pPr>
      <w:r w:rsidRPr="002B220A">
        <w:rPr>
          <w:rFonts w:ascii="Garamond" w:hAnsi="Garamond"/>
          <w:b/>
          <w:bCs/>
          <w:sz w:val="22"/>
        </w:rPr>
        <w:t>Preservation Method</w:t>
      </w:r>
      <w:r w:rsidRPr="002B220A">
        <w:rPr>
          <w:rFonts w:ascii="Garamond" w:hAnsi="Garamond"/>
          <w:sz w:val="22"/>
        </w:rPr>
        <w:t>:</w:t>
      </w:r>
      <w:r w:rsidRPr="00FD2191">
        <w:rPr>
          <w:rFonts w:ascii="Garamond" w:hAnsi="Garamond"/>
          <w:sz w:val="22"/>
        </w:rPr>
        <w:t xml:space="preserve"> Sampl</w:t>
      </w:r>
      <w:r w:rsidRPr="007D17D6">
        <w:rPr>
          <w:rFonts w:ascii="Garamond" w:hAnsi="Garamond"/>
          <w:sz w:val="22"/>
        </w:rPr>
        <w:t>es are filtered with gf/f filters, and preserved with 1.8 ml of 1N H2SO4 and stored at 4</w:t>
      </w:r>
      <w:r w:rsidRPr="002B220A">
        <w:rPr>
          <w:rFonts w:ascii="Garamond" w:hAnsi="Garamond"/>
          <w:sz w:val="22"/>
        </w:rPr>
        <w:sym w:font="Symbol" w:char="F0B0"/>
      </w:r>
      <w:del w:id="1087" w:author="Pacella, Christina (DEC)" w:date="2023-06-13T07:10:00Z">
        <w:r w:rsidRPr="00A85EB7" w:rsidDel="00D36041">
          <w:rPr>
            <w:rFonts w:ascii="Garamond" w:hAnsi="Garamond"/>
            <w:sz w:val="22"/>
          </w:rPr>
          <w:delText>C .</w:delText>
        </w:r>
      </w:del>
      <w:ins w:id="1088" w:author="Pacella, Christina (DEC)" w:date="2023-06-13T07:10:00Z">
        <w:r w:rsidR="00D36041" w:rsidRPr="00A85EB7">
          <w:rPr>
            <w:rFonts w:ascii="Garamond" w:hAnsi="Garamond"/>
            <w:sz w:val="22"/>
          </w:rPr>
          <w:t>C.</w:t>
        </w:r>
      </w:ins>
      <w:del w:id="1089" w:author="Pacella, Christina (DEC)" w:date="2023-06-14T07:33:00Z">
        <w:r w:rsidRPr="00A85EB7" w:rsidDel="00681C76">
          <w:rPr>
            <w:rFonts w:ascii="Garamond" w:hAnsi="Garamond"/>
            <w:sz w:val="22"/>
          </w:rPr>
          <w:delText xml:space="preserve">  </w:delText>
        </w:r>
      </w:del>
      <w:ins w:id="1090" w:author="Pacella, Christina (DEC)" w:date="2023-06-14T07:33:00Z">
        <w:r w:rsidR="00681C76">
          <w:rPr>
            <w:rFonts w:ascii="Garamond" w:hAnsi="Garamond"/>
            <w:sz w:val="22"/>
          </w:rPr>
          <w:t xml:space="preserve"> </w:t>
        </w:r>
      </w:ins>
      <w:r w:rsidRPr="00FD2191">
        <w:rPr>
          <w:rFonts w:ascii="Garamond" w:hAnsi="Garamond"/>
          <w:sz w:val="22"/>
        </w:rPr>
        <w:t>Samples are analyzed within 28 days</w:t>
      </w:r>
    </w:p>
    <w:p w14:paraId="3A27C790" w14:textId="77777777" w:rsidR="000110F5" w:rsidRPr="00A85EB7" w:rsidRDefault="000110F5">
      <w:pPr>
        <w:pStyle w:val="Default"/>
        <w:ind w:left="720"/>
        <w:jc w:val="both"/>
        <w:rPr>
          <w:rFonts w:ascii="Garamond" w:hAnsi="Garamond"/>
          <w:sz w:val="22"/>
        </w:rPr>
        <w:pPrChange w:id="1091" w:author="Pacella, Christina (DEC)" w:date="2023-06-13T08:08:00Z">
          <w:pPr>
            <w:pStyle w:val="Default"/>
            <w:ind w:left="720"/>
          </w:pPr>
        </w:pPrChange>
      </w:pPr>
    </w:p>
    <w:p w14:paraId="42F71254" w14:textId="519796F7" w:rsidR="000110F5" w:rsidRPr="00A85EB7" w:rsidRDefault="000110F5">
      <w:pPr>
        <w:pStyle w:val="BodyTextIndent2"/>
        <w:numPr>
          <w:ilvl w:val="1"/>
          <w:numId w:val="5"/>
        </w:numPr>
        <w:spacing w:line="240" w:lineRule="auto"/>
        <w:jc w:val="both"/>
        <w:rPr>
          <w:rFonts w:ascii="Garamond" w:hAnsi="Garamond"/>
          <w:sz w:val="22"/>
        </w:rPr>
        <w:pPrChange w:id="1092" w:author="Pacella, Christina (DEC)" w:date="2023-06-13T08:08:00Z">
          <w:pPr>
            <w:pStyle w:val="BodyTextIndent2"/>
            <w:numPr>
              <w:ilvl w:val="1"/>
              <w:numId w:val="5"/>
            </w:numPr>
            <w:spacing w:line="240" w:lineRule="auto"/>
            <w:ind w:left="720" w:hanging="360"/>
          </w:pPr>
        </w:pPrChange>
      </w:pPr>
      <w:r w:rsidRPr="00A85EB7">
        <w:rPr>
          <w:rFonts w:ascii="Garamond" w:hAnsi="Garamond"/>
          <w:b/>
          <w:bCs/>
          <w:sz w:val="22"/>
        </w:rPr>
        <w:t xml:space="preserve">Parameter: </w:t>
      </w:r>
      <w:r w:rsidR="00792E32" w:rsidRPr="00A85EB7">
        <w:rPr>
          <w:rFonts w:ascii="Garamond" w:hAnsi="Garamond"/>
          <w:b/>
          <w:bCs/>
          <w:sz w:val="22"/>
        </w:rPr>
        <w:t>PO4</w:t>
      </w:r>
      <w:r w:rsidRPr="00A85EB7">
        <w:rPr>
          <w:rFonts w:ascii="Garamond" w:hAnsi="Garamond"/>
          <w:b/>
          <w:bCs/>
          <w:sz w:val="22"/>
        </w:rPr>
        <w:t>F</w:t>
      </w:r>
    </w:p>
    <w:p w14:paraId="67C9841A" w14:textId="2C4688A4" w:rsidR="000110F5" w:rsidRPr="007D17D6" w:rsidRDefault="000110F5">
      <w:pPr>
        <w:ind w:left="720"/>
        <w:jc w:val="both"/>
        <w:rPr>
          <w:rFonts w:ascii="Garamond" w:hAnsi="Garamond"/>
          <w:sz w:val="22"/>
        </w:rPr>
        <w:pPrChange w:id="1093" w:author="Pacella, Christina (DEC)" w:date="2023-06-13T08:08:00Z">
          <w:pPr>
            <w:ind w:left="720"/>
          </w:pPr>
        </w:pPrChange>
      </w:pPr>
      <w:r w:rsidRPr="00A85EB7">
        <w:rPr>
          <w:rFonts w:ascii="Garamond" w:hAnsi="Garamond"/>
          <w:b/>
          <w:bCs/>
          <w:sz w:val="22"/>
        </w:rPr>
        <w:t>AQ300 HUDNERR Laboratory Method</w:t>
      </w:r>
      <w:r w:rsidRPr="00A85EB7">
        <w:rPr>
          <w:rFonts w:ascii="Garamond" w:hAnsi="Garamond"/>
          <w:sz w:val="22"/>
        </w:rPr>
        <w:t>:</w:t>
      </w:r>
      <w:del w:id="1094" w:author="Pacella, Christina (DEC)" w:date="2023-06-14T07:33:00Z">
        <w:r w:rsidRPr="00A85EB7" w:rsidDel="00681C76">
          <w:rPr>
            <w:rFonts w:ascii="Garamond" w:hAnsi="Garamond"/>
            <w:sz w:val="22"/>
          </w:rPr>
          <w:delText xml:space="preserve">  </w:delText>
        </w:r>
      </w:del>
      <w:ins w:id="1095" w:author="Pacella, Christina (DEC)" w:date="2023-06-14T07:33:00Z">
        <w:r w:rsidR="00681C76">
          <w:rPr>
            <w:rFonts w:ascii="Garamond" w:hAnsi="Garamond"/>
            <w:sz w:val="22"/>
          </w:rPr>
          <w:t xml:space="preserve"> </w:t>
        </w:r>
      </w:ins>
      <w:r w:rsidR="00792E32" w:rsidRPr="00FD2191">
        <w:rPr>
          <w:rFonts w:ascii="Garamond" w:hAnsi="Garamond"/>
          <w:sz w:val="22"/>
        </w:rPr>
        <w:t xml:space="preserve">118 – </w:t>
      </w:r>
      <w:proofErr w:type="spellStart"/>
      <w:r w:rsidR="00792E32" w:rsidRPr="00FD2191">
        <w:rPr>
          <w:rFonts w:ascii="Garamond" w:hAnsi="Garamond"/>
          <w:sz w:val="22"/>
        </w:rPr>
        <w:t>oPhosphate</w:t>
      </w:r>
      <w:proofErr w:type="spellEnd"/>
      <w:r w:rsidR="00792E32" w:rsidRPr="00FD2191">
        <w:rPr>
          <w:rFonts w:ascii="Garamond" w:hAnsi="Garamond"/>
          <w:sz w:val="22"/>
        </w:rPr>
        <w:t xml:space="preserve"> High</w:t>
      </w:r>
    </w:p>
    <w:p w14:paraId="38DDC964" w14:textId="61FAD07E" w:rsidR="000110F5" w:rsidRPr="00A85EB7" w:rsidRDefault="000110F5">
      <w:pPr>
        <w:pStyle w:val="Default"/>
        <w:ind w:left="720"/>
        <w:jc w:val="both"/>
        <w:rPr>
          <w:rFonts w:ascii="Garamond" w:hAnsi="Garamond"/>
          <w:rPrChange w:id="1096" w:author="Pacella, Christina (DEC)" w:date="2023-06-13T07:11:00Z">
            <w:rPr/>
          </w:rPrChange>
        </w:rPr>
        <w:pPrChange w:id="1097" w:author="Pacella, Christina (DEC)" w:date="2023-06-13T08:08:00Z">
          <w:pPr>
            <w:pStyle w:val="Default"/>
            <w:ind w:left="720"/>
          </w:pPr>
        </w:pPrChange>
      </w:pPr>
      <w:r w:rsidRPr="007D17D6">
        <w:rPr>
          <w:rFonts w:ascii="Garamond" w:hAnsi="Garamond" w:cs="Times New Roman"/>
          <w:b/>
          <w:bCs/>
          <w:color w:val="auto"/>
          <w:sz w:val="22"/>
        </w:rPr>
        <w:t>EPA</w:t>
      </w:r>
      <w:r w:rsidRPr="00A85EB7">
        <w:rPr>
          <w:rFonts w:ascii="Garamond" w:hAnsi="Garamond" w:cs="Times New Roman"/>
          <w:b/>
          <w:bCs/>
          <w:color w:val="auto"/>
          <w:sz w:val="22"/>
        </w:rPr>
        <w:t xml:space="preserve"> Reference Method</w:t>
      </w:r>
      <w:r w:rsidRPr="00A85EB7">
        <w:rPr>
          <w:rFonts w:ascii="Garamond" w:hAnsi="Garamond" w:cs="Times New Roman"/>
          <w:color w:val="auto"/>
          <w:sz w:val="22"/>
        </w:rPr>
        <w:t xml:space="preserve">: </w:t>
      </w:r>
      <w:r w:rsidRPr="00A85EB7">
        <w:rPr>
          <w:rFonts w:ascii="Garamond" w:hAnsi="Garamond"/>
          <w:sz w:val="20"/>
          <w:szCs w:val="20"/>
          <w:rPrChange w:id="1098" w:author="Pacella, Christina (DEC)" w:date="2023-06-13T07:11:00Z">
            <w:rPr>
              <w:sz w:val="20"/>
              <w:szCs w:val="20"/>
            </w:rPr>
          </w:rPrChange>
        </w:rPr>
        <w:t>EPA-</w:t>
      </w:r>
      <w:r w:rsidR="00792E32" w:rsidRPr="00A85EB7">
        <w:rPr>
          <w:rFonts w:ascii="Garamond" w:hAnsi="Garamond"/>
          <w:sz w:val="20"/>
          <w:szCs w:val="20"/>
          <w:rPrChange w:id="1099" w:author="Pacella, Christina (DEC)" w:date="2023-06-13T07:11:00Z">
            <w:rPr>
              <w:sz w:val="20"/>
              <w:szCs w:val="20"/>
            </w:rPr>
          </w:rPrChange>
        </w:rPr>
        <w:t>118</w:t>
      </w:r>
      <w:r w:rsidRPr="00A85EB7">
        <w:rPr>
          <w:rFonts w:ascii="Garamond" w:hAnsi="Garamond"/>
          <w:sz w:val="20"/>
          <w:szCs w:val="20"/>
          <w:rPrChange w:id="1100" w:author="Pacella, Christina (DEC)" w:date="2023-06-13T07:11:00Z">
            <w:rPr>
              <w:sz w:val="20"/>
              <w:szCs w:val="20"/>
            </w:rPr>
          </w:rPrChange>
        </w:rPr>
        <w:t xml:space="preserve">-D Rev </w:t>
      </w:r>
      <w:r w:rsidR="00792E32" w:rsidRPr="00A85EB7">
        <w:rPr>
          <w:rFonts w:ascii="Garamond" w:hAnsi="Garamond"/>
          <w:sz w:val="20"/>
          <w:szCs w:val="20"/>
          <w:rPrChange w:id="1101" w:author="Pacella, Christina (DEC)" w:date="2023-06-13T07:11:00Z">
            <w:rPr>
              <w:sz w:val="20"/>
              <w:szCs w:val="20"/>
            </w:rPr>
          </w:rPrChange>
        </w:rPr>
        <w:t>1</w:t>
      </w:r>
    </w:p>
    <w:p w14:paraId="05328D10" w14:textId="28F4C5D5" w:rsidR="00F000C3" w:rsidRPr="00FD2191" w:rsidRDefault="000110F5">
      <w:pPr>
        <w:pStyle w:val="Default"/>
        <w:ind w:left="720"/>
        <w:jc w:val="both"/>
        <w:rPr>
          <w:rFonts w:ascii="Garamond" w:hAnsi="Garamond" w:cs="Times New Roman"/>
          <w:color w:val="auto"/>
          <w:sz w:val="22"/>
        </w:rPr>
        <w:pPrChange w:id="1102" w:author="Pacella, Christina (DEC)" w:date="2023-06-13T08:08:00Z">
          <w:pPr>
            <w:pStyle w:val="Default"/>
            <w:ind w:left="720"/>
          </w:pPr>
        </w:pPrChange>
      </w:pPr>
      <w:r w:rsidRPr="002B220A">
        <w:rPr>
          <w:rFonts w:ascii="Garamond" w:hAnsi="Garamond" w:cs="Times New Roman"/>
          <w:b/>
          <w:bCs/>
          <w:color w:val="auto"/>
          <w:sz w:val="22"/>
        </w:rPr>
        <w:t>Method Reference</w:t>
      </w:r>
      <w:r w:rsidRPr="00FD2191">
        <w:rPr>
          <w:rFonts w:ascii="Garamond" w:hAnsi="Garamond" w:cs="Times New Roman"/>
          <w:color w:val="auto"/>
          <w:sz w:val="22"/>
        </w:rPr>
        <w:t>:</w:t>
      </w:r>
      <w:del w:id="1103" w:author="Pacella, Christina (DEC)" w:date="2023-06-14T07:33:00Z">
        <w:r w:rsidRPr="00A85EB7" w:rsidDel="00681C76">
          <w:rPr>
            <w:rFonts w:ascii="Garamond" w:hAnsi="Garamond" w:cs="Times New Roman"/>
            <w:color w:val="auto"/>
            <w:sz w:val="22"/>
          </w:rPr>
          <w:delText xml:space="preserve"> </w:delText>
        </w:r>
        <w:r w:rsidR="00F000C3" w:rsidRPr="00A85EB7" w:rsidDel="00681C76">
          <w:rPr>
            <w:rFonts w:ascii="Garamond" w:hAnsi="Garamond"/>
            <w:rPrChange w:id="1104" w:author="Pacella, Christina (DEC)" w:date="2023-06-13T07:11:00Z">
              <w:rPr/>
            </w:rPrChange>
          </w:rPr>
          <w:delText xml:space="preserve"> </w:delText>
        </w:r>
      </w:del>
      <w:ins w:id="1105" w:author="Pacella, Christina (DEC)" w:date="2023-06-14T07:33:00Z">
        <w:r w:rsidR="00681C76">
          <w:rPr>
            <w:rFonts w:ascii="Garamond" w:hAnsi="Garamond" w:cs="Times New Roman"/>
            <w:color w:val="auto"/>
            <w:sz w:val="22"/>
          </w:rPr>
          <w:t xml:space="preserve"> </w:t>
        </w:r>
      </w:ins>
      <w:r w:rsidR="00F000C3" w:rsidRPr="002B220A">
        <w:rPr>
          <w:rFonts w:ascii="Garamond" w:hAnsi="Garamond" w:cs="Times New Roman"/>
          <w:color w:val="auto"/>
          <w:sz w:val="22"/>
        </w:rPr>
        <w:t xml:space="preserve">Methods for the Determination of Inorganic Substances in Environmental Samples, USEPA 600/R 93/100, August 1993: Method 365.1, Rev 2.0. </w:t>
      </w:r>
    </w:p>
    <w:p w14:paraId="4A012208" w14:textId="77777777" w:rsidR="00F000C3" w:rsidRPr="00A85EB7" w:rsidRDefault="00F000C3">
      <w:pPr>
        <w:pStyle w:val="Default"/>
        <w:ind w:left="720"/>
        <w:jc w:val="both"/>
        <w:rPr>
          <w:rFonts w:ascii="Garamond" w:hAnsi="Garamond" w:cs="Times New Roman"/>
          <w:color w:val="auto"/>
          <w:sz w:val="22"/>
        </w:rPr>
        <w:pPrChange w:id="1106" w:author="Pacella, Christina (DEC)" w:date="2023-06-13T08:08:00Z">
          <w:pPr>
            <w:pStyle w:val="Default"/>
            <w:ind w:left="720"/>
          </w:pPr>
        </w:pPrChange>
      </w:pPr>
      <w:r w:rsidRPr="00A85EB7">
        <w:rPr>
          <w:rFonts w:ascii="Garamond" w:hAnsi="Garamond" w:cs="Times New Roman"/>
          <w:color w:val="auto"/>
          <w:sz w:val="22"/>
        </w:rPr>
        <w:t xml:space="preserve">Standard Methods for the Examination of Water and Wastewater, APHA/AWWA/WEF, method 4500-P F (1999 forward). </w:t>
      </w:r>
    </w:p>
    <w:p w14:paraId="2E8C1A6C" w14:textId="0BEAA2D0" w:rsidR="00F678E2" w:rsidRPr="00A85EB7" w:rsidRDefault="000110F5">
      <w:pPr>
        <w:pStyle w:val="Default"/>
        <w:ind w:left="720"/>
        <w:jc w:val="both"/>
        <w:rPr>
          <w:rFonts w:ascii="Garamond" w:hAnsi="Garamond"/>
          <w:sz w:val="20"/>
          <w:szCs w:val="20"/>
          <w:rPrChange w:id="1107" w:author="Pacella, Christina (DEC)" w:date="2023-06-13T07:11:00Z">
            <w:rPr>
              <w:sz w:val="20"/>
              <w:szCs w:val="20"/>
            </w:rPr>
          </w:rPrChange>
        </w:rPr>
        <w:pPrChange w:id="1108" w:author="Pacella, Christina (DEC)" w:date="2023-06-13T08:08:00Z">
          <w:pPr>
            <w:pStyle w:val="Default"/>
            <w:ind w:left="720"/>
          </w:pPr>
        </w:pPrChange>
      </w:pPr>
      <w:r w:rsidRPr="00A85EB7">
        <w:rPr>
          <w:rFonts w:ascii="Garamond" w:hAnsi="Garamond"/>
          <w:b/>
          <w:bCs/>
          <w:sz w:val="22"/>
        </w:rPr>
        <w:t>Method Descriptor</w:t>
      </w:r>
      <w:r w:rsidRPr="00A85EB7">
        <w:rPr>
          <w:rFonts w:ascii="Garamond" w:hAnsi="Garamond"/>
          <w:sz w:val="22"/>
        </w:rPr>
        <w:t xml:space="preserve">: </w:t>
      </w:r>
      <w:r w:rsidR="00F678E2" w:rsidRPr="00A85EB7">
        <w:rPr>
          <w:rFonts w:ascii="Garamond" w:hAnsi="Garamond" w:cs="Times New Roman"/>
          <w:color w:val="auto"/>
          <w:sz w:val="22"/>
        </w:rPr>
        <w:t xml:space="preserve">Reaction with acidic molybdate in the presence of antimony forms an antimony phospho-molybdate complex. This complex is chemically reduced by ascorbic acid to an intensely blue complex: </w:t>
      </w:r>
      <w:proofErr w:type="spellStart"/>
      <w:r w:rsidR="00F678E2" w:rsidRPr="00A85EB7">
        <w:rPr>
          <w:rFonts w:ascii="Garamond" w:hAnsi="Garamond" w:cs="Times New Roman"/>
          <w:color w:val="auto"/>
          <w:sz w:val="22"/>
        </w:rPr>
        <w:t>phosphomolybdenum</w:t>
      </w:r>
      <w:proofErr w:type="spellEnd"/>
      <w:r w:rsidR="00F678E2" w:rsidRPr="00A85EB7">
        <w:rPr>
          <w:rFonts w:ascii="Garamond" w:hAnsi="Garamond" w:cs="Times New Roman"/>
          <w:color w:val="auto"/>
          <w:sz w:val="22"/>
        </w:rPr>
        <w:t xml:space="preserve"> blue. The absorbance of this complex is measured photometrically at 880nm.</w:t>
      </w:r>
      <w:r w:rsidR="00F678E2" w:rsidRPr="00A85EB7">
        <w:rPr>
          <w:rFonts w:ascii="Garamond" w:hAnsi="Garamond"/>
          <w:sz w:val="20"/>
          <w:szCs w:val="20"/>
          <w:rPrChange w:id="1109" w:author="Pacella, Christina (DEC)" w:date="2023-06-13T07:11:00Z">
            <w:rPr>
              <w:sz w:val="20"/>
              <w:szCs w:val="20"/>
            </w:rPr>
          </w:rPrChange>
        </w:rPr>
        <w:t xml:space="preserve"> </w:t>
      </w:r>
    </w:p>
    <w:p w14:paraId="496E3A39" w14:textId="51565671" w:rsidR="000110F5" w:rsidRPr="00A85EB7" w:rsidRDefault="000110F5">
      <w:pPr>
        <w:pStyle w:val="Default"/>
        <w:ind w:left="720"/>
        <w:jc w:val="both"/>
        <w:rPr>
          <w:rFonts w:ascii="Garamond" w:hAnsi="Garamond"/>
          <w:sz w:val="22"/>
        </w:rPr>
        <w:pPrChange w:id="1110" w:author="Pacella, Christina (DEC)" w:date="2023-06-13T08:08:00Z">
          <w:pPr>
            <w:pStyle w:val="Default"/>
            <w:ind w:left="720"/>
          </w:pPr>
        </w:pPrChange>
      </w:pPr>
      <w:r w:rsidRPr="002B220A">
        <w:rPr>
          <w:rFonts w:ascii="Garamond" w:hAnsi="Garamond"/>
          <w:b/>
          <w:bCs/>
          <w:sz w:val="22"/>
        </w:rPr>
        <w:t>Preservation Method</w:t>
      </w:r>
      <w:r w:rsidRPr="002B220A">
        <w:rPr>
          <w:rFonts w:ascii="Garamond" w:hAnsi="Garamond"/>
          <w:sz w:val="22"/>
        </w:rPr>
        <w:t>:</w:t>
      </w:r>
      <w:r w:rsidRPr="00FD2191">
        <w:rPr>
          <w:rFonts w:ascii="Garamond" w:hAnsi="Garamond"/>
          <w:sz w:val="22"/>
        </w:rPr>
        <w:t xml:space="preserve"> Samples are filtered with gf/f filters, and preserved with 1.8 ml of 1N H2SO4 and stored at 4</w:t>
      </w:r>
      <w:r w:rsidRPr="002B220A">
        <w:rPr>
          <w:rFonts w:ascii="Garamond" w:hAnsi="Garamond"/>
          <w:sz w:val="22"/>
        </w:rPr>
        <w:sym w:font="Symbol" w:char="F0B0"/>
      </w:r>
      <w:del w:id="1111" w:author="Pacella, Christina (DEC)" w:date="2023-06-13T07:10:00Z">
        <w:r w:rsidRPr="00A85EB7" w:rsidDel="00D36041">
          <w:rPr>
            <w:rFonts w:ascii="Garamond" w:hAnsi="Garamond"/>
            <w:sz w:val="22"/>
          </w:rPr>
          <w:delText>C .</w:delText>
        </w:r>
      </w:del>
      <w:ins w:id="1112" w:author="Pacella, Christina (DEC)" w:date="2023-06-13T07:10:00Z">
        <w:r w:rsidR="00D36041" w:rsidRPr="00A85EB7">
          <w:rPr>
            <w:rFonts w:ascii="Garamond" w:hAnsi="Garamond"/>
            <w:sz w:val="22"/>
          </w:rPr>
          <w:t>C.</w:t>
        </w:r>
      </w:ins>
      <w:del w:id="1113" w:author="Pacella, Christina (DEC)" w:date="2023-06-14T07:33:00Z">
        <w:r w:rsidRPr="00A85EB7" w:rsidDel="00681C76">
          <w:rPr>
            <w:rFonts w:ascii="Garamond" w:hAnsi="Garamond"/>
            <w:sz w:val="22"/>
          </w:rPr>
          <w:delText xml:space="preserve">  </w:delText>
        </w:r>
      </w:del>
      <w:ins w:id="1114" w:author="Pacella, Christina (DEC)" w:date="2023-06-14T07:33:00Z">
        <w:r w:rsidR="00681C76">
          <w:rPr>
            <w:rFonts w:ascii="Garamond" w:hAnsi="Garamond"/>
            <w:sz w:val="22"/>
          </w:rPr>
          <w:t xml:space="preserve"> </w:t>
        </w:r>
      </w:ins>
      <w:r w:rsidRPr="00FD2191">
        <w:rPr>
          <w:rFonts w:ascii="Garamond" w:hAnsi="Garamond"/>
          <w:sz w:val="22"/>
        </w:rPr>
        <w:t xml:space="preserve">Samples are analyzed within </w:t>
      </w:r>
      <w:r w:rsidR="00F678E2" w:rsidRPr="007D17D6">
        <w:rPr>
          <w:rFonts w:ascii="Garamond" w:hAnsi="Garamond"/>
          <w:sz w:val="22"/>
        </w:rPr>
        <w:t>48</w:t>
      </w:r>
      <w:r w:rsidRPr="007D17D6">
        <w:rPr>
          <w:rFonts w:ascii="Garamond" w:hAnsi="Garamond"/>
          <w:sz w:val="22"/>
        </w:rPr>
        <w:t xml:space="preserve"> </w:t>
      </w:r>
      <w:r w:rsidR="00C515FA" w:rsidRPr="00A85EB7">
        <w:rPr>
          <w:rFonts w:ascii="Garamond" w:hAnsi="Garamond"/>
          <w:sz w:val="22"/>
        </w:rPr>
        <w:t>Hours</w:t>
      </w:r>
    </w:p>
    <w:p w14:paraId="6ECA7B50" w14:textId="77777777" w:rsidR="00C515FA" w:rsidRPr="00A85EB7" w:rsidRDefault="00C515FA">
      <w:pPr>
        <w:pStyle w:val="Default"/>
        <w:ind w:left="720"/>
        <w:jc w:val="both"/>
        <w:rPr>
          <w:rFonts w:ascii="Garamond" w:hAnsi="Garamond"/>
          <w:rPrChange w:id="1115" w:author="Pacella, Christina (DEC)" w:date="2023-06-13T07:11:00Z">
            <w:rPr/>
          </w:rPrChange>
        </w:rPr>
        <w:pPrChange w:id="1116" w:author="Pacella, Christina (DEC)" w:date="2023-06-13T08:08:00Z">
          <w:pPr>
            <w:pStyle w:val="Default"/>
            <w:ind w:left="720"/>
          </w:pPr>
        </w:pPrChange>
      </w:pPr>
    </w:p>
    <w:p w14:paraId="7AC59EA9" w14:textId="11A16859" w:rsidR="00C515FA" w:rsidRPr="007D17D6" w:rsidRDefault="00C515FA">
      <w:pPr>
        <w:pStyle w:val="BodyTextIndent2"/>
        <w:numPr>
          <w:ilvl w:val="1"/>
          <w:numId w:val="5"/>
        </w:numPr>
        <w:spacing w:line="240" w:lineRule="auto"/>
        <w:jc w:val="both"/>
        <w:rPr>
          <w:rFonts w:ascii="Garamond" w:hAnsi="Garamond"/>
          <w:sz w:val="22"/>
        </w:rPr>
        <w:pPrChange w:id="1117" w:author="Pacella, Christina (DEC)" w:date="2023-06-13T08:08:00Z">
          <w:pPr>
            <w:pStyle w:val="BodyTextIndent2"/>
            <w:numPr>
              <w:ilvl w:val="1"/>
              <w:numId w:val="5"/>
            </w:numPr>
            <w:spacing w:line="240" w:lineRule="auto"/>
            <w:ind w:left="720" w:hanging="360"/>
          </w:pPr>
        </w:pPrChange>
      </w:pPr>
      <w:r w:rsidRPr="002B220A">
        <w:rPr>
          <w:rFonts w:ascii="Garamond" w:hAnsi="Garamond"/>
          <w:b/>
          <w:bCs/>
          <w:sz w:val="22"/>
        </w:rPr>
        <w:t xml:space="preserve">Parameter: </w:t>
      </w:r>
      <w:proofErr w:type="spellStart"/>
      <w:r w:rsidRPr="002B220A">
        <w:rPr>
          <w:rFonts w:ascii="Garamond" w:hAnsi="Garamond"/>
          <w:b/>
          <w:bCs/>
          <w:sz w:val="22"/>
        </w:rPr>
        <w:t>Cl</w:t>
      </w:r>
      <w:r w:rsidRPr="00FD2191">
        <w:rPr>
          <w:rFonts w:ascii="Garamond" w:hAnsi="Garamond"/>
          <w:b/>
          <w:bCs/>
          <w:sz w:val="22"/>
        </w:rPr>
        <w:t>F</w:t>
      </w:r>
      <w:proofErr w:type="spellEnd"/>
    </w:p>
    <w:p w14:paraId="058B7148" w14:textId="783F13A0" w:rsidR="00201616" w:rsidRPr="00A85EB7" w:rsidRDefault="00201616">
      <w:pPr>
        <w:ind w:firstLine="720"/>
        <w:jc w:val="both"/>
        <w:rPr>
          <w:rFonts w:ascii="Garamond" w:hAnsi="Garamond"/>
          <w:sz w:val="22"/>
        </w:rPr>
        <w:pPrChange w:id="1118" w:author="Pacella, Christina (DEC)" w:date="2023-06-13T08:08:00Z">
          <w:pPr>
            <w:ind w:firstLine="720"/>
          </w:pPr>
        </w:pPrChange>
      </w:pPr>
      <w:r w:rsidRPr="007D17D6">
        <w:rPr>
          <w:rFonts w:ascii="Garamond" w:hAnsi="Garamond"/>
          <w:b/>
          <w:bCs/>
          <w:sz w:val="22"/>
        </w:rPr>
        <w:t>AQ300 HUDNERR Laboratory Method</w:t>
      </w:r>
      <w:r w:rsidRPr="00A85EB7">
        <w:rPr>
          <w:rFonts w:ascii="Garamond" w:hAnsi="Garamond"/>
          <w:sz w:val="22"/>
        </w:rPr>
        <w:t>:</w:t>
      </w:r>
      <w:del w:id="1119" w:author="Pacella, Christina (DEC)" w:date="2023-06-14T07:33:00Z">
        <w:r w:rsidRPr="00A85EB7" w:rsidDel="00681C76">
          <w:rPr>
            <w:rFonts w:ascii="Garamond" w:hAnsi="Garamond"/>
            <w:sz w:val="22"/>
          </w:rPr>
          <w:delText xml:space="preserve">  </w:delText>
        </w:r>
      </w:del>
      <w:ins w:id="1120" w:author="Pacella, Christina (DEC)" w:date="2023-06-14T07:33:00Z">
        <w:r w:rsidR="00681C76">
          <w:rPr>
            <w:rFonts w:ascii="Garamond" w:hAnsi="Garamond"/>
            <w:sz w:val="22"/>
          </w:rPr>
          <w:t xml:space="preserve"> </w:t>
        </w:r>
      </w:ins>
      <w:r w:rsidRPr="00FD2191">
        <w:rPr>
          <w:rFonts w:ascii="Garamond" w:hAnsi="Garamond"/>
          <w:sz w:val="22"/>
        </w:rPr>
        <w:t>1</w:t>
      </w:r>
      <w:r w:rsidR="008D1FE4" w:rsidRPr="007D17D6">
        <w:rPr>
          <w:rFonts w:ascii="Garamond" w:hAnsi="Garamond"/>
          <w:sz w:val="22"/>
        </w:rPr>
        <w:t>05</w:t>
      </w:r>
      <w:r w:rsidRPr="007D17D6">
        <w:rPr>
          <w:rFonts w:ascii="Garamond" w:hAnsi="Garamond"/>
          <w:sz w:val="22"/>
        </w:rPr>
        <w:t xml:space="preserve"> –</w:t>
      </w:r>
      <w:r w:rsidR="008D1FE4" w:rsidRPr="00A85EB7">
        <w:rPr>
          <w:rFonts w:ascii="Garamond" w:hAnsi="Garamond"/>
          <w:sz w:val="22"/>
        </w:rPr>
        <w:t xml:space="preserve"> Chloride</w:t>
      </w:r>
    </w:p>
    <w:p w14:paraId="51859173" w14:textId="155FFAD8" w:rsidR="00201616" w:rsidRPr="00A85EB7" w:rsidRDefault="00201616">
      <w:pPr>
        <w:pStyle w:val="Default"/>
        <w:ind w:left="720"/>
        <w:jc w:val="both"/>
        <w:rPr>
          <w:rFonts w:ascii="Garamond" w:hAnsi="Garamond"/>
          <w:rPrChange w:id="1121" w:author="Pacella, Christina (DEC)" w:date="2023-06-13T07:11:00Z">
            <w:rPr/>
          </w:rPrChange>
        </w:rPr>
        <w:pPrChange w:id="1122" w:author="Pacella, Christina (DEC)" w:date="2023-06-13T08:08:00Z">
          <w:pPr>
            <w:pStyle w:val="Default"/>
            <w:ind w:left="720"/>
          </w:pPr>
        </w:pPrChange>
      </w:pPr>
      <w:r w:rsidRPr="00A85EB7">
        <w:rPr>
          <w:rFonts w:ascii="Garamond" w:hAnsi="Garamond" w:cs="Times New Roman"/>
          <w:b/>
          <w:bCs/>
          <w:color w:val="auto"/>
          <w:sz w:val="22"/>
        </w:rPr>
        <w:t>EPA Reference Method</w:t>
      </w:r>
      <w:r w:rsidRPr="00A85EB7">
        <w:rPr>
          <w:rFonts w:ascii="Garamond" w:hAnsi="Garamond" w:cs="Times New Roman"/>
          <w:color w:val="auto"/>
          <w:sz w:val="22"/>
        </w:rPr>
        <w:t xml:space="preserve">: </w:t>
      </w:r>
      <w:r w:rsidRPr="00A85EB7">
        <w:rPr>
          <w:rFonts w:ascii="Garamond" w:hAnsi="Garamond"/>
          <w:sz w:val="20"/>
          <w:szCs w:val="20"/>
          <w:rPrChange w:id="1123" w:author="Pacella, Christina (DEC)" w:date="2023-06-13T07:11:00Z">
            <w:rPr>
              <w:sz w:val="20"/>
              <w:szCs w:val="20"/>
            </w:rPr>
          </w:rPrChange>
        </w:rPr>
        <w:t>EPA-1</w:t>
      </w:r>
      <w:r w:rsidR="008D1FE4" w:rsidRPr="00A85EB7">
        <w:rPr>
          <w:rFonts w:ascii="Garamond" w:hAnsi="Garamond"/>
          <w:sz w:val="20"/>
          <w:szCs w:val="20"/>
          <w:rPrChange w:id="1124" w:author="Pacella, Christina (DEC)" w:date="2023-06-13T07:11:00Z">
            <w:rPr>
              <w:sz w:val="20"/>
              <w:szCs w:val="20"/>
            </w:rPr>
          </w:rPrChange>
        </w:rPr>
        <w:t>05</w:t>
      </w:r>
      <w:r w:rsidRPr="00A85EB7">
        <w:rPr>
          <w:rFonts w:ascii="Garamond" w:hAnsi="Garamond"/>
          <w:sz w:val="20"/>
          <w:szCs w:val="20"/>
          <w:rPrChange w:id="1125" w:author="Pacella, Christina (DEC)" w:date="2023-06-13T07:11:00Z">
            <w:rPr>
              <w:sz w:val="20"/>
              <w:szCs w:val="20"/>
            </w:rPr>
          </w:rPrChange>
        </w:rPr>
        <w:t>-D Rev 1</w:t>
      </w:r>
      <w:r w:rsidR="008D1FE4" w:rsidRPr="00A85EB7">
        <w:rPr>
          <w:rFonts w:ascii="Garamond" w:hAnsi="Garamond"/>
          <w:sz w:val="20"/>
          <w:szCs w:val="20"/>
          <w:rPrChange w:id="1126" w:author="Pacella, Christina (DEC)" w:date="2023-06-13T07:11:00Z">
            <w:rPr>
              <w:sz w:val="20"/>
              <w:szCs w:val="20"/>
            </w:rPr>
          </w:rPrChange>
        </w:rPr>
        <w:t>A</w:t>
      </w:r>
    </w:p>
    <w:p w14:paraId="531EE45E" w14:textId="1FD26EA4" w:rsidR="008D1FE4" w:rsidRPr="007D17D6" w:rsidRDefault="00201616">
      <w:pPr>
        <w:pStyle w:val="Default"/>
        <w:ind w:left="720"/>
        <w:jc w:val="both"/>
        <w:rPr>
          <w:rFonts w:ascii="Garamond" w:hAnsi="Garamond" w:cs="Times New Roman"/>
          <w:color w:val="auto"/>
          <w:sz w:val="22"/>
        </w:rPr>
        <w:pPrChange w:id="1127" w:author="Pacella, Christina (DEC)" w:date="2023-06-13T08:08:00Z">
          <w:pPr>
            <w:pStyle w:val="Default"/>
            <w:ind w:left="720"/>
          </w:pPr>
        </w:pPrChange>
      </w:pPr>
      <w:r w:rsidRPr="002B220A">
        <w:rPr>
          <w:rFonts w:ascii="Garamond" w:hAnsi="Garamond" w:cs="Times New Roman"/>
          <w:b/>
          <w:bCs/>
          <w:color w:val="auto"/>
          <w:sz w:val="22"/>
        </w:rPr>
        <w:t>Method Reference</w:t>
      </w:r>
      <w:r w:rsidRPr="002B220A">
        <w:rPr>
          <w:rFonts w:ascii="Garamond" w:hAnsi="Garamond" w:cs="Times New Roman"/>
          <w:color w:val="auto"/>
          <w:sz w:val="22"/>
        </w:rPr>
        <w:t>:</w:t>
      </w:r>
      <w:del w:id="1128" w:author="Pacella, Christina (DEC)" w:date="2023-06-14T07:33:00Z">
        <w:r w:rsidRPr="002B220A" w:rsidDel="00681C76">
          <w:rPr>
            <w:rFonts w:ascii="Garamond" w:hAnsi="Garamond" w:cs="Times New Roman"/>
            <w:color w:val="auto"/>
            <w:sz w:val="22"/>
          </w:rPr>
          <w:delText xml:space="preserve"> </w:delText>
        </w:r>
        <w:r w:rsidRPr="00A85EB7" w:rsidDel="00681C76">
          <w:rPr>
            <w:rFonts w:ascii="Garamond" w:hAnsi="Garamond"/>
            <w:rPrChange w:id="1129" w:author="Pacella, Christina (DEC)" w:date="2023-06-13T07:11:00Z">
              <w:rPr/>
            </w:rPrChange>
          </w:rPr>
          <w:delText xml:space="preserve"> </w:delText>
        </w:r>
      </w:del>
      <w:ins w:id="1130" w:author="Pacella, Christina (DEC)" w:date="2023-06-14T07:33:00Z">
        <w:r w:rsidR="00681C76">
          <w:rPr>
            <w:rFonts w:ascii="Garamond" w:hAnsi="Garamond" w:cs="Times New Roman"/>
            <w:color w:val="auto"/>
            <w:sz w:val="22"/>
          </w:rPr>
          <w:t xml:space="preserve"> </w:t>
        </w:r>
      </w:ins>
      <w:r w:rsidR="008D1FE4" w:rsidRPr="002B220A">
        <w:rPr>
          <w:rFonts w:ascii="Garamond" w:hAnsi="Garamond"/>
          <w:sz w:val="22"/>
        </w:rPr>
        <w:t xml:space="preserve"> Methods for Chemical Analysis of Waters and Wastes, US EPA 600/4-79-020, 1983: Method 325.2 Standards Methods for the Examination of Water and Wastewater, APHA/AWWA/WEF, method </w:t>
      </w:r>
      <w:r w:rsidR="008D1FE4" w:rsidRPr="00FD2191">
        <w:rPr>
          <w:rFonts w:ascii="Garamond" w:hAnsi="Garamond" w:cs="Times New Roman"/>
          <w:color w:val="auto"/>
          <w:sz w:val="22"/>
        </w:rPr>
        <w:t>4500-Cl-E (18th, 19th, 2</w:t>
      </w:r>
      <w:r w:rsidR="008D1FE4" w:rsidRPr="007D17D6">
        <w:rPr>
          <w:rFonts w:ascii="Garamond" w:hAnsi="Garamond" w:cs="Times New Roman"/>
          <w:color w:val="auto"/>
          <w:sz w:val="22"/>
        </w:rPr>
        <w:t>0th Ed.).</w:t>
      </w:r>
    </w:p>
    <w:p w14:paraId="49BE0337" w14:textId="52245E4A" w:rsidR="00201616" w:rsidRPr="00A85EB7" w:rsidRDefault="00201616">
      <w:pPr>
        <w:pStyle w:val="Default"/>
        <w:ind w:left="720"/>
        <w:jc w:val="both"/>
        <w:rPr>
          <w:rFonts w:ascii="Garamond" w:hAnsi="Garamond"/>
          <w:sz w:val="22"/>
        </w:rPr>
        <w:pPrChange w:id="1131" w:author="Pacella, Christina (DEC)" w:date="2023-06-13T08:08:00Z">
          <w:pPr>
            <w:pStyle w:val="Default"/>
            <w:ind w:left="720"/>
          </w:pPr>
        </w:pPrChange>
      </w:pPr>
      <w:r w:rsidRPr="00A85EB7">
        <w:rPr>
          <w:rFonts w:ascii="Garamond" w:hAnsi="Garamond"/>
          <w:b/>
          <w:bCs/>
          <w:sz w:val="22"/>
        </w:rPr>
        <w:t>Method Descriptor</w:t>
      </w:r>
      <w:r w:rsidRPr="00A85EB7">
        <w:rPr>
          <w:rFonts w:ascii="Garamond" w:hAnsi="Garamond"/>
          <w:sz w:val="22"/>
        </w:rPr>
        <w:t xml:space="preserve">: </w:t>
      </w:r>
      <w:r w:rsidR="008D1FE4" w:rsidRPr="00A85EB7">
        <w:rPr>
          <w:rFonts w:ascii="Garamond" w:hAnsi="Garamond" w:cs="Times New Roman"/>
          <w:color w:val="auto"/>
          <w:sz w:val="22"/>
        </w:rPr>
        <w:t xml:space="preserve">The thiocyanate ion (SCN-) is liberated from mercuric thiocyanate through sequestration of mercury by the chloride ion to form non-ionized mercuric chloride. In the presence of ferric ions, the liberated thiocyanate ions </w:t>
      </w:r>
      <w:del w:id="1132" w:author="Pacella, Christina (DEC)" w:date="2023-06-13T07:10:00Z">
        <w:r w:rsidR="008D1FE4" w:rsidRPr="00A85EB7" w:rsidDel="00D36041">
          <w:rPr>
            <w:rFonts w:ascii="Garamond" w:hAnsi="Garamond" w:cs="Times New Roman"/>
            <w:color w:val="auto"/>
            <w:sz w:val="22"/>
          </w:rPr>
          <w:delText>forms</w:delText>
        </w:r>
      </w:del>
      <w:ins w:id="1133" w:author="Pacella, Christina (DEC)" w:date="2023-06-13T07:10:00Z">
        <w:r w:rsidR="00D36041" w:rsidRPr="00A85EB7">
          <w:rPr>
            <w:rFonts w:ascii="Garamond" w:hAnsi="Garamond" w:cs="Times New Roman"/>
            <w:color w:val="auto"/>
            <w:sz w:val="22"/>
          </w:rPr>
          <w:t>form</w:t>
        </w:r>
      </w:ins>
      <w:r w:rsidR="008D1FE4" w:rsidRPr="00A85EB7">
        <w:rPr>
          <w:rFonts w:ascii="Garamond" w:hAnsi="Garamond" w:cs="Times New Roman"/>
          <w:color w:val="auto"/>
          <w:sz w:val="22"/>
        </w:rPr>
        <w:t xml:space="preserve"> a </w:t>
      </w:r>
      <w:del w:id="1134" w:author="Pacella, Christina (DEC)" w:date="2023-06-13T07:10:00Z">
        <w:r w:rsidR="008D1FE4" w:rsidRPr="00A85EB7" w:rsidDel="00D36041">
          <w:rPr>
            <w:rFonts w:ascii="Garamond" w:hAnsi="Garamond" w:cs="Times New Roman"/>
            <w:color w:val="auto"/>
            <w:sz w:val="22"/>
          </w:rPr>
          <w:delText>highly-colored</w:delText>
        </w:r>
      </w:del>
      <w:ins w:id="1135" w:author="Pacella, Christina (DEC)" w:date="2023-06-13T07:10:00Z">
        <w:r w:rsidR="00D36041" w:rsidRPr="00A85EB7">
          <w:rPr>
            <w:rFonts w:ascii="Garamond" w:hAnsi="Garamond" w:cs="Times New Roman"/>
            <w:color w:val="auto"/>
            <w:sz w:val="22"/>
          </w:rPr>
          <w:t>highly colored</w:t>
        </w:r>
      </w:ins>
      <w:r w:rsidR="008D1FE4" w:rsidRPr="00A85EB7">
        <w:rPr>
          <w:rFonts w:ascii="Garamond" w:hAnsi="Garamond" w:cs="Times New Roman"/>
          <w:color w:val="auto"/>
          <w:sz w:val="22"/>
        </w:rPr>
        <w:t xml:space="preserve"> ferric thiocyanate. The absorbance of this complex is measured spectrophotometrically at 480nm.</w:t>
      </w:r>
    </w:p>
    <w:p w14:paraId="198E3989" w14:textId="66EB58ED" w:rsidR="00201616" w:rsidRPr="00A85EB7" w:rsidRDefault="00201616">
      <w:pPr>
        <w:pStyle w:val="Default"/>
        <w:ind w:left="720"/>
        <w:jc w:val="both"/>
        <w:rPr>
          <w:rFonts w:ascii="Garamond" w:hAnsi="Garamond"/>
          <w:sz w:val="22"/>
        </w:rPr>
        <w:pPrChange w:id="1136" w:author="Pacella, Christina (DEC)" w:date="2023-06-13T08:08:00Z">
          <w:pPr>
            <w:pStyle w:val="Default"/>
            <w:ind w:left="720"/>
          </w:pPr>
        </w:pPrChange>
      </w:pPr>
      <w:r w:rsidRPr="00A85EB7">
        <w:rPr>
          <w:rFonts w:ascii="Garamond" w:hAnsi="Garamond"/>
          <w:b/>
          <w:bCs/>
          <w:sz w:val="22"/>
        </w:rPr>
        <w:t>Preservation Method</w:t>
      </w:r>
      <w:r w:rsidRPr="00A85EB7">
        <w:rPr>
          <w:rFonts w:ascii="Garamond" w:hAnsi="Garamond"/>
          <w:sz w:val="22"/>
        </w:rPr>
        <w:t xml:space="preserve">: Samples are filtered with gf/f filters, </w:t>
      </w:r>
      <w:r w:rsidR="000E0940" w:rsidRPr="00A85EB7">
        <w:rPr>
          <w:rFonts w:ascii="Garamond" w:hAnsi="Garamond"/>
          <w:sz w:val="22"/>
        </w:rPr>
        <w:t xml:space="preserve">and stored at </w:t>
      </w:r>
      <w:r w:rsidRPr="00A85EB7">
        <w:rPr>
          <w:rFonts w:ascii="Garamond" w:hAnsi="Garamond"/>
          <w:sz w:val="22"/>
        </w:rPr>
        <w:t>4</w:t>
      </w:r>
      <w:r w:rsidRPr="002B220A">
        <w:rPr>
          <w:rFonts w:ascii="Garamond" w:hAnsi="Garamond"/>
          <w:sz w:val="22"/>
        </w:rPr>
        <w:sym w:font="Symbol" w:char="F0B0"/>
      </w:r>
      <w:del w:id="1137" w:author="Pacella, Christina (DEC)" w:date="2023-06-13T07:10:00Z">
        <w:r w:rsidRPr="00A85EB7" w:rsidDel="00D36041">
          <w:rPr>
            <w:rFonts w:ascii="Garamond" w:hAnsi="Garamond"/>
            <w:sz w:val="22"/>
          </w:rPr>
          <w:delText>C .</w:delText>
        </w:r>
      </w:del>
      <w:ins w:id="1138" w:author="Pacella, Christina (DEC)" w:date="2023-06-13T07:10:00Z">
        <w:r w:rsidR="00D36041" w:rsidRPr="00A85EB7">
          <w:rPr>
            <w:rFonts w:ascii="Garamond" w:hAnsi="Garamond"/>
            <w:sz w:val="22"/>
          </w:rPr>
          <w:t>C.</w:t>
        </w:r>
      </w:ins>
      <w:del w:id="1139" w:author="Pacella, Christina (DEC)" w:date="2023-06-14T07:33:00Z">
        <w:r w:rsidRPr="00A85EB7" w:rsidDel="00681C76">
          <w:rPr>
            <w:rFonts w:ascii="Garamond" w:hAnsi="Garamond"/>
            <w:sz w:val="22"/>
          </w:rPr>
          <w:delText xml:space="preserve">  </w:delText>
        </w:r>
      </w:del>
      <w:ins w:id="1140" w:author="Pacella, Christina (DEC)" w:date="2023-06-14T07:33:00Z">
        <w:r w:rsidR="00681C76">
          <w:rPr>
            <w:rFonts w:ascii="Garamond" w:hAnsi="Garamond"/>
            <w:sz w:val="22"/>
          </w:rPr>
          <w:t xml:space="preserve"> </w:t>
        </w:r>
      </w:ins>
      <w:r w:rsidRPr="00FD2191">
        <w:rPr>
          <w:rFonts w:ascii="Garamond" w:hAnsi="Garamond"/>
          <w:sz w:val="22"/>
        </w:rPr>
        <w:t xml:space="preserve">Samples are analyzed within </w:t>
      </w:r>
      <w:r w:rsidR="000E0940" w:rsidRPr="00A85EB7">
        <w:rPr>
          <w:rFonts w:ascii="Garamond" w:hAnsi="Garamond"/>
          <w:sz w:val="22"/>
        </w:rPr>
        <w:t>28 Days</w:t>
      </w:r>
    </w:p>
    <w:p w14:paraId="3C910842" w14:textId="77777777" w:rsidR="008D1FE4" w:rsidRPr="00A85EB7" w:rsidRDefault="008D1FE4">
      <w:pPr>
        <w:pStyle w:val="BodyTextIndent2"/>
        <w:spacing w:line="240" w:lineRule="auto"/>
        <w:ind w:left="720"/>
        <w:jc w:val="both"/>
        <w:rPr>
          <w:rFonts w:ascii="Garamond" w:hAnsi="Garamond"/>
          <w:sz w:val="22"/>
        </w:rPr>
        <w:pPrChange w:id="1141" w:author="Pacella, Christina (DEC)" w:date="2023-06-13T08:08:00Z">
          <w:pPr>
            <w:pStyle w:val="BodyTextIndent2"/>
            <w:spacing w:line="240" w:lineRule="auto"/>
            <w:ind w:left="720"/>
          </w:pPr>
        </w:pPrChange>
      </w:pPr>
    </w:p>
    <w:p w14:paraId="3FC312EB" w14:textId="49303385" w:rsidR="008D1FE4" w:rsidRPr="00A85EB7" w:rsidRDefault="008D1FE4">
      <w:pPr>
        <w:pStyle w:val="BodyTextIndent2"/>
        <w:numPr>
          <w:ilvl w:val="1"/>
          <w:numId w:val="5"/>
        </w:numPr>
        <w:spacing w:line="240" w:lineRule="auto"/>
        <w:jc w:val="both"/>
        <w:rPr>
          <w:rFonts w:ascii="Garamond" w:hAnsi="Garamond"/>
          <w:sz w:val="22"/>
        </w:rPr>
        <w:pPrChange w:id="1142" w:author="Pacella, Christina (DEC)" w:date="2023-06-13T08:08:00Z">
          <w:pPr>
            <w:pStyle w:val="BodyTextIndent2"/>
            <w:numPr>
              <w:ilvl w:val="1"/>
              <w:numId w:val="5"/>
            </w:numPr>
            <w:spacing w:line="240" w:lineRule="auto"/>
            <w:ind w:left="720" w:hanging="360"/>
          </w:pPr>
        </w:pPrChange>
      </w:pPr>
      <w:r w:rsidRPr="00A85EB7">
        <w:rPr>
          <w:rFonts w:ascii="Garamond" w:hAnsi="Garamond"/>
          <w:b/>
          <w:bCs/>
          <w:sz w:val="22"/>
        </w:rPr>
        <w:t>Parameter: SO4F</w:t>
      </w:r>
    </w:p>
    <w:p w14:paraId="7B437D54" w14:textId="6DBF63A5" w:rsidR="008D1FE4" w:rsidRPr="007D17D6" w:rsidRDefault="008D1FE4">
      <w:pPr>
        <w:ind w:left="720"/>
        <w:jc w:val="both"/>
        <w:rPr>
          <w:rFonts w:ascii="Garamond" w:hAnsi="Garamond"/>
          <w:sz w:val="22"/>
        </w:rPr>
        <w:pPrChange w:id="1143" w:author="Pacella, Christina (DEC)" w:date="2023-06-13T08:08:00Z">
          <w:pPr>
            <w:ind w:left="720"/>
          </w:pPr>
        </w:pPrChange>
      </w:pPr>
      <w:r w:rsidRPr="00A85EB7">
        <w:rPr>
          <w:rFonts w:ascii="Garamond" w:hAnsi="Garamond"/>
          <w:b/>
          <w:bCs/>
          <w:sz w:val="22"/>
        </w:rPr>
        <w:t>AQ300 HUDNERR Laboratory Method</w:t>
      </w:r>
      <w:r w:rsidRPr="00A85EB7">
        <w:rPr>
          <w:rFonts w:ascii="Garamond" w:hAnsi="Garamond"/>
          <w:sz w:val="22"/>
        </w:rPr>
        <w:t>:</w:t>
      </w:r>
      <w:del w:id="1144" w:author="Pacella, Christina (DEC)" w:date="2023-06-14T07:33:00Z">
        <w:r w:rsidRPr="00A85EB7" w:rsidDel="00681C76">
          <w:rPr>
            <w:rFonts w:ascii="Garamond" w:hAnsi="Garamond"/>
            <w:sz w:val="22"/>
          </w:rPr>
          <w:delText xml:space="preserve">  </w:delText>
        </w:r>
      </w:del>
      <w:ins w:id="1145" w:author="Pacella, Christina (DEC)" w:date="2023-06-14T07:33:00Z">
        <w:r w:rsidR="00681C76">
          <w:rPr>
            <w:rFonts w:ascii="Garamond" w:hAnsi="Garamond"/>
            <w:sz w:val="22"/>
          </w:rPr>
          <w:t xml:space="preserve"> </w:t>
        </w:r>
      </w:ins>
      <w:r w:rsidRPr="00FD2191">
        <w:rPr>
          <w:rFonts w:ascii="Garamond" w:hAnsi="Garamond"/>
          <w:sz w:val="22"/>
        </w:rPr>
        <w:t>105 – Chloride</w:t>
      </w:r>
    </w:p>
    <w:p w14:paraId="672BE857" w14:textId="2298D7B3" w:rsidR="008D1FE4" w:rsidRPr="00A85EB7" w:rsidRDefault="008D1FE4">
      <w:pPr>
        <w:pStyle w:val="Default"/>
        <w:ind w:left="720"/>
        <w:jc w:val="both"/>
        <w:rPr>
          <w:rFonts w:ascii="Garamond" w:hAnsi="Garamond"/>
          <w:sz w:val="20"/>
          <w:szCs w:val="20"/>
          <w:rPrChange w:id="1146" w:author="Pacella, Christina (DEC)" w:date="2023-06-13T07:11:00Z">
            <w:rPr>
              <w:sz w:val="20"/>
              <w:szCs w:val="20"/>
            </w:rPr>
          </w:rPrChange>
        </w:rPr>
        <w:pPrChange w:id="1147" w:author="Pacella, Christina (DEC)" w:date="2023-06-13T08:08:00Z">
          <w:pPr>
            <w:pStyle w:val="Default"/>
            <w:ind w:left="720"/>
          </w:pPr>
        </w:pPrChange>
      </w:pPr>
      <w:r w:rsidRPr="007D17D6">
        <w:rPr>
          <w:rFonts w:ascii="Garamond" w:hAnsi="Garamond" w:cs="Times New Roman"/>
          <w:b/>
          <w:bCs/>
          <w:color w:val="auto"/>
          <w:sz w:val="22"/>
        </w:rPr>
        <w:t>EPA</w:t>
      </w:r>
      <w:r w:rsidRPr="00A85EB7">
        <w:rPr>
          <w:rFonts w:ascii="Garamond" w:hAnsi="Garamond" w:cs="Times New Roman"/>
          <w:b/>
          <w:bCs/>
          <w:color w:val="auto"/>
          <w:sz w:val="22"/>
        </w:rPr>
        <w:t xml:space="preserve"> Reference Method</w:t>
      </w:r>
      <w:r w:rsidRPr="00A85EB7">
        <w:rPr>
          <w:rFonts w:ascii="Garamond" w:hAnsi="Garamond" w:cs="Times New Roman"/>
          <w:color w:val="auto"/>
          <w:sz w:val="22"/>
        </w:rPr>
        <w:t xml:space="preserve">: </w:t>
      </w:r>
      <w:r w:rsidR="00647E0E" w:rsidRPr="00A85EB7">
        <w:rPr>
          <w:rFonts w:ascii="Garamond" w:hAnsi="Garamond"/>
          <w:sz w:val="20"/>
          <w:szCs w:val="20"/>
          <w:rPrChange w:id="1148" w:author="Pacella, Christina (DEC)" w:date="2023-06-13T07:11:00Z">
            <w:rPr>
              <w:sz w:val="20"/>
              <w:szCs w:val="20"/>
            </w:rPr>
          </w:rPrChange>
        </w:rPr>
        <w:t>EPA-165-D Rev. 2A</w:t>
      </w:r>
    </w:p>
    <w:p w14:paraId="718EFC67" w14:textId="625EB231" w:rsidR="00963363" w:rsidRPr="002B220A" w:rsidRDefault="008D1FE4">
      <w:pPr>
        <w:pStyle w:val="Default"/>
        <w:ind w:left="720"/>
        <w:jc w:val="both"/>
        <w:rPr>
          <w:rFonts w:ascii="Garamond" w:hAnsi="Garamond"/>
          <w:sz w:val="22"/>
        </w:rPr>
        <w:pPrChange w:id="1149" w:author="Pacella, Christina (DEC)" w:date="2023-06-13T08:08:00Z">
          <w:pPr>
            <w:pStyle w:val="Default"/>
            <w:ind w:left="720"/>
          </w:pPr>
        </w:pPrChange>
      </w:pPr>
      <w:r w:rsidRPr="002B220A">
        <w:rPr>
          <w:rFonts w:ascii="Garamond" w:hAnsi="Garamond" w:cs="Times New Roman"/>
          <w:b/>
          <w:bCs/>
          <w:color w:val="auto"/>
          <w:sz w:val="22"/>
        </w:rPr>
        <w:t>Method Reference</w:t>
      </w:r>
      <w:r w:rsidRPr="002B220A">
        <w:rPr>
          <w:rFonts w:ascii="Garamond" w:hAnsi="Garamond" w:cs="Times New Roman"/>
          <w:color w:val="auto"/>
          <w:sz w:val="22"/>
        </w:rPr>
        <w:t>:</w:t>
      </w:r>
      <w:del w:id="1150" w:author="Pacella, Christina (DEC)" w:date="2023-06-14T07:33:00Z">
        <w:r w:rsidRPr="002B220A" w:rsidDel="00681C76">
          <w:rPr>
            <w:rFonts w:ascii="Garamond" w:hAnsi="Garamond" w:cs="Times New Roman"/>
            <w:color w:val="auto"/>
            <w:sz w:val="22"/>
          </w:rPr>
          <w:delText xml:space="preserve"> </w:delText>
        </w:r>
        <w:r w:rsidRPr="00A85EB7" w:rsidDel="00681C76">
          <w:rPr>
            <w:rFonts w:ascii="Garamond" w:hAnsi="Garamond"/>
            <w:rPrChange w:id="1151" w:author="Pacella, Christina (DEC)" w:date="2023-06-13T07:11:00Z">
              <w:rPr/>
            </w:rPrChange>
          </w:rPr>
          <w:delText xml:space="preserve"> </w:delText>
        </w:r>
      </w:del>
      <w:ins w:id="1152" w:author="Pacella, Christina (DEC)" w:date="2023-06-14T07:33:00Z">
        <w:r w:rsidR="00681C76">
          <w:rPr>
            <w:rFonts w:ascii="Garamond" w:hAnsi="Garamond" w:cs="Times New Roman"/>
            <w:color w:val="auto"/>
            <w:sz w:val="22"/>
          </w:rPr>
          <w:t xml:space="preserve"> </w:t>
        </w:r>
      </w:ins>
      <w:r w:rsidRPr="002B220A">
        <w:rPr>
          <w:rFonts w:ascii="Garamond" w:hAnsi="Garamond"/>
          <w:sz w:val="22"/>
        </w:rPr>
        <w:t xml:space="preserve"> </w:t>
      </w:r>
    </w:p>
    <w:p w14:paraId="1575F721" w14:textId="77777777" w:rsidR="00963363" w:rsidRPr="00A85EB7" w:rsidRDefault="00963363">
      <w:pPr>
        <w:pStyle w:val="Default"/>
        <w:ind w:left="720"/>
        <w:jc w:val="both"/>
        <w:rPr>
          <w:rFonts w:ascii="Garamond" w:hAnsi="Garamond"/>
          <w:sz w:val="22"/>
        </w:rPr>
        <w:pPrChange w:id="1153" w:author="Pacella, Christina (DEC)" w:date="2023-06-13T08:08:00Z">
          <w:pPr>
            <w:pStyle w:val="Default"/>
            <w:ind w:left="720"/>
          </w:pPr>
        </w:pPrChange>
      </w:pPr>
      <w:del w:id="1154" w:author="Pacella, Christina (DEC)" w:date="2023-06-13T07:10:00Z">
        <w:r w:rsidRPr="00FD2191" w:rsidDel="00A85EB7">
          <w:rPr>
            <w:rFonts w:ascii="Garamond" w:hAnsi="Garamond"/>
            <w:sz w:val="22"/>
          </w:rPr>
          <w:delText xml:space="preserve"> </w:delText>
        </w:r>
      </w:del>
      <w:r w:rsidRPr="007D17D6">
        <w:rPr>
          <w:rFonts w:ascii="Garamond" w:hAnsi="Garamond"/>
          <w:sz w:val="22"/>
        </w:rPr>
        <w:t xml:space="preserve">ASTM D516-11, </w:t>
      </w:r>
      <w:r w:rsidRPr="007D17D6">
        <w:rPr>
          <w:rFonts w:ascii="Garamond" w:hAnsi="Garamond"/>
          <w:i/>
          <w:iCs/>
          <w:sz w:val="22"/>
        </w:rPr>
        <w:t xml:space="preserve">Standard Test Methods for Sulfate Ion in Water, </w:t>
      </w:r>
      <w:r w:rsidRPr="00A85EB7">
        <w:rPr>
          <w:rFonts w:ascii="Garamond" w:hAnsi="Garamond"/>
          <w:sz w:val="22"/>
        </w:rPr>
        <w:t xml:space="preserve">ASTM International, West Conshohocken, PA, 2011, www.astm.org. </w:t>
      </w:r>
    </w:p>
    <w:p w14:paraId="69965C44" w14:textId="77777777" w:rsidR="00963363" w:rsidRPr="00A85EB7" w:rsidRDefault="00963363">
      <w:pPr>
        <w:pStyle w:val="Default"/>
        <w:ind w:left="720"/>
        <w:jc w:val="both"/>
        <w:rPr>
          <w:rFonts w:ascii="Garamond" w:hAnsi="Garamond"/>
          <w:sz w:val="22"/>
        </w:rPr>
        <w:pPrChange w:id="1155" w:author="Pacella, Christina (DEC)" w:date="2023-06-13T08:08:00Z">
          <w:pPr>
            <w:pStyle w:val="Default"/>
            <w:ind w:left="720"/>
          </w:pPr>
        </w:pPrChange>
      </w:pPr>
      <w:r w:rsidRPr="00A85EB7">
        <w:rPr>
          <w:rFonts w:ascii="Garamond" w:hAnsi="Garamond"/>
          <w:i/>
          <w:iCs/>
          <w:sz w:val="22"/>
        </w:rPr>
        <w:t xml:space="preserve">Standard Methods for the Examination of Water and Wastewater, </w:t>
      </w:r>
      <w:r w:rsidRPr="00A85EB7">
        <w:rPr>
          <w:rFonts w:ascii="Garamond" w:hAnsi="Garamond"/>
          <w:sz w:val="22"/>
        </w:rPr>
        <w:t xml:space="preserve">APHA/AWWA/WEF, 4500-SO42- E (1997 forward). </w:t>
      </w:r>
    </w:p>
    <w:p w14:paraId="577CE462" w14:textId="77777777" w:rsidR="00963363" w:rsidRPr="00A85EB7" w:rsidRDefault="00963363">
      <w:pPr>
        <w:pStyle w:val="Default"/>
        <w:ind w:left="720"/>
        <w:jc w:val="both"/>
        <w:rPr>
          <w:rFonts w:ascii="Garamond" w:hAnsi="Garamond"/>
          <w:i/>
          <w:iCs/>
          <w:sz w:val="22"/>
        </w:rPr>
        <w:pPrChange w:id="1156" w:author="Pacella, Christina (DEC)" w:date="2023-06-13T08:08:00Z">
          <w:pPr>
            <w:pStyle w:val="Default"/>
            <w:ind w:left="720"/>
          </w:pPr>
        </w:pPrChange>
      </w:pPr>
      <w:r w:rsidRPr="00A85EB7">
        <w:rPr>
          <w:rFonts w:ascii="Garamond" w:hAnsi="Garamond"/>
          <w:sz w:val="22"/>
        </w:rPr>
        <w:t xml:space="preserve">ISO/DIS 15923-1, </w:t>
      </w:r>
      <w:r w:rsidRPr="00A85EB7">
        <w:rPr>
          <w:rFonts w:ascii="Garamond" w:hAnsi="Garamond"/>
          <w:i/>
          <w:iCs/>
          <w:sz w:val="22"/>
        </w:rPr>
        <w:t xml:space="preserve">Water Quality – Determination of selected parameters by a discrete analysis system – Part 1: Ammonium, nitrate, nitrite, chloride, orthophosphate, sulfate and silicate with photometric detection. </w:t>
      </w:r>
    </w:p>
    <w:p w14:paraId="4FA4FE53" w14:textId="2E47D5B4" w:rsidR="008D1FE4" w:rsidRPr="00A85EB7" w:rsidRDefault="008D1FE4">
      <w:pPr>
        <w:pStyle w:val="Default"/>
        <w:ind w:left="720"/>
        <w:jc w:val="both"/>
        <w:rPr>
          <w:rFonts w:ascii="Garamond" w:hAnsi="Garamond"/>
          <w:sz w:val="22"/>
        </w:rPr>
        <w:pPrChange w:id="1157" w:author="Pacella, Christina (DEC)" w:date="2023-06-13T08:08:00Z">
          <w:pPr>
            <w:pStyle w:val="Default"/>
            <w:ind w:left="720"/>
          </w:pPr>
        </w:pPrChange>
      </w:pPr>
      <w:r w:rsidRPr="00A85EB7">
        <w:rPr>
          <w:rFonts w:ascii="Garamond" w:hAnsi="Garamond"/>
          <w:b/>
          <w:bCs/>
          <w:sz w:val="22"/>
        </w:rPr>
        <w:t>Method Descriptor</w:t>
      </w:r>
      <w:r w:rsidRPr="00A85EB7">
        <w:rPr>
          <w:rFonts w:ascii="Garamond" w:hAnsi="Garamond"/>
          <w:sz w:val="22"/>
        </w:rPr>
        <w:t xml:space="preserve">: </w:t>
      </w:r>
      <w:r w:rsidR="00963363" w:rsidRPr="00A85EB7">
        <w:rPr>
          <w:rFonts w:ascii="Garamond" w:hAnsi="Garamond" w:cs="Times New Roman"/>
          <w:color w:val="auto"/>
          <w:sz w:val="22"/>
        </w:rPr>
        <w:t>Sulfate ion is converted to a barium suspension under controlled conditions. The resulting turbidity is determined using a filter photometer at 405 nm.</w:t>
      </w:r>
    </w:p>
    <w:p w14:paraId="07BDA4D3" w14:textId="65E6E860" w:rsidR="008D1FE4" w:rsidRPr="00A85EB7" w:rsidRDefault="008D1FE4">
      <w:pPr>
        <w:pStyle w:val="Default"/>
        <w:ind w:left="720"/>
        <w:jc w:val="both"/>
        <w:rPr>
          <w:rFonts w:ascii="Garamond" w:hAnsi="Garamond"/>
          <w:sz w:val="22"/>
        </w:rPr>
        <w:pPrChange w:id="1158" w:author="Pacella, Christina (DEC)" w:date="2023-06-13T08:08:00Z">
          <w:pPr>
            <w:pStyle w:val="Default"/>
            <w:ind w:left="720"/>
          </w:pPr>
        </w:pPrChange>
      </w:pPr>
      <w:r w:rsidRPr="00A85EB7">
        <w:rPr>
          <w:rFonts w:ascii="Garamond" w:hAnsi="Garamond"/>
          <w:b/>
          <w:bCs/>
          <w:sz w:val="22"/>
        </w:rPr>
        <w:t>Preservation Method</w:t>
      </w:r>
      <w:r w:rsidRPr="00A85EB7">
        <w:rPr>
          <w:rFonts w:ascii="Garamond" w:hAnsi="Garamond"/>
          <w:sz w:val="22"/>
        </w:rPr>
        <w:t>: Samples are filtered with gf/f filters, and stored at 4</w:t>
      </w:r>
      <w:r w:rsidRPr="002B220A">
        <w:rPr>
          <w:rFonts w:ascii="Garamond" w:hAnsi="Garamond"/>
          <w:sz w:val="22"/>
        </w:rPr>
        <w:sym w:font="Symbol" w:char="F0B0"/>
      </w:r>
      <w:del w:id="1159" w:author="Pacella, Christina (DEC)" w:date="2023-06-13T07:11:00Z">
        <w:r w:rsidRPr="00A85EB7" w:rsidDel="00A85EB7">
          <w:rPr>
            <w:rFonts w:ascii="Garamond" w:hAnsi="Garamond"/>
            <w:sz w:val="22"/>
          </w:rPr>
          <w:delText>C .</w:delText>
        </w:r>
      </w:del>
      <w:ins w:id="1160" w:author="Pacella, Christina (DEC)" w:date="2023-06-13T07:11:00Z">
        <w:r w:rsidR="00A85EB7" w:rsidRPr="00A85EB7">
          <w:rPr>
            <w:rFonts w:ascii="Garamond" w:hAnsi="Garamond"/>
            <w:sz w:val="22"/>
          </w:rPr>
          <w:t>C.</w:t>
        </w:r>
      </w:ins>
      <w:del w:id="1161" w:author="Pacella, Christina (DEC)" w:date="2023-06-14T07:33:00Z">
        <w:r w:rsidRPr="00A85EB7" w:rsidDel="00681C76">
          <w:rPr>
            <w:rFonts w:ascii="Garamond" w:hAnsi="Garamond"/>
            <w:sz w:val="22"/>
          </w:rPr>
          <w:delText xml:space="preserve">  </w:delText>
        </w:r>
      </w:del>
      <w:ins w:id="1162" w:author="Pacella, Christina (DEC)" w:date="2023-06-14T07:33:00Z">
        <w:r w:rsidR="00681C76">
          <w:rPr>
            <w:rFonts w:ascii="Garamond" w:hAnsi="Garamond"/>
            <w:sz w:val="22"/>
          </w:rPr>
          <w:t xml:space="preserve"> </w:t>
        </w:r>
      </w:ins>
      <w:r w:rsidRPr="00FD2191">
        <w:rPr>
          <w:rFonts w:ascii="Garamond" w:hAnsi="Garamond"/>
          <w:sz w:val="22"/>
        </w:rPr>
        <w:t>Samples are analyzed within 28 Days</w:t>
      </w:r>
    </w:p>
    <w:p w14:paraId="4E560847" w14:textId="77777777" w:rsidR="006D1966" w:rsidRPr="00A85EB7" w:rsidRDefault="006D1966">
      <w:pPr>
        <w:pStyle w:val="Default"/>
        <w:ind w:left="720"/>
        <w:jc w:val="both"/>
        <w:rPr>
          <w:rFonts w:ascii="Garamond" w:hAnsi="Garamond"/>
          <w:sz w:val="22"/>
        </w:rPr>
        <w:pPrChange w:id="1163" w:author="Pacella, Christina (DEC)" w:date="2023-06-13T08:08:00Z">
          <w:pPr>
            <w:pStyle w:val="Default"/>
            <w:ind w:left="720"/>
          </w:pPr>
        </w:pPrChange>
      </w:pPr>
    </w:p>
    <w:p w14:paraId="07271941" w14:textId="666D9E43" w:rsidR="006D1966" w:rsidRPr="007D17D6" w:rsidRDefault="006D1966">
      <w:pPr>
        <w:pStyle w:val="PlainText"/>
        <w:jc w:val="both"/>
        <w:rPr>
          <w:rFonts w:ascii="Garamond" w:eastAsia="MS Mincho" w:hAnsi="Garamond"/>
          <w:sz w:val="22"/>
          <w:szCs w:val="22"/>
        </w:rPr>
        <w:pPrChange w:id="1164" w:author="Pacella, Christina (DEC)" w:date="2023-06-13T08:08:00Z">
          <w:pPr>
            <w:pStyle w:val="PlainText"/>
          </w:pPr>
        </w:pPrChange>
      </w:pPr>
      <w:r w:rsidRPr="00A85EB7">
        <w:rPr>
          <w:rFonts w:ascii="Garamond" w:eastAsia="MS Mincho" w:hAnsi="Garamond"/>
          <w:b/>
          <w:sz w:val="22"/>
          <w:szCs w:val="22"/>
        </w:rPr>
        <w:t>e) Parameter:</w:t>
      </w:r>
      <w:del w:id="1165" w:author="Pacella, Christina (DEC)" w:date="2023-06-14T07:33:00Z">
        <w:r w:rsidRPr="00A85EB7" w:rsidDel="00681C76">
          <w:rPr>
            <w:rFonts w:ascii="Garamond" w:eastAsia="MS Mincho" w:hAnsi="Garamond"/>
            <w:b/>
            <w:sz w:val="22"/>
            <w:szCs w:val="22"/>
          </w:rPr>
          <w:delText xml:space="preserve">  </w:delText>
        </w:r>
      </w:del>
      <w:ins w:id="1166" w:author="Pacella, Christina (DEC)" w:date="2023-06-14T07:33:00Z">
        <w:r w:rsidR="00681C76">
          <w:rPr>
            <w:rFonts w:ascii="Garamond" w:eastAsia="MS Mincho" w:hAnsi="Garamond"/>
            <w:b/>
            <w:sz w:val="22"/>
            <w:szCs w:val="22"/>
          </w:rPr>
          <w:t xml:space="preserve"> </w:t>
        </w:r>
      </w:ins>
      <w:r w:rsidRPr="00FD2191">
        <w:rPr>
          <w:rFonts w:ascii="Garamond" w:eastAsia="MS Mincho" w:hAnsi="Garamond"/>
          <w:b/>
          <w:sz w:val="22"/>
          <w:szCs w:val="22"/>
        </w:rPr>
        <w:t>CHLA_N and PHEA_N</w:t>
      </w:r>
    </w:p>
    <w:p w14:paraId="020084E5" w14:textId="165D660E" w:rsidR="006D1966" w:rsidRPr="00FD2191" w:rsidRDefault="006D1966">
      <w:pPr>
        <w:pStyle w:val="PlainText"/>
        <w:ind w:firstLine="720"/>
        <w:jc w:val="both"/>
        <w:rPr>
          <w:rFonts w:ascii="Garamond" w:eastAsia="MS Mincho" w:hAnsi="Garamond"/>
          <w:b/>
          <w:bCs/>
          <w:sz w:val="22"/>
          <w:szCs w:val="22"/>
        </w:rPr>
        <w:pPrChange w:id="1167" w:author="Pacella, Christina (DEC)" w:date="2023-06-13T08:08:00Z">
          <w:pPr>
            <w:pStyle w:val="PlainText"/>
            <w:ind w:firstLine="720"/>
          </w:pPr>
        </w:pPrChange>
      </w:pPr>
      <w:r w:rsidRPr="007D17D6">
        <w:rPr>
          <w:rFonts w:ascii="Garamond" w:eastAsia="MS Mincho" w:hAnsi="Garamond"/>
          <w:b/>
          <w:bCs/>
          <w:sz w:val="22"/>
          <w:szCs w:val="22"/>
        </w:rPr>
        <w:t>Method references:</w:t>
      </w:r>
      <w:del w:id="1168" w:author="Pacella, Christina (DEC)" w:date="2023-06-14T07:33:00Z">
        <w:r w:rsidRPr="00A85EB7" w:rsidDel="00681C76">
          <w:rPr>
            <w:rFonts w:ascii="Garamond" w:eastAsia="MS Mincho" w:hAnsi="Garamond"/>
            <w:b/>
            <w:bCs/>
            <w:sz w:val="22"/>
            <w:szCs w:val="22"/>
          </w:rPr>
          <w:delText xml:space="preserve">  </w:delText>
        </w:r>
      </w:del>
      <w:ins w:id="1169" w:author="Pacella, Christina (DEC)" w:date="2023-06-14T07:33:00Z">
        <w:r w:rsidR="00681C76">
          <w:rPr>
            <w:rFonts w:ascii="Garamond" w:eastAsia="MS Mincho" w:hAnsi="Garamond"/>
            <w:b/>
            <w:bCs/>
            <w:sz w:val="22"/>
            <w:szCs w:val="22"/>
          </w:rPr>
          <w:t xml:space="preserve"> </w:t>
        </w:r>
      </w:ins>
    </w:p>
    <w:p w14:paraId="68F6F418" w14:textId="6210A2C9" w:rsidR="006D1966" w:rsidRPr="007D17D6" w:rsidRDefault="006D1966">
      <w:pPr>
        <w:pStyle w:val="PlainText"/>
        <w:ind w:left="720"/>
        <w:jc w:val="both"/>
        <w:rPr>
          <w:rFonts w:ascii="Garamond" w:eastAsia="MS Mincho" w:hAnsi="Garamond"/>
          <w:sz w:val="22"/>
          <w:szCs w:val="22"/>
        </w:rPr>
        <w:pPrChange w:id="1170" w:author="Pacella, Christina (DEC)" w:date="2023-06-13T08:08:00Z">
          <w:pPr>
            <w:pStyle w:val="PlainText"/>
            <w:ind w:left="720"/>
          </w:pPr>
        </w:pPrChange>
      </w:pPr>
      <w:r w:rsidRPr="007D17D6">
        <w:rPr>
          <w:rFonts w:ascii="Garamond" w:eastAsia="MS Mincho" w:hAnsi="Garamond"/>
          <w:sz w:val="22"/>
          <w:szCs w:val="22"/>
        </w:rPr>
        <w:t>Holm-Hansen, O. and B. Riemann.</w:t>
      </w:r>
      <w:del w:id="1171" w:author="Pacella, Christina (DEC)" w:date="2023-06-14T07:33:00Z">
        <w:r w:rsidRPr="00A85EB7" w:rsidDel="00681C76">
          <w:rPr>
            <w:rFonts w:ascii="Garamond" w:eastAsia="MS Mincho" w:hAnsi="Garamond"/>
            <w:sz w:val="22"/>
            <w:szCs w:val="22"/>
          </w:rPr>
          <w:delText xml:space="preserve">  </w:delText>
        </w:r>
      </w:del>
      <w:ins w:id="1172"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1978.</w:t>
      </w:r>
      <w:del w:id="1173" w:author="Pacella, Christina (DEC)" w:date="2023-06-14T07:33:00Z">
        <w:r w:rsidRPr="00A85EB7" w:rsidDel="00681C76">
          <w:rPr>
            <w:rFonts w:ascii="Garamond" w:eastAsia="MS Mincho" w:hAnsi="Garamond"/>
            <w:sz w:val="22"/>
            <w:szCs w:val="22"/>
          </w:rPr>
          <w:delText xml:space="preserve">  </w:delText>
        </w:r>
      </w:del>
      <w:ins w:id="1174"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Chlorophyll a determination:</w:t>
      </w:r>
      <w:del w:id="1175" w:author="Pacella, Christina (DEC)" w:date="2023-06-14T07:33:00Z">
        <w:r w:rsidRPr="00A85EB7" w:rsidDel="00681C76">
          <w:rPr>
            <w:rFonts w:ascii="Garamond" w:eastAsia="MS Mincho" w:hAnsi="Garamond"/>
            <w:sz w:val="22"/>
            <w:szCs w:val="22"/>
          </w:rPr>
          <w:delText xml:space="preserve">  </w:delText>
        </w:r>
      </w:del>
      <w:ins w:id="1176"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improvements in methodology.</w:t>
      </w:r>
      <w:del w:id="1177" w:author="Pacella, Christina (DEC)" w:date="2023-06-14T07:33:00Z">
        <w:r w:rsidRPr="00A85EB7" w:rsidDel="00681C76">
          <w:rPr>
            <w:rFonts w:ascii="Garamond" w:eastAsia="MS Mincho" w:hAnsi="Garamond"/>
            <w:sz w:val="22"/>
            <w:szCs w:val="22"/>
          </w:rPr>
          <w:delText xml:space="preserve">  </w:delText>
        </w:r>
      </w:del>
      <w:ins w:id="1178"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Oikos 30:</w:t>
      </w:r>
      <w:del w:id="1179" w:author="Pacella, Christina (DEC)" w:date="2023-06-14T07:33:00Z">
        <w:r w:rsidRPr="00A85EB7" w:rsidDel="00681C76">
          <w:rPr>
            <w:rFonts w:ascii="Garamond" w:eastAsia="MS Mincho" w:hAnsi="Garamond"/>
            <w:sz w:val="22"/>
            <w:szCs w:val="22"/>
          </w:rPr>
          <w:delText xml:space="preserve">  </w:delText>
        </w:r>
      </w:del>
      <w:ins w:id="1180"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438-447.</w:t>
      </w:r>
    </w:p>
    <w:p w14:paraId="64FF31AF" w14:textId="2995FDFE" w:rsidR="006D1966" w:rsidRPr="007D17D6" w:rsidRDefault="006D1966">
      <w:pPr>
        <w:pStyle w:val="PlainText"/>
        <w:ind w:left="720"/>
        <w:jc w:val="both"/>
        <w:rPr>
          <w:rFonts w:ascii="Garamond" w:eastAsia="MS Mincho" w:hAnsi="Garamond"/>
          <w:sz w:val="22"/>
          <w:szCs w:val="22"/>
        </w:rPr>
        <w:pPrChange w:id="1181" w:author="Pacella, Christina (DEC)" w:date="2023-06-13T08:08:00Z">
          <w:pPr>
            <w:pStyle w:val="PlainText"/>
            <w:ind w:left="720"/>
          </w:pPr>
        </w:pPrChange>
      </w:pPr>
      <w:r w:rsidRPr="007D17D6">
        <w:rPr>
          <w:rFonts w:ascii="Garamond" w:eastAsia="MS Mincho" w:hAnsi="Garamond"/>
          <w:sz w:val="22"/>
          <w:szCs w:val="22"/>
        </w:rPr>
        <w:lastRenderedPageBreak/>
        <w:t>Wetzel, R.G. and G.E. Likens.</w:t>
      </w:r>
      <w:del w:id="1182" w:author="Pacella, Christina (DEC)" w:date="2023-06-14T07:33:00Z">
        <w:r w:rsidRPr="00A85EB7" w:rsidDel="00681C76">
          <w:rPr>
            <w:rFonts w:ascii="Garamond" w:eastAsia="MS Mincho" w:hAnsi="Garamond"/>
            <w:sz w:val="22"/>
            <w:szCs w:val="22"/>
          </w:rPr>
          <w:delText xml:space="preserve">  </w:delText>
        </w:r>
      </w:del>
      <w:ins w:id="1183"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1991.</w:t>
      </w:r>
      <w:del w:id="1184" w:author="Pacella, Christina (DEC)" w:date="2023-06-14T07:33:00Z">
        <w:r w:rsidRPr="00A85EB7" w:rsidDel="00681C76">
          <w:rPr>
            <w:rFonts w:ascii="Garamond" w:eastAsia="MS Mincho" w:hAnsi="Garamond"/>
            <w:sz w:val="22"/>
            <w:szCs w:val="22"/>
          </w:rPr>
          <w:delText xml:space="preserve">  </w:delText>
        </w:r>
      </w:del>
      <w:ins w:id="1185"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Limnological Analysis, 2</w:t>
      </w:r>
      <w:r w:rsidRPr="007D17D6">
        <w:rPr>
          <w:rFonts w:ascii="Garamond" w:eastAsia="MS Mincho" w:hAnsi="Garamond"/>
          <w:sz w:val="22"/>
          <w:szCs w:val="22"/>
          <w:vertAlign w:val="superscript"/>
        </w:rPr>
        <w:t>nd</w:t>
      </w:r>
      <w:r w:rsidRPr="007D17D6">
        <w:rPr>
          <w:rFonts w:ascii="Garamond" w:eastAsia="MS Mincho" w:hAnsi="Garamond"/>
          <w:sz w:val="22"/>
          <w:szCs w:val="22"/>
        </w:rPr>
        <w:t xml:space="preserve"> ed.</w:t>
      </w:r>
      <w:del w:id="1186" w:author="Pacella, Christina (DEC)" w:date="2023-06-14T07:33:00Z">
        <w:r w:rsidRPr="00A85EB7" w:rsidDel="00681C76">
          <w:rPr>
            <w:rFonts w:ascii="Garamond" w:eastAsia="MS Mincho" w:hAnsi="Garamond"/>
            <w:sz w:val="22"/>
            <w:szCs w:val="22"/>
          </w:rPr>
          <w:delText xml:space="preserve">  </w:delText>
        </w:r>
      </w:del>
      <w:ins w:id="1187"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Springer-Verlag, </w:t>
      </w:r>
      <w:smartTag w:uri="urn:schemas-microsoft-com:office:smarttags" w:element="State">
        <w:r w:rsidRPr="00FD2191">
          <w:rPr>
            <w:rFonts w:ascii="Garamond" w:eastAsia="MS Mincho" w:hAnsi="Garamond"/>
            <w:sz w:val="22"/>
            <w:szCs w:val="22"/>
          </w:rPr>
          <w:t>New York</w:t>
        </w:r>
      </w:smartTag>
      <w:r w:rsidRPr="00FD2191">
        <w:rPr>
          <w:rFonts w:ascii="Garamond" w:eastAsia="MS Mincho" w:hAnsi="Garamond"/>
          <w:sz w:val="22"/>
          <w:szCs w:val="22"/>
        </w:rPr>
        <w:t>:</w:t>
      </w:r>
      <w:del w:id="1188" w:author="Pacella, Christina (DEC)" w:date="2023-06-14T07:33:00Z">
        <w:r w:rsidRPr="00A85EB7" w:rsidDel="00681C76">
          <w:rPr>
            <w:rFonts w:ascii="Garamond" w:eastAsia="MS Mincho" w:hAnsi="Garamond"/>
            <w:sz w:val="22"/>
            <w:szCs w:val="22"/>
          </w:rPr>
          <w:delText xml:space="preserve">  </w:delText>
        </w:r>
      </w:del>
      <w:ins w:id="1189"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168-169. </w:t>
      </w:r>
    </w:p>
    <w:p w14:paraId="087A0ADF" w14:textId="353C98BC" w:rsidR="006D1966" w:rsidRPr="00A85EB7" w:rsidRDefault="006D1966">
      <w:pPr>
        <w:pStyle w:val="PlainText"/>
        <w:ind w:left="720"/>
        <w:jc w:val="both"/>
        <w:rPr>
          <w:rFonts w:ascii="Garamond" w:eastAsia="MS Mincho" w:hAnsi="Garamond"/>
          <w:sz w:val="22"/>
          <w:szCs w:val="22"/>
        </w:rPr>
        <w:pPrChange w:id="1190" w:author="Pacella, Christina (DEC)" w:date="2023-06-13T08:08:00Z">
          <w:pPr>
            <w:pStyle w:val="PlainText"/>
            <w:ind w:left="720"/>
          </w:pPr>
        </w:pPrChange>
      </w:pPr>
      <w:r w:rsidRPr="007D17D6">
        <w:rPr>
          <w:rFonts w:ascii="Garamond" w:eastAsia="MS Mincho" w:hAnsi="Garamond"/>
          <w:b/>
          <w:bCs/>
          <w:sz w:val="22"/>
          <w:szCs w:val="22"/>
        </w:rPr>
        <w:t>Method Descriptor:</w:t>
      </w:r>
      <w:del w:id="1191" w:author="Pacella, Christina (DEC)" w:date="2023-06-14T07:33:00Z">
        <w:r w:rsidRPr="00A85EB7" w:rsidDel="00681C76">
          <w:rPr>
            <w:rFonts w:ascii="Garamond" w:eastAsia="MS Mincho" w:hAnsi="Garamond"/>
            <w:sz w:val="22"/>
            <w:szCs w:val="22"/>
          </w:rPr>
          <w:delText xml:space="preserve">  </w:delText>
        </w:r>
      </w:del>
      <w:ins w:id="1192"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CHLA and PHEA are measu</w:t>
      </w:r>
      <w:r w:rsidRPr="007D17D6">
        <w:rPr>
          <w:rFonts w:ascii="Garamond" w:eastAsia="MS Mincho" w:hAnsi="Garamond"/>
          <w:sz w:val="22"/>
          <w:szCs w:val="22"/>
        </w:rPr>
        <w:t xml:space="preserve">red </w:t>
      </w:r>
      <w:proofErr w:type="spellStart"/>
      <w:r w:rsidRPr="007D17D6">
        <w:rPr>
          <w:rFonts w:ascii="Garamond" w:eastAsia="MS Mincho" w:hAnsi="Garamond"/>
          <w:sz w:val="22"/>
          <w:szCs w:val="22"/>
        </w:rPr>
        <w:t>fluormetrically</w:t>
      </w:r>
      <w:proofErr w:type="spellEnd"/>
      <w:r w:rsidRPr="007D17D6">
        <w:rPr>
          <w:rFonts w:ascii="Garamond" w:eastAsia="MS Mincho" w:hAnsi="Garamond"/>
          <w:sz w:val="22"/>
          <w:szCs w:val="22"/>
        </w:rPr>
        <w:t>.</w:t>
      </w:r>
      <w:del w:id="1193" w:author="Pacella, Christina (DEC)" w:date="2023-06-14T07:33:00Z">
        <w:r w:rsidRPr="00A85EB7" w:rsidDel="00681C76">
          <w:rPr>
            <w:rFonts w:ascii="Garamond" w:eastAsia="MS Mincho" w:hAnsi="Garamond"/>
            <w:sz w:val="22"/>
            <w:szCs w:val="22"/>
          </w:rPr>
          <w:delText xml:space="preserve">  </w:delText>
        </w:r>
      </w:del>
      <w:ins w:id="1194"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Standards with known CHLA concentrations in 90% acetone are used to determine a relationship between CHLA and fluorescence (F).</w:t>
      </w:r>
      <w:del w:id="1195" w:author="Pacella, Christina (DEC)" w:date="2023-06-14T07:33:00Z">
        <w:r w:rsidRPr="00A85EB7" w:rsidDel="00681C76">
          <w:rPr>
            <w:rFonts w:ascii="Garamond" w:eastAsia="MS Mincho" w:hAnsi="Garamond"/>
            <w:sz w:val="22"/>
            <w:szCs w:val="22"/>
          </w:rPr>
          <w:delText xml:space="preserve">  </w:delText>
        </w:r>
      </w:del>
      <w:ins w:id="1196"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 xml:space="preserve">The standards are then acidified with 0.1 N HCL to determine the fluorescence ratio (t) of CHLA and PHEA </w:t>
      </w:r>
      <w:r w:rsidRPr="00A85EB7">
        <w:rPr>
          <w:rFonts w:ascii="Garamond" w:eastAsia="MS Mincho" w:hAnsi="Garamond"/>
          <w:sz w:val="22"/>
          <w:szCs w:val="22"/>
        </w:rPr>
        <w:t xml:space="preserve">for pure chlorophyll. Sample filters are extracted using basic methanol (5 ml) and the fluorescence is recorded (Rb). The samples are then acidified with 0.1 </w:t>
      </w:r>
      <w:smartTag w:uri="urn:schemas-microsoft-com:office:smarttags" w:element="place">
        <w:r w:rsidRPr="00A85EB7">
          <w:rPr>
            <w:rFonts w:ascii="Garamond" w:eastAsia="MS Mincho" w:hAnsi="Garamond"/>
            <w:sz w:val="22"/>
            <w:szCs w:val="22"/>
          </w:rPr>
          <w:t>N HCL</w:t>
        </w:r>
      </w:smartTag>
      <w:r w:rsidRPr="00A85EB7">
        <w:rPr>
          <w:rFonts w:ascii="Garamond" w:eastAsia="MS Mincho" w:hAnsi="Garamond"/>
          <w:sz w:val="22"/>
          <w:szCs w:val="22"/>
        </w:rPr>
        <w:t xml:space="preserve"> and the fluorescence is recorded (Ra).</w:t>
      </w:r>
      <w:del w:id="1197" w:author="Pacella, Christina (DEC)" w:date="2023-06-14T07:33:00Z">
        <w:r w:rsidRPr="00A85EB7" w:rsidDel="00681C76">
          <w:rPr>
            <w:rFonts w:ascii="Garamond" w:eastAsia="MS Mincho" w:hAnsi="Garamond"/>
            <w:sz w:val="22"/>
            <w:szCs w:val="22"/>
          </w:rPr>
          <w:delText xml:space="preserve">  </w:delText>
        </w:r>
      </w:del>
      <w:ins w:id="1198" w:author="Pacella, Christina (DEC)" w:date="2023-06-14T07:33:00Z">
        <w:r w:rsidR="00681C76">
          <w:rPr>
            <w:rFonts w:ascii="Garamond" w:eastAsia="MS Mincho" w:hAnsi="Garamond"/>
            <w:sz w:val="22"/>
            <w:szCs w:val="22"/>
          </w:rPr>
          <w:t xml:space="preserve"> </w:t>
        </w:r>
      </w:ins>
      <w:r w:rsidRPr="00FD2191">
        <w:rPr>
          <w:rFonts w:ascii="Garamond" w:eastAsia="MS Mincho" w:hAnsi="Garamond"/>
          <w:sz w:val="22"/>
          <w:szCs w:val="22"/>
        </w:rPr>
        <w:t>The following equations are used to determine CHLA a</w:t>
      </w:r>
      <w:r w:rsidRPr="007D17D6">
        <w:rPr>
          <w:rFonts w:ascii="Garamond" w:eastAsia="MS Mincho" w:hAnsi="Garamond"/>
          <w:sz w:val="22"/>
          <w:szCs w:val="22"/>
        </w:rPr>
        <w:t>nd PHEA concentrations in samples:</w:t>
      </w:r>
    </w:p>
    <w:p w14:paraId="4CFFCA3A" w14:textId="31BB90C4" w:rsidR="006D1966" w:rsidRPr="00A85EB7" w:rsidRDefault="006D1966">
      <w:pPr>
        <w:pStyle w:val="PlainText"/>
        <w:ind w:firstLine="720"/>
        <w:jc w:val="both"/>
        <w:rPr>
          <w:rFonts w:ascii="Garamond" w:eastAsia="MS Mincho" w:hAnsi="Garamond"/>
          <w:sz w:val="22"/>
          <w:szCs w:val="22"/>
          <w:lang w:val="fr-FR"/>
        </w:rPr>
        <w:pPrChange w:id="1199" w:author="Pacella, Christina (DEC)" w:date="2023-06-13T08:08:00Z">
          <w:pPr>
            <w:pStyle w:val="PlainText"/>
            <w:ind w:firstLine="720"/>
          </w:pPr>
        </w:pPrChange>
      </w:pPr>
      <w:r w:rsidRPr="00A85EB7">
        <w:rPr>
          <w:rFonts w:ascii="Garamond" w:eastAsia="MS Mincho" w:hAnsi="Garamond"/>
          <w:sz w:val="22"/>
          <w:szCs w:val="22"/>
          <w:lang w:val="fr-FR"/>
        </w:rPr>
        <w:t>CHLA (</w:t>
      </w:r>
      <w:proofErr w:type="spellStart"/>
      <w:r w:rsidRPr="00A85EB7">
        <w:rPr>
          <w:rFonts w:ascii="Garamond" w:eastAsia="MS Mincho" w:hAnsi="Garamond"/>
          <w:sz w:val="22"/>
          <w:szCs w:val="22"/>
          <w:lang w:val="fr-FR"/>
        </w:rPr>
        <w:t>ug</w:t>
      </w:r>
      <w:proofErr w:type="spellEnd"/>
      <w:r w:rsidRPr="00A85EB7">
        <w:rPr>
          <w:rFonts w:ascii="Garamond" w:eastAsia="MS Mincho" w:hAnsi="Garamond"/>
          <w:sz w:val="22"/>
          <w:szCs w:val="22"/>
          <w:lang w:val="fr-FR"/>
        </w:rPr>
        <w:t>/L) = F*(t/t-</w:t>
      </w:r>
      <w:del w:id="1200" w:author="Pacella, Christina (DEC)" w:date="2023-06-13T07:11:00Z">
        <w:r w:rsidRPr="00A85EB7" w:rsidDel="00DC4E55">
          <w:rPr>
            <w:rFonts w:ascii="Garamond" w:eastAsia="MS Mincho" w:hAnsi="Garamond"/>
            <w:sz w:val="22"/>
            <w:szCs w:val="22"/>
            <w:lang w:val="fr-FR"/>
          </w:rPr>
          <w:delText>1)*</w:delText>
        </w:r>
      </w:del>
      <w:ins w:id="1201" w:author="Pacella, Christina (DEC)" w:date="2023-06-13T07:11:00Z">
        <w:r w:rsidR="00DC4E55" w:rsidRPr="00A85EB7">
          <w:rPr>
            <w:rFonts w:ascii="Garamond" w:eastAsia="MS Mincho" w:hAnsi="Garamond"/>
            <w:sz w:val="22"/>
            <w:szCs w:val="22"/>
            <w:lang w:val="fr-FR"/>
          </w:rPr>
          <w:t>1) *</w:t>
        </w:r>
      </w:ins>
      <w:r w:rsidRPr="00A85EB7">
        <w:rPr>
          <w:rFonts w:ascii="Garamond" w:eastAsia="MS Mincho" w:hAnsi="Garamond"/>
          <w:sz w:val="22"/>
          <w:szCs w:val="22"/>
          <w:lang w:val="fr-FR"/>
        </w:rPr>
        <w:t>(Rb-</w:t>
      </w:r>
      <w:del w:id="1202" w:author="Pacella, Christina (DEC)" w:date="2023-06-13T07:11:00Z">
        <w:r w:rsidRPr="00A85EB7" w:rsidDel="00DC4E55">
          <w:rPr>
            <w:rFonts w:ascii="Garamond" w:eastAsia="MS Mincho" w:hAnsi="Garamond"/>
            <w:sz w:val="22"/>
            <w:szCs w:val="22"/>
            <w:lang w:val="fr-FR"/>
          </w:rPr>
          <w:delText>Ra)*</w:delText>
        </w:r>
      </w:del>
      <w:ins w:id="1203" w:author="Pacella, Christina (DEC)" w:date="2023-06-13T07:11:00Z">
        <w:r w:rsidR="00DC4E55" w:rsidRPr="00A85EB7">
          <w:rPr>
            <w:rFonts w:ascii="Garamond" w:eastAsia="MS Mincho" w:hAnsi="Garamond"/>
            <w:sz w:val="22"/>
            <w:szCs w:val="22"/>
            <w:lang w:val="fr-FR"/>
          </w:rPr>
          <w:t>Ra) *</w:t>
        </w:r>
      </w:ins>
      <w:r w:rsidRPr="00A85EB7">
        <w:rPr>
          <w:rFonts w:ascii="Garamond" w:eastAsia="MS Mincho" w:hAnsi="Garamond"/>
          <w:sz w:val="22"/>
          <w:szCs w:val="22"/>
          <w:lang w:val="fr-FR"/>
        </w:rPr>
        <w:t>(v/V)</w:t>
      </w:r>
    </w:p>
    <w:p w14:paraId="0BFDFC46" w14:textId="439779DF" w:rsidR="006D1966" w:rsidRPr="00A85EB7" w:rsidRDefault="006D1966">
      <w:pPr>
        <w:pStyle w:val="PlainText"/>
        <w:ind w:firstLine="720"/>
        <w:jc w:val="both"/>
        <w:rPr>
          <w:rFonts w:ascii="Garamond" w:eastAsia="MS Mincho" w:hAnsi="Garamond"/>
          <w:sz w:val="22"/>
          <w:szCs w:val="22"/>
          <w:lang w:val="fr-FR"/>
        </w:rPr>
        <w:pPrChange w:id="1204" w:author="Pacella, Christina (DEC)" w:date="2023-06-13T08:08:00Z">
          <w:pPr>
            <w:pStyle w:val="PlainText"/>
            <w:ind w:firstLine="720"/>
          </w:pPr>
        </w:pPrChange>
      </w:pPr>
      <w:r w:rsidRPr="00A85EB7">
        <w:rPr>
          <w:rFonts w:ascii="Garamond" w:eastAsia="MS Mincho" w:hAnsi="Garamond"/>
          <w:sz w:val="22"/>
          <w:szCs w:val="22"/>
          <w:lang w:val="fr-FR"/>
        </w:rPr>
        <w:t>PHEA (</w:t>
      </w:r>
      <w:proofErr w:type="spellStart"/>
      <w:r w:rsidRPr="00A85EB7">
        <w:rPr>
          <w:rFonts w:ascii="Garamond" w:eastAsia="MS Mincho" w:hAnsi="Garamond"/>
          <w:sz w:val="22"/>
          <w:szCs w:val="22"/>
          <w:lang w:val="fr-FR"/>
        </w:rPr>
        <w:t>ug</w:t>
      </w:r>
      <w:proofErr w:type="spellEnd"/>
      <w:r w:rsidRPr="00A85EB7">
        <w:rPr>
          <w:rFonts w:ascii="Garamond" w:eastAsia="MS Mincho" w:hAnsi="Garamond"/>
          <w:sz w:val="22"/>
          <w:szCs w:val="22"/>
          <w:lang w:val="fr-FR"/>
        </w:rPr>
        <w:t>/L) = F*(t/t-</w:t>
      </w:r>
      <w:del w:id="1205" w:author="Pacella, Christina (DEC)" w:date="2023-06-13T07:11:00Z">
        <w:r w:rsidRPr="00A85EB7" w:rsidDel="00DC4E55">
          <w:rPr>
            <w:rFonts w:ascii="Garamond" w:eastAsia="MS Mincho" w:hAnsi="Garamond"/>
            <w:sz w:val="22"/>
            <w:szCs w:val="22"/>
            <w:lang w:val="fr-FR"/>
          </w:rPr>
          <w:delText>1)*</w:delText>
        </w:r>
      </w:del>
      <w:ins w:id="1206" w:author="Pacella, Christina (DEC)" w:date="2023-06-13T07:11:00Z">
        <w:r w:rsidR="00DC4E55" w:rsidRPr="00A85EB7">
          <w:rPr>
            <w:rFonts w:ascii="Garamond" w:eastAsia="MS Mincho" w:hAnsi="Garamond"/>
            <w:sz w:val="22"/>
            <w:szCs w:val="22"/>
            <w:lang w:val="fr-FR"/>
          </w:rPr>
          <w:t>1) *</w:t>
        </w:r>
      </w:ins>
      <w:r w:rsidRPr="00A85EB7">
        <w:rPr>
          <w:rFonts w:ascii="Garamond" w:eastAsia="MS Mincho" w:hAnsi="Garamond"/>
          <w:sz w:val="22"/>
          <w:szCs w:val="22"/>
          <w:lang w:val="fr-FR"/>
        </w:rPr>
        <w:t>(</w:t>
      </w:r>
      <w:proofErr w:type="spellStart"/>
      <w:r w:rsidRPr="00A85EB7">
        <w:rPr>
          <w:rFonts w:ascii="Garamond" w:eastAsia="MS Mincho" w:hAnsi="Garamond"/>
          <w:sz w:val="22"/>
          <w:szCs w:val="22"/>
          <w:lang w:val="fr-FR"/>
        </w:rPr>
        <w:t>tRa</w:t>
      </w:r>
      <w:proofErr w:type="spellEnd"/>
      <w:r w:rsidRPr="00A85EB7">
        <w:rPr>
          <w:rFonts w:ascii="Garamond" w:eastAsia="MS Mincho" w:hAnsi="Garamond"/>
          <w:sz w:val="22"/>
          <w:szCs w:val="22"/>
          <w:lang w:val="fr-FR"/>
        </w:rPr>
        <w:t>-</w:t>
      </w:r>
      <w:del w:id="1207" w:author="Pacella, Christina (DEC)" w:date="2023-06-13T07:11:00Z">
        <w:r w:rsidRPr="00A85EB7" w:rsidDel="00DC4E55">
          <w:rPr>
            <w:rFonts w:ascii="Garamond" w:eastAsia="MS Mincho" w:hAnsi="Garamond"/>
            <w:sz w:val="22"/>
            <w:szCs w:val="22"/>
            <w:lang w:val="fr-FR"/>
          </w:rPr>
          <w:delText>Rb)*</w:delText>
        </w:r>
      </w:del>
      <w:ins w:id="1208" w:author="Pacella, Christina (DEC)" w:date="2023-06-13T07:11:00Z">
        <w:r w:rsidR="00DC4E55" w:rsidRPr="00A85EB7">
          <w:rPr>
            <w:rFonts w:ascii="Garamond" w:eastAsia="MS Mincho" w:hAnsi="Garamond"/>
            <w:sz w:val="22"/>
            <w:szCs w:val="22"/>
            <w:lang w:val="fr-FR"/>
          </w:rPr>
          <w:t>Rb) *</w:t>
        </w:r>
      </w:ins>
      <w:r w:rsidRPr="00A85EB7">
        <w:rPr>
          <w:rFonts w:ascii="Garamond" w:eastAsia="MS Mincho" w:hAnsi="Garamond"/>
          <w:sz w:val="22"/>
          <w:szCs w:val="22"/>
          <w:lang w:val="fr-FR"/>
        </w:rPr>
        <w:t>(v/V)</w:t>
      </w:r>
    </w:p>
    <w:p w14:paraId="29C3BDCE" w14:textId="2CCC46B3" w:rsidR="006D1966" w:rsidRPr="002B220A" w:rsidRDefault="006D1966">
      <w:pPr>
        <w:pStyle w:val="PlainText"/>
        <w:ind w:firstLine="720"/>
        <w:jc w:val="both"/>
        <w:rPr>
          <w:rFonts w:ascii="Garamond" w:eastAsia="MS Mincho" w:hAnsi="Garamond"/>
          <w:sz w:val="22"/>
          <w:szCs w:val="22"/>
        </w:rPr>
        <w:pPrChange w:id="1209" w:author="Pacella, Christina (DEC)" w:date="2023-06-13T08:08:00Z">
          <w:pPr>
            <w:pStyle w:val="PlainText"/>
            <w:ind w:firstLine="720"/>
          </w:pPr>
        </w:pPrChange>
      </w:pPr>
      <w:r w:rsidRPr="00A85EB7">
        <w:rPr>
          <w:rFonts w:ascii="Garamond" w:eastAsia="MS Mincho" w:hAnsi="Garamond"/>
          <w:sz w:val="22"/>
          <w:szCs w:val="22"/>
        </w:rPr>
        <w:t>Where v is the volume used for extraction (ml) and V is the volume filtered (</w:t>
      </w:r>
      <w:del w:id="1210" w:author="Pacella, Christina (DEC)" w:date="2023-06-13T07:11:00Z">
        <w:r w:rsidRPr="00A85EB7" w:rsidDel="00DC4E55">
          <w:rPr>
            <w:rFonts w:ascii="Garamond" w:eastAsia="MS Mincho" w:hAnsi="Garamond"/>
            <w:sz w:val="22"/>
            <w:szCs w:val="22"/>
          </w:rPr>
          <w:delText>ml</w:delText>
        </w:r>
      </w:del>
      <w:ins w:id="1211" w:author="Pacella, Christina (DEC)" w:date="2023-06-13T07:11:00Z">
        <w:r w:rsidR="00DC4E55" w:rsidRPr="00A85EB7">
          <w:rPr>
            <w:rFonts w:ascii="Garamond" w:eastAsia="MS Mincho" w:hAnsi="Garamond"/>
            <w:sz w:val="22"/>
            <w:szCs w:val="22"/>
          </w:rPr>
          <w:t>m</w:t>
        </w:r>
        <w:r w:rsidR="00DC4E55">
          <w:rPr>
            <w:rFonts w:ascii="Garamond" w:eastAsia="MS Mincho" w:hAnsi="Garamond"/>
            <w:sz w:val="22"/>
            <w:szCs w:val="22"/>
          </w:rPr>
          <w:t>L</w:t>
        </w:r>
      </w:ins>
      <w:r w:rsidRPr="002B220A">
        <w:rPr>
          <w:rFonts w:ascii="Garamond" w:eastAsia="MS Mincho" w:hAnsi="Garamond"/>
          <w:sz w:val="22"/>
          <w:szCs w:val="22"/>
        </w:rPr>
        <w:t>).</w:t>
      </w:r>
    </w:p>
    <w:p w14:paraId="44136A64" w14:textId="77777777" w:rsidR="00780BA0" w:rsidRPr="00FD2191" w:rsidRDefault="00780BA0">
      <w:pPr>
        <w:ind w:left="360"/>
        <w:jc w:val="both"/>
        <w:rPr>
          <w:rFonts w:ascii="Garamond" w:hAnsi="Garamond"/>
          <w:sz w:val="22"/>
          <w:szCs w:val="22"/>
        </w:rPr>
        <w:pPrChange w:id="1212" w:author="Pacella, Christina (DEC)" w:date="2023-06-13T08:08:00Z">
          <w:pPr>
            <w:ind w:left="360"/>
          </w:pPr>
        </w:pPrChange>
      </w:pPr>
    </w:p>
    <w:p w14:paraId="37E55C10" w14:textId="70BC2B8D" w:rsidR="00A86A99" w:rsidRPr="00A85EB7" w:rsidDel="00DC4E55" w:rsidRDefault="00C325D7">
      <w:pPr>
        <w:pStyle w:val="HTMLPreformatted"/>
        <w:jc w:val="both"/>
        <w:rPr>
          <w:del w:id="1213" w:author="Pacella, Christina (DEC)" w:date="2023-06-13T07:11:00Z"/>
          <w:rFonts w:ascii="Garamond" w:hAnsi="Garamond" w:cs="Times New Roman"/>
          <w:bCs/>
          <w:sz w:val="22"/>
          <w:szCs w:val="22"/>
        </w:rPr>
        <w:pPrChange w:id="1214" w:author="Pacella, Christina (DEC)" w:date="2023-06-13T08:08:00Z">
          <w:pPr>
            <w:pStyle w:val="HTMLPreformatted"/>
          </w:pPr>
        </w:pPrChange>
      </w:pPr>
      <w:r w:rsidRPr="007D17D6">
        <w:rPr>
          <w:rFonts w:ascii="Garamond" w:hAnsi="Garamond" w:cs="Times New Roman"/>
          <w:b/>
          <w:bCs/>
          <w:sz w:val="22"/>
          <w:szCs w:val="22"/>
        </w:rPr>
        <w:t>14)</w:t>
      </w:r>
      <w:del w:id="1215" w:author="Pacella, Christina (DEC)" w:date="2023-06-14T07:33:00Z">
        <w:r w:rsidRPr="00A85EB7" w:rsidDel="00681C76">
          <w:rPr>
            <w:rFonts w:ascii="Garamond" w:hAnsi="Garamond"/>
            <w:b/>
            <w:bCs/>
            <w:sz w:val="22"/>
            <w:szCs w:val="22"/>
          </w:rPr>
          <w:delText xml:space="preserve">  </w:delText>
        </w:r>
      </w:del>
      <w:ins w:id="1216" w:author="Pacella, Christina (DEC)" w:date="2023-06-14T07:33:00Z">
        <w:r w:rsidR="00681C76">
          <w:rPr>
            <w:rFonts w:ascii="Garamond" w:hAnsi="Garamond" w:cs="Times New Roman"/>
            <w:b/>
            <w:bCs/>
            <w:sz w:val="22"/>
            <w:szCs w:val="22"/>
          </w:rPr>
          <w:t xml:space="preserve"> </w:t>
        </w:r>
      </w:ins>
      <w:r w:rsidRPr="00FD2191">
        <w:rPr>
          <w:rFonts w:ascii="Garamond" w:hAnsi="Garamond" w:cs="Times New Roman"/>
          <w:b/>
          <w:bCs/>
          <w:sz w:val="22"/>
          <w:szCs w:val="22"/>
        </w:rPr>
        <w:t>Field and Laboratory QAQC programs</w:t>
      </w:r>
      <w:r w:rsidRPr="007D17D6">
        <w:rPr>
          <w:rFonts w:ascii="Garamond" w:hAnsi="Garamond" w:cs="Times New Roman"/>
          <w:bCs/>
          <w:sz w:val="22"/>
          <w:szCs w:val="22"/>
        </w:rPr>
        <w:t xml:space="preserve"> – </w:t>
      </w:r>
    </w:p>
    <w:p w14:paraId="7509B491" w14:textId="40916AB8" w:rsidR="00C325D7" w:rsidRPr="00A85EB7" w:rsidDel="00DC4E55" w:rsidRDefault="00A86A99">
      <w:pPr>
        <w:pStyle w:val="HTMLPreformatted"/>
        <w:jc w:val="both"/>
        <w:rPr>
          <w:del w:id="1217" w:author="Pacella, Christina (DEC)" w:date="2023-06-13T07:11:00Z"/>
          <w:rFonts w:ascii="Garamond" w:hAnsi="Garamond" w:cs="Times New Roman"/>
          <w:bCs/>
          <w:sz w:val="22"/>
          <w:szCs w:val="22"/>
        </w:rPr>
        <w:pPrChange w:id="1218" w:author="Pacella, Christina (DEC)" w:date="2023-06-13T08:08:00Z">
          <w:pPr>
            <w:pStyle w:val="HTMLPreformatted"/>
          </w:pPr>
        </w:pPrChange>
      </w:pPr>
      <w:del w:id="1219" w:author="Pacella, Christina (DEC)" w:date="2023-06-13T07:11:00Z">
        <w:r w:rsidRPr="00A85EB7" w:rsidDel="00DC4E55">
          <w:rPr>
            <w:rFonts w:ascii="Garamond" w:hAnsi="Garamond"/>
            <w:bCs/>
            <w:sz w:val="22"/>
            <w:szCs w:val="22"/>
          </w:rPr>
          <w:delText xml:space="preserve">[Instructions/Remove: </w:delText>
        </w:r>
        <w:r w:rsidR="00C325D7" w:rsidRPr="00A85EB7" w:rsidDel="00DC4E55">
          <w:rPr>
            <w:rFonts w:ascii="Garamond" w:hAnsi="Garamond"/>
            <w:bCs/>
            <w:sz w:val="22"/>
            <w:szCs w:val="22"/>
          </w:rPr>
          <w:delText>This section describes field variability, laboratory variability, the use of inter-organizational splits, sample spikes, standards, and cross calibration exercises.</w:delText>
        </w:r>
        <w:r w:rsidRPr="00A85EB7" w:rsidDel="00DC4E55">
          <w:rPr>
            <w:rFonts w:ascii="Garamond" w:hAnsi="Garamond"/>
            <w:bCs/>
            <w:sz w:val="22"/>
            <w:szCs w:val="22"/>
          </w:rPr>
          <w:delText xml:space="preserve">  Include any information on QAQC checks performed by your lab.]</w:delText>
        </w:r>
      </w:del>
    </w:p>
    <w:p w14:paraId="106107F4" w14:textId="77777777" w:rsidR="00282F40" w:rsidRPr="00A85EB7" w:rsidRDefault="00282F40">
      <w:pPr>
        <w:pStyle w:val="HTMLPreformatted"/>
        <w:jc w:val="both"/>
        <w:rPr>
          <w:rPrChange w:id="1220" w:author="Pacella, Christina (DEC)" w:date="2023-06-13T07:11:00Z">
            <w:rPr>
              <w:sz w:val="22"/>
            </w:rPr>
          </w:rPrChange>
        </w:rPr>
        <w:pPrChange w:id="1221" w:author="Pacella, Christina (DEC)" w:date="2023-06-13T08:08:00Z">
          <w:pPr/>
        </w:pPrChange>
      </w:pPr>
    </w:p>
    <w:p w14:paraId="757AD70E" w14:textId="77777777" w:rsidR="00282F40" w:rsidRPr="00FD2191" w:rsidRDefault="00282F40">
      <w:pPr>
        <w:numPr>
          <w:ilvl w:val="1"/>
          <w:numId w:val="8"/>
        </w:numPr>
        <w:jc w:val="both"/>
        <w:rPr>
          <w:rFonts w:ascii="Garamond" w:hAnsi="Garamond"/>
          <w:sz w:val="22"/>
        </w:rPr>
        <w:pPrChange w:id="1222" w:author="Pacella, Christina (DEC)" w:date="2023-06-13T08:08:00Z">
          <w:pPr>
            <w:numPr>
              <w:ilvl w:val="1"/>
              <w:numId w:val="8"/>
            </w:numPr>
            <w:ind w:left="720" w:hanging="360"/>
          </w:pPr>
        </w:pPrChange>
      </w:pPr>
      <w:r w:rsidRPr="002B220A">
        <w:rPr>
          <w:rFonts w:ascii="Garamond" w:hAnsi="Garamond"/>
          <w:b/>
          <w:bCs/>
          <w:sz w:val="22"/>
        </w:rPr>
        <w:t>Precision</w:t>
      </w:r>
    </w:p>
    <w:p w14:paraId="7F474491" w14:textId="68C99E6B" w:rsidR="00232300" w:rsidRPr="00FD2191" w:rsidRDefault="00232300">
      <w:pPr>
        <w:numPr>
          <w:ilvl w:val="2"/>
          <w:numId w:val="8"/>
        </w:numPr>
        <w:jc w:val="both"/>
        <w:rPr>
          <w:rFonts w:ascii="Garamond" w:hAnsi="Garamond"/>
          <w:sz w:val="22"/>
        </w:rPr>
        <w:pPrChange w:id="1223" w:author="Pacella, Christina (DEC)" w:date="2023-06-13T08:08:00Z">
          <w:pPr>
            <w:numPr>
              <w:ilvl w:val="2"/>
              <w:numId w:val="8"/>
            </w:numPr>
            <w:ind w:left="1080" w:hanging="360"/>
          </w:pPr>
        </w:pPrChange>
      </w:pPr>
      <w:r w:rsidRPr="007D17D6">
        <w:rPr>
          <w:rFonts w:ascii="Garamond" w:hAnsi="Garamond"/>
          <w:b/>
          <w:bCs/>
          <w:sz w:val="22"/>
        </w:rPr>
        <w:t>Field variability</w:t>
      </w:r>
      <w:r w:rsidRPr="007D17D6">
        <w:rPr>
          <w:rFonts w:ascii="Garamond" w:hAnsi="Garamond"/>
          <w:sz w:val="22"/>
        </w:rPr>
        <w:t xml:space="preserve"> – All samples are collected successively.</w:t>
      </w:r>
      <w:del w:id="1224" w:author="Pacella, Christina (DEC)" w:date="2023-06-14T07:33:00Z">
        <w:r w:rsidRPr="00A85EB7" w:rsidDel="00681C76">
          <w:rPr>
            <w:rFonts w:ascii="Garamond" w:hAnsi="Garamond"/>
            <w:sz w:val="22"/>
          </w:rPr>
          <w:delText xml:space="preserve">  </w:delText>
        </w:r>
      </w:del>
      <w:ins w:id="1225" w:author="Pacella, Christina (DEC)" w:date="2023-06-14T07:33:00Z">
        <w:r w:rsidR="00681C76">
          <w:rPr>
            <w:rFonts w:ascii="Garamond" w:hAnsi="Garamond"/>
            <w:sz w:val="22"/>
          </w:rPr>
          <w:t xml:space="preserve"> </w:t>
        </w:r>
      </w:ins>
      <w:r w:rsidRPr="00FD2191">
        <w:rPr>
          <w:rFonts w:ascii="Garamond" w:hAnsi="Garamond"/>
          <w:sz w:val="22"/>
        </w:rPr>
        <w:t xml:space="preserve">The replicates are taken at the same location, approximately </w:t>
      </w:r>
      <w:ins w:id="1226" w:author="Pacella, Christina (DEC)" w:date="2023-06-14T08:37:00Z">
        <w:r w:rsidR="00480C2A">
          <w:rPr>
            <w:rFonts w:ascii="Garamond" w:hAnsi="Garamond"/>
            <w:sz w:val="22"/>
          </w:rPr>
          <w:t>1</w:t>
        </w:r>
      </w:ins>
      <w:del w:id="1227" w:author="Pacella, Christina (DEC)" w:date="2023-06-14T08:37:00Z">
        <w:r w:rsidRPr="00FD2191" w:rsidDel="00480C2A">
          <w:rPr>
            <w:rFonts w:ascii="Garamond" w:hAnsi="Garamond"/>
            <w:sz w:val="22"/>
          </w:rPr>
          <w:delText>2</w:delText>
        </w:r>
      </w:del>
      <w:r w:rsidRPr="00FD2191">
        <w:rPr>
          <w:rFonts w:ascii="Garamond" w:hAnsi="Garamond"/>
          <w:sz w:val="22"/>
        </w:rPr>
        <w:t xml:space="preserve"> minute</w:t>
      </w:r>
      <w:del w:id="1228" w:author="Pacella, Christina (DEC)" w:date="2023-06-14T08:37:00Z">
        <w:r w:rsidRPr="00FD2191" w:rsidDel="00480C2A">
          <w:rPr>
            <w:rFonts w:ascii="Garamond" w:hAnsi="Garamond"/>
            <w:sz w:val="22"/>
          </w:rPr>
          <w:delText>s</w:delText>
        </w:r>
      </w:del>
      <w:r w:rsidRPr="00FD2191">
        <w:rPr>
          <w:rFonts w:ascii="Garamond" w:hAnsi="Garamond"/>
          <w:sz w:val="22"/>
        </w:rPr>
        <w:t xml:space="preserve"> apart.</w:t>
      </w:r>
      <w:del w:id="1229" w:author="Pacella, Christina (DEC)" w:date="2023-06-14T07:33:00Z">
        <w:r w:rsidRPr="00A85EB7" w:rsidDel="00681C76">
          <w:rPr>
            <w:rFonts w:ascii="Garamond" w:hAnsi="Garamond"/>
            <w:sz w:val="22"/>
          </w:rPr>
          <w:delText xml:space="preserve">  </w:delText>
        </w:r>
      </w:del>
      <w:ins w:id="1230" w:author="Pacella, Christina (DEC)" w:date="2023-06-14T07:33:00Z">
        <w:r w:rsidR="00681C76">
          <w:rPr>
            <w:rFonts w:ascii="Garamond" w:hAnsi="Garamond"/>
            <w:sz w:val="22"/>
          </w:rPr>
          <w:t xml:space="preserve"> </w:t>
        </w:r>
      </w:ins>
    </w:p>
    <w:p w14:paraId="6C1E6BA7" w14:textId="4356D7D0" w:rsidR="00232300" w:rsidRPr="00A85EB7" w:rsidRDefault="00232300">
      <w:pPr>
        <w:numPr>
          <w:ilvl w:val="2"/>
          <w:numId w:val="8"/>
        </w:numPr>
        <w:jc w:val="both"/>
        <w:rPr>
          <w:rFonts w:ascii="Garamond" w:hAnsi="Garamond"/>
          <w:sz w:val="22"/>
        </w:rPr>
        <w:pPrChange w:id="1231" w:author="Pacella, Christina (DEC)" w:date="2023-06-13T08:08:00Z">
          <w:pPr>
            <w:numPr>
              <w:ilvl w:val="2"/>
              <w:numId w:val="8"/>
            </w:numPr>
            <w:ind w:left="1080" w:hanging="360"/>
          </w:pPr>
        </w:pPrChange>
      </w:pPr>
      <w:r w:rsidRPr="007D17D6">
        <w:rPr>
          <w:rFonts w:ascii="Garamond" w:hAnsi="Garamond"/>
          <w:b/>
          <w:bCs/>
          <w:sz w:val="22"/>
        </w:rPr>
        <w:t>Laboratory variability</w:t>
      </w:r>
      <w:r w:rsidRPr="007D17D6">
        <w:rPr>
          <w:rFonts w:ascii="Garamond" w:hAnsi="Garamond"/>
          <w:sz w:val="22"/>
        </w:rPr>
        <w:t xml:space="preserve"> – There is no variability performed during laboratory analysis.</w:t>
      </w:r>
      <w:del w:id="1232" w:author="Pacella, Christina (DEC)" w:date="2023-06-14T07:33:00Z">
        <w:r w:rsidRPr="00A85EB7" w:rsidDel="00681C76">
          <w:rPr>
            <w:rFonts w:ascii="Garamond" w:hAnsi="Garamond"/>
            <w:sz w:val="22"/>
          </w:rPr>
          <w:delText xml:space="preserve">  </w:delText>
        </w:r>
      </w:del>
      <w:ins w:id="1233" w:author="Pacella, Christina (DEC)" w:date="2023-06-14T07:33:00Z">
        <w:r w:rsidR="00681C76">
          <w:rPr>
            <w:rFonts w:ascii="Garamond" w:hAnsi="Garamond"/>
            <w:sz w:val="22"/>
          </w:rPr>
          <w:t xml:space="preserve"> </w:t>
        </w:r>
      </w:ins>
      <w:r w:rsidRPr="00FD2191">
        <w:rPr>
          <w:rFonts w:ascii="Garamond" w:hAnsi="Garamond"/>
          <w:sz w:val="22"/>
        </w:rPr>
        <w:t>All samples are proce</w:t>
      </w:r>
      <w:r w:rsidRPr="00A85EB7">
        <w:rPr>
          <w:rFonts w:ascii="Garamond" w:hAnsi="Garamond"/>
          <w:sz w:val="22"/>
        </w:rPr>
        <w:t>ssed using the same extraction methodology and procedure.</w:t>
      </w:r>
    </w:p>
    <w:p w14:paraId="6614E4F8" w14:textId="77777777" w:rsidR="00232300" w:rsidRPr="00A85EB7" w:rsidRDefault="00232300">
      <w:pPr>
        <w:numPr>
          <w:ilvl w:val="2"/>
          <w:numId w:val="8"/>
        </w:numPr>
        <w:jc w:val="both"/>
        <w:rPr>
          <w:rFonts w:ascii="Garamond" w:hAnsi="Garamond"/>
          <w:sz w:val="22"/>
        </w:rPr>
        <w:pPrChange w:id="1234" w:author="Pacella, Christina (DEC)" w:date="2023-06-13T08:08:00Z">
          <w:pPr>
            <w:numPr>
              <w:ilvl w:val="2"/>
              <w:numId w:val="8"/>
            </w:numPr>
            <w:ind w:left="1080" w:hanging="360"/>
          </w:pPr>
        </w:pPrChange>
      </w:pPr>
      <w:r w:rsidRPr="00A85EB7">
        <w:rPr>
          <w:rFonts w:ascii="Garamond" w:hAnsi="Garamond"/>
          <w:b/>
          <w:bCs/>
          <w:sz w:val="22"/>
        </w:rPr>
        <w:t>Inter-organizational splits</w:t>
      </w:r>
      <w:r w:rsidRPr="00A85EB7">
        <w:rPr>
          <w:rFonts w:ascii="Garamond" w:hAnsi="Garamond"/>
          <w:sz w:val="22"/>
        </w:rPr>
        <w:t xml:space="preserve"> – NA</w:t>
      </w:r>
    </w:p>
    <w:p w14:paraId="2EE36FDD" w14:textId="4114DAEE" w:rsidR="00282F40" w:rsidRPr="00A85EB7" w:rsidRDefault="00282F40">
      <w:pPr>
        <w:jc w:val="both"/>
        <w:rPr>
          <w:rFonts w:ascii="Garamond" w:hAnsi="Garamond"/>
          <w:sz w:val="22"/>
        </w:rPr>
        <w:pPrChange w:id="1235" w:author="Pacella, Christina (DEC)" w:date="2023-06-13T08:08:00Z">
          <w:pPr/>
        </w:pPrChange>
      </w:pPr>
    </w:p>
    <w:p w14:paraId="7AE342ED" w14:textId="77777777" w:rsidR="00F836F1" w:rsidRPr="00A85EB7" w:rsidRDefault="00F836F1">
      <w:pPr>
        <w:numPr>
          <w:ilvl w:val="1"/>
          <w:numId w:val="8"/>
        </w:numPr>
        <w:jc w:val="both"/>
        <w:rPr>
          <w:rFonts w:ascii="Garamond" w:hAnsi="Garamond"/>
          <w:sz w:val="22"/>
        </w:rPr>
        <w:pPrChange w:id="1236" w:author="Pacella, Christina (DEC)" w:date="2023-06-13T08:08:00Z">
          <w:pPr>
            <w:numPr>
              <w:ilvl w:val="1"/>
              <w:numId w:val="8"/>
            </w:numPr>
            <w:ind w:left="720" w:hanging="360"/>
          </w:pPr>
        </w:pPrChange>
      </w:pPr>
      <w:r w:rsidRPr="00A85EB7">
        <w:rPr>
          <w:rFonts w:ascii="Garamond" w:hAnsi="Garamond"/>
          <w:b/>
          <w:bCs/>
          <w:sz w:val="22"/>
        </w:rPr>
        <w:t>Accuracy</w:t>
      </w:r>
    </w:p>
    <w:p w14:paraId="7B8B6B91" w14:textId="237AD596" w:rsidR="00F836F1" w:rsidRPr="00A85EB7" w:rsidRDefault="00F836F1">
      <w:pPr>
        <w:numPr>
          <w:ilvl w:val="2"/>
          <w:numId w:val="8"/>
        </w:numPr>
        <w:jc w:val="both"/>
        <w:rPr>
          <w:rFonts w:ascii="Garamond" w:hAnsi="Garamond"/>
          <w:sz w:val="22"/>
        </w:rPr>
        <w:pPrChange w:id="1237" w:author="Pacella, Christina (DEC)" w:date="2023-06-13T08:08:00Z">
          <w:pPr>
            <w:numPr>
              <w:ilvl w:val="2"/>
              <w:numId w:val="8"/>
            </w:numPr>
            <w:ind w:left="1080" w:hanging="360"/>
          </w:pPr>
        </w:pPrChange>
      </w:pPr>
      <w:r w:rsidRPr="00A85EB7">
        <w:rPr>
          <w:rFonts w:ascii="Garamond" w:hAnsi="Garamond"/>
          <w:b/>
          <w:bCs/>
          <w:sz w:val="22"/>
        </w:rPr>
        <w:t>Sample spikes</w:t>
      </w:r>
      <w:r w:rsidRPr="00A85EB7">
        <w:rPr>
          <w:rFonts w:ascii="Garamond" w:hAnsi="Garamond"/>
          <w:sz w:val="22"/>
        </w:rPr>
        <w:t xml:space="preserve"> – </w:t>
      </w:r>
      <w:r w:rsidR="0013599E" w:rsidRPr="00A85EB7">
        <w:rPr>
          <w:rFonts w:ascii="Garamond" w:hAnsi="Garamond"/>
          <w:sz w:val="22"/>
        </w:rPr>
        <w:t>NA</w:t>
      </w:r>
    </w:p>
    <w:p w14:paraId="2EAA820D" w14:textId="77777777" w:rsidR="00F836F1" w:rsidRPr="00A85EB7" w:rsidRDefault="00F836F1">
      <w:pPr>
        <w:numPr>
          <w:ilvl w:val="2"/>
          <w:numId w:val="8"/>
        </w:numPr>
        <w:jc w:val="both"/>
        <w:rPr>
          <w:rFonts w:ascii="Garamond" w:hAnsi="Garamond"/>
          <w:sz w:val="22"/>
        </w:rPr>
        <w:pPrChange w:id="1238" w:author="Pacella, Christina (DEC)" w:date="2023-06-13T08:08:00Z">
          <w:pPr>
            <w:numPr>
              <w:ilvl w:val="2"/>
              <w:numId w:val="8"/>
            </w:numPr>
            <w:ind w:left="1080" w:hanging="360"/>
          </w:pPr>
        </w:pPrChange>
      </w:pPr>
      <w:r w:rsidRPr="00A85EB7">
        <w:rPr>
          <w:rFonts w:ascii="Garamond" w:hAnsi="Garamond"/>
          <w:b/>
          <w:bCs/>
          <w:sz w:val="22"/>
        </w:rPr>
        <w:t xml:space="preserve">Standard reference material analysis – </w:t>
      </w:r>
      <w:r w:rsidRPr="00A85EB7">
        <w:rPr>
          <w:rFonts w:ascii="Garamond" w:hAnsi="Garamond"/>
          <w:bCs/>
          <w:sz w:val="22"/>
        </w:rPr>
        <w:t>See below.</w:t>
      </w:r>
    </w:p>
    <w:p w14:paraId="5E4C079C" w14:textId="20D8017D" w:rsidR="00F836F1" w:rsidRPr="00A85EB7" w:rsidRDefault="00F836F1">
      <w:pPr>
        <w:pStyle w:val="HTMLPreformatted"/>
        <w:numPr>
          <w:ilvl w:val="2"/>
          <w:numId w:val="8"/>
        </w:numPr>
        <w:jc w:val="both"/>
        <w:rPr>
          <w:rFonts w:ascii="Garamond" w:hAnsi="Garamond" w:cs="Times New Roman"/>
          <w:bCs/>
          <w:sz w:val="22"/>
          <w:szCs w:val="22"/>
        </w:rPr>
        <w:pPrChange w:id="1239" w:author="Pacella, Christina (DEC)" w:date="2023-06-13T08:08:00Z">
          <w:pPr>
            <w:pStyle w:val="HTMLPreformatted"/>
            <w:numPr>
              <w:ilvl w:val="2"/>
              <w:numId w:val="8"/>
            </w:numPr>
            <w:ind w:left="1080" w:hanging="360"/>
          </w:pPr>
        </w:pPrChange>
      </w:pPr>
      <w:r w:rsidRPr="00A85EB7">
        <w:rPr>
          <w:rFonts w:ascii="Garamond" w:hAnsi="Garamond"/>
          <w:b/>
          <w:bCs/>
          <w:sz w:val="22"/>
        </w:rPr>
        <w:t>Cross calibration exercises</w:t>
      </w:r>
      <w:r w:rsidRPr="00A85EB7">
        <w:rPr>
          <w:rFonts w:ascii="Garamond" w:hAnsi="Garamond"/>
          <w:sz w:val="22"/>
        </w:rPr>
        <w:t xml:space="preserve"> </w:t>
      </w:r>
      <w:r w:rsidR="0013599E" w:rsidRPr="00A85EB7">
        <w:rPr>
          <w:rFonts w:ascii="Garamond" w:hAnsi="Garamond"/>
          <w:sz w:val="22"/>
        </w:rPr>
        <w:t xml:space="preserve">– See </w:t>
      </w:r>
      <w:del w:id="1240" w:author="Pacella, Christina (DEC)" w:date="2023-06-14T08:37:00Z">
        <w:r w:rsidR="0013599E" w:rsidRPr="00A85EB7" w:rsidDel="00E851C5">
          <w:rPr>
            <w:rFonts w:ascii="Garamond" w:hAnsi="Garamond"/>
            <w:sz w:val="22"/>
          </w:rPr>
          <w:delText>Below</w:delText>
        </w:r>
      </w:del>
      <w:ins w:id="1241" w:author="Pacella, Christina (DEC)" w:date="2023-06-14T08:37:00Z">
        <w:r w:rsidR="00E851C5">
          <w:rPr>
            <w:rFonts w:ascii="Garamond" w:hAnsi="Garamond"/>
            <w:sz w:val="22"/>
          </w:rPr>
          <w:t>below.</w:t>
        </w:r>
      </w:ins>
    </w:p>
    <w:p w14:paraId="25CCD22D" w14:textId="77777777" w:rsidR="00F836F1" w:rsidRPr="00A85EB7" w:rsidRDefault="00F836F1">
      <w:pPr>
        <w:pStyle w:val="HTMLPreformatted"/>
        <w:jc w:val="both"/>
        <w:rPr>
          <w:rFonts w:ascii="Garamond" w:hAnsi="Garamond" w:cs="Times New Roman"/>
          <w:bCs/>
          <w:sz w:val="22"/>
          <w:szCs w:val="22"/>
        </w:rPr>
        <w:pPrChange w:id="1242" w:author="Pacella, Christina (DEC)" w:date="2023-06-13T08:08:00Z">
          <w:pPr>
            <w:pStyle w:val="HTMLPreformatted"/>
          </w:pPr>
        </w:pPrChange>
      </w:pPr>
    </w:p>
    <w:p w14:paraId="3DA7CE68" w14:textId="77777777" w:rsidR="00F836F1" w:rsidRPr="00A85EB7" w:rsidRDefault="00F836F1">
      <w:pPr>
        <w:pStyle w:val="HTMLPreformatted"/>
        <w:jc w:val="both"/>
        <w:rPr>
          <w:rFonts w:ascii="Garamond" w:hAnsi="Garamond" w:cs="Tahoma"/>
          <w:b/>
          <w:sz w:val="22"/>
        </w:rPr>
        <w:pPrChange w:id="1243" w:author="Pacella, Christina (DEC)" w:date="2023-06-13T08:08:00Z">
          <w:pPr>
            <w:pStyle w:val="HTMLPreformatted"/>
          </w:pPr>
        </w:pPrChange>
      </w:pPr>
      <w:r w:rsidRPr="00A85EB7">
        <w:rPr>
          <w:rFonts w:ascii="Garamond" w:hAnsi="Garamond" w:cs="Tahoma"/>
          <w:b/>
          <w:sz w:val="22"/>
        </w:rPr>
        <w:t>Standard Reference Material Analysis</w:t>
      </w:r>
    </w:p>
    <w:p w14:paraId="69A63F40" w14:textId="3817A98D" w:rsidR="00F836F1" w:rsidRPr="00A85EB7" w:rsidRDefault="00F836F1">
      <w:pPr>
        <w:jc w:val="both"/>
        <w:rPr>
          <w:rFonts w:ascii="Garamond" w:hAnsi="Garamond" w:cs="Courier New"/>
          <w:sz w:val="22"/>
          <w:szCs w:val="22"/>
        </w:rPr>
        <w:pPrChange w:id="1244" w:author="Pacella, Christina (DEC)" w:date="2023-06-13T08:08:00Z">
          <w:pPr/>
        </w:pPrChange>
      </w:pPr>
      <w:del w:id="1245" w:author="Pacella, Christina (DEC)" w:date="2023-06-14T07:33:00Z">
        <w:r w:rsidRPr="00A85EB7" w:rsidDel="00681C76">
          <w:rPr>
            <w:rFonts w:ascii="Garamond" w:hAnsi="Garamond" w:cs="Courier New"/>
            <w:sz w:val="22"/>
            <w:szCs w:val="22"/>
          </w:rPr>
          <w:delText>  </w:delText>
        </w:r>
      </w:del>
      <w:ins w:id="1246" w:author="Pacella, Christina (DEC)" w:date="2023-06-14T07:33:00Z">
        <w:r w:rsidR="00681C76">
          <w:rPr>
            <w:rFonts w:ascii="Garamond" w:hAnsi="Garamond" w:cs="Courier New"/>
            <w:sz w:val="22"/>
            <w:szCs w:val="22"/>
          </w:rPr>
          <w:t xml:space="preserve"> </w:t>
        </w:r>
      </w:ins>
      <w:del w:id="1247" w:author="Pacella, Christina (DEC)" w:date="2023-06-14T07:33:00Z">
        <w:r w:rsidRPr="00A85EB7" w:rsidDel="00681C76">
          <w:rPr>
            <w:rFonts w:ascii="Garamond" w:hAnsi="Garamond" w:cs="Courier New"/>
            <w:sz w:val="22"/>
            <w:szCs w:val="22"/>
          </w:rPr>
          <w:delText>  </w:delText>
        </w:r>
      </w:del>
      <w:ins w:id="1248" w:author="Pacella, Christina (DEC)" w:date="2023-06-14T07:33:00Z">
        <w:r w:rsidR="00681C76">
          <w:rPr>
            <w:rFonts w:ascii="Garamond" w:hAnsi="Garamond" w:cs="Courier New"/>
            <w:sz w:val="22"/>
            <w:szCs w:val="22"/>
          </w:rPr>
          <w:t xml:space="preserve"> </w:t>
        </w:r>
      </w:ins>
      <w:del w:id="1249" w:author="Pacella, Christina (DEC)" w:date="2023-06-14T07:33:00Z">
        <w:r w:rsidRPr="00A85EB7" w:rsidDel="00681C76">
          <w:rPr>
            <w:rFonts w:ascii="Garamond" w:hAnsi="Garamond" w:cs="Courier New"/>
            <w:sz w:val="22"/>
            <w:szCs w:val="22"/>
          </w:rPr>
          <w:delText>  </w:delText>
        </w:r>
      </w:del>
      <w:ins w:id="1250" w:author="Pacella, Christina (DEC)" w:date="2023-06-14T07:33:00Z">
        <w:r w:rsidR="00681C76">
          <w:rPr>
            <w:rFonts w:ascii="Garamond" w:hAnsi="Garamond" w:cs="Courier New"/>
            <w:sz w:val="22"/>
            <w:szCs w:val="22"/>
          </w:rPr>
          <w:t xml:space="preserve"> </w:t>
        </w:r>
      </w:ins>
      <w:del w:id="1251" w:author="Pacella, Christina (DEC)" w:date="2023-06-14T07:33:00Z">
        <w:r w:rsidRPr="00A85EB7" w:rsidDel="00681C76">
          <w:rPr>
            <w:rFonts w:ascii="Garamond" w:hAnsi="Garamond" w:cs="Courier New"/>
            <w:sz w:val="22"/>
            <w:szCs w:val="22"/>
          </w:rPr>
          <w:delText>  </w:delText>
        </w:r>
      </w:del>
      <w:ins w:id="1252" w:author="Pacella, Christina (DEC)" w:date="2023-06-14T07:33:00Z">
        <w:r w:rsidR="00681C76">
          <w:rPr>
            <w:rFonts w:ascii="Garamond" w:hAnsi="Garamond" w:cs="Courier New"/>
            <w:sz w:val="22"/>
            <w:szCs w:val="22"/>
          </w:rPr>
          <w:t xml:space="preserve"> </w:t>
        </w:r>
      </w:ins>
      <w:del w:id="1253" w:author="Pacella, Christina (DEC)" w:date="2023-06-14T07:33:00Z">
        <w:r w:rsidRPr="00A85EB7" w:rsidDel="00681C76">
          <w:rPr>
            <w:rFonts w:ascii="Garamond" w:hAnsi="Garamond" w:cs="Courier New"/>
            <w:sz w:val="22"/>
            <w:szCs w:val="22"/>
          </w:rPr>
          <w:delText>  </w:delText>
        </w:r>
      </w:del>
      <w:ins w:id="1254" w:author="Pacella, Christina (DEC)" w:date="2023-06-14T07:33:00Z">
        <w:r w:rsidR="00681C76">
          <w:rPr>
            <w:rFonts w:ascii="Garamond" w:hAnsi="Garamond" w:cs="Courier New"/>
            <w:sz w:val="22"/>
            <w:szCs w:val="22"/>
          </w:rPr>
          <w:t xml:space="preserve"> </w:t>
        </w:r>
      </w:ins>
      <w:del w:id="1255" w:author="Pacella, Christina (DEC)" w:date="2023-06-14T07:33:00Z">
        <w:r w:rsidRPr="00A85EB7" w:rsidDel="00681C76">
          <w:rPr>
            <w:rFonts w:ascii="Garamond" w:hAnsi="Garamond" w:cs="Courier New"/>
            <w:sz w:val="22"/>
            <w:szCs w:val="22"/>
          </w:rPr>
          <w:delText xml:space="preserve">  </w:delText>
        </w:r>
      </w:del>
      <w:ins w:id="1256" w:author="Pacella, Christina (DEC)" w:date="2023-06-14T07:33:00Z">
        <w:r w:rsidR="00681C76">
          <w:rPr>
            <w:rFonts w:ascii="Garamond" w:hAnsi="Garamond" w:cs="Courier New"/>
            <w:sz w:val="22"/>
            <w:szCs w:val="22"/>
          </w:rPr>
          <w:t xml:space="preserve"> </w:t>
        </w:r>
      </w:ins>
      <w:r w:rsidRPr="00FD2191">
        <w:rPr>
          <w:rFonts w:ascii="Garamond" w:hAnsi="Garamond" w:cs="Courier New"/>
          <w:sz w:val="22"/>
          <w:szCs w:val="22"/>
        </w:rPr>
        <w:t>A blind standard test was performed in December 2010 for NH4, NO3, NO3(as N), and PO4.</w:t>
      </w:r>
      <w:del w:id="1257" w:author="Pacella, Christina (DEC)" w:date="2023-06-14T07:33:00Z">
        <w:r w:rsidRPr="00A85EB7" w:rsidDel="00681C76">
          <w:rPr>
            <w:rFonts w:ascii="Garamond" w:hAnsi="Garamond" w:cs="Courier New"/>
            <w:sz w:val="22"/>
            <w:szCs w:val="22"/>
          </w:rPr>
          <w:delText xml:space="preserve">  </w:delText>
        </w:r>
      </w:del>
      <w:ins w:id="1258" w:author="Pacella, Christina (DEC)" w:date="2023-06-14T07:33:00Z">
        <w:r w:rsidR="00681C76">
          <w:rPr>
            <w:rFonts w:ascii="Garamond" w:hAnsi="Garamond" w:cs="Courier New"/>
            <w:sz w:val="22"/>
            <w:szCs w:val="22"/>
          </w:rPr>
          <w:t xml:space="preserve"> </w:t>
        </w:r>
      </w:ins>
      <w:r w:rsidRPr="00FD2191">
        <w:rPr>
          <w:rFonts w:ascii="Garamond" w:hAnsi="Garamond" w:cs="Courier New"/>
          <w:sz w:val="22"/>
          <w:szCs w:val="22"/>
        </w:rPr>
        <w:t xml:space="preserve"> A 1% dilution of a standard was utilized to perform said analysis.</w:t>
      </w:r>
      <w:del w:id="1259" w:author="Pacella, Christina (DEC)" w:date="2023-06-14T07:33:00Z">
        <w:r w:rsidRPr="00A85EB7" w:rsidDel="00681C76">
          <w:rPr>
            <w:rFonts w:ascii="Garamond" w:hAnsi="Garamond" w:cs="Courier New"/>
            <w:sz w:val="22"/>
            <w:szCs w:val="22"/>
          </w:rPr>
          <w:delText xml:space="preserve">  </w:delText>
        </w:r>
      </w:del>
      <w:ins w:id="1260" w:author="Pacella, Christina (DEC)" w:date="2023-06-14T07:33:00Z">
        <w:r w:rsidR="00681C76">
          <w:rPr>
            <w:rFonts w:ascii="Garamond" w:hAnsi="Garamond" w:cs="Courier New"/>
            <w:sz w:val="22"/>
            <w:szCs w:val="22"/>
          </w:rPr>
          <w:t xml:space="preserve"> </w:t>
        </w:r>
      </w:ins>
      <w:r w:rsidRPr="00FD2191">
        <w:rPr>
          <w:rFonts w:ascii="Garamond" w:hAnsi="Garamond" w:cs="Courier New"/>
          <w:sz w:val="22"/>
          <w:szCs w:val="22"/>
        </w:rPr>
        <w:t>A duplicate of Standard A was also submitted as standard “B”.</w:t>
      </w:r>
      <w:del w:id="1261" w:author="Pacella, Christina (DEC)" w:date="2023-06-14T07:33:00Z">
        <w:r w:rsidRPr="00A85EB7" w:rsidDel="00681C76">
          <w:rPr>
            <w:rFonts w:ascii="Garamond" w:hAnsi="Garamond" w:cs="Courier New"/>
            <w:sz w:val="22"/>
            <w:szCs w:val="22"/>
          </w:rPr>
          <w:delText xml:space="preserve">  </w:delText>
        </w:r>
      </w:del>
      <w:ins w:id="1262" w:author="Pacella, Christina (DEC)" w:date="2023-06-14T07:33:00Z">
        <w:r w:rsidR="00681C76">
          <w:rPr>
            <w:rFonts w:ascii="Garamond" w:hAnsi="Garamond" w:cs="Courier New"/>
            <w:sz w:val="22"/>
            <w:szCs w:val="22"/>
          </w:rPr>
          <w:t xml:space="preserve"> </w:t>
        </w:r>
      </w:ins>
      <w:r w:rsidRPr="00FD2191">
        <w:rPr>
          <w:rFonts w:ascii="Garamond" w:hAnsi="Garamond" w:cs="Courier New"/>
          <w:sz w:val="22"/>
          <w:szCs w:val="22"/>
        </w:rPr>
        <w:t>The analyzed standard sa</w:t>
      </w:r>
      <w:r w:rsidRPr="007D17D6">
        <w:rPr>
          <w:rFonts w:ascii="Garamond" w:hAnsi="Garamond" w:cs="Courier New"/>
          <w:sz w:val="22"/>
          <w:szCs w:val="22"/>
        </w:rPr>
        <w:t>mples yielded the following results:</w:t>
      </w:r>
    </w:p>
    <w:p w14:paraId="29D5616E" w14:textId="77777777" w:rsidR="00F836F1" w:rsidRPr="00A85EB7" w:rsidRDefault="00F836F1">
      <w:pPr>
        <w:jc w:val="both"/>
        <w:rPr>
          <w:rFonts w:ascii="Garamond" w:hAnsi="Garamond" w:cs="Courier New"/>
          <w:sz w:val="22"/>
          <w:szCs w:val="22"/>
        </w:rPr>
        <w:pPrChange w:id="1263" w:author="Pacella, Christina (DEC)" w:date="2023-06-13T08:08:00Z">
          <w:pPr/>
        </w:pPrChange>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F836F1" w:rsidRPr="00A85EB7" w14:paraId="6BF9F3A0" w14:textId="77777777" w:rsidTr="002E6FFC">
        <w:trPr>
          <w:trHeight w:val="255"/>
        </w:trPr>
        <w:tc>
          <w:tcPr>
            <w:tcW w:w="1275" w:type="dxa"/>
            <w:noWrap/>
            <w:vAlign w:val="bottom"/>
            <w:hideMark/>
          </w:tcPr>
          <w:p w14:paraId="7A077101" w14:textId="77777777" w:rsidR="00F836F1" w:rsidRPr="00A85EB7" w:rsidRDefault="00F836F1">
            <w:pPr>
              <w:jc w:val="both"/>
              <w:rPr>
                <w:rFonts w:ascii="Garamond" w:hAnsi="Garamond" w:cs="Arial"/>
                <w:bCs/>
                <w:sz w:val="22"/>
                <w:szCs w:val="20"/>
                <w:u w:val="single"/>
              </w:rPr>
              <w:pPrChange w:id="1264" w:author="Pacella, Christina (DEC)" w:date="2023-06-13T08:08:00Z">
                <w:pPr/>
              </w:pPrChange>
            </w:pPr>
            <w:r w:rsidRPr="00A85EB7">
              <w:rPr>
                <w:rFonts w:ascii="Garamond" w:hAnsi="Garamond" w:cs="Arial"/>
                <w:bCs/>
                <w:sz w:val="22"/>
                <w:szCs w:val="20"/>
                <w:u w:val="single"/>
              </w:rPr>
              <w:t>Nutrient</w:t>
            </w:r>
          </w:p>
        </w:tc>
        <w:tc>
          <w:tcPr>
            <w:tcW w:w="2340" w:type="dxa"/>
            <w:noWrap/>
            <w:vAlign w:val="bottom"/>
            <w:hideMark/>
          </w:tcPr>
          <w:p w14:paraId="0A872E79" w14:textId="77777777" w:rsidR="00F836F1" w:rsidRPr="00A85EB7" w:rsidRDefault="00F836F1">
            <w:pPr>
              <w:jc w:val="both"/>
              <w:rPr>
                <w:rFonts w:ascii="Garamond" w:hAnsi="Garamond" w:cs="Arial"/>
                <w:bCs/>
                <w:sz w:val="22"/>
                <w:szCs w:val="20"/>
                <w:u w:val="single"/>
              </w:rPr>
              <w:pPrChange w:id="1265" w:author="Pacella, Christina (DEC)" w:date="2023-06-13T08:08:00Z">
                <w:pPr/>
              </w:pPrChange>
            </w:pPr>
            <w:r w:rsidRPr="00A85EB7">
              <w:rPr>
                <w:rFonts w:ascii="Garamond" w:hAnsi="Garamond" w:cs="Arial"/>
                <w:bCs/>
                <w:sz w:val="22"/>
                <w:szCs w:val="20"/>
                <w:u w:val="single"/>
              </w:rPr>
              <w:t>Standard Conc. Range</w:t>
            </w:r>
          </w:p>
        </w:tc>
        <w:tc>
          <w:tcPr>
            <w:tcW w:w="1530" w:type="dxa"/>
            <w:noWrap/>
            <w:vAlign w:val="bottom"/>
            <w:hideMark/>
          </w:tcPr>
          <w:p w14:paraId="7F0E9C37" w14:textId="77777777" w:rsidR="00F836F1" w:rsidRPr="00A85EB7" w:rsidRDefault="00F836F1">
            <w:pPr>
              <w:jc w:val="both"/>
              <w:rPr>
                <w:rFonts w:ascii="Garamond" w:hAnsi="Garamond" w:cs="Arial"/>
                <w:bCs/>
                <w:sz w:val="22"/>
                <w:szCs w:val="20"/>
                <w:u w:val="single"/>
              </w:rPr>
              <w:pPrChange w:id="1266" w:author="Pacella, Christina (DEC)" w:date="2023-06-13T08:08:00Z">
                <w:pPr/>
              </w:pPrChange>
            </w:pPr>
            <w:r w:rsidRPr="00A85EB7">
              <w:rPr>
                <w:rFonts w:ascii="Garamond" w:hAnsi="Garamond" w:cs="Arial"/>
                <w:bCs/>
                <w:sz w:val="22"/>
                <w:szCs w:val="20"/>
                <w:u w:val="single"/>
              </w:rPr>
              <w:t xml:space="preserve">1% Dilution </w:t>
            </w:r>
          </w:p>
        </w:tc>
        <w:tc>
          <w:tcPr>
            <w:tcW w:w="1530" w:type="dxa"/>
            <w:noWrap/>
            <w:vAlign w:val="bottom"/>
            <w:hideMark/>
          </w:tcPr>
          <w:p w14:paraId="6E8BD606" w14:textId="77777777" w:rsidR="00F836F1" w:rsidRPr="00A85EB7" w:rsidRDefault="00F836F1">
            <w:pPr>
              <w:jc w:val="both"/>
              <w:rPr>
                <w:rFonts w:ascii="Garamond" w:hAnsi="Garamond" w:cs="Arial"/>
                <w:bCs/>
                <w:sz w:val="22"/>
                <w:szCs w:val="20"/>
                <w:u w:val="single"/>
              </w:rPr>
              <w:pPrChange w:id="1267" w:author="Pacella, Christina (DEC)" w:date="2023-06-13T08:08:00Z">
                <w:pPr/>
              </w:pPrChange>
            </w:pPr>
            <w:r w:rsidRPr="00A85EB7">
              <w:rPr>
                <w:rFonts w:ascii="Garamond" w:hAnsi="Garamond" w:cs="Arial"/>
                <w:bCs/>
                <w:sz w:val="22"/>
                <w:szCs w:val="20"/>
                <w:u w:val="single"/>
              </w:rPr>
              <w:t>IES Results A</w:t>
            </w:r>
          </w:p>
        </w:tc>
        <w:tc>
          <w:tcPr>
            <w:tcW w:w="1440" w:type="dxa"/>
            <w:noWrap/>
            <w:vAlign w:val="bottom"/>
            <w:hideMark/>
          </w:tcPr>
          <w:p w14:paraId="059EA1B0" w14:textId="77777777" w:rsidR="00F836F1" w:rsidRPr="00A85EB7" w:rsidRDefault="00F836F1">
            <w:pPr>
              <w:jc w:val="both"/>
              <w:rPr>
                <w:rFonts w:ascii="Garamond" w:hAnsi="Garamond" w:cs="Arial"/>
                <w:bCs/>
                <w:sz w:val="22"/>
                <w:szCs w:val="20"/>
                <w:u w:val="single"/>
              </w:rPr>
              <w:pPrChange w:id="1268" w:author="Pacella, Christina (DEC)" w:date="2023-06-13T08:08:00Z">
                <w:pPr/>
              </w:pPrChange>
            </w:pPr>
            <w:r w:rsidRPr="00A85EB7">
              <w:rPr>
                <w:rFonts w:ascii="Garamond" w:hAnsi="Garamond" w:cs="Arial"/>
                <w:bCs/>
                <w:sz w:val="22"/>
                <w:szCs w:val="20"/>
                <w:u w:val="single"/>
              </w:rPr>
              <w:t>IES Results B</w:t>
            </w:r>
          </w:p>
        </w:tc>
        <w:tc>
          <w:tcPr>
            <w:tcW w:w="1445" w:type="dxa"/>
            <w:noWrap/>
            <w:vAlign w:val="bottom"/>
            <w:hideMark/>
          </w:tcPr>
          <w:p w14:paraId="31AD9A01" w14:textId="77777777" w:rsidR="00F836F1" w:rsidRPr="00A85EB7" w:rsidRDefault="00F836F1">
            <w:pPr>
              <w:jc w:val="both"/>
              <w:rPr>
                <w:rFonts w:ascii="Garamond" w:hAnsi="Garamond" w:cs="Arial"/>
                <w:bCs/>
                <w:sz w:val="22"/>
                <w:szCs w:val="20"/>
                <w:u w:val="single"/>
              </w:rPr>
              <w:pPrChange w:id="1269" w:author="Pacella, Christina (DEC)" w:date="2023-06-13T08:08:00Z">
                <w:pPr/>
              </w:pPrChange>
            </w:pPr>
            <w:r w:rsidRPr="00A85EB7">
              <w:rPr>
                <w:rFonts w:ascii="Garamond" w:hAnsi="Garamond" w:cs="Arial"/>
                <w:bCs/>
                <w:sz w:val="22"/>
                <w:szCs w:val="20"/>
                <w:u w:val="single"/>
              </w:rPr>
              <w:t>Pass/Fail</w:t>
            </w:r>
          </w:p>
        </w:tc>
      </w:tr>
      <w:tr w:rsidR="00F836F1" w:rsidRPr="00A85EB7" w14:paraId="2660077D" w14:textId="77777777" w:rsidTr="002E6FFC">
        <w:trPr>
          <w:trHeight w:val="278"/>
        </w:trPr>
        <w:tc>
          <w:tcPr>
            <w:tcW w:w="1275" w:type="dxa"/>
            <w:noWrap/>
            <w:vAlign w:val="bottom"/>
            <w:hideMark/>
          </w:tcPr>
          <w:p w14:paraId="6F04241A" w14:textId="77777777" w:rsidR="00F836F1" w:rsidRPr="002B220A" w:rsidRDefault="00F836F1">
            <w:pPr>
              <w:jc w:val="both"/>
              <w:rPr>
                <w:rFonts w:ascii="Garamond" w:hAnsi="Garamond" w:cs="Arial"/>
                <w:bCs/>
                <w:sz w:val="22"/>
                <w:szCs w:val="20"/>
                <w:u w:val="single"/>
              </w:rPr>
              <w:pPrChange w:id="1270" w:author="Pacella, Christina (DEC)" w:date="2023-06-13T08:08:00Z">
                <w:pPr/>
              </w:pPrChange>
            </w:pPr>
          </w:p>
        </w:tc>
        <w:tc>
          <w:tcPr>
            <w:tcW w:w="2340" w:type="dxa"/>
            <w:noWrap/>
            <w:vAlign w:val="bottom"/>
            <w:hideMark/>
          </w:tcPr>
          <w:p w14:paraId="0CE9F7B4" w14:textId="77777777" w:rsidR="00F836F1" w:rsidRPr="007D17D6" w:rsidRDefault="00F836F1">
            <w:pPr>
              <w:jc w:val="both"/>
              <w:rPr>
                <w:rFonts w:ascii="Garamond" w:hAnsi="Garamond" w:cs="Arial"/>
                <w:bCs/>
                <w:sz w:val="22"/>
                <w:szCs w:val="20"/>
              </w:rPr>
              <w:pPrChange w:id="1271" w:author="Pacella, Christina (DEC)" w:date="2023-06-13T08:08:00Z">
                <w:pPr/>
              </w:pPrChange>
            </w:pPr>
            <w:r w:rsidRPr="00FD2191">
              <w:rPr>
                <w:rFonts w:ascii="Garamond" w:hAnsi="Garamond" w:cs="Arial"/>
                <w:bCs/>
                <w:sz w:val="22"/>
                <w:szCs w:val="20"/>
              </w:rPr>
              <w:t xml:space="preserve"> (mg/L) </w:t>
            </w:r>
          </w:p>
        </w:tc>
        <w:tc>
          <w:tcPr>
            <w:tcW w:w="1530" w:type="dxa"/>
            <w:noWrap/>
            <w:vAlign w:val="bottom"/>
            <w:hideMark/>
          </w:tcPr>
          <w:p w14:paraId="06D06A6B" w14:textId="77777777" w:rsidR="00F836F1" w:rsidRPr="00A85EB7" w:rsidRDefault="00F836F1">
            <w:pPr>
              <w:jc w:val="both"/>
              <w:rPr>
                <w:rFonts w:ascii="Garamond" w:hAnsi="Garamond" w:cs="Arial"/>
                <w:bCs/>
                <w:sz w:val="22"/>
                <w:szCs w:val="20"/>
              </w:rPr>
              <w:pPrChange w:id="1272" w:author="Pacella, Christina (DEC)" w:date="2023-06-13T08:08:00Z">
                <w:pPr/>
              </w:pPrChange>
            </w:pPr>
            <w:r w:rsidRPr="00A85EB7">
              <w:rPr>
                <w:rFonts w:ascii="Garamond" w:hAnsi="Garamond" w:cs="Arial"/>
                <w:bCs/>
                <w:sz w:val="22"/>
                <w:szCs w:val="20"/>
              </w:rPr>
              <w:t>(10mL in 1L)</w:t>
            </w:r>
          </w:p>
        </w:tc>
        <w:tc>
          <w:tcPr>
            <w:tcW w:w="1530" w:type="dxa"/>
            <w:noWrap/>
            <w:vAlign w:val="bottom"/>
            <w:hideMark/>
          </w:tcPr>
          <w:p w14:paraId="048F3CED" w14:textId="77777777" w:rsidR="00F836F1" w:rsidRPr="00A85EB7" w:rsidRDefault="00F836F1">
            <w:pPr>
              <w:jc w:val="both"/>
              <w:rPr>
                <w:rFonts w:ascii="Garamond" w:hAnsi="Garamond" w:cs="Arial"/>
                <w:bCs/>
                <w:sz w:val="22"/>
                <w:szCs w:val="20"/>
              </w:rPr>
              <w:pPrChange w:id="1273" w:author="Pacella, Christina (DEC)" w:date="2023-06-13T08:08:00Z">
                <w:pPr/>
              </w:pPrChange>
            </w:pPr>
            <w:r w:rsidRPr="00A85EB7">
              <w:rPr>
                <w:rFonts w:ascii="Garamond" w:hAnsi="Garamond" w:cs="Arial"/>
                <w:bCs/>
                <w:sz w:val="22"/>
                <w:szCs w:val="20"/>
              </w:rPr>
              <w:t xml:space="preserve"> (mg/L) </w:t>
            </w:r>
          </w:p>
        </w:tc>
        <w:tc>
          <w:tcPr>
            <w:tcW w:w="1440" w:type="dxa"/>
            <w:noWrap/>
            <w:vAlign w:val="bottom"/>
            <w:hideMark/>
          </w:tcPr>
          <w:p w14:paraId="06211077" w14:textId="77777777" w:rsidR="00F836F1" w:rsidRPr="00A85EB7" w:rsidRDefault="00F836F1">
            <w:pPr>
              <w:jc w:val="both"/>
              <w:rPr>
                <w:rFonts w:ascii="Garamond" w:hAnsi="Garamond" w:cs="Arial"/>
                <w:bCs/>
                <w:sz w:val="22"/>
                <w:szCs w:val="20"/>
              </w:rPr>
              <w:pPrChange w:id="1274" w:author="Pacella, Christina (DEC)" w:date="2023-06-13T08:08:00Z">
                <w:pPr/>
              </w:pPrChange>
            </w:pPr>
            <w:r w:rsidRPr="00A85EB7">
              <w:rPr>
                <w:rFonts w:ascii="Garamond" w:hAnsi="Garamond" w:cs="Arial"/>
                <w:bCs/>
                <w:sz w:val="22"/>
                <w:szCs w:val="20"/>
              </w:rPr>
              <w:t xml:space="preserve"> (mg/L) </w:t>
            </w:r>
          </w:p>
        </w:tc>
        <w:tc>
          <w:tcPr>
            <w:tcW w:w="1445" w:type="dxa"/>
            <w:noWrap/>
            <w:vAlign w:val="bottom"/>
            <w:hideMark/>
          </w:tcPr>
          <w:p w14:paraId="3D8159D5" w14:textId="77777777" w:rsidR="00F836F1" w:rsidRPr="00A85EB7" w:rsidRDefault="00F836F1">
            <w:pPr>
              <w:jc w:val="both"/>
              <w:rPr>
                <w:rFonts w:ascii="Garamond" w:hAnsi="Garamond" w:cs="Arial"/>
                <w:bCs/>
                <w:sz w:val="22"/>
                <w:szCs w:val="20"/>
              </w:rPr>
              <w:pPrChange w:id="1275" w:author="Pacella, Christina (DEC)" w:date="2023-06-13T08:08:00Z">
                <w:pPr/>
              </w:pPrChange>
            </w:pPr>
          </w:p>
        </w:tc>
      </w:tr>
      <w:tr w:rsidR="00F836F1" w:rsidRPr="00A85EB7" w14:paraId="6E9ABD39" w14:textId="77777777" w:rsidTr="002E6FFC">
        <w:trPr>
          <w:trHeight w:val="255"/>
        </w:trPr>
        <w:tc>
          <w:tcPr>
            <w:tcW w:w="1275" w:type="dxa"/>
            <w:noWrap/>
            <w:vAlign w:val="bottom"/>
            <w:hideMark/>
          </w:tcPr>
          <w:p w14:paraId="4D0C0859" w14:textId="77777777" w:rsidR="00F836F1" w:rsidRPr="002B220A" w:rsidRDefault="00F836F1">
            <w:pPr>
              <w:jc w:val="both"/>
              <w:rPr>
                <w:rFonts w:ascii="Garamond" w:hAnsi="Garamond" w:cs="Arial"/>
                <w:sz w:val="22"/>
                <w:szCs w:val="20"/>
              </w:rPr>
              <w:pPrChange w:id="1276" w:author="Pacella, Christina (DEC)" w:date="2023-06-13T08:08:00Z">
                <w:pPr/>
              </w:pPrChange>
            </w:pPr>
            <w:r w:rsidRPr="002B220A">
              <w:rPr>
                <w:rFonts w:ascii="Garamond" w:hAnsi="Garamond" w:cs="Arial"/>
                <w:sz w:val="22"/>
                <w:szCs w:val="20"/>
              </w:rPr>
              <w:t>NH4</w:t>
            </w:r>
          </w:p>
        </w:tc>
        <w:tc>
          <w:tcPr>
            <w:tcW w:w="2340" w:type="dxa"/>
            <w:noWrap/>
            <w:vAlign w:val="bottom"/>
            <w:hideMark/>
          </w:tcPr>
          <w:p w14:paraId="61A9122D" w14:textId="77777777" w:rsidR="00F836F1" w:rsidRPr="007D17D6" w:rsidRDefault="00F836F1">
            <w:pPr>
              <w:jc w:val="both"/>
              <w:rPr>
                <w:rFonts w:ascii="Garamond" w:hAnsi="Garamond" w:cs="Arial"/>
                <w:sz w:val="22"/>
                <w:szCs w:val="20"/>
              </w:rPr>
              <w:pPrChange w:id="1277" w:author="Pacella, Christina (DEC)" w:date="2023-06-13T08:08:00Z">
                <w:pPr/>
              </w:pPrChange>
            </w:pPr>
            <w:r w:rsidRPr="00FD2191">
              <w:rPr>
                <w:rFonts w:ascii="Garamond" w:hAnsi="Garamond" w:cs="Arial"/>
                <w:sz w:val="22"/>
                <w:szCs w:val="20"/>
              </w:rPr>
              <w:t>0.65 - 19 mg/l</w:t>
            </w:r>
          </w:p>
        </w:tc>
        <w:tc>
          <w:tcPr>
            <w:tcW w:w="1530" w:type="dxa"/>
            <w:noWrap/>
            <w:vAlign w:val="bottom"/>
            <w:hideMark/>
          </w:tcPr>
          <w:p w14:paraId="2E2B2C01" w14:textId="77777777" w:rsidR="00F836F1" w:rsidRPr="00A85EB7" w:rsidRDefault="00F836F1">
            <w:pPr>
              <w:jc w:val="both"/>
              <w:rPr>
                <w:rFonts w:ascii="Garamond" w:hAnsi="Garamond" w:cs="Arial"/>
                <w:sz w:val="22"/>
                <w:szCs w:val="20"/>
              </w:rPr>
              <w:pPrChange w:id="1278" w:author="Pacella, Christina (DEC)" w:date="2023-06-13T08:08:00Z">
                <w:pPr/>
              </w:pPrChange>
            </w:pPr>
            <w:r w:rsidRPr="00A85EB7">
              <w:rPr>
                <w:rFonts w:ascii="Garamond" w:hAnsi="Garamond" w:cs="Arial"/>
                <w:sz w:val="22"/>
                <w:szCs w:val="20"/>
              </w:rPr>
              <w:t>0.0065 - 0.19</w:t>
            </w:r>
          </w:p>
        </w:tc>
        <w:tc>
          <w:tcPr>
            <w:tcW w:w="1530" w:type="dxa"/>
            <w:noWrap/>
            <w:vAlign w:val="bottom"/>
            <w:hideMark/>
          </w:tcPr>
          <w:p w14:paraId="4943EC2B" w14:textId="77777777" w:rsidR="00F836F1" w:rsidRPr="00A85EB7" w:rsidRDefault="00F836F1">
            <w:pPr>
              <w:jc w:val="both"/>
              <w:rPr>
                <w:rFonts w:ascii="Garamond" w:hAnsi="Garamond" w:cs="Arial"/>
                <w:sz w:val="22"/>
                <w:szCs w:val="20"/>
              </w:rPr>
              <w:pPrChange w:id="1279" w:author="Pacella, Christina (DEC)" w:date="2023-06-13T08:08:00Z">
                <w:pPr/>
              </w:pPrChange>
            </w:pPr>
            <w:r w:rsidRPr="00A85EB7">
              <w:rPr>
                <w:rFonts w:ascii="Garamond" w:hAnsi="Garamond" w:cs="Arial"/>
                <w:sz w:val="22"/>
                <w:szCs w:val="20"/>
              </w:rPr>
              <w:t>0.14</w:t>
            </w:r>
          </w:p>
        </w:tc>
        <w:tc>
          <w:tcPr>
            <w:tcW w:w="1440" w:type="dxa"/>
            <w:noWrap/>
            <w:vAlign w:val="bottom"/>
            <w:hideMark/>
          </w:tcPr>
          <w:p w14:paraId="4DC8043D" w14:textId="77777777" w:rsidR="00F836F1" w:rsidRPr="00A85EB7" w:rsidRDefault="00F836F1">
            <w:pPr>
              <w:jc w:val="both"/>
              <w:rPr>
                <w:rFonts w:ascii="Garamond" w:hAnsi="Garamond" w:cs="Arial"/>
                <w:sz w:val="22"/>
                <w:szCs w:val="20"/>
              </w:rPr>
              <w:pPrChange w:id="1280" w:author="Pacella, Christina (DEC)" w:date="2023-06-13T08:08:00Z">
                <w:pPr/>
              </w:pPrChange>
            </w:pPr>
            <w:r w:rsidRPr="00A85EB7">
              <w:rPr>
                <w:rFonts w:ascii="Garamond" w:hAnsi="Garamond" w:cs="Arial"/>
                <w:sz w:val="22"/>
                <w:szCs w:val="20"/>
              </w:rPr>
              <w:t>0.11</w:t>
            </w:r>
          </w:p>
        </w:tc>
        <w:tc>
          <w:tcPr>
            <w:tcW w:w="1445" w:type="dxa"/>
            <w:noWrap/>
            <w:vAlign w:val="bottom"/>
            <w:hideMark/>
          </w:tcPr>
          <w:p w14:paraId="0D57711A" w14:textId="77777777" w:rsidR="00F836F1" w:rsidRPr="00A85EB7" w:rsidRDefault="00F836F1">
            <w:pPr>
              <w:jc w:val="both"/>
              <w:rPr>
                <w:rFonts w:ascii="Garamond" w:hAnsi="Garamond" w:cs="Arial"/>
                <w:sz w:val="22"/>
                <w:szCs w:val="20"/>
              </w:rPr>
              <w:pPrChange w:id="1281" w:author="Pacella, Christina (DEC)" w:date="2023-06-13T08:08:00Z">
                <w:pPr/>
              </w:pPrChange>
            </w:pPr>
            <w:r w:rsidRPr="00A85EB7">
              <w:rPr>
                <w:rFonts w:ascii="Garamond" w:hAnsi="Garamond" w:cs="Arial"/>
                <w:sz w:val="22"/>
                <w:szCs w:val="20"/>
              </w:rPr>
              <w:t xml:space="preserve">Pass </w:t>
            </w:r>
          </w:p>
        </w:tc>
      </w:tr>
      <w:tr w:rsidR="00F836F1" w:rsidRPr="00A85EB7" w14:paraId="604AB392" w14:textId="77777777" w:rsidTr="002E6FFC">
        <w:trPr>
          <w:trHeight w:val="255"/>
        </w:trPr>
        <w:tc>
          <w:tcPr>
            <w:tcW w:w="1275" w:type="dxa"/>
            <w:noWrap/>
            <w:vAlign w:val="bottom"/>
            <w:hideMark/>
          </w:tcPr>
          <w:p w14:paraId="415A1830" w14:textId="5D33BE6D" w:rsidR="00F836F1" w:rsidRPr="00A85EB7" w:rsidRDefault="00F836F1">
            <w:pPr>
              <w:jc w:val="both"/>
              <w:rPr>
                <w:rFonts w:ascii="Garamond" w:hAnsi="Garamond" w:cs="Arial"/>
                <w:sz w:val="22"/>
                <w:szCs w:val="20"/>
              </w:rPr>
              <w:pPrChange w:id="1282" w:author="Pacella, Christina (DEC)" w:date="2023-06-13T08:08:00Z">
                <w:pPr/>
              </w:pPrChange>
            </w:pPr>
            <w:r w:rsidRPr="002B220A">
              <w:rPr>
                <w:rFonts w:ascii="Garamond" w:hAnsi="Garamond" w:cs="Arial"/>
                <w:sz w:val="22"/>
                <w:szCs w:val="20"/>
              </w:rPr>
              <w:t>NO3</w:t>
            </w:r>
            <w:ins w:id="1283" w:author="Pacella, Christina (DEC)" w:date="2023-06-13T07:11:00Z">
              <w:r w:rsidR="00DC4E55">
                <w:rPr>
                  <w:rFonts w:ascii="Garamond" w:hAnsi="Garamond" w:cs="Arial"/>
                  <w:sz w:val="22"/>
                  <w:szCs w:val="20"/>
                </w:rPr>
                <w:t xml:space="preserve"> </w:t>
              </w:r>
            </w:ins>
            <w:del w:id="1284" w:author="Pacella, Christina (DEC)" w:date="2023-06-13T07:11:00Z">
              <w:r w:rsidRPr="00A85EB7" w:rsidDel="00DC4E55">
                <w:rPr>
                  <w:rFonts w:ascii="Garamond" w:hAnsi="Garamond" w:cs="Arial"/>
                  <w:sz w:val="22"/>
                  <w:szCs w:val="20"/>
                </w:rPr>
                <w:delText>-</w:delText>
              </w:r>
            </w:del>
            <w:r w:rsidRPr="00A85EB7">
              <w:rPr>
                <w:rFonts w:ascii="Garamond" w:hAnsi="Garamond" w:cs="Arial"/>
                <w:sz w:val="22"/>
                <w:szCs w:val="20"/>
              </w:rPr>
              <w:t>(as N)</w:t>
            </w:r>
          </w:p>
        </w:tc>
        <w:tc>
          <w:tcPr>
            <w:tcW w:w="2340" w:type="dxa"/>
            <w:noWrap/>
            <w:vAlign w:val="bottom"/>
            <w:hideMark/>
          </w:tcPr>
          <w:p w14:paraId="385EB33E" w14:textId="77777777" w:rsidR="00F836F1" w:rsidRPr="00A85EB7" w:rsidRDefault="00F836F1">
            <w:pPr>
              <w:jc w:val="both"/>
              <w:rPr>
                <w:rFonts w:ascii="Garamond" w:hAnsi="Garamond" w:cs="Arial"/>
                <w:sz w:val="22"/>
                <w:szCs w:val="20"/>
              </w:rPr>
              <w:pPrChange w:id="1285" w:author="Pacella, Christina (DEC)" w:date="2023-06-13T08:08:00Z">
                <w:pPr/>
              </w:pPrChange>
            </w:pPr>
            <w:r w:rsidRPr="00A85EB7">
              <w:rPr>
                <w:rFonts w:ascii="Garamond" w:hAnsi="Garamond" w:cs="Arial"/>
                <w:sz w:val="22"/>
                <w:szCs w:val="20"/>
              </w:rPr>
              <w:t>0.25 - 40 mg/l</w:t>
            </w:r>
          </w:p>
        </w:tc>
        <w:tc>
          <w:tcPr>
            <w:tcW w:w="1530" w:type="dxa"/>
            <w:noWrap/>
            <w:vAlign w:val="bottom"/>
            <w:hideMark/>
          </w:tcPr>
          <w:p w14:paraId="240F2824" w14:textId="77777777" w:rsidR="00F836F1" w:rsidRPr="00A85EB7" w:rsidRDefault="00F836F1">
            <w:pPr>
              <w:jc w:val="both"/>
              <w:rPr>
                <w:rFonts w:ascii="Garamond" w:hAnsi="Garamond" w:cs="Arial"/>
                <w:sz w:val="22"/>
                <w:szCs w:val="20"/>
              </w:rPr>
              <w:pPrChange w:id="1286" w:author="Pacella, Christina (DEC)" w:date="2023-06-13T08:08:00Z">
                <w:pPr/>
              </w:pPrChange>
            </w:pPr>
            <w:r w:rsidRPr="00A85EB7">
              <w:rPr>
                <w:rFonts w:ascii="Garamond" w:hAnsi="Garamond" w:cs="Arial"/>
                <w:sz w:val="22"/>
                <w:szCs w:val="20"/>
              </w:rPr>
              <w:t>0.0025 - 0.40</w:t>
            </w:r>
          </w:p>
        </w:tc>
        <w:tc>
          <w:tcPr>
            <w:tcW w:w="1530" w:type="dxa"/>
            <w:noWrap/>
            <w:vAlign w:val="bottom"/>
            <w:hideMark/>
          </w:tcPr>
          <w:p w14:paraId="7483C604" w14:textId="77777777" w:rsidR="00F836F1" w:rsidRPr="00A85EB7" w:rsidRDefault="00F836F1">
            <w:pPr>
              <w:jc w:val="both"/>
              <w:rPr>
                <w:rFonts w:ascii="Garamond" w:hAnsi="Garamond" w:cs="Arial"/>
                <w:sz w:val="22"/>
                <w:szCs w:val="20"/>
              </w:rPr>
              <w:pPrChange w:id="1287" w:author="Pacella, Christina (DEC)" w:date="2023-06-13T08:08:00Z">
                <w:pPr/>
              </w:pPrChange>
            </w:pPr>
            <w:r w:rsidRPr="00A85EB7">
              <w:rPr>
                <w:rFonts w:ascii="Garamond" w:hAnsi="Garamond" w:cs="Arial"/>
                <w:sz w:val="22"/>
                <w:szCs w:val="20"/>
              </w:rPr>
              <w:t>0.075</w:t>
            </w:r>
          </w:p>
        </w:tc>
        <w:tc>
          <w:tcPr>
            <w:tcW w:w="1440" w:type="dxa"/>
            <w:noWrap/>
            <w:vAlign w:val="bottom"/>
            <w:hideMark/>
          </w:tcPr>
          <w:p w14:paraId="7E507897" w14:textId="77777777" w:rsidR="00F836F1" w:rsidRPr="00A85EB7" w:rsidRDefault="00F836F1">
            <w:pPr>
              <w:jc w:val="both"/>
              <w:rPr>
                <w:rFonts w:ascii="Garamond" w:hAnsi="Garamond" w:cs="Arial"/>
                <w:sz w:val="22"/>
                <w:szCs w:val="20"/>
              </w:rPr>
              <w:pPrChange w:id="1288" w:author="Pacella, Christina (DEC)" w:date="2023-06-13T08:08:00Z">
                <w:pPr/>
              </w:pPrChange>
            </w:pPr>
            <w:r w:rsidRPr="00A85EB7">
              <w:rPr>
                <w:rFonts w:ascii="Garamond" w:hAnsi="Garamond" w:cs="Arial"/>
                <w:sz w:val="22"/>
                <w:szCs w:val="20"/>
              </w:rPr>
              <w:t>0.073</w:t>
            </w:r>
          </w:p>
        </w:tc>
        <w:tc>
          <w:tcPr>
            <w:tcW w:w="1445" w:type="dxa"/>
            <w:noWrap/>
            <w:vAlign w:val="bottom"/>
            <w:hideMark/>
          </w:tcPr>
          <w:p w14:paraId="702F43D8" w14:textId="77777777" w:rsidR="00F836F1" w:rsidRPr="00A85EB7" w:rsidRDefault="00F836F1">
            <w:pPr>
              <w:jc w:val="both"/>
              <w:rPr>
                <w:rFonts w:ascii="Garamond" w:hAnsi="Garamond" w:cs="Arial"/>
                <w:sz w:val="22"/>
                <w:szCs w:val="20"/>
              </w:rPr>
              <w:pPrChange w:id="1289" w:author="Pacella, Christina (DEC)" w:date="2023-06-13T08:08:00Z">
                <w:pPr/>
              </w:pPrChange>
            </w:pPr>
            <w:r w:rsidRPr="00A85EB7">
              <w:rPr>
                <w:rFonts w:ascii="Garamond" w:hAnsi="Garamond" w:cs="Arial"/>
                <w:sz w:val="22"/>
                <w:szCs w:val="20"/>
              </w:rPr>
              <w:t>Pass</w:t>
            </w:r>
          </w:p>
        </w:tc>
      </w:tr>
      <w:tr w:rsidR="00F836F1" w:rsidRPr="00A85EB7" w14:paraId="6711B8EA" w14:textId="77777777" w:rsidTr="002E6FFC">
        <w:trPr>
          <w:trHeight w:val="255"/>
        </w:trPr>
        <w:tc>
          <w:tcPr>
            <w:tcW w:w="1275" w:type="dxa"/>
            <w:noWrap/>
            <w:vAlign w:val="bottom"/>
            <w:hideMark/>
          </w:tcPr>
          <w:p w14:paraId="2CD7DCDB" w14:textId="77777777" w:rsidR="00F836F1" w:rsidRPr="002B220A" w:rsidRDefault="00F836F1">
            <w:pPr>
              <w:jc w:val="both"/>
              <w:rPr>
                <w:rFonts w:ascii="Garamond" w:hAnsi="Garamond" w:cs="Arial"/>
                <w:sz w:val="22"/>
                <w:szCs w:val="20"/>
              </w:rPr>
              <w:pPrChange w:id="1290" w:author="Pacella, Christina (DEC)" w:date="2023-06-13T08:08:00Z">
                <w:pPr/>
              </w:pPrChange>
            </w:pPr>
            <w:r w:rsidRPr="002B220A">
              <w:rPr>
                <w:rFonts w:ascii="Garamond" w:hAnsi="Garamond" w:cs="Arial"/>
                <w:sz w:val="22"/>
                <w:szCs w:val="20"/>
              </w:rPr>
              <w:t>NO3+</w:t>
            </w:r>
          </w:p>
        </w:tc>
        <w:tc>
          <w:tcPr>
            <w:tcW w:w="2340" w:type="dxa"/>
            <w:noWrap/>
            <w:vAlign w:val="bottom"/>
            <w:hideMark/>
          </w:tcPr>
          <w:p w14:paraId="704077DA" w14:textId="77777777" w:rsidR="00F836F1" w:rsidRPr="007D17D6" w:rsidRDefault="00F836F1">
            <w:pPr>
              <w:jc w:val="both"/>
              <w:rPr>
                <w:rFonts w:ascii="Garamond" w:hAnsi="Garamond" w:cs="Arial"/>
                <w:sz w:val="22"/>
                <w:szCs w:val="20"/>
              </w:rPr>
              <w:pPrChange w:id="1291" w:author="Pacella, Christina (DEC)" w:date="2023-06-13T08:08:00Z">
                <w:pPr/>
              </w:pPrChange>
            </w:pPr>
            <w:r w:rsidRPr="00FD2191">
              <w:rPr>
                <w:rFonts w:ascii="Garamond" w:hAnsi="Garamond" w:cs="Arial"/>
                <w:sz w:val="22"/>
                <w:szCs w:val="20"/>
              </w:rPr>
              <w:t>0.25 - 40 mg/l</w:t>
            </w:r>
          </w:p>
        </w:tc>
        <w:tc>
          <w:tcPr>
            <w:tcW w:w="1530" w:type="dxa"/>
            <w:noWrap/>
            <w:vAlign w:val="bottom"/>
            <w:hideMark/>
          </w:tcPr>
          <w:p w14:paraId="7442CC2B" w14:textId="77777777" w:rsidR="00F836F1" w:rsidRPr="00A85EB7" w:rsidRDefault="00F836F1">
            <w:pPr>
              <w:jc w:val="both"/>
              <w:rPr>
                <w:rFonts w:ascii="Garamond" w:hAnsi="Garamond" w:cs="Arial"/>
                <w:sz w:val="22"/>
                <w:szCs w:val="20"/>
              </w:rPr>
              <w:pPrChange w:id="1292" w:author="Pacella, Christina (DEC)" w:date="2023-06-13T08:08:00Z">
                <w:pPr/>
              </w:pPrChange>
            </w:pPr>
            <w:r w:rsidRPr="00A85EB7">
              <w:rPr>
                <w:rFonts w:ascii="Garamond" w:hAnsi="Garamond" w:cs="Arial"/>
                <w:sz w:val="22"/>
                <w:szCs w:val="20"/>
              </w:rPr>
              <w:t>0.0025 - 0.40</w:t>
            </w:r>
          </w:p>
        </w:tc>
        <w:tc>
          <w:tcPr>
            <w:tcW w:w="1530" w:type="dxa"/>
            <w:noWrap/>
            <w:vAlign w:val="bottom"/>
            <w:hideMark/>
          </w:tcPr>
          <w:p w14:paraId="419F9611" w14:textId="77777777" w:rsidR="00F836F1" w:rsidRPr="00A85EB7" w:rsidRDefault="00F836F1">
            <w:pPr>
              <w:jc w:val="both"/>
              <w:rPr>
                <w:rFonts w:ascii="Garamond" w:hAnsi="Garamond" w:cs="Arial"/>
                <w:sz w:val="22"/>
                <w:szCs w:val="20"/>
              </w:rPr>
              <w:pPrChange w:id="1293" w:author="Pacella, Christina (DEC)" w:date="2023-06-13T08:08:00Z">
                <w:pPr/>
              </w:pPrChange>
            </w:pPr>
            <w:r w:rsidRPr="00A85EB7">
              <w:rPr>
                <w:rFonts w:ascii="Garamond" w:hAnsi="Garamond" w:cs="Arial"/>
                <w:sz w:val="22"/>
                <w:szCs w:val="20"/>
              </w:rPr>
              <w:t>0.33</w:t>
            </w:r>
          </w:p>
        </w:tc>
        <w:tc>
          <w:tcPr>
            <w:tcW w:w="1440" w:type="dxa"/>
            <w:noWrap/>
            <w:vAlign w:val="bottom"/>
            <w:hideMark/>
          </w:tcPr>
          <w:p w14:paraId="224CDB2D" w14:textId="77777777" w:rsidR="00F836F1" w:rsidRPr="00A85EB7" w:rsidRDefault="00F836F1">
            <w:pPr>
              <w:jc w:val="both"/>
              <w:rPr>
                <w:rFonts w:ascii="Garamond" w:hAnsi="Garamond" w:cs="Arial"/>
                <w:sz w:val="22"/>
                <w:szCs w:val="20"/>
              </w:rPr>
              <w:pPrChange w:id="1294" w:author="Pacella, Christina (DEC)" w:date="2023-06-13T08:08:00Z">
                <w:pPr/>
              </w:pPrChange>
            </w:pPr>
            <w:r w:rsidRPr="00A85EB7">
              <w:rPr>
                <w:rFonts w:ascii="Garamond" w:hAnsi="Garamond" w:cs="Arial"/>
                <w:sz w:val="22"/>
                <w:szCs w:val="20"/>
              </w:rPr>
              <w:t>0.32</w:t>
            </w:r>
          </w:p>
        </w:tc>
        <w:tc>
          <w:tcPr>
            <w:tcW w:w="1445" w:type="dxa"/>
            <w:noWrap/>
            <w:vAlign w:val="bottom"/>
            <w:hideMark/>
          </w:tcPr>
          <w:p w14:paraId="79810E62" w14:textId="77777777" w:rsidR="00F836F1" w:rsidRPr="00A85EB7" w:rsidRDefault="00F836F1">
            <w:pPr>
              <w:jc w:val="both"/>
              <w:rPr>
                <w:rFonts w:ascii="Garamond" w:hAnsi="Garamond" w:cs="Arial"/>
                <w:sz w:val="22"/>
                <w:szCs w:val="20"/>
              </w:rPr>
              <w:pPrChange w:id="1295" w:author="Pacella, Christina (DEC)" w:date="2023-06-13T08:08:00Z">
                <w:pPr/>
              </w:pPrChange>
            </w:pPr>
            <w:r w:rsidRPr="00A85EB7">
              <w:rPr>
                <w:rFonts w:ascii="Garamond" w:hAnsi="Garamond" w:cs="Arial"/>
                <w:sz w:val="22"/>
                <w:szCs w:val="20"/>
              </w:rPr>
              <w:t>Pass</w:t>
            </w:r>
          </w:p>
        </w:tc>
      </w:tr>
      <w:tr w:rsidR="00F836F1" w:rsidRPr="00A85EB7" w14:paraId="3BFF6AA2" w14:textId="77777777" w:rsidTr="002E6FFC">
        <w:trPr>
          <w:trHeight w:val="255"/>
        </w:trPr>
        <w:tc>
          <w:tcPr>
            <w:tcW w:w="1275" w:type="dxa"/>
            <w:noWrap/>
            <w:vAlign w:val="bottom"/>
            <w:hideMark/>
          </w:tcPr>
          <w:p w14:paraId="2DEFD7D4" w14:textId="77777777" w:rsidR="00F836F1" w:rsidRPr="002B220A" w:rsidRDefault="00F836F1">
            <w:pPr>
              <w:jc w:val="both"/>
              <w:rPr>
                <w:rFonts w:ascii="Garamond" w:hAnsi="Garamond" w:cs="Arial"/>
                <w:sz w:val="22"/>
                <w:szCs w:val="20"/>
              </w:rPr>
              <w:pPrChange w:id="1296" w:author="Pacella, Christina (DEC)" w:date="2023-06-13T08:08:00Z">
                <w:pPr/>
              </w:pPrChange>
            </w:pPr>
            <w:r w:rsidRPr="002B220A">
              <w:rPr>
                <w:rFonts w:ascii="Garamond" w:hAnsi="Garamond" w:cs="Arial"/>
                <w:sz w:val="22"/>
                <w:szCs w:val="20"/>
              </w:rPr>
              <w:t>PO4</w:t>
            </w:r>
          </w:p>
        </w:tc>
        <w:tc>
          <w:tcPr>
            <w:tcW w:w="2340" w:type="dxa"/>
            <w:noWrap/>
            <w:vAlign w:val="bottom"/>
            <w:hideMark/>
          </w:tcPr>
          <w:p w14:paraId="6537AC4A" w14:textId="77777777" w:rsidR="00F836F1" w:rsidRPr="007D17D6" w:rsidRDefault="00F836F1">
            <w:pPr>
              <w:jc w:val="both"/>
              <w:rPr>
                <w:rFonts w:ascii="Garamond" w:hAnsi="Garamond" w:cs="Arial"/>
                <w:sz w:val="22"/>
                <w:szCs w:val="20"/>
              </w:rPr>
              <w:pPrChange w:id="1297" w:author="Pacella, Christina (DEC)" w:date="2023-06-13T08:08:00Z">
                <w:pPr/>
              </w:pPrChange>
            </w:pPr>
            <w:r w:rsidRPr="00FD2191">
              <w:rPr>
                <w:rFonts w:ascii="Garamond" w:hAnsi="Garamond" w:cs="Arial"/>
                <w:sz w:val="22"/>
                <w:szCs w:val="20"/>
              </w:rPr>
              <w:t>0.5 - 5.5 mg/l</w:t>
            </w:r>
          </w:p>
        </w:tc>
        <w:tc>
          <w:tcPr>
            <w:tcW w:w="1530" w:type="dxa"/>
            <w:noWrap/>
            <w:vAlign w:val="bottom"/>
            <w:hideMark/>
          </w:tcPr>
          <w:p w14:paraId="23D98FA4" w14:textId="77777777" w:rsidR="00F836F1" w:rsidRPr="00A85EB7" w:rsidRDefault="00F836F1">
            <w:pPr>
              <w:jc w:val="both"/>
              <w:rPr>
                <w:rFonts w:ascii="Garamond" w:hAnsi="Garamond" w:cs="Arial"/>
                <w:sz w:val="22"/>
                <w:szCs w:val="20"/>
              </w:rPr>
              <w:pPrChange w:id="1298" w:author="Pacella, Christina (DEC)" w:date="2023-06-13T08:08:00Z">
                <w:pPr/>
              </w:pPrChange>
            </w:pPr>
            <w:r w:rsidRPr="00A85EB7">
              <w:rPr>
                <w:rFonts w:ascii="Garamond" w:hAnsi="Garamond" w:cs="Arial"/>
                <w:sz w:val="22"/>
                <w:szCs w:val="20"/>
              </w:rPr>
              <w:t>0.005 - 0.055</w:t>
            </w:r>
          </w:p>
        </w:tc>
        <w:tc>
          <w:tcPr>
            <w:tcW w:w="1530" w:type="dxa"/>
            <w:noWrap/>
            <w:vAlign w:val="bottom"/>
            <w:hideMark/>
          </w:tcPr>
          <w:p w14:paraId="6C684A9C" w14:textId="77777777" w:rsidR="00F836F1" w:rsidRPr="00A85EB7" w:rsidRDefault="00F836F1">
            <w:pPr>
              <w:jc w:val="both"/>
              <w:rPr>
                <w:rFonts w:ascii="Garamond" w:hAnsi="Garamond" w:cs="Arial"/>
                <w:sz w:val="22"/>
                <w:szCs w:val="20"/>
              </w:rPr>
              <w:pPrChange w:id="1299" w:author="Pacella, Christina (DEC)" w:date="2023-06-13T08:08:00Z">
                <w:pPr/>
              </w:pPrChange>
            </w:pPr>
            <w:r w:rsidRPr="00A85EB7">
              <w:rPr>
                <w:rFonts w:ascii="Garamond" w:hAnsi="Garamond" w:cs="Arial"/>
                <w:sz w:val="22"/>
                <w:szCs w:val="20"/>
              </w:rPr>
              <w:t>0.032</w:t>
            </w:r>
          </w:p>
        </w:tc>
        <w:tc>
          <w:tcPr>
            <w:tcW w:w="1440" w:type="dxa"/>
            <w:noWrap/>
            <w:vAlign w:val="bottom"/>
            <w:hideMark/>
          </w:tcPr>
          <w:p w14:paraId="7803402C" w14:textId="77777777" w:rsidR="00F836F1" w:rsidRPr="00A85EB7" w:rsidRDefault="00F836F1">
            <w:pPr>
              <w:jc w:val="both"/>
              <w:rPr>
                <w:rFonts w:ascii="Garamond" w:hAnsi="Garamond" w:cs="Arial"/>
                <w:sz w:val="22"/>
                <w:szCs w:val="20"/>
              </w:rPr>
              <w:pPrChange w:id="1300" w:author="Pacella, Christina (DEC)" w:date="2023-06-13T08:08:00Z">
                <w:pPr/>
              </w:pPrChange>
            </w:pPr>
            <w:r w:rsidRPr="00A85EB7">
              <w:rPr>
                <w:rFonts w:ascii="Garamond" w:hAnsi="Garamond" w:cs="Arial"/>
                <w:sz w:val="22"/>
                <w:szCs w:val="20"/>
              </w:rPr>
              <w:t>0.029</w:t>
            </w:r>
          </w:p>
        </w:tc>
        <w:tc>
          <w:tcPr>
            <w:tcW w:w="1445" w:type="dxa"/>
            <w:noWrap/>
            <w:vAlign w:val="bottom"/>
            <w:hideMark/>
          </w:tcPr>
          <w:p w14:paraId="2FC1E1C7" w14:textId="77777777" w:rsidR="00F836F1" w:rsidRPr="00A85EB7" w:rsidRDefault="00F836F1">
            <w:pPr>
              <w:jc w:val="both"/>
              <w:rPr>
                <w:rFonts w:ascii="Garamond" w:hAnsi="Garamond" w:cs="Arial"/>
                <w:sz w:val="22"/>
                <w:szCs w:val="20"/>
              </w:rPr>
              <w:pPrChange w:id="1301" w:author="Pacella, Christina (DEC)" w:date="2023-06-13T08:08:00Z">
                <w:pPr/>
              </w:pPrChange>
            </w:pPr>
            <w:r w:rsidRPr="00A85EB7">
              <w:rPr>
                <w:rFonts w:ascii="Garamond" w:hAnsi="Garamond" w:cs="Arial"/>
                <w:sz w:val="22"/>
                <w:szCs w:val="20"/>
              </w:rPr>
              <w:t>Pass</w:t>
            </w:r>
          </w:p>
        </w:tc>
      </w:tr>
      <w:tr w:rsidR="00F836F1" w:rsidRPr="00A85EB7" w14:paraId="778ECDA7" w14:textId="77777777" w:rsidTr="002E6FFC">
        <w:trPr>
          <w:trHeight w:val="255"/>
        </w:trPr>
        <w:tc>
          <w:tcPr>
            <w:tcW w:w="1275" w:type="dxa"/>
            <w:noWrap/>
            <w:vAlign w:val="bottom"/>
            <w:hideMark/>
          </w:tcPr>
          <w:p w14:paraId="50AA8C70" w14:textId="77777777" w:rsidR="00F836F1" w:rsidRPr="002B220A" w:rsidRDefault="00F836F1">
            <w:pPr>
              <w:jc w:val="both"/>
              <w:rPr>
                <w:rFonts w:ascii="Garamond" w:hAnsi="Garamond" w:cs="Arial"/>
                <w:sz w:val="22"/>
                <w:szCs w:val="20"/>
              </w:rPr>
              <w:pPrChange w:id="1302" w:author="Pacella, Christina (DEC)" w:date="2023-06-13T08:08:00Z">
                <w:pPr/>
              </w:pPrChange>
            </w:pPr>
            <w:r w:rsidRPr="002B220A">
              <w:rPr>
                <w:rFonts w:ascii="Garamond" w:hAnsi="Garamond" w:cs="Arial"/>
                <w:sz w:val="22"/>
                <w:szCs w:val="20"/>
              </w:rPr>
              <w:t>Cl</w:t>
            </w:r>
          </w:p>
        </w:tc>
        <w:tc>
          <w:tcPr>
            <w:tcW w:w="2340" w:type="dxa"/>
            <w:noWrap/>
            <w:vAlign w:val="bottom"/>
            <w:hideMark/>
          </w:tcPr>
          <w:p w14:paraId="39DA7862" w14:textId="77777777" w:rsidR="00F836F1" w:rsidRPr="007D17D6" w:rsidRDefault="00F836F1">
            <w:pPr>
              <w:jc w:val="both"/>
              <w:rPr>
                <w:rFonts w:ascii="Garamond" w:hAnsi="Garamond" w:cs="Arial"/>
                <w:sz w:val="22"/>
                <w:szCs w:val="20"/>
              </w:rPr>
              <w:pPrChange w:id="1303" w:author="Pacella, Christina (DEC)" w:date="2023-06-13T08:08:00Z">
                <w:pPr/>
              </w:pPrChange>
            </w:pPr>
            <w:r w:rsidRPr="00FD2191">
              <w:rPr>
                <w:rFonts w:ascii="Garamond" w:hAnsi="Garamond" w:cs="Arial"/>
                <w:sz w:val="22"/>
                <w:szCs w:val="20"/>
              </w:rPr>
              <w:t>N/A</w:t>
            </w:r>
          </w:p>
        </w:tc>
        <w:tc>
          <w:tcPr>
            <w:tcW w:w="1530" w:type="dxa"/>
            <w:noWrap/>
            <w:vAlign w:val="bottom"/>
            <w:hideMark/>
          </w:tcPr>
          <w:p w14:paraId="0D491D53" w14:textId="77777777" w:rsidR="00F836F1" w:rsidRPr="00A85EB7" w:rsidRDefault="00F836F1">
            <w:pPr>
              <w:jc w:val="both"/>
              <w:rPr>
                <w:rFonts w:ascii="Garamond" w:hAnsi="Garamond" w:cs="Arial"/>
                <w:sz w:val="22"/>
                <w:szCs w:val="20"/>
              </w:rPr>
              <w:pPrChange w:id="1304" w:author="Pacella, Christina (DEC)" w:date="2023-06-13T08:08:00Z">
                <w:pPr/>
              </w:pPrChange>
            </w:pPr>
            <w:r w:rsidRPr="00A85EB7">
              <w:rPr>
                <w:rFonts w:ascii="Garamond" w:hAnsi="Garamond" w:cs="Arial"/>
                <w:sz w:val="22"/>
                <w:szCs w:val="20"/>
              </w:rPr>
              <w:t>N/A</w:t>
            </w:r>
          </w:p>
        </w:tc>
        <w:tc>
          <w:tcPr>
            <w:tcW w:w="1530" w:type="dxa"/>
            <w:noWrap/>
            <w:vAlign w:val="bottom"/>
            <w:hideMark/>
          </w:tcPr>
          <w:p w14:paraId="48F6A4D6" w14:textId="77777777" w:rsidR="00F836F1" w:rsidRPr="00A85EB7" w:rsidRDefault="00F836F1">
            <w:pPr>
              <w:jc w:val="both"/>
              <w:rPr>
                <w:rFonts w:ascii="Garamond" w:hAnsi="Garamond" w:cs="Arial"/>
                <w:sz w:val="22"/>
                <w:szCs w:val="20"/>
              </w:rPr>
              <w:pPrChange w:id="1305" w:author="Pacella, Christina (DEC)" w:date="2023-06-13T08:08:00Z">
                <w:pPr/>
              </w:pPrChange>
            </w:pPr>
            <w:r w:rsidRPr="00A85EB7">
              <w:rPr>
                <w:rFonts w:ascii="Garamond" w:hAnsi="Garamond" w:cs="Arial"/>
                <w:sz w:val="22"/>
                <w:szCs w:val="20"/>
              </w:rPr>
              <w:t>2.52</w:t>
            </w:r>
          </w:p>
        </w:tc>
        <w:tc>
          <w:tcPr>
            <w:tcW w:w="1440" w:type="dxa"/>
            <w:noWrap/>
            <w:vAlign w:val="bottom"/>
            <w:hideMark/>
          </w:tcPr>
          <w:p w14:paraId="391E7B9C" w14:textId="77777777" w:rsidR="00F836F1" w:rsidRPr="00A85EB7" w:rsidRDefault="00F836F1">
            <w:pPr>
              <w:jc w:val="both"/>
              <w:rPr>
                <w:rFonts w:ascii="Garamond" w:hAnsi="Garamond" w:cs="Arial"/>
                <w:sz w:val="22"/>
                <w:szCs w:val="20"/>
              </w:rPr>
              <w:pPrChange w:id="1306" w:author="Pacella, Christina (DEC)" w:date="2023-06-13T08:08:00Z">
                <w:pPr/>
              </w:pPrChange>
            </w:pPr>
            <w:r w:rsidRPr="00A85EB7">
              <w:rPr>
                <w:rFonts w:ascii="Garamond" w:hAnsi="Garamond" w:cs="Arial"/>
                <w:sz w:val="22"/>
                <w:szCs w:val="20"/>
              </w:rPr>
              <w:t>2.62</w:t>
            </w:r>
          </w:p>
        </w:tc>
        <w:tc>
          <w:tcPr>
            <w:tcW w:w="1445" w:type="dxa"/>
            <w:noWrap/>
            <w:vAlign w:val="bottom"/>
            <w:hideMark/>
          </w:tcPr>
          <w:p w14:paraId="6178EFA7" w14:textId="77777777" w:rsidR="00F836F1" w:rsidRPr="00A85EB7" w:rsidRDefault="00F836F1">
            <w:pPr>
              <w:jc w:val="both"/>
              <w:rPr>
                <w:rFonts w:ascii="Garamond" w:hAnsi="Garamond" w:cs="Arial"/>
                <w:sz w:val="22"/>
                <w:szCs w:val="20"/>
              </w:rPr>
              <w:pPrChange w:id="1307" w:author="Pacella, Christina (DEC)" w:date="2023-06-13T08:08:00Z">
                <w:pPr/>
              </w:pPrChange>
            </w:pPr>
            <w:r w:rsidRPr="00A85EB7">
              <w:rPr>
                <w:rFonts w:ascii="Garamond" w:hAnsi="Garamond" w:cs="Arial"/>
                <w:sz w:val="22"/>
                <w:szCs w:val="20"/>
              </w:rPr>
              <w:t>N/A</w:t>
            </w:r>
          </w:p>
        </w:tc>
      </w:tr>
      <w:tr w:rsidR="00F836F1" w:rsidRPr="00A85EB7" w14:paraId="61CF0623" w14:textId="77777777" w:rsidTr="002E6FFC">
        <w:trPr>
          <w:trHeight w:val="255"/>
        </w:trPr>
        <w:tc>
          <w:tcPr>
            <w:tcW w:w="1275" w:type="dxa"/>
            <w:noWrap/>
            <w:vAlign w:val="bottom"/>
            <w:hideMark/>
          </w:tcPr>
          <w:p w14:paraId="3C7486C4" w14:textId="77777777" w:rsidR="00F836F1" w:rsidRPr="002B220A" w:rsidRDefault="00F836F1">
            <w:pPr>
              <w:jc w:val="both"/>
              <w:rPr>
                <w:rFonts w:ascii="Garamond" w:hAnsi="Garamond" w:cs="Arial"/>
                <w:sz w:val="22"/>
                <w:szCs w:val="20"/>
              </w:rPr>
              <w:pPrChange w:id="1308" w:author="Pacella, Christina (DEC)" w:date="2023-06-13T08:08:00Z">
                <w:pPr/>
              </w:pPrChange>
            </w:pPr>
            <w:r w:rsidRPr="002B220A">
              <w:rPr>
                <w:rFonts w:ascii="Garamond" w:hAnsi="Garamond" w:cs="Arial"/>
                <w:sz w:val="22"/>
                <w:szCs w:val="20"/>
              </w:rPr>
              <w:t>SO3</w:t>
            </w:r>
          </w:p>
        </w:tc>
        <w:tc>
          <w:tcPr>
            <w:tcW w:w="2340" w:type="dxa"/>
            <w:noWrap/>
            <w:vAlign w:val="bottom"/>
            <w:hideMark/>
          </w:tcPr>
          <w:p w14:paraId="5D62D3DC" w14:textId="77777777" w:rsidR="00F836F1" w:rsidRPr="007D17D6" w:rsidRDefault="00F836F1">
            <w:pPr>
              <w:jc w:val="both"/>
              <w:rPr>
                <w:rFonts w:ascii="Garamond" w:hAnsi="Garamond" w:cs="Arial"/>
                <w:sz w:val="22"/>
                <w:szCs w:val="20"/>
              </w:rPr>
              <w:pPrChange w:id="1309" w:author="Pacella, Christina (DEC)" w:date="2023-06-13T08:08:00Z">
                <w:pPr/>
              </w:pPrChange>
            </w:pPr>
            <w:r w:rsidRPr="00FD2191">
              <w:rPr>
                <w:rFonts w:ascii="Garamond" w:hAnsi="Garamond" w:cs="Arial"/>
                <w:sz w:val="22"/>
                <w:szCs w:val="20"/>
              </w:rPr>
              <w:t>N/A</w:t>
            </w:r>
          </w:p>
        </w:tc>
        <w:tc>
          <w:tcPr>
            <w:tcW w:w="1530" w:type="dxa"/>
            <w:noWrap/>
            <w:vAlign w:val="bottom"/>
            <w:hideMark/>
          </w:tcPr>
          <w:p w14:paraId="336683C7" w14:textId="77777777" w:rsidR="00F836F1" w:rsidRPr="00A85EB7" w:rsidRDefault="00F836F1">
            <w:pPr>
              <w:jc w:val="both"/>
              <w:rPr>
                <w:rFonts w:ascii="Garamond" w:hAnsi="Garamond" w:cs="Arial"/>
                <w:sz w:val="22"/>
                <w:szCs w:val="20"/>
              </w:rPr>
              <w:pPrChange w:id="1310" w:author="Pacella, Christina (DEC)" w:date="2023-06-13T08:08:00Z">
                <w:pPr/>
              </w:pPrChange>
            </w:pPr>
            <w:r w:rsidRPr="00A85EB7">
              <w:rPr>
                <w:rFonts w:ascii="Garamond" w:hAnsi="Garamond" w:cs="Arial"/>
                <w:sz w:val="22"/>
                <w:szCs w:val="20"/>
              </w:rPr>
              <w:t>N/A</w:t>
            </w:r>
          </w:p>
        </w:tc>
        <w:tc>
          <w:tcPr>
            <w:tcW w:w="1530" w:type="dxa"/>
            <w:noWrap/>
            <w:vAlign w:val="bottom"/>
            <w:hideMark/>
          </w:tcPr>
          <w:p w14:paraId="7EDA2F7F" w14:textId="77777777" w:rsidR="00F836F1" w:rsidRPr="00A85EB7" w:rsidRDefault="00F836F1">
            <w:pPr>
              <w:jc w:val="both"/>
              <w:rPr>
                <w:rFonts w:ascii="Garamond" w:hAnsi="Garamond" w:cs="Arial"/>
                <w:sz w:val="22"/>
                <w:szCs w:val="20"/>
              </w:rPr>
              <w:pPrChange w:id="1311" w:author="Pacella, Christina (DEC)" w:date="2023-06-13T08:08:00Z">
                <w:pPr/>
              </w:pPrChange>
            </w:pPr>
            <w:r w:rsidRPr="00A85EB7">
              <w:rPr>
                <w:rFonts w:ascii="Garamond" w:hAnsi="Garamond" w:cs="Arial"/>
                <w:sz w:val="22"/>
                <w:szCs w:val="20"/>
              </w:rPr>
              <w:t>4.4</w:t>
            </w:r>
          </w:p>
        </w:tc>
        <w:tc>
          <w:tcPr>
            <w:tcW w:w="1440" w:type="dxa"/>
            <w:noWrap/>
            <w:vAlign w:val="bottom"/>
            <w:hideMark/>
          </w:tcPr>
          <w:p w14:paraId="135D22E9" w14:textId="77777777" w:rsidR="00F836F1" w:rsidRPr="00A85EB7" w:rsidRDefault="00F836F1">
            <w:pPr>
              <w:jc w:val="both"/>
              <w:rPr>
                <w:rFonts w:ascii="Garamond" w:hAnsi="Garamond" w:cs="Arial"/>
                <w:sz w:val="22"/>
                <w:szCs w:val="20"/>
              </w:rPr>
              <w:pPrChange w:id="1312" w:author="Pacella, Christina (DEC)" w:date="2023-06-13T08:08:00Z">
                <w:pPr/>
              </w:pPrChange>
            </w:pPr>
            <w:r w:rsidRPr="00A85EB7">
              <w:rPr>
                <w:rFonts w:ascii="Garamond" w:hAnsi="Garamond" w:cs="Arial"/>
                <w:sz w:val="22"/>
                <w:szCs w:val="20"/>
              </w:rPr>
              <w:t>1.05</w:t>
            </w:r>
          </w:p>
        </w:tc>
        <w:tc>
          <w:tcPr>
            <w:tcW w:w="1445" w:type="dxa"/>
            <w:noWrap/>
            <w:vAlign w:val="bottom"/>
            <w:hideMark/>
          </w:tcPr>
          <w:p w14:paraId="7710FD36" w14:textId="77777777" w:rsidR="00F836F1" w:rsidRPr="00A85EB7" w:rsidRDefault="00F836F1">
            <w:pPr>
              <w:jc w:val="both"/>
              <w:rPr>
                <w:rFonts w:ascii="Garamond" w:hAnsi="Garamond" w:cs="Arial"/>
                <w:sz w:val="22"/>
                <w:szCs w:val="20"/>
              </w:rPr>
              <w:pPrChange w:id="1313" w:author="Pacella, Christina (DEC)" w:date="2023-06-13T08:08:00Z">
                <w:pPr/>
              </w:pPrChange>
            </w:pPr>
            <w:r w:rsidRPr="00A85EB7">
              <w:rPr>
                <w:rFonts w:ascii="Garamond" w:hAnsi="Garamond" w:cs="Arial"/>
                <w:sz w:val="22"/>
                <w:szCs w:val="20"/>
              </w:rPr>
              <w:t>N/A</w:t>
            </w:r>
          </w:p>
        </w:tc>
      </w:tr>
    </w:tbl>
    <w:p w14:paraId="5E2B60ED" w14:textId="77777777" w:rsidR="00F836F1" w:rsidRPr="002B220A" w:rsidRDefault="00F836F1">
      <w:pPr>
        <w:jc w:val="both"/>
        <w:rPr>
          <w:rFonts w:ascii="Garamond" w:hAnsi="Garamond" w:cs="Courier New"/>
          <w:sz w:val="22"/>
          <w:szCs w:val="22"/>
        </w:rPr>
        <w:pPrChange w:id="1314" w:author="Pacella, Christina (DEC)" w:date="2023-06-13T08:08:00Z">
          <w:pPr/>
        </w:pPrChange>
      </w:pPr>
    </w:p>
    <w:p w14:paraId="413259BC" w14:textId="7ED058CA" w:rsidR="00F836F1" w:rsidRPr="00A85EB7" w:rsidRDefault="00F836F1">
      <w:pPr>
        <w:jc w:val="both"/>
        <w:rPr>
          <w:rFonts w:ascii="Garamond" w:hAnsi="Garamond" w:cs="Courier New"/>
          <w:sz w:val="22"/>
          <w:szCs w:val="22"/>
        </w:rPr>
        <w:pPrChange w:id="1315" w:author="Pacella, Christina (DEC)" w:date="2023-06-13T08:08:00Z">
          <w:pPr/>
        </w:pPrChange>
      </w:pPr>
      <w:r w:rsidRPr="00FD2191">
        <w:rPr>
          <w:rFonts w:ascii="Garamond" w:hAnsi="Garamond" w:cs="Courier New"/>
          <w:sz w:val="22"/>
          <w:szCs w:val="22"/>
        </w:rPr>
        <w:t xml:space="preserve">All analyzed results were reported to be within acceptable range for the </w:t>
      </w:r>
      <w:r w:rsidRPr="007D17D6">
        <w:rPr>
          <w:rFonts w:ascii="Garamond" w:hAnsi="Garamond" w:cs="Courier New"/>
          <w:sz w:val="22"/>
          <w:szCs w:val="22"/>
        </w:rPr>
        <w:t>dilution.</w:t>
      </w:r>
      <w:del w:id="1316" w:author="Pacella, Christina (DEC)" w:date="2023-06-14T07:33:00Z">
        <w:r w:rsidRPr="00A85EB7" w:rsidDel="00681C76">
          <w:rPr>
            <w:rFonts w:ascii="Garamond" w:hAnsi="Garamond" w:cs="Courier New"/>
            <w:sz w:val="22"/>
            <w:szCs w:val="22"/>
          </w:rPr>
          <w:delText xml:space="preserve">  </w:delText>
        </w:r>
      </w:del>
      <w:ins w:id="1317" w:author="Pacella, Christina (DEC)" w:date="2023-06-14T07:33:00Z">
        <w:r w:rsidR="00681C76">
          <w:rPr>
            <w:rFonts w:ascii="Garamond" w:hAnsi="Garamond" w:cs="Courier New"/>
            <w:sz w:val="22"/>
            <w:szCs w:val="22"/>
          </w:rPr>
          <w:t xml:space="preserve"> </w:t>
        </w:r>
      </w:ins>
      <w:r w:rsidRPr="00FD2191">
        <w:rPr>
          <w:rFonts w:ascii="Garamond" w:hAnsi="Garamond" w:cs="Courier New"/>
          <w:sz w:val="22"/>
          <w:szCs w:val="22"/>
        </w:rPr>
        <w:t>Both CL and SO3 were also analyzed; however, no concentration range was provided by the standard manufacturer for comparison.</w:t>
      </w:r>
    </w:p>
    <w:p w14:paraId="39DBF0B8" w14:textId="77777777" w:rsidR="00C325D7" w:rsidRPr="00A85EB7" w:rsidDel="00DB0B01" w:rsidRDefault="00C325D7">
      <w:pPr>
        <w:pStyle w:val="HTMLPreformatted"/>
        <w:jc w:val="both"/>
        <w:rPr>
          <w:del w:id="1318" w:author="Pacella, Christina (DEC)" w:date="2023-06-13T07:11:00Z"/>
          <w:rFonts w:ascii="Garamond" w:hAnsi="Garamond" w:cs="Times New Roman"/>
          <w:bCs/>
          <w:sz w:val="22"/>
          <w:szCs w:val="22"/>
        </w:rPr>
        <w:pPrChange w:id="1319" w:author="Pacella, Christina (DEC)" w:date="2023-06-13T08:08:00Z">
          <w:pPr>
            <w:pStyle w:val="HTMLPreformatted"/>
          </w:pPr>
        </w:pPrChange>
      </w:pPr>
    </w:p>
    <w:p w14:paraId="45AE92CB" w14:textId="77777777" w:rsidR="00C325D7" w:rsidRPr="00A85EB7" w:rsidRDefault="00C325D7">
      <w:pPr>
        <w:jc w:val="both"/>
        <w:rPr>
          <w:rFonts w:ascii="Garamond" w:hAnsi="Garamond"/>
          <w:sz w:val="22"/>
          <w:szCs w:val="22"/>
        </w:rPr>
        <w:pPrChange w:id="1320" w:author="Pacella, Christina (DEC)" w:date="2023-06-13T08:08:00Z">
          <w:pPr/>
        </w:pPrChange>
      </w:pPr>
    </w:p>
    <w:p w14:paraId="55424851" w14:textId="77777777" w:rsidR="00A86A99" w:rsidRPr="00A85EB7" w:rsidDel="00DB0B01" w:rsidRDefault="00C325D7">
      <w:pPr>
        <w:pStyle w:val="HTMLPreformatted"/>
        <w:jc w:val="both"/>
        <w:rPr>
          <w:del w:id="1321" w:author="Pacella, Christina (DEC)" w:date="2023-06-13T07:12:00Z"/>
          <w:rFonts w:ascii="Garamond" w:hAnsi="Garamond"/>
          <w:b/>
          <w:bCs/>
          <w:sz w:val="22"/>
          <w:szCs w:val="22"/>
        </w:rPr>
        <w:pPrChange w:id="1322" w:author="Pacella, Christina (DEC)" w:date="2023-06-13T08:08:00Z">
          <w:pPr>
            <w:pStyle w:val="HTMLPreformatted"/>
          </w:pPr>
        </w:pPrChange>
      </w:pPr>
      <w:r w:rsidRPr="00A85EB7">
        <w:rPr>
          <w:rFonts w:ascii="Garamond" w:hAnsi="Garamond"/>
          <w:b/>
          <w:bCs/>
          <w:sz w:val="22"/>
        </w:rPr>
        <w:t>15</w:t>
      </w:r>
      <w:r w:rsidR="00F67232" w:rsidRPr="00A85EB7">
        <w:rPr>
          <w:rFonts w:ascii="Garamond" w:hAnsi="Garamond"/>
          <w:b/>
          <w:bCs/>
          <w:sz w:val="22"/>
        </w:rPr>
        <w:t xml:space="preserve">) </w:t>
      </w:r>
      <w:r w:rsidR="00F67232" w:rsidRPr="00A85EB7">
        <w:rPr>
          <w:rFonts w:ascii="Garamond" w:hAnsi="Garamond"/>
          <w:b/>
          <w:bCs/>
          <w:sz w:val="22"/>
          <w:szCs w:val="22"/>
        </w:rPr>
        <w:t xml:space="preserve">QAQC flag definitions – </w:t>
      </w:r>
    </w:p>
    <w:p w14:paraId="6ADD2BB5" w14:textId="55DF2061" w:rsidR="00F67232" w:rsidRPr="00A85EB7" w:rsidDel="00DB0B01" w:rsidRDefault="00A86A99">
      <w:pPr>
        <w:pStyle w:val="HTMLPreformatted"/>
        <w:jc w:val="both"/>
        <w:rPr>
          <w:del w:id="1323" w:author="Pacella, Christina (DEC)" w:date="2023-06-13T07:11:00Z"/>
          <w:rFonts w:ascii="Garamond" w:hAnsi="Garamond"/>
          <w:b/>
          <w:bCs/>
          <w:i/>
          <w:sz w:val="22"/>
          <w:szCs w:val="22"/>
          <w:u w:val="single"/>
        </w:rPr>
        <w:pPrChange w:id="1324" w:author="Pacella, Christina (DEC)" w:date="2023-06-13T08:08:00Z">
          <w:pPr>
            <w:pStyle w:val="HTMLPreformatted"/>
          </w:pPr>
        </w:pPrChange>
      </w:pPr>
      <w:del w:id="1325" w:author="Pacella, Christina (DEC)" w:date="2023-06-13T07:11:00Z">
        <w:r w:rsidRPr="00A85EB7" w:rsidDel="00DB0B01">
          <w:rPr>
            <w:rFonts w:ascii="Garamond" w:hAnsi="Garamond"/>
            <w:bCs/>
            <w:sz w:val="22"/>
            <w:szCs w:val="22"/>
          </w:rPr>
          <w:delText xml:space="preserve">[Instructions/Remove: </w:delText>
        </w:r>
        <w:r w:rsidR="00F67232" w:rsidRPr="00A85EB7" w:rsidDel="00DB0B01">
          <w:rPr>
            <w:rFonts w:ascii="Garamond" w:hAnsi="Garamond"/>
            <w:bCs/>
            <w:sz w:val="22"/>
            <w:szCs w:val="22"/>
          </w:rPr>
          <w:delText>This section details the primary and secondary QAQC flag definitions</w:delText>
        </w:r>
        <w:r w:rsidRPr="00A85EB7" w:rsidDel="00DB0B01">
          <w:rPr>
            <w:rFonts w:ascii="Garamond" w:hAnsi="Garamond"/>
            <w:bCs/>
            <w:sz w:val="22"/>
            <w:szCs w:val="22"/>
          </w:rPr>
          <w:delText xml:space="preserve"> and requires no additional information</w:delText>
        </w:r>
        <w:r w:rsidR="00F67232" w:rsidRPr="00A85EB7" w:rsidDel="00DB0B01">
          <w:rPr>
            <w:rFonts w:ascii="Garamond" w:hAnsi="Garamond"/>
            <w:bCs/>
            <w:sz w:val="22"/>
            <w:szCs w:val="22"/>
          </w:rPr>
          <w:delText xml:space="preserve">.  </w:delText>
        </w:r>
        <w:r w:rsidR="00F67232" w:rsidRPr="00A85EB7" w:rsidDel="00DB0B01">
          <w:rPr>
            <w:rFonts w:ascii="Garamond" w:hAnsi="Garamond"/>
            <w:bCs/>
            <w:sz w:val="22"/>
            <w:szCs w:val="22"/>
            <w:u w:val="single"/>
          </w:rPr>
          <w:delText>Include the following excerpt</w:delText>
        </w:r>
        <w:r w:rsidR="00AE0AB3" w:rsidRPr="00A85EB7" w:rsidDel="00DB0B01">
          <w:rPr>
            <w:rFonts w:ascii="Garamond" w:hAnsi="Garamond"/>
            <w:bCs/>
            <w:sz w:val="22"/>
            <w:szCs w:val="22"/>
            <w:u w:val="single"/>
          </w:rPr>
          <w:delText>.]</w:delText>
        </w:r>
      </w:del>
    </w:p>
    <w:p w14:paraId="41E2A841" w14:textId="77777777" w:rsidR="00F67232" w:rsidRPr="00A85EB7" w:rsidRDefault="00F67232">
      <w:pPr>
        <w:pStyle w:val="HTMLPreformatted"/>
        <w:jc w:val="both"/>
        <w:rPr>
          <w:rFonts w:ascii="Garamond" w:hAnsi="Garamond"/>
          <w:bCs/>
          <w:sz w:val="22"/>
          <w:szCs w:val="22"/>
        </w:rPr>
        <w:pPrChange w:id="1326" w:author="Pacella, Christina (DEC)" w:date="2023-06-13T08:08:00Z">
          <w:pPr>
            <w:pStyle w:val="HTMLPreformatted"/>
          </w:pPr>
        </w:pPrChange>
      </w:pPr>
    </w:p>
    <w:p w14:paraId="2F5D95DD" w14:textId="0B854B15" w:rsidR="00F67232" w:rsidRPr="00A85EB7" w:rsidRDefault="00E851C5">
      <w:pPr>
        <w:pStyle w:val="HTMLPreformatted"/>
        <w:ind w:right="720"/>
        <w:jc w:val="both"/>
        <w:rPr>
          <w:rFonts w:ascii="Garamond" w:hAnsi="Garamond"/>
          <w:bCs/>
          <w:sz w:val="22"/>
          <w:szCs w:val="22"/>
        </w:rPr>
        <w:pPrChange w:id="1327" w:author="Pacella, Christina (DEC)" w:date="2023-06-14T08:37:00Z">
          <w:pPr>
            <w:pStyle w:val="HTMLPreformatted"/>
            <w:ind w:left="720" w:right="720"/>
            <w:jc w:val="both"/>
          </w:pPr>
        </w:pPrChange>
      </w:pPr>
      <w:ins w:id="1328" w:author="Pacella, Christina (DEC)" w:date="2023-06-14T08:37:00Z">
        <w:r>
          <w:rPr>
            <w:rFonts w:ascii="Garamond" w:hAnsi="Garamond"/>
            <w:bCs/>
            <w:sz w:val="22"/>
            <w:szCs w:val="22"/>
          </w:rPr>
          <w:tab/>
        </w:r>
      </w:ins>
      <w:r w:rsidR="00F67232" w:rsidRPr="00A85EB7">
        <w:rPr>
          <w:rFonts w:ascii="Garamond" w:hAnsi="Garamond"/>
          <w:bCs/>
          <w:sz w:val="22"/>
          <w:szCs w:val="22"/>
        </w:rPr>
        <w:t>QAQC flags provide documentation of the data and are applied to individual data points by insertion into the parameter’s associated flag column (header preceded by an F_).</w:t>
      </w:r>
      <w:del w:id="1329" w:author="Pacella, Christina (DEC)" w:date="2023-06-14T07:33:00Z">
        <w:r w:rsidR="00F67232" w:rsidRPr="00A85EB7" w:rsidDel="00681C76">
          <w:rPr>
            <w:rFonts w:ascii="Garamond" w:hAnsi="Garamond"/>
            <w:bCs/>
            <w:sz w:val="22"/>
            <w:szCs w:val="22"/>
          </w:rPr>
          <w:delText xml:space="preserve">  </w:delText>
        </w:r>
      </w:del>
      <w:ins w:id="1330" w:author="Pacella, Christina (DEC)" w:date="2023-06-14T07:33:00Z">
        <w:r w:rsidR="00681C76">
          <w:rPr>
            <w:rFonts w:ascii="Garamond" w:hAnsi="Garamond"/>
            <w:bCs/>
            <w:sz w:val="22"/>
            <w:szCs w:val="22"/>
          </w:rPr>
          <w:t xml:space="preserve"> </w:t>
        </w:r>
      </w:ins>
      <w:r w:rsidR="00F67232" w:rsidRPr="00FD2191">
        <w:rPr>
          <w:rFonts w:ascii="Garamond" w:hAnsi="Garamond"/>
          <w:bCs/>
          <w:sz w:val="22"/>
          <w:szCs w:val="22"/>
        </w:rPr>
        <w:t xml:space="preserve"> </w:t>
      </w:r>
      <w:r w:rsidR="00F67232" w:rsidRPr="007D17D6">
        <w:rPr>
          <w:rFonts w:ascii="Garamond" w:hAnsi="Garamond"/>
          <w:bCs/>
          <w:sz w:val="22"/>
          <w:szCs w:val="22"/>
        </w:rPr>
        <w:t>QAQC</w:t>
      </w:r>
      <w:r w:rsidR="00F67232" w:rsidRPr="00A85EB7">
        <w:rPr>
          <w:rFonts w:ascii="Garamond" w:hAnsi="Garamond"/>
          <w:bCs/>
          <w:sz w:val="22"/>
          <w:szCs w:val="22"/>
        </w:rPr>
        <w:t xml:space="preserve"> flags are applied to the </w:t>
      </w:r>
      <w:r w:rsidR="005E6FB5" w:rsidRPr="00A85EB7">
        <w:rPr>
          <w:rFonts w:ascii="Garamond" w:hAnsi="Garamond"/>
          <w:bCs/>
          <w:sz w:val="22"/>
          <w:szCs w:val="22"/>
        </w:rPr>
        <w:t xml:space="preserve">nutrient </w:t>
      </w:r>
      <w:r w:rsidR="00F67232" w:rsidRPr="00A85EB7">
        <w:rPr>
          <w:rFonts w:ascii="Garamond" w:hAnsi="Garamond"/>
          <w:bCs/>
          <w:sz w:val="22"/>
          <w:szCs w:val="22"/>
        </w:rPr>
        <w:t>data during secondary Q</w:t>
      </w:r>
      <w:r w:rsidR="005E6FB5" w:rsidRPr="00A85EB7">
        <w:rPr>
          <w:rFonts w:ascii="Garamond" w:hAnsi="Garamond"/>
          <w:bCs/>
          <w:sz w:val="22"/>
          <w:szCs w:val="22"/>
        </w:rPr>
        <w:t>AQC</w:t>
      </w:r>
      <w:r w:rsidR="00F67232" w:rsidRPr="00A85EB7">
        <w:rPr>
          <w:rFonts w:ascii="Garamond" w:hAnsi="Garamond"/>
          <w:bCs/>
          <w:sz w:val="22"/>
          <w:szCs w:val="22"/>
        </w:rPr>
        <w:t xml:space="preserve"> to indicate data that</w:t>
      </w:r>
      <w:r w:rsidR="005E6FB5" w:rsidRPr="00A85EB7">
        <w:rPr>
          <w:rFonts w:ascii="Garamond" w:hAnsi="Garamond"/>
          <w:bCs/>
          <w:sz w:val="22"/>
          <w:szCs w:val="22"/>
        </w:rPr>
        <w:t xml:space="preserve"> are </w:t>
      </w:r>
      <w:r w:rsidR="00090896" w:rsidRPr="00A85EB7">
        <w:rPr>
          <w:rFonts w:ascii="Garamond" w:hAnsi="Garamond"/>
          <w:bCs/>
          <w:sz w:val="22"/>
          <w:szCs w:val="22"/>
        </w:rPr>
        <w:t xml:space="preserve">out of sensor range low (-4), </w:t>
      </w:r>
      <w:r w:rsidR="005E6FB5" w:rsidRPr="00A85EB7">
        <w:rPr>
          <w:rFonts w:ascii="Garamond" w:hAnsi="Garamond"/>
          <w:bCs/>
          <w:sz w:val="22"/>
          <w:szCs w:val="22"/>
        </w:rPr>
        <w:t>rejected due to QAQC checks</w:t>
      </w:r>
      <w:r w:rsidR="003160FD" w:rsidRPr="00A85EB7">
        <w:rPr>
          <w:rFonts w:ascii="Garamond" w:hAnsi="Garamond"/>
          <w:bCs/>
          <w:sz w:val="22"/>
          <w:szCs w:val="22"/>
        </w:rPr>
        <w:t xml:space="preserve"> (-3)</w:t>
      </w:r>
      <w:r w:rsidR="005E6FB5" w:rsidRPr="00A85EB7">
        <w:rPr>
          <w:rFonts w:ascii="Garamond" w:hAnsi="Garamond"/>
          <w:bCs/>
          <w:sz w:val="22"/>
          <w:szCs w:val="22"/>
        </w:rPr>
        <w:t xml:space="preserve">, missing </w:t>
      </w:r>
      <w:r w:rsidR="003160FD" w:rsidRPr="00A85EB7">
        <w:rPr>
          <w:rFonts w:ascii="Garamond" w:hAnsi="Garamond"/>
          <w:bCs/>
          <w:sz w:val="22"/>
          <w:szCs w:val="22"/>
        </w:rPr>
        <w:t>(-2)</w:t>
      </w:r>
      <w:r w:rsidR="005E6FB5" w:rsidRPr="00A85EB7">
        <w:rPr>
          <w:rFonts w:ascii="Garamond" w:hAnsi="Garamond"/>
          <w:bCs/>
          <w:sz w:val="22"/>
          <w:szCs w:val="22"/>
        </w:rPr>
        <w:t xml:space="preserve">, </w:t>
      </w:r>
      <w:r w:rsidR="009D0C0B" w:rsidRPr="00A85EB7">
        <w:rPr>
          <w:rFonts w:ascii="Garamond" w:hAnsi="Garamond"/>
          <w:bCs/>
          <w:sz w:val="22"/>
          <w:szCs w:val="22"/>
        </w:rPr>
        <w:t xml:space="preserve">optional and were not collected (-1), </w:t>
      </w:r>
      <w:r w:rsidR="005E6FB5" w:rsidRPr="00A85EB7">
        <w:rPr>
          <w:rFonts w:ascii="Garamond" w:hAnsi="Garamond"/>
          <w:bCs/>
          <w:sz w:val="22"/>
          <w:szCs w:val="22"/>
        </w:rPr>
        <w:t xml:space="preserve">suspect </w:t>
      </w:r>
      <w:r w:rsidR="003160FD" w:rsidRPr="00A85EB7">
        <w:rPr>
          <w:rFonts w:ascii="Garamond" w:hAnsi="Garamond"/>
          <w:bCs/>
          <w:sz w:val="22"/>
          <w:szCs w:val="22"/>
        </w:rPr>
        <w:t>(1)</w:t>
      </w:r>
      <w:r w:rsidR="005E6FB5" w:rsidRPr="00A85EB7">
        <w:rPr>
          <w:rFonts w:ascii="Garamond" w:hAnsi="Garamond"/>
          <w:bCs/>
          <w:sz w:val="22"/>
          <w:szCs w:val="22"/>
        </w:rPr>
        <w:t xml:space="preserve">, and </w:t>
      </w:r>
      <w:r w:rsidR="00532E23" w:rsidRPr="00A85EB7">
        <w:rPr>
          <w:rFonts w:ascii="Garamond" w:hAnsi="Garamond"/>
          <w:bCs/>
          <w:sz w:val="22"/>
          <w:szCs w:val="22"/>
        </w:rPr>
        <w:t xml:space="preserve">that have been </w:t>
      </w:r>
      <w:r w:rsidR="005E6FB5" w:rsidRPr="00A85EB7">
        <w:rPr>
          <w:rFonts w:ascii="Garamond" w:hAnsi="Garamond"/>
          <w:bCs/>
          <w:sz w:val="22"/>
          <w:szCs w:val="22"/>
        </w:rPr>
        <w:t xml:space="preserve">corrected </w:t>
      </w:r>
      <w:r w:rsidR="003160FD" w:rsidRPr="00A85EB7">
        <w:rPr>
          <w:rFonts w:ascii="Garamond" w:hAnsi="Garamond"/>
          <w:bCs/>
          <w:sz w:val="22"/>
          <w:szCs w:val="22"/>
        </w:rPr>
        <w:t>(5)</w:t>
      </w:r>
      <w:r w:rsidR="005E6FB5" w:rsidRPr="00A85EB7">
        <w:rPr>
          <w:rFonts w:ascii="Garamond" w:hAnsi="Garamond"/>
          <w:bCs/>
          <w:sz w:val="22"/>
          <w:szCs w:val="22"/>
        </w:rPr>
        <w:t>.</w:t>
      </w:r>
      <w:del w:id="1331" w:author="Pacella, Christina (DEC)" w:date="2023-06-14T07:33:00Z">
        <w:r w:rsidR="00F67232" w:rsidRPr="00A85EB7" w:rsidDel="00681C76">
          <w:rPr>
            <w:rFonts w:ascii="Garamond" w:hAnsi="Garamond"/>
            <w:bCs/>
            <w:sz w:val="22"/>
            <w:szCs w:val="22"/>
          </w:rPr>
          <w:delText xml:space="preserve"> </w:delText>
        </w:r>
        <w:r w:rsidR="005E6FB5" w:rsidRPr="00A85EB7" w:rsidDel="00681C76">
          <w:rPr>
            <w:rFonts w:ascii="Garamond" w:hAnsi="Garamond"/>
            <w:bCs/>
            <w:sz w:val="22"/>
            <w:szCs w:val="22"/>
          </w:rPr>
          <w:delText xml:space="preserve"> </w:delText>
        </w:r>
      </w:del>
      <w:ins w:id="1332" w:author="Pacella, Christina (DEC)" w:date="2023-06-14T07:33:00Z">
        <w:r w:rsidR="00681C76">
          <w:rPr>
            <w:rFonts w:ascii="Garamond" w:hAnsi="Garamond"/>
            <w:bCs/>
            <w:sz w:val="22"/>
            <w:szCs w:val="22"/>
          </w:rPr>
          <w:t xml:space="preserve"> </w:t>
        </w:r>
      </w:ins>
      <w:r w:rsidR="005E6FB5" w:rsidRPr="00FD2191">
        <w:rPr>
          <w:rFonts w:ascii="Garamond" w:hAnsi="Garamond"/>
          <w:bCs/>
          <w:sz w:val="22"/>
          <w:szCs w:val="22"/>
        </w:rPr>
        <w:t xml:space="preserve">All remaining data are flagged as </w:t>
      </w:r>
      <w:r w:rsidR="009D0C0B" w:rsidRPr="00A85EB7">
        <w:rPr>
          <w:rFonts w:ascii="Garamond" w:hAnsi="Garamond"/>
          <w:bCs/>
          <w:sz w:val="22"/>
          <w:szCs w:val="22"/>
        </w:rPr>
        <w:t>having passed initial QAQC checks</w:t>
      </w:r>
      <w:r w:rsidR="005E6FB5" w:rsidRPr="00A85EB7">
        <w:rPr>
          <w:rFonts w:ascii="Garamond" w:hAnsi="Garamond"/>
          <w:bCs/>
          <w:sz w:val="22"/>
          <w:szCs w:val="22"/>
        </w:rPr>
        <w:t xml:space="preserve"> (0) when the data are uploaded and assimilated into the CDMO ODIS as provisional plus data.</w:t>
      </w:r>
      <w:del w:id="1333" w:author="Pacella, Christina (DEC)" w:date="2023-06-14T07:33:00Z">
        <w:r w:rsidR="00F7264E" w:rsidRPr="00A85EB7" w:rsidDel="00681C76">
          <w:rPr>
            <w:rFonts w:ascii="Garamond" w:hAnsi="Garamond"/>
            <w:bCs/>
            <w:sz w:val="22"/>
            <w:szCs w:val="22"/>
          </w:rPr>
          <w:delText xml:space="preserve">  </w:delText>
        </w:r>
      </w:del>
      <w:ins w:id="1334" w:author="Pacella, Christina (DEC)" w:date="2023-06-14T07:33:00Z">
        <w:r w:rsidR="00681C76">
          <w:rPr>
            <w:rFonts w:ascii="Garamond" w:hAnsi="Garamond"/>
            <w:bCs/>
            <w:sz w:val="22"/>
            <w:szCs w:val="22"/>
          </w:rPr>
          <w:t xml:space="preserve"> </w:t>
        </w:r>
      </w:ins>
      <w:r w:rsidR="00F7264E" w:rsidRPr="00FD2191">
        <w:rPr>
          <w:rFonts w:ascii="Garamond" w:hAnsi="Garamond"/>
          <w:bCs/>
          <w:sz w:val="22"/>
          <w:szCs w:val="22"/>
        </w:rPr>
        <w:t xml:space="preserve">The historical data flag (4) is used to indicate data that were submitted to the CDMO prior to </w:t>
      </w:r>
      <w:r w:rsidR="00C835FA" w:rsidRPr="00A85EB7">
        <w:rPr>
          <w:rFonts w:ascii="Garamond" w:hAnsi="Garamond"/>
          <w:bCs/>
          <w:sz w:val="22"/>
          <w:szCs w:val="22"/>
        </w:rPr>
        <w:t xml:space="preserve">the initiation of secondary QAQC flags and codes (and the </w:t>
      </w:r>
      <w:r w:rsidR="00F7264E" w:rsidRPr="00A85EB7">
        <w:rPr>
          <w:rFonts w:ascii="Garamond" w:hAnsi="Garamond"/>
          <w:bCs/>
          <w:sz w:val="22"/>
          <w:szCs w:val="22"/>
        </w:rPr>
        <w:t xml:space="preserve">use of the automated primary QAQC </w:t>
      </w:r>
      <w:r w:rsidR="00F7264E" w:rsidRPr="00A85EB7">
        <w:rPr>
          <w:rFonts w:ascii="Garamond" w:hAnsi="Garamond"/>
          <w:bCs/>
          <w:sz w:val="22"/>
          <w:szCs w:val="22"/>
        </w:rPr>
        <w:lastRenderedPageBreak/>
        <w:t>system for WQ and MET data</w:t>
      </w:r>
      <w:r w:rsidR="003160FD" w:rsidRPr="00A85EB7">
        <w:rPr>
          <w:rFonts w:ascii="Garamond" w:hAnsi="Garamond"/>
          <w:bCs/>
          <w:sz w:val="22"/>
          <w:szCs w:val="22"/>
        </w:rPr>
        <w:t>).</w:t>
      </w:r>
      <w:del w:id="1335" w:author="Pacella, Christina (DEC)" w:date="2023-06-14T07:33:00Z">
        <w:r w:rsidR="003160FD" w:rsidRPr="00A85EB7" w:rsidDel="00681C76">
          <w:rPr>
            <w:rFonts w:ascii="Garamond" w:hAnsi="Garamond"/>
            <w:bCs/>
            <w:sz w:val="22"/>
            <w:szCs w:val="22"/>
          </w:rPr>
          <w:delText xml:space="preserve">  </w:delText>
        </w:r>
      </w:del>
      <w:ins w:id="1336" w:author="Pacella, Christina (DEC)" w:date="2023-06-14T07:33:00Z">
        <w:r w:rsidR="00681C76">
          <w:rPr>
            <w:rFonts w:ascii="Garamond" w:hAnsi="Garamond"/>
            <w:bCs/>
            <w:sz w:val="22"/>
            <w:szCs w:val="22"/>
          </w:rPr>
          <w:t xml:space="preserve"> </w:t>
        </w:r>
      </w:ins>
      <w:r w:rsidR="003160FD" w:rsidRPr="00FD2191">
        <w:rPr>
          <w:rFonts w:ascii="Garamond" w:hAnsi="Garamond"/>
          <w:bCs/>
          <w:sz w:val="22"/>
          <w:szCs w:val="22"/>
        </w:rPr>
        <w:t>This flag is only present in historical data that are exported from the CDMO ODIS.</w:t>
      </w:r>
    </w:p>
    <w:p w14:paraId="344B075E" w14:textId="77777777" w:rsidR="00F7264E" w:rsidRPr="00A85EB7" w:rsidRDefault="00F7264E" w:rsidP="00FD2191">
      <w:pPr>
        <w:pStyle w:val="HTMLPreformatted"/>
        <w:ind w:left="720" w:right="720"/>
        <w:jc w:val="both"/>
        <w:rPr>
          <w:rFonts w:ascii="Garamond" w:hAnsi="Garamond"/>
          <w:bCs/>
          <w:sz w:val="22"/>
          <w:szCs w:val="22"/>
        </w:rPr>
      </w:pPr>
    </w:p>
    <w:p w14:paraId="3D6670F3" w14:textId="77777777" w:rsidR="00090896" w:rsidRPr="00A85EB7" w:rsidRDefault="00090896">
      <w:pPr>
        <w:pStyle w:val="HTMLPreformatted"/>
        <w:tabs>
          <w:tab w:val="left" w:pos="720"/>
          <w:tab w:val="left" w:pos="1080"/>
        </w:tabs>
        <w:ind w:left="720" w:right="720"/>
        <w:jc w:val="both"/>
        <w:rPr>
          <w:rFonts w:ascii="Garamond" w:hAnsi="Garamond"/>
          <w:sz w:val="22"/>
          <w:szCs w:val="22"/>
        </w:rPr>
        <w:pPrChange w:id="1337" w:author="Pacella, Christina (DEC)" w:date="2023-06-13T08:08:00Z">
          <w:pPr>
            <w:pStyle w:val="HTMLPreformatted"/>
            <w:tabs>
              <w:tab w:val="left" w:pos="720"/>
              <w:tab w:val="left" w:pos="1080"/>
            </w:tabs>
            <w:ind w:left="720" w:right="720"/>
          </w:pPr>
        </w:pPrChange>
      </w:pPr>
      <w:r w:rsidRPr="00A85EB7">
        <w:rPr>
          <w:rFonts w:ascii="Garamond" w:hAnsi="Garamond"/>
          <w:sz w:val="22"/>
          <w:szCs w:val="22"/>
        </w:rPr>
        <w:t>-4</w:t>
      </w:r>
      <w:r w:rsidRPr="00A85EB7">
        <w:rPr>
          <w:rFonts w:ascii="Garamond" w:hAnsi="Garamond"/>
          <w:sz w:val="22"/>
          <w:szCs w:val="22"/>
        </w:rPr>
        <w:tab/>
      </w:r>
      <w:r w:rsidRPr="00A85EB7">
        <w:rPr>
          <w:rFonts w:ascii="Garamond" w:hAnsi="Garamond"/>
          <w:sz w:val="22"/>
          <w:szCs w:val="22"/>
        </w:rPr>
        <w:tab/>
        <w:t>Outside Low Sensor Range</w:t>
      </w:r>
    </w:p>
    <w:p w14:paraId="1E07DEEA" w14:textId="77777777" w:rsidR="00F67232" w:rsidRPr="00A85EB7" w:rsidRDefault="00F67232">
      <w:pPr>
        <w:pStyle w:val="HTMLPreformatted"/>
        <w:tabs>
          <w:tab w:val="left" w:pos="720"/>
          <w:tab w:val="left" w:pos="1080"/>
        </w:tabs>
        <w:ind w:left="720" w:right="720"/>
        <w:jc w:val="both"/>
        <w:rPr>
          <w:rFonts w:ascii="Garamond" w:hAnsi="Garamond"/>
          <w:sz w:val="22"/>
          <w:szCs w:val="22"/>
        </w:rPr>
        <w:pPrChange w:id="1338" w:author="Pacella, Christina (DEC)" w:date="2023-06-13T08:08:00Z">
          <w:pPr>
            <w:pStyle w:val="HTMLPreformatted"/>
            <w:tabs>
              <w:tab w:val="left" w:pos="720"/>
              <w:tab w:val="left" w:pos="1080"/>
            </w:tabs>
            <w:ind w:left="720" w:right="720"/>
          </w:pPr>
        </w:pPrChange>
      </w:pPr>
      <w:r w:rsidRPr="00A85EB7">
        <w:rPr>
          <w:rFonts w:ascii="Garamond" w:hAnsi="Garamond"/>
          <w:sz w:val="22"/>
          <w:szCs w:val="22"/>
        </w:rPr>
        <w:t>-3</w:t>
      </w:r>
      <w:r w:rsidRPr="00A85EB7">
        <w:rPr>
          <w:rFonts w:ascii="Garamond" w:hAnsi="Garamond"/>
          <w:sz w:val="22"/>
          <w:szCs w:val="22"/>
        </w:rPr>
        <w:tab/>
      </w:r>
      <w:r w:rsidRPr="00A85EB7">
        <w:rPr>
          <w:rFonts w:ascii="Garamond" w:hAnsi="Garamond"/>
          <w:sz w:val="22"/>
          <w:szCs w:val="22"/>
        </w:rPr>
        <w:tab/>
        <w:t>Data Rejected due to QAQC</w:t>
      </w:r>
    </w:p>
    <w:p w14:paraId="2EFF792C" w14:textId="77777777" w:rsidR="00F67232" w:rsidRPr="00A85EB7" w:rsidRDefault="00F67232">
      <w:pPr>
        <w:pStyle w:val="HTMLPreformatted"/>
        <w:tabs>
          <w:tab w:val="left" w:pos="720"/>
          <w:tab w:val="left" w:pos="1080"/>
        </w:tabs>
        <w:ind w:left="720" w:right="720"/>
        <w:jc w:val="both"/>
        <w:rPr>
          <w:rFonts w:ascii="Garamond" w:hAnsi="Garamond"/>
          <w:sz w:val="22"/>
          <w:szCs w:val="22"/>
        </w:rPr>
        <w:pPrChange w:id="1339" w:author="Pacella, Christina (DEC)" w:date="2023-06-13T08:08:00Z">
          <w:pPr>
            <w:pStyle w:val="HTMLPreformatted"/>
            <w:tabs>
              <w:tab w:val="left" w:pos="720"/>
              <w:tab w:val="left" w:pos="1080"/>
            </w:tabs>
            <w:ind w:left="720" w:right="720"/>
          </w:pPr>
        </w:pPrChange>
      </w:pPr>
      <w:r w:rsidRPr="00A85EB7">
        <w:rPr>
          <w:rFonts w:ascii="Garamond" w:hAnsi="Garamond"/>
          <w:sz w:val="22"/>
          <w:szCs w:val="22"/>
        </w:rPr>
        <w:t>-2</w:t>
      </w:r>
      <w:r w:rsidRPr="00A85EB7">
        <w:rPr>
          <w:rFonts w:ascii="Garamond" w:hAnsi="Garamond"/>
          <w:sz w:val="22"/>
          <w:szCs w:val="22"/>
        </w:rPr>
        <w:tab/>
      </w:r>
      <w:r w:rsidRPr="00A85EB7">
        <w:rPr>
          <w:rFonts w:ascii="Garamond" w:hAnsi="Garamond"/>
          <w:sz w:val="22"/>
          <w:szCs w:val="22"/>
        </w:rPr>
        <w:tab/>
        <w:t>Missing Data</w:t>
      </w:r>
    </w:p>
    <w:p w14:paraId="19D84F60" w14:textId="77777777" w:rsidR="009D0C0B" w:rsidRPr="00A85EB7" w:rsidRDefault="009D0C0B">
      <w:pPr>
        <w:pStyle w:val="HTMLPreformatted"/>
        <w:tabs>
          <w:tab w:val="left" w:pos="720"/>
          <w:tab w:val="left" w:pos="1080"/>
        </w:tabs>
        <w:ind w:left="720"/>
        <w:jc w:val="both"/>
        <w:rPr>
          <w:rFonts w:ascii="Garamond" w:hAnsi="Garamond"/>
          <w:i/>
          <w:sz w:val="22"/>
          <w:szCs w:val="22"/>
        </w:rPr>
        <w:pPrChange w:id="1340" w:author="Pacella, Christina (DEC)" w:date="2023-06-13T08:08:00Z">
          <w:pPr>
            <w:pStyle w:val="HTMLPreformatted"/>
            <w:tabs>
              <w:tab w:val="left" w:pos="720"/>
              <w:tab w:val="left" w:pos="1080"/>
            </w:tabs>
            <w:ind w:left="720"/>
          </w:pPr>
        </w:pPrChange>
      </w:pPr>
      <w:r w:rsidRPr="00A85EB7">
        <w:rPr>
          <w:rFonts w:ascii="Garamond" w:hAnsi="Garamond"/>
          <w:sz w:val="22"/>
          <w:szCs w:val="22"/>
        </w:rPr>
        <w:t>-1</w:t>
      </w:r>
      <w:r w:rsidRPr="00A85EB7">
        <w:rPr>
          <w:rFonts w:ascii="Garamond" w:hAnsi="Garamond"/>
          <w:sz w:val="22"/>
          <w:szCs w:val="22"/>
        </w:rPr>
        <w:tab/>
      </w:r>
      <w:r w:rsidRPr="00A85EB7">
        <w:rPr>
          <w:rFonts w:ascii="Garamond" w:hAnsi="Garamond"/>
          <w:sz w:val="22"/>
          <w:szCs w:val="22"/>
        </w:rPr>
        <w:tab/>
        <w:t>Optional SWMP Supported Parameter</w:t>
      </w:r>
    </w:p>
    <w:p w14:paraId="1A69C6CE" w14:textId="77777777" w:rsidR="009D0C0B" w:rsidRPr="00A85EB7" w:rsidRDefault="009D0C0B">
      <w:pPr>
        <w:pStyle w:val="HTMLPreformatted"/>
        <w:tabs>
          <w:tab w:val="left" w:pos="720"/>
          <w:tab w:val="left" w:pos="1080"/>
        </w:tabs>
        <w:ind w:left="720"/>
        <w:jc w:val="both"/>
        <w:rPr>
          <w:rFonts w:ascii="Garamond" w:hAnsi="Garamond"/>
          <w:sz w:val="22"/>
          <w:szCs w:val="22"/>
        </w:rPr>
        <w:pPrChange w:id="1341" w:author="Pacella, Christina (DEC)" w:date="2023-06-13T08:08:00Z">
          <w:pPr>
            <w:pStyle w:val="HTMLPreformatted"/>
            <w:tabs>
              <w:tab w:val="left" w:pos="720"/>
              <w:tab w:val="left" w:pos="1080"/>
            </w:tabs>
            <w:ind w:left="720"/>
          </w:pPr>
        </w:pPrChange>
      </w:pPr>
      <w:r w:rsidRPr="00A85EB7">
        <w:rPr>
          <w:rFonts w:ascii="Garamond" w:hAnsi="Garamond"/>
          <w:sz w:val="22"/>
          <w:szCs w:val="22"/>
        </w:rPr>
        <w:t xml:space="preserve"> 0</w:t>
      </w:r>
      <w:r w:rsidRPr="00A85EB7">
        <w:rPr>
          <w:rFonts w:ascii="Garamond" w:hAnsi="Garamond"/>
          <w:sz w:val="22"/>
          <w:szCs w:val="22"/>
        </w:rPr>
        <w:tab/>
      </w:r>
      <w:r w:rsidRPr="00A85EB7">
        <w:rPr>
          <w:rFonts w:ascii="Garamond" w:hAnsi="Garamond"/>
          <w:sz w:val="22"/>
          <w:szCs w:val="22"/>
        </w:rPr>
        <w:tab/>
        <w:t>Data Passed Initial QAQC Checks</w:t>
      </w:r>
    </w:p>
    <w:p w14:paraId="66FC97C3" w14:textId="77777777" w:rsidR="00F67232" w:rsidRPr="00A85EB7" w:rsidRDefault="00F67232">
      <w:pPr>
        <w:pStyle w:val="HTMLPreformatted"/>
        <w:tabs>
          <w:tab w:val="left" w:pos="720"/>
          <w:tab w:val="left" w:pos="1080"/>
        </w:tabs>
        <w:ind w:left="720" w:right="720"/>
        <w:jc w:val="both"/>
        <w:rPr>
          <w:rFonts w:ascii="Garamond" w:hAnsi="Garamond"/>
          <w:sz w:val="22"/>
          <w:szCs w:val="22"/>
        </w:rPr>
        <w:pPrChange w:id="1342" w:author="Pacella, Christina (DEC)" w:date="2023-06-13T08:08:00Z">
          <w:pPr>
            <w:pStyle w:val="HTMLPreformatted"/>
            <w:tabs>
              <w:tab w:val="left" w:pos="720"/>
              <w:tab w:val="left" w:pos="1080"/>
            </w:tabs>
            <w:ind w:left="720" w:right="720"/>
          </w:pPr>
        </w:pPrChange>
      </w:pPr>
      <w:r w:rsidRPr="00A85EB7">
        <w:rPr>
          <w:rFonts w:ascii="Garamond" w:hAnsi="Garamond"/>
          <w:sz w:val="22"/>
          <w:szCs w:val="22"/>
        </w:rPr>
        <w:t xml:space="preserve"> 1</w:t>
      </w:r>
      <w:r w:rsidRPr="00A85EB7">
        <w:rPr>
          <w:rFonts w:ascii="Garamond" w:hAnsi="Garamond"/>
          <w:sz w:val="22"/>
          <w:szCs w:val="22"/>
        </w:rPr>
        <w:tab/>
      </w:r>
      <w:r w:rsidRPr="00A85EB7">
        <w:rPr>
          <w:rFonts w:ascii="Garamond" w:hAnsi="Garamond"/>
          <w:sz w:val="22"/>
          <w:szCs w:val="22"/>
        </w:rPr>
        <w:tab/>
        <w:t>Suspect Data</w:t>
      </w:r>
    </w:p>
    <w:p w14:paraId="03570642" w14:textId="3A3D9A19" w:rsidR="00F67232" w:rsidRPr="007D17D6" w:rsidRDefault="00F67232">
      <w:pPr>
        <w:pStyle w:val="HTMLPreformatted"/>
        <w:tabs>
          <w:tab w:val="left" w:pos="720"/>
          <w:tab w:val="left" w:pos="1080"/>
        </w:tabs>
        <w:ind w:left="720" w:right="720"/>
        <w:jc w:val="both"/>
        <w:rPr>
          <w:rFonts w:ascii="Garamond" w:hAnsi="Garamond"/>
          <w:sz w:val="22"/>
          <w:szCs w:val="22"/>
        </w:rPr>
        <w:pPrChange w:id="1343" w:author="Pacella, Christina (DEC)" w:date="2023-06-13T08:08:00Z">
          <w:pPr>
            <w:pStyle w:val="HTMLPreformatted"/>
            <w:tabs>
              <w:tab w:val="left" w:pos="720"/>
              <w:tab w:val="left" w:pos="1080"/>
            </w:tabs>
            <w:ind w:left="720" w:right="720"/>
          </w:pPr>
        </w:pPrChange>
      </w:pPr>
      <w:r w:rsidRPr="00A85EB7">
        <w:rPr>
          <w:rFonts w:ascii="Garamond" w:hAnsi="Garamond"/>
          <w:sz w:val="22"/>
          <w:szCs w:val="22"/>
        </w:rPr>
        <w:t xml:space="preserve"> 4</w:t>
      </w:r>
      <w:r w:rsidRPr="00A85EB7">
        <w:rPr>
          <w:rFonts w:ascii="Garamond" w:hAnsi="Garamond"/>
          <w:sz w:val="22"/>
          <w:szCs w:val="22"/>
        </w:rPr>
        <w:tab/>
      </w:r>
      <w:r w:rsidRPr="00A85EB7">
        <w:rPr>
          <w:rFonts w:ascii="Garamond" w:hAnsi="Garamond"/>
          <w:sz w:val="22"/>
          <w:szCs w:val="22"/>
        </w:rPr>
        <w:tab/>
        <w:t>Historical Data:</w:t>
      </w:r>
      <w:del w:id="1344" w:author="Pacella, Christina (DEC)" w:date="2023-06-14T07:33:00Z">
        <w:r w:rsidRPr="00A85EB7" w:rsidDel="00681C76">
          <w:rPr>
            <w:rFonts w:ascii="Garamond" w:hAnsi="Garamond"/>
            <w:sz w:val="22"/>
            <w:szCs w:val="22"/>
          </w:rPr>
          <w:delText xml:space="preserve">  </w:delText>
        </w:r>
      </w:del>
      <w:ins w:id="1345" w:author="Pacella, Christina (DEC)" w:date="2023-06-14T07:33:00Z">
        <w:r w:rsidR="00681C76">
          <w:rPr>
            <w:rFonts w:ascii="Garamond" w:hAnsi="Garamond"/>
            <w:sz w:val="22"/>
            <w:szCs w:val="22"/>
          </w:rPr>
          <w:t xml:space="preserve"> </w:t>
        </w:r>
      </w:ins>
      <w:r w:rsidRPr="00FD2191">
        <w:rPr>
          <w:rFonts w:ascii="Garamond" w:hAnsi="Garamond"/>
          <w:sz w:val="22"/>
          <w:szCs w:val="22"/>
        </w:rPr>
        <w:t>Pre-Auto QAQC</w:t>
      </w:r>
    </w:p>
    <w:p w14:paraId="3C97D377" w14:textId="77777777" w:rsidR="00F67232" w:rsidRPr="00A85EB7" w:rsidRDefault="00F67232">
      <w:pPr>
        <w:pStyle w:val="HTMLPreformatted"/>
        <w:tabs>
          <w:tab w:val="left" w:pos="720"/>
          <w:tab w:val="left" w:pos="1080"/>
        </w:tabs>
        <w:ind w:left="720" w:right="720"/>
        <w:jc w:val="both"/>
        <w:rPr>
          <w:rFonts w:ascii="Garamond" w:hAnsi="Garamond"/>
          <w:sz w:val="22"/>
          <w:szCs w:val="22"/>
        </w:rPr>
        <w:pPrChange w:id="1346" w:author="Pacella, Christina (DEC)" w:date="2023-06-13T08:08:00Z">
          <w:pPr>
            <w:pStyle w:val="HTMLPreformatted"/>
            <w:tabs>
              <w:tab w:val="left" w:pos="720"/>
              <w:tab w:val="left" w:pos="1080"/>
            </w:tabs>
            <w:ind w:left="720" w:right="720"/>
          </w:pPr>
        </w:pPrChange>
      </w:pPr>
      <w:r w:rsidRPr="00A85EB7">
        <w:rPr>
          <w:rFonts w:ascii="Garamond" w:hAnsi="Garamond"/>
          <w:sz w:val="22"/>
          <w:szCs w:val="22"/>
        </w:rPr>
        <w:t xml:space="preserve"> 5</w:t>
      </w:r>
      <w:r w:rsidRPr="00A85EB7">
        <w:rPr>
          <w:rFonts w:ascii="Garamond" w:hAnsi="Garamond"/>
          <w:sz w:val="22"/>
          <w:szCs w:val="22"/>
        </w:rPr>
        <w:tab/>
      </w:r>
      <w:r w:rsidRPr="00A85EB7">
        <w:rPr>
          <w:rFonts w:ascii="Garamond" w:hAnsi="Garamond"/>
          <w:sz w:val="22"/>
          <w:szCs w:val="22"/>
        </w:rPr>
        <w:tab/>
        <w:t>Corrected Data</w:t>
      </w:r>
    </w:p>
    <w:p w14:paraId="27984CA1" w14:textId="77777777" w:rsidR="00F67232" w:rsidRPr="00A85EB7" w:rsidRDefault="00F67232">
      <w:pPr>
        <w:pStyle w:val="HTMLPreformatted"/>
        <w:tabs>
          <w:tab w:val="left" w:pos="720"/>
          <w:tab w:val="left" w:pos="1080"/>
        </w:tabs>
        <w:ind w:left="720" w:right="720"/>
        <w:jc w:val="both"/>
        <w:rPr>
          <w:rFonts w:ascii="Garamond" w:hAnsi="Garamond"/>
          <w:sz w:val="22"/>
          <w:szCs w:val="22"/>
        </w:rPr>
        <w:pPrChange w:id="1347" w:author="Pacella, Christina (DEC)" w:date="2023-06-13T08:08:00Z">
          <w:pPr>
            <w:pStyle w:val="HTMLPreformatted"/>
            <w:tabs>
              <w:tab w:val="left" w:pos="720"/>
              <w:tab w:val="left" w:pos="1080"/>
            </w:tabs>
            <w:ind w:left="720" w:right="720"/>
          </w:pPr>
        </w:pPrChange>
      </w:pPr>
    </w:p>
    <w:p w14:paraId="18C09282" w14:textId="684D7258" w:rsidR="00A86A99" w:rsidRPr="00DB0B01" w:rsidDel="00DB0B01" w:rsidRDefault="00C325D7">
      <w:pPr>
        <w:pStyle w:val="HTMLPreformatted"/>
        <w:keepNext/>
        <w:jc w:val="both"/>
        <w:rPr>
          <w:del w:id="1348" w:author="Pacella, Christina (DEC)" w:date="2023-06-13T07:12:00Z"/>
          <w:rFonts w:ascii="Garamond" w:hAnsi="Garamond"/>
          <w:sz w:val="22"/>
          <w:szCs w:val="22"/>
        </w:rPr>
        <w:pPrChange w:id="1349" w:author="Pacella, Christina (DEC)" w:date="2023-06-13T08:08:00Z">
          <w:pPr>
            <w:pStyle w:val="HTMLPreformatted"/>
          </w:pPr>
        </w:pPrChange>
      </w:pPr>
      <w:r w:rsidRPr="00DB0B01">
        <w:rPr>
          <w:rFonts w:ascii="Garamond" w:hAnsi="Garamond"/>
          <w:b/>
          <w:sz w:val="22"/>
          <w:szCs w:val="22"/>
        </w:rPr>
        <w:t>16</w:t>
      </w:r>
      <w:r w:rsidR="00F67232" w:rsidRPr="00DB0B01">
        <w:rPr>
          <w:rFonts w:ascii="Garamond" w:hAnsi="Garamond"/>
          <w:b/>
          <w:sz w:val="22"/>
          <w:szCs w:val="22"/>
        </w:rPr>
        <w:t>)</w:t>
      </w:r>
      <w:del w:id="1350" w:author="Pacella, Christina (DEC)" w:date="2023-06-14T07:33:00Z">
        <w:r w:rsidR="00F67232" w:rsidRPr="00DB0B01" w:rsidDel="00681C76">
          <w:rPr>
            <w:rFonts w:ascii="Garamond" w:hAnsi="Garamond"/>
            <w:b/>
            <w:sz w:val="22"/>
            <w:szCs w:val="22"/>
          </w:rPr>
          <w:delText xml:space="preserve">  </w:delText>
        </w:r>
      </w:del>
      <w:ins w:id="1351" w:author="Pacella, Christina (DEC)" w:date="2023-06-14T07:33:00Z">
        <w:r w:rsidR="00681C76">
          <w:rPr>
            <w:rFonts w:ascii="Garamond" w:hAnsi="Garamond"/>
            <w:b/>
            <w:sz w:val="22"/>
            <w:szCs w:val="22"/>
          </w:rPr>
          <w:t xml:space="preserve"> </w:t>
        </w:r>
      </w:ins>
      <w:r w:rsidR="00F67232" w:rsidRPr="00DB0B01">
        <w:rPr>
          <w:rFonts w:ascii="Garamond" w:hAnsi="Garamond"/>
          <w:b/>
          <w:sz w:val="22"/>
          <w:szCs w:val="22"/>
        </w:rPr>
        <w:t>QAQC code definitions</w:t>
      </w:r>
      <w:r w:rsidR="00F67232" w:rsidRPr="00DB0B01">
        <w:rPr>
          <w:rFonts w:ascii="Garamond" w:hAnsi="Garamond"/>
          <w:sz w:val="22"/>
          <w:szCs w:val="22"/>
        </w:rPr>
        <w:t xml:space="preserve"> – </w:t>
      </w:r>
    </w:p>
    <w:p w14:paraId="2EC14CC9" w14:textId="29FD4DDD" w:rsidR="00F67232" w:rsidRPr="00A85EB7" w:rsidDel="00DB0B01" w:rsidRDefault="00A86A99">
      <w:pPr>
        <w:pStyle w:val="HTMLPreformatted"/>
        <w:jc w:val="both"/>
        <w:rPr>
          <w:del w:id="1352" w:author="Pacella, Christina (DEC)" w:date="2023-06-13T07:12:00Z"/>
          <w:rFonts w:ascii="Garamond" w:hAnsi="Garamond"/>
          <w:sz w:val="22"/>
          <w:szCs w:val="22"/>
        </w:rPr>
        <w:pPrChange w:id="1353" w:author="Pacella, Christina (DEC)" w:date="2023-06-13T08:08:00Z">
          <w:pPr>
            <w:pStyle w:val="HTMLPreformatted"/>
          </w:pPr>
        </w:pPrChange>
      </w:pPr>
      <w:del w:id="1354" w:author="Pacella, Christina (DEC)" w:date="2023-06-13T07:12:00Z">
        <w:r w:rsidRPr="002B220A" w:rsidDel="00DB0B01">
          <w:rPr>
            <w:rFonts w:ascii="Garamond" w:hAnsi="Garamond"/>
            <w:sz w:val="22"/>
            <w:szCs w:val="22"/>
          </w:rPr>
          <w:delText xml:space="preserve">[Instructions/Remove: </w:delText>
        </w:r>
        <w:r w:rsidR="00F67232" w:rsidRPr="00A85EB7" w:rsidDel="00DB0B01">
          <w:rPr>
            <w:rFonts w:ascii="Garamond" w:hAnsi="Garamond"/>
            <w:sz w:val="22"/>
            <w:szCs w:val="22"/>
          </w:rPr>
          <w:delText>This section details the secondary QAQC Code definitions used in combination with the flags above</w:delText>
        </w:r>
        <w:r w:rsidRPr="00A85EB7" w:rsidDel="00DB0B01">
          <w:rPr>
            <w:rFonts w:ascii="Garamond" w:hAnsi="Garamond"/>
            <w:sz w:val="22"/>
            <w:szCs w:val="22"/>
          </w:rPr>
          <w:delText xml:space="preserve"> and requires no additional information</w:delText>
        </w:r>
        <w:r w:rsidR="00F67232" w:rsidRPr="00A85EB7" w:rsidDel="00DB0B01">
          <w:rPr>
            <w:rFonts w:ascii="Garamond" w:hAnsi="Garamond"/>
            <w:sz w:val="22"/>
            <w:szCs w:val="22"/>
          </w:rPr>
          <w:delText xml:space="preserve">.  </w:delText>
        </w:r>
        <w:r w:rsidR="00F67232" w:rsidRPr="00A85EB7" w:rsidDel="00DB0B01">
          <w:rPr>
            <w:rFonts w:ascii="Garamond" w:hAnsi="Garamond"/>
            <w:sz w:val="22"/>
            <w:szCs w:val="22"/>
            <w:u w:val="single"/>
          </w:rPr>
          <w:delText>Include the following excerpt</w:delText>
        </w:r>
        <w:r w:rsidR="00AE0AB3" w:rsidRPr="00A85EB7" w:rsidDel="00DB0B01">
          <w:rPr>
            <w:rFonts w:ascii="Garamond" w:hAnsi="Garamond"/>
            <w:sz w:val="22"/>
            <w:szCs w:val="22"/>
          </w:rPr>
          <w:delText>.]</w:delText>
        </w:r>
      </w:del>
    </w:p>
    <w:p w14:paraId="48AB8067" w14:textId="77777777" w:rsidR="00F67232" w:rsidRPr="00A85EB7" w:rsidRDefault="00F67232">
      <w:pPr>
        <w:pStyle w:val="HTMLPreformatted"/>
        <w:keepNext/>
        <w:jc w:val="both"/>
        <w:rPr>
          <w:rFonts w:ascii="Garamond" w:hAnsi="Garamond"/>
          <w:sz w:val="22"/>
          <w:szCs w:val="22"/>
        </w:rPr>
        <w:pPrChange w:id="1355" w:author="Pacella, Christina (DEC)" w:date="2023-06-13T08:08:00Z">
          <w:pPr>
            <w:pStyle w:val="HTMLPreformatted"/>
          </w:pPr>
        </w:pPrChange>
      </w:pPr>
    </w:p>
    <w:p w14:paraId="7669D0E6" w14:textId="139E1975" w:rsidR="00F67232" w:rsidRPr="00A85EB7" w:rsidRDefault="00E851C5">
      <w:pPr>
        <w:pStyle w:val="HTMLPreformatted"/>
        <w:ind w:right="720"/>
        <w:jc w:val="both"/>
        <w:rPr>
          <w:rFonts w:ascii="Garamond" w:hAnsi="Garamond"/>
          <w:sz w:val="22"/>
          <w:szCs w:val="22"/>
        </w:rPr>
        <w:pPrChange w:id="1356" w:author="Pacella, Christina (DEC)" w:date="2023-06-14T08:37:00Z">
          <w:pPr>
            <w:pStyle w:val="HTMLPreformatted"/>
            <w:ind w:left="720" w:right="720"/>
            <w:jc w:val="both"/>
          </w:pPr>
        </w:pPrChange>
      </w:pPr>
      <w:ins w:id="1357" w:author="Pacella, Christina (DEC)" w:date="2023-06-14T08:37:00Z">
        <w:r>
          <w:rPr>
            <w:rFonts w:ascii="Garamond" w:hAnsi="Garamond"/>
            <w:sz w:val="22"/>
            <w:szCs w:val="22"/>
          </w:rPr>
          <w:tab/>
        </w:r>
      </w:ins>
      <w:r w:rsidR="00F67232" w:rsidRPr="00A85EB7">
        <w:rPr>
          <w:rFonts w:ascii="Garamond" w:hAnsi="Garamond"/>
          <w:sz w:val="22"/>
          <w:szCs w:val="22"/>
        </w:rPr>
        <w:t>QAQC codes are used in conjunction with QAQC flags to provide further documentation of the data and are also applied by insertion into the associated flag column.</w:t>
      </w:r>
      <w:del w:id="1358" w:author="Pacella, Christina (DEC)" w:date="2023-06-14T07:33:00Z">
        <w:r w:rsidR="00F67232" w:rsidRPr="00A85EB7" w:rsidDel="00681C76">
          <w:rPr>
            <w:rFonts w:ascii="Garamond" w:hAnsi="Garamond"/>
            <w:sz w:val="22"/>
            <w:szCs w:val="22"/>
          </w:rPr>
          <w:delText xml:space="preserve">  </w:delText>
        </w:r>
      </w:del>
      <w:ins w:id="1359" w:author="Pacella, Christina (DEC)" w:date="2023-06-14T07:33:00Z">
        <w:r w:rsidR="00681C76">
          <w:rPr>
            <w:rFonts w:ascii="Garamond" w:hAnsi="Garamond"/>
            <w:sz w:val="22"/>
            <w:szCs w:val="22"/>
          </w:rPr>
          <w:t xml:space="preserve"> </w:t>
        </w:r>
      </w:ins>
      <w:r w:rsidR="00F67232" w:rsidRPr="00FD2191">
        <w:rPr>
          <w:rFonts w:ascii="Garamond" w:hAnsi="Garamond"/>
          <w:sz w:val="22"/>
          <w:szCs w:val="22"/>
        </w:rPr>
        <w:t xml:space="preserve">There are </w:t>
      </w:r>
      <w:r w:rsidR="00F67232" w:rsidRPr="007D17D6">
        <w:rPr>
          <w:rFonts w:ascii="Garamond" w:hAnsi="Garamond"/>
          <w:sz w:val="22"/>
          <w:szCs w:val="22"/>
        </w:rPr>
        <w:t>three (</w:t>
      </w:r>
      <w:r w:rsidR="00F67232" w:rsidRPr="00A85EB7">
        <w:rPr>
          <w:rFonts w:ascii="Garamond" w:hAnsi="Garamond"/>
          <w:sz w:val="22"/>
          <w:szCs w:val="22"/>
        </w:rPr>
        <w:t>3) different code categories, general, sensor, and comment.</w:t>
      </w:r>
      <w:del w:id="1360" w:author="Pacella, Christina (DEC)" w:date="2023-06-14T07:33:00Z">
        <w:r w:rsidR="00F67232" w:rsidRPr="00A85EB7" w:rsidDel="00681C76">
          <w:rPr>
            <w:rFonts w:ascii="Garamond" w:hAnsi="Garamond"/>
            <w:sz w:val="22"/>
            <w:szCs w:val="22"/>
          </w:rPr>
          <w:delText xml:space="preserve">  </w:delText>
        </w:r>
      </w:del>
      <w:ins w:id="1361" w:author="Pacella, Christina (DEC)" w:date="2023-06-14T07:33:00Z">
        <w:r w:rsidR="00681C76">
          <w:rPr>
            <w:rFonts w:ascii="Garamond" w:hAnsi="Garamond"/>
            <w:sz w:val="22"/>
            <w:szCs w:val="22"/>
          </w:rPr>
          <w:t xml:space="preserve"> </w:t>
        </w:r>
      </w:ins>
      <w:r w:rsidR="00F67232" w:rsidRPr="00FD2191">
        <w:rPr>
          <w:rFonts w:ascii="Garamond" w:hAnsi="Garamond"/>
          <w:sz w:val="22"/>
          <w:szCs w:val="22"/>
        </w:rPr>
        <w:t xml:space="preserve">General errors document general problems with the </w:t>
      </w:r>
      <w:r w:rsidR="00BD0277" w:rsidRPr="00A85EB7">
        <w:rPr>
          <w:rFonts w:ascii="Garamond" w:hAnsi="Garamond"/>
          <w:sz w:val="22"/>
          <w:szCs w:val="22"/>
        </w:rPr>
        <w:t>sample or sample collection,</w:t>
      </w:r>
      <w:r w:rsidR="00F67232" w:rsidRPr="00A85EB7">
        <w:rPr>
          <w:rFonts w:ascii="Garamond" w:hAnsi="Garamond"/>
          <w:sz w:val="22"/>
          <w:szCs w:val="22"/>
        </w:rPr>
        <w:t xml:space="preserve"> sensor errors </w:t>
      </w:r>
      <w:r w:rsidR="00BD0277" w:rsidRPr="00A85EB7">
        <w:rPr>
          <w:rFonts w:ascii="Garamond" w:hAnsi="Garamond"/>
          <w:sz w:val="22"/>
          <w:szCs w:val="22"/>
        </w:rPr>
        <w:t>document common sensor or parameter spe</w:t>
      </w:r>
      <w:r w:rsidR="00F67232" w:rsidRPr="00A85EB7">
        <w:rPr>
          <w:rFonts w:ascii="Garamond" w:hAnsi="Garamond"/>
          <w:sz w:val="22"/>
          <w:szCs w:val="22"/>
        </w:rPr>
        <w:t>cific</w:t>
      </w:r>
      <w:r w:rsidR="00BD0277" w:rsidRPr="00A85EB7">
        <w:rPr>
          <w:rFonts w:ascii="Garamond" w:hAnsi="Garamond"/>
          <w:sz w:val="22"/>
          <w:szCs w:val="22"/>
        </w:rPr>
        <w:t xml:space="preserve"> problems</w:t>
      </w:r>
      <w:r w:rsidR="00F67232" w:rsidRPr="00A85EB7">
        <w:rPr>
          <w:rFonts w:ascii="Garamond" w:hAnsi="Garamond"/>
          <w:sz w:val="22"/>
          <w:szCs w:val="22"/>
        </w:rPr>
        <w:t>, and comment codes are used to further document conditions or a problem with the data.</w:t>
      </w:r>
      <w:del w:id="1362" w:author="Pacella, Christina (DEC)" w:date="2023-06-14T07:33:00Z">
        <w:r w:rsidR="00F67232" w:rsidRPr="00A85EB7" w:rsidDel="00681C76">
          <w:rPr>
            <w:rFonts w:ascii="Garamond" w:hAnsi="Garamond"/>
            <w:sz w:val="22"/>
            <w:szCs w:val="22"/>
          </w:rPr>
          <w:delText xml:space="preserve">  </w:delText>
        </w:r>
      </w:del>
      <w:ins w:id="1363" w:author="Pacella, Christina (DEC)" w:date="2023-06-14T07:33:00Z">
        <w:r w:rsidR="00681C76">
          <w:rPr>
            <w:rFonts w:ascii="Garamond" w:hAnsi="Garamond"/>
            <w:sz w:val="22"/>
            <w:szCs w:val="22"/>
          </w:rPr>
          <w:t xml:space="preserve"> </w:t>
        </w:r>
      </w:ins>
      <w:r w:rsidR="00F67232" w:rsidRPr="00FD2191">
        <w:rPr>
          <w:rFonts w:ascii="Garamond" w:hAnsi="Garamond"/>
          <w:sz w:val="22"/>
          <w:szCs w:val="22"/>
        </w:rPr>
        <w:t>Only one general or sensor error and one comment code can be applied to a particular data point.</w:t>
      </w:r>
      <w:del w:id="1364" w:author="Pacella, Christina (DEC)" w:date="2023-06-14T07:33:00Z">
        <w:r w:rsidR="003160FD" w:rsidRPr="00A85EB7" w:rsidDel="00681C76">
          <w:rPr>
            <w:rFonts w:ascii="Garamond" w:hAnsi="Garamond"/>
            <w:sz w:val="22"/>
            <w:szCs w:val="22"/>
          </w:rPr>
          <w:delText xml:space="preserve">  </w:delText>
        </w:r>
      </w:del>
      <w:ins w:id="1365" w:author="Pacella, Christina (DEC)" w:date="2023-06-14T07:33:00Z">
        <w:r w:rsidR="00681C76">
          <w:rPr>
            <w:rFonts w:ascii="Garamond" w:hAnsi="Garamond"/>
            <w:sz w:val="22"/>
            <w:szCs w:val="22"/>
          </w:rPr>
          <w:t xml:space="preserve"> </w:t>
        </w:r>
      </w:ins>
      <w:r w:rsidR="003160FD" w:rsidRPr="00FD2191">
        <w:rPr>
          <w:rFonts w:ascii="Garamond" w:hAnsi="Garamond"/>
          <w:sz w:val="22"/>
          <w:szCs w:val="22"/>
        </w:rPr>
        <w:t>However, a record flag column (</w:t>
      </w:r>
      <w:proofErr w:type="spellStart"/>
      <w:r w:rsidR="003160FD" w:rsidRPr="00FD2191">
        <w:rPr>
          <w:rFonts w:ascii="Garamond" w:hAnsi="Garamond"/>
          <w:sz w:val="22"/>
          <w:szCs w:val="22"/>
        </w:rPr>
        <w:t>F_Record</w:t>
      </w:r>
      <w:proofErr w:type="spellEnd"/>
      <w:r w:rsidR="003160FD" w:rsidRPr="00FD2191">
        <w:rPr>
          <w:rFonts w:ascii="Garamond" w:hAnsi="Garamond"/>
          <w:sz w:val="22"/>
          <w:szCs w:val="22"/>
        </w:rPr>
        <w:t xml:space="preserve">) </w:t>
      </w:r>
      <w:r w:rsidR="006470E3" w:rsidRPr="00A85EB7">
        <w:rPr>
          <w:rFonts w:ascii="Garamond" w:hAnsi="Garamond"/>
          <w:sz w:val="22"/>
          <w:szCs w:val="22"/>
        </w:rPr>
        <w:t>in</w:t>
      </w:r>
      <w:r w:rsidR="003160FD" w:rsidRPr="00A85EB7">
        <w:rPr>
          <w:rFonts w:ascii="Garamond" w:hAnsi="Garamond"/>
          <w:sz w:val="22"/>
          <w:szCs w:val="22"/>
        </w:rPr>
        <w:t xml:space="preserve"> the nutrient data allows multiple comment codes to be applied to the entire data record.</w:t>
      </w:r>
    </w:p>
    <w:p w14:paraId="547FED75" w14:textId="77777777" w:rsidR="00BD0277" w:rsidRPr="00A85EB7" w:rsidRDefault="00BD0277" w:rsidP="002B220A">
      <w:pPr>
        <w:pStyle w:val="HTMLPreformatted"/>
        <w:ind w:left="720" w:right="720"/>
        <w:jc w:val="both"/>
        <w:rPr>
          <w:rFonts w:ascii="Garamond" w:hAnsi="Garamond"/>
          <w:sz w:val="22"/>
          <w:szCs w:val="22"/>
        </w:rPr>
      </w:pPr>
    </w:p>
    <w:p w14:paraId="4AC57C8B" w14:textId="77777777" w:rsidR="006470E3" w:rsidRPr="00A85EB7" w:rsidRDefault="006470E3" w:rsidP="002B220A">
      <w:pPr>
        <w:pStyle w:val="BodyTextIndent"/>
        <w:tabs>
          <w:tab w:val="left" w:pos="1080"/>
          <w:tab w:val="left" w:pos="1440"/>
          <w:tab w:val="left" w:pos="1800"/>
        </w:tabs>
        <w:spacing w:after="0"/>
        <w:ind w:left="720" w:right="720"/>
        <w:jc w:val="both"/>
        <w:rPr>
          <w:rFonts w:ascii="Garamond" w:hAnsi="Garamond"/>
          <w:bCs/>
          <w:sz w:val="22"/>
          <w:szCs w:val="22"/>
        </w:rPr>
      </w:pPr>
      <w:r w:rsidRPr="00A85EB7">
        <w:rPr>
          <w:rFonts w:ascii="Garamond" w:hAnsi="Garamond"/>
          <w:bCs/>
          <w:sz w:val="22"/>
          <w:szCs w:val="22"/>
        </w:rPr>
        <w:t xml:space="preserve">General errors </w:t>
      </w:r>
    </w:p>
    <w:p w14:paraId="1547AE93" w14:textId="77777777" w:rsidR="006470E3" w:rsidRPr="00A85EB7" w:rsidRDefault="00BD0277">
      <w:pPr>
        <w:tabs>
          <w:tab w:val="left" w:pos="1080"/>
          <w:tab w:val="left" w:pos="1440"/>
          <w:tab w:val="left" w:pos="1980"/>
        </w:tabs>
        <w:ind w:left="720" w:right="720"/>
        <w:jc w:val="both"/>
        <w:rPr>
          <w:rFonts w:ascii="Garamond" w:hAnsi="Garamond"/>
          <w:i/>
          <w:sz w:val="22"/>
          <w:szCs w:val="22"/>
        </w:rPr>
        <w:pPrChange w:id="1366"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GCM</w:t>
      </w:r>
      <w:r w:rsidR="006470E3" w:rsidRPr="00A85EB7">
        <w:rPr>
          <w:rFonts w:ascii="Garamond" w:hAnsi="Garamond"/>
          <w:sz w:val="22"/>
          <w:szCs w:val="22"/>
        </w:rPr>
        <w:tab/>
      </w:r>
      <w:r w:rsidR="009247AC" w:rsidRPr="00A85EB7">
        <w:rPr>
          <w:rFonts w:ascii="Garamond" w:hAnsi="Garamond"/>
          <w:sz w:val="22"/>
          <w:szCs w:val="22"/>
        </w:rPr>
        <w:t>C</w:t>
      </w:r>
      <w:r w:rsidR="006470E3" w:rsidRPr="00A85EB7">
        <w:rPr>
          <w:rFonts w:ascii="Garamond" w:hAnsi="Garamond"/>
          <w:sz w:val="22"/>
          <w:szCs w:val="22"/>
        </w:rPr>
        <w:t>alculated value could not be determined due to missing data</w:t>
      </w:r>
    </w:p>
    <w:p w14:paraId="7A00FB37" w14:textId="77777777" w:rsidR="006470E3" w:rsidRPr="00A85EB7" w:rsidRDefault="00BD0277">
      <w:pPr>
        <w:tabs>
          <w:tab w:val="left" w:pos="1080"/>
          <w:tab w:val="left" w:pos="1440"/>
          <w:tab w:val="left" w:pos="1980"/>
        </w:tabs>
        <w:ind w:left="720" w:right="720"/>
        <w:jc w:val="both"/>
        <w:rPr>
          <w:rFonts w:ascii="Garamond" w:hAnsi="Garamond"/>
          <w:i/>
          <w:sz w:val="22"/>
          <w:szCs w:val="22"/>
        </w:rPr>
        <w:pPrChange w:id="1367"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GCR</w:t>
      </w:r>
      <w:r w:rsidR="006470E3" w:rsidRPr="00A85EB7">
        <w:rPr>
          <w:rFonts w:ascii="Garamond" w:hAnsi="Garamond"/>
          <w:sz w:val="22"/>
          <w:szCs w:val="22"/>
        </w:rPr>
        <w:tab/>
      </w:r>
      <w:r w:rsidR="009247AC" w:rsidRPr="00A85EB7">
        <w:rPr>
          <w:rFonts w:ascii="Garamond" w:hAnsi="Garamond"/>
          <w:sz w:val="22"/>
          <w:szCs w:val="22"/>
        </w:rPr>
        <w:t xml:space="preserve">Calculated </w:t>
      </w:r>
      <w:r w:rsidR="006470E3" w:rsidRPr="00A85EB7">
        <w:rPr>
          <w:rFonts w:ascii="Garamond" w:hAnsi="Garamond"/>
          <w:sz w:val="22"/>
          <w:szCs w:val="22"/>
        </w:rPr>
        <w:t>value could not be determined due to rejected data</w:t>
      </w:r>
    </w:p>
    <w:p w14:paraId="12B26791" w14:textId="77777777" w:rsidR="006470E3" w:rsidRPr="00A85EB7" w:rsidRDefault="00BD0277">
      <w:pPr>
        <w:tabs>
          <w:tab w:val="left" w:pos="1080"/>
          <w:tab w:val="left" w:pos="1440"/>
          <w:tab w:val="left" w:pos="1980"/>
        </w:tabs>
        <w:ind w:left="720" w:right="720"/>
        <w:jc w:val="both"/>
        <w:rPr>
          <w:rFonts w:ascii="Garamond" w:hAnsi="Garamond"/>
          <w:sz w:val="22"/>
          <w:szCs w:val="22"/>
        </w:rPr>
        <w:pPrChange w:id="1368"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GDM</w:t>
      </w:r>
      <w:r w:rsidR="006470E3" w:rsidRPr="00A85EB7">
        <w:rPr>
          <w:rFonts w:ascii="Garamond" w:hAnsi="Garamond"/>
          <w:sz w:val="22"/>
          <w:szCs w:val="22"/>
        </w:rPr>
        <w:tab/>
      </w:r>
      <w:r w:rsidR="009247AC" w:rsidRPr="00A85EB7">
        <w:rPr>
          <w:rFonts w:ascii="Garamond" w:hAnsi="Garamond"/>
          <w:sz w:val="22"/>
          <w:szCs w:val="22"/>
        </w:rPr>
        <w:t xml:space="preserve">Data </w:t>
      </w:r>
      <w:r w:rsidR="006470E3" w:rsidRPr="00A85EB7">
        <w:rPr>
          <w:rFonts w:ascii="Garamond" w:hAnsi="Garamond"/>
          <w:sz w:val="22"/>
          <w:szCs w:val="22"/>
        </w:rPr>
        <w:t>missing or sample never collected</w:t>
      </w:r>
    </w:p>
    <w:p w14:paraId="613BDF72" w14:textId="77777777" w:rsidR="006470E3" w:rsidRPr="00A85EB7" w:rsidRDefault="00BD0277">
      <w:pPr>
        <w:tabs>
          <w:tab w:val="left" w:pos="1080"/>
          <w:tab w:val="left" w:pos="1440"/>
          <w:tab w:val="left" w:pos="1980"/>
        </w:tabs>
        <w:ind w:left="720" w:right="720"/>
        <w:jc w:val="both"/>
        <w:rPr>
          <w:rFonts w:ascii="Garamond" w:hAnsi="Garamond"/>
          <w:sz w:val="22"/>
          <w:szCs w:val="22"/>
        </w:rPr>
        <w:pPrChange w:id="1369"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GQD</w:t>
      </w:r>
      <w:r w:rsidR="006470E3" w:rsidRPr="00A85EB7">
        <w:rPr>
          <w:rFonts w:ascii="Garamond" w:hAnsi="Garamond"/>
          <w:sz w:val="22"/>
          <w:szCs w:val="22"/>
        </w:rPr>
        <w:tab/>
      </w:r>
      <w:r w:rsidR="009247AC" w:rsidRPr="00A85EB7">
        <w:rPr>
          <w:rFonts w:ascii="Garamond" w:hAnsi="Garamond"/>
          <w:sz w:val="22"/>
          <w:szCs w:val="22"/>
        </w:rPr>
        <w:t xml:space="preserve">Data </w:t>
      </w:r>
      <w:r w:rsidR="006470E3" w:rsidRPr="00A85EB7">
        <w:rPr>
          <w:rFonts w:ascii="Garamond" w:hAnsi="Garamond"/>
          <w:sz w:val="22"/>
          <w:szCs w:val="22"/>
        </w:rPr>
        <w:t>rejected due to QA/QC checks</w:t>
      </w:r>
    </w:p>
    <w:p w14:paraId="50F7F3FA" w14:textId="77777777" w:rsidR="00154F1B" w:rsidRPr="00A85EB7" w:rsidRDefault="00154F1B">
      <w:pPr>
        <w:tabs>
          <w:tab w:val="left" w:pos="1080"/>
          <w:tab w:val="left" w:pos="1440"/>
          <w:tab w:val="left" w:pos="1980"/>
        </w:tabs>
        <w:ind w:left="720" w:right="720"/>
        <w:jc w:val="both"/>
        <w:rPr>
          <w:rFonts w:ascii="Garamond" w:hAnsi="Garamond"/>
          <w:sz w:val="22"/>
          <w:szCs w:val="22"/>
        </w:rPr>
        <w:pPrChange w:id="1370"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GQS</w:t>
      </w:r>
      <w:r w:rsidRPr="00A85EB7">
        <w:rPr>
          <w:rFonts w:ascii="Garamond" w:hAnsi="Garamond"/>
          <w:sz w:val="22"/>
          <w:szCs w:val="22"/>
        </w:rPr>
        <w:tab/>
        <w:t>Data suspect due to QA/QC checks</w:t>
      </w:r>
    </w:p>
    <w:p w14:paraId="5357964F" w14:textId="77777777" w:rsidR="005D7FD5" w:rsidRPr="00A85EB7" w:rsidRDefault="005D7FD5">
      <w:pPr>
        <w:tabs>
          <w:tab w:val="left" w:pos="1080"/>
          <w:tab w:val="left" w:pos="1440"/>
          <w:tab w:val="left" w:pos="1980"/>
        </w:tabs>
        <w:ind w:left="720" w:right="720"/>
        <w:jc w:val="both"/>
        <w:rPr>
          <w:rFonts w:ascii="Garamond" w:hAnsi="Garamond"/>
          <w:sz w:val="22"/>
          <w:szCs w:val="22"/>
        </w:rPr>
        <w:pPrChange w:id="1371"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GSM</w:t>
      </w:r>
      <w:r w:rsidRPr="00A85EB7">
        <w:rPr>
          <w:rFonts w:ascii="Garamond" w:hAnsi="Garamond"/>
          <w:sz w:val="22"/>
          <w:szCs w:val="22"/>
        </w:rPr>
        <w:tab/>
        <w:t>See metadata</w:t>
      </w:r>
    </w:p>
    <w:p w14:paraId="622E4264" w14:textId="77777777" w:rsidR="00BD0277" w:rsidRPr="00A85EB7" w:rsidRDefault="00BD0277">
      <w:pPr>
        <w:tabs>
          <w:tab w:val="left" w:pos="1080"/>
          <w:tab w:val="left" w:pos="1440"/>
          <w:tab w:val="left" w:pos="1980"/>
        </w:tabs>
        <w:ind w:left="720" w:right="720"/>
        <w:jc w:val="both"/>
        <w:rPr>
          <w:rFonts w:ascii="Garamond" w:hAnsi="Garamond"/>
          <w:sz w:val="22"/>
          <w:szCs w:val="22"/>
        </w:rPr>
        <w:pPrChange w:id="1372" w:author="Pacella, Christina (DEC)" w:date="2023-06-13T08:08:00Z">
          <w:pPr>
            <w:tabs>
              <w:tab w:val="left" w:pos="1080"/>
              <w:tab w:val="left" w:pos="1440"/>
              <w:tab w:val="left" w:pos="1980"/>
            </w:tabs>
            <w:ind w:left="720" w:right="720"/>
          </w:pPr>
        </w:pPrChange>
      </w:pPr>
    </w:p>
    <w:p w14:paraId="23B5F389" w14:textId="77777777" w:rsidR="006470E3" w:rsidRPr="00A85EB7" w:rsidRDefault="006470E3" w:rsidP="002B220A">
      <w:pPr>
        <w:pStyle w:val="BodyTextIndent"/>
        <w:tabs>
          <w:tab w:val="left" w:pos="1080"/>
          <w:tab w:val="left" w:pos="1440"/>
          <w:tab w:val="left" w:pos="1980"/>
        </w:tabs>
        <w:spacing w:after="0"/>
        <w:ind w:left="720" w:right="720"/>
        <w:jc w:val="both"/>
        <w:rPr>
          <w:rFonts w:ascii="Garamond" w:hAnsi="Garamond"/>
          <w:bCs/>
          <w:sz w:val="22"/>
          <w:szCs w:val="22"/>
        </w:rPr>
      </w:pPr>
      <w:r w:rsidRPr="00A85EB7">
        <w:rPr>
          <w:rFonts w:ascii="Garamond" w:hAnsi="Garamond"/>
          <w:bCs/>
          <w:sz w:val="22"/>
          <w:szCs w:val="22"/>
        </w:rPr>
        <w:t xml:space="preserve">Sensor errors </w:t>
      </w:r>
    </w:p>
    <w:p w14:paraId="164C9641" w14:textId="77777777" w:rsidR="006470E3" w:rsidRPr="00A85EB7" w:rsidRDefault="00BD0277">
      <w:pPr>
        <w:tabs>
          <w:tab w:val="left" w:pos="1080"/>
          <w:tab w:val="left" w:pos="1440"/>
          <w:tab w:val="left" w:pos="1980"/>
        </w:tabs>
        <w:ind w:left="720" w:right="720"/>
        <w:jc w:val="both"/>
        <w:rPr>
          <w:rFonts w:ascii="Garamond" w:hAnsi="Garamond"/>
          <w:sz w:val="22"/>
          <w:szCs w:val="22"/>
        </w:rPr>
        <w:pPrChange w:id="1373"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SBL</w:t>
      </w:r>
      <w:r w:rsidR="006470E3" w:rsidRPr="00A85EB7">
        <w:rPr>
          <w:rFonts w:ascii="Garamond" w:hAnsi="Garamond"/>
          <w:sz w:val="22"/>
          <w:szCs w:val="22"/>
        </w:rPr>
        <w:tab/>
      </w:r>
      <w:r w:rsidR="009247AC" w:rsidRPr="00A85EB7">
        <w:rPr>
          <w:rFonts w:ascii="Garamond" w:hAnsi="Garamond"/>
          <w:sz w:val="22"/>
          <w:szCs w:val="22"/>
        </w:rPr>
        <w:t xml:space="preserve">Value </w:t>
      </w:r>
      <w:r w:rsidR="006470E3" w:rsidRPr="00A85EB7">
        <w:rPr>
          <w:rFonts w:ascii="Garamond" w:hAnsi="Garamond"/>
          <w:sz w:val="22"/>
          <w:szCs w:val="22"/>
        </w:rPr>
        <w:t>below minimum limit of method detection</w:t>
      </w:r>
    </w:p>
    <w:p w14:paraId="132CFA08" w14:textId="77777777" w:rsidR="006470E3" w:rsidRPr="00A85EB7" w:rsidRDefault="00BD0277">
      <w:pPr>
        <w:tabs>
          <w:tab w:val="left" w:pos="1080"/>
          <w:tab w:val="left" w:pos="1440"/>
          <w:tab w:val="left" w:pos="1980"/>
        </w:tabs>
        <w:ind w:left="720" w:right="720"/>
        <w:jc w:val="both"/>
        <w:rPr>
          <w:rFonts w:ascii="Garamond" w:hAnsi="Garamond"/>
          <w:sz w:val="22"/>
          <w:szCs w:val="22"/>
        </w:rPr>
        <w:pPrChange w:id="1374"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SCB</w:t>
      </w:r>
      <w:r w:rsidR="006470E3" w:rsidRPr="00A85EB7">
        <w:rPr>
          <w:rFonts w:ascii="Garamond" w:hAnsi="Garamond"/>
          <w:sz w:val="22"/>
          <w:szCs w:val="22"/>
        </w:rPr>
        <w:tab/>
      </w:r>
      <w:r w:rsidR="00A66920" w:rsidRPr="00A85EB7">
        <w:rPr>
          <w:rFonts w:ascii="Garamond" w:hAnsi="Garamond"/>
          <w:sz w:val="22"/>
          <w:szCs w:val="22"/>
        </w:rPr>
        <w:t>Calculated value could not be determined due to a below</w:t>
      </w:r>
      <w:r w:rsidR="006470E3" w:rsidRPr="00A85EB7">
        <w:rPr>
          <w:rFonts w:ascii="Garamond" w:hAnsi="Garamond"/>
          <w:sz w:val="22"/>
          <w:szCs w:val="22"/>
        </w:rPr>
        <w:t xml:space="preserve"> MDL</w:t>
      </w:r>
      <w:r w:rsidR="00A66920" w:rsidRPr="00A85EB7">
        <w:rPr>
          <w:rFonts w:ascii="Garamond" w:hAnsi="Garamond"/>
          <w:sz w:val="22"/>
          <w:szCs w:val="22"/>
        </w:rPr>
        <w:t xml:space="preserve"> component</w:t>
      </w:r>
    </w:p>
    <w:p w14:paraId="3F80C425" w14:textId="77777777" w:rsidR="009247AC" w:rsidRPr="00A85EB7" w:rsidRDefault="009247AC">
      <w:pPr>
        <w:tabs>
          <w:tab w:val="left" w:pos="1080"/>
          <w:tab w:val="left" w:pos="1440"/>
          <w:tab w:val="left" w:pos="1980"/>
        </w:tabs>
        <w:ind w:left="720" w:right="720"/>
        <w:jc w:val="both"/>
        <w:rPr>
          <w:rFonts w:ascii="Garamond" w:hAnsi="Garamond"/>
          <w:sz w:val="22"/>
          <w:szCs w:val="22"/>
        </w:rPr>
        <w:pPrChange w:id="1375"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SCC</w:t>
      </w:r>
      <w:r w:rsidRPr="00A85EB7">
        <w:rPr>
          <w:rFonts w:ascii="Garamond" w:hAnsi="Garamond"/>
          <w:sz w:val="22"/>
          <w:szCs w:val="22"/>
        </w:rPr>
        <w:tab/>
        <w:t>Calculation with this component resulted in a negative value</w:t>
      </w:r>
    </w:p>
    <w:p w14:paraId="49F1A4F8" w14:textId="77777777" w:rsidR="0097242E" w:rsidRPr="00A85EB7" w:rsidRDefault="0097242E">
      <w:pPr>
        <w:tabs>
          <w:tab w:val="left" w:pos="1080"/>
          <w:tab w:val="left" w:pos="1440"/>
          <w:tab w:val="left" w:pos="1980"/>
        </w:tabs>
        <w:ind w:left="720" w:right="720"/>
        <w:jc w:val="both"/>
        <w:rPr>
          <w:rFonts w:ascii="Garamond" w:hAnsi="Garamond"/>
          <w:sz w:val="22"/>
          <w:szCs w:val="22"/>
        </w:rPr>
        <w:pPrChange w:id="1376"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SNV</w:t>
      </w:r>
      <w:r w:rsidRPr="00A85EB7">
        <w:rPr>
          <w:rFonts w:ascii="Garamond" w:hAnsi="Garamond"/>
          <w:sz w:val="22"/>
          <w:szCs w:val="22"/>
        </w:rPr>
        <w:tab/>
      </w:r>
      <w:r w:rsidR="009247AC" w:rsidRPr="00A85EB7">
        <w:rPr>
          <w:rFonts w:ascii="Garamond" w:hAnsi="Garamond"/>
          <w:sz w:val="22"/>
          <w:szCs w:val="22"/>
        </w:rPr>
        <w:t xml:space="preserve">Calculated </w:t>
      </w:r>
      <w:r w:rsidRPr="00A85EB7">
        <w:rPr>
          <w:rFonts w:ascii="Garamond" w:hAnsi="Garamond"/>
          <w:sz w:val="22"/>
          <w:szCs w:val="22"/>
        </w:rPr>
        <w:t>value is negative</w:t>
      </w:r>
    </w:p>
    <w:p w14:paraId="56529CA7" w14:textId="77777777" w:rsidR="0097242E" w:rsidRPr="00A85EB7" w:rsidRDefault="008B1E98">
      <w:pPr>
        <w:tabs>
          <w:tab w:val="left" w:pos="1080"/>
          <w:tab w:val="left" w:pos="1440"/>
          <w:tab w:val="left" w:pos="1980"/>
        </w:tabs>
        <w:ind w:left="720" w:right="720"/>
        <w:jc w:val="both"/>
        <w:rPr>
          <w:rFonts w:ascii="Garamond" w:hAnsi="Garamond"/>
          <w:sz w:val="22"/>
          <w:szCs w:val="22"/>
        </w:rPr>
        <w:pPrChange w:id="1377"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SRD</w:t>
      </w:r>
      <w:r w:rsidRPr="00A85EB7">
        <w:rPr>
          <w:rFonts w:ascii="Garamond" w:hAnsi="Garamond"/>
          <w:sz w:val="22"/>
          <w:szCs w:val="22"/>
        </w:rPr>
        <w:tab/>
      </w:r>
      <w:r w:rsidR="009247AC" w:rsidRPr="00A85EB7">
        <w:rPr>
          <w:rFonts w:ascii="Garamond" w:hAnsi="Garamond"/>
          <w:sz w:val="22"/>
          <w:szCs w:val="22"/>
        </w:rPr>
        <w:t xml:space="preserve">Replicate </w:t>
      </w:r>
      <w:r w:rsidRPr="00A85EB7">
        <w:rPr>
          <w:rFonts w:ascii="Garamond" w:hAnsi="Garamond"/>
          <w:sz w:val="22"/>
          <w:szCs w:val="22"/>
        </w:rPr>
        <w:t>values differ substantially</w:t>
      </w:r>
    </w:p>
    <w:p w14:paraId="3A509559" w14:textId="77777777" w:rsidR="009247AC" w:rsidRPr="00A85EB7" w:rsidRDefault="009247AC">
      <w:pPr>
        <w:tabs>
          <w:tab w:val="left" w:pos="1080"/>
          <w:tab w:val="left" w:pos="1440"/>
          <w:tab w:val="left" w:pos="1980"/>
        </w:tabs>
        <w:ind w:left="720" w:right="720"/>
        <w:jc w:val="both"/>
        <w:rPr>
          <w:rFonts w:ascii="Garamond" w:hAnsi="Garamond"/>
          <w:sz w:val="22"/>
          <w:szCs w:val="22"/>
        </w:rPr>
        <w:pPrChange w:id="1378"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SUL</w:t>
      </w:r>
      <w:r w:rsidRPr="00A85EB7">
        <w:rPr>
          <w:rFonts w:ascii="Garamond" w:hAnsi="Garamond"/>
          <w:sz w:val="22"/>
          <w:szCs w:val="22"/>
        </w:rPr>
        <w:tab/>
        <w:t>Value above upper limit of method detection</w:t>
      </w:r>
    </w:p>
    <w:p w14:paraId="407E59A3" w14:textId="77777777" w:rsidR="009247AC" w:rsidRPr="00A85EB7" w:rsidRDefault="009247AC">
      <w:pPr>
        <w:tabs>
          <w:tab w:val="left" w:pos="1080"/>
          <w:tab w:val="left" w:pos="1440"/>
          <w:tab w:val="left" w:pos="1980"/>
        </w:tabs>
        <w:ind w:left="720" w:right="720"/>
        <w:jc w:val="both"/>
        <w:rPr>
          <w:rFonts w:ascii="Garamond" w:hAnsi="Garamond"/>
          <w:sz w:val="22"/>
          <w:szCs w:val="22"/>
        </w:rPr>
        <w:pPrChange w:id="1379" w:author="Pacella, Christina (DEC)" w:date="2023-06-13T08:08:00Z">
          <w:pPr>
            <w:tabs>
              <w:tab w:val="left" w:pos="1080"/>
              <w:tab w:val="left" w:pos="1440"/>
              <w:tab w:val="left" w:pos="1980"/>
            </w:tabs>
            <w:ind w:left="720" w:right="720"/>
          </w:pPr>
        </w:pPrChange>
      </w:pPr>
    </w:p>
    <w:p w14:paraId="4A41A80B" w14:textId="77777777" w:rsidR="006470E3" w:rsidRPr="00A85EB7" w:rsidRDefault="00BD0277">
      <w:pPr>
        <w:pStyle w:val="BodyTextIndent"/>
        <w:tabs>
          <w:tab w:val="left" w:pos="1080"/>
          <w:tab w:val="left" w:pos="1440"/>
          <w:tab w:val="left" w:pos="1980"/>
        </w:tabs>
        <w:spacing w:after="0"/>
        <w:ind w:left="720" w:right="720"/>
        <w:jc w:val="both"/>
        <w:rPr>
          <w:rFonts w:ascii="Garamond" w:hAnsi="Garamond"/>
          <w:bCs/>
          <w:sz w:val="22"/>
          <w:szCs w:val="22"/>
        </w:rPr>
        <w:pPrChange w:id="1380" w:author="Pacella, Christina (DEC)" w:date="2023-06-13T08:08:00Z">
          <w:pPr>
            <w:pStyle w:val="BodyTextIndent"/>
            <w:tabs>
              <w:tab w:val="left" w:pos="1080"/>
              <w:tab w:val="left" w:pos="1440"/>
              <w:tab w:val="left" w:pos="1980"/>
            </w:tabs>
            <w:spacing w:after="0"/>
            <w:ind w:left="720" w:right="720"/>
          </w:pPr>
        </w:pPrChange>
      </w:pPr>
      <w:r w:rsidRPr="00A85EB7">
        <w:rPr>
          <w:rFonts w:ascii="Garamond" w:hAnsi="Garamond"/>
          <w:bCs/>
          <w:sz w:val="22"/>
          <w:szCs w:val="22"/>
        </w:rPr>
        <w:t xml:space="preserve">Parameter </w:t>
      </w:r>
      <w:r w:rsidR="006470E3" w:rsidRPr="00A85EB7">
        <w:rPr>
          <w:rFonts w:ascii="Garamond" w:hAnsi="Garamond"/>
          <w:bCs/>
          <w:sz w:val="22"/>
          <w:szCs w:val="22"/>
        </w:rPr>
        <w:t>Comments</w:t>
      </w:r>
    </w:p>
    <w:p w14:paraId="53D88211" w14:textId="77777777" w:rsidR="00173549" w:rsidRPr="00A85EB7" w:rsidRDefault="00BD0277">
      <w:pPr>
        <w:tabs>
          <w:tab w:val="left" w:pos="1080"/>
          <w:tab w:val="left" w:pos="1440"/>
          <w:tab w:val="left" w:pos="1980"/>
        </w:tabs>
        <w:ind w:left="720" w:right="720"/>
        <w:jc w:val="both"/>
        <w:rPr>
          <w:rFonts w:ascii="Garamond" w:hAnsi="Garamond"/>
          <w:sz w:val="22"/>
          <w:szCs w:val="22"/>
        </w:rPr>
        <w:pPrChange w:id="1381"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173549" w:rsidRPr="00A85EB7">
        <w:rPr>
          <w:rFonts w:ascii="Garamond" w:hAnsi="Garamond"/>
          <w:sz w:val="22"/>
          <w:szCs w:val="22"/>
        </w:rPr>
        <w:t>CAB</w:t>
      </w:r>
      <w:r w:rsidR="00173549" w:rsidRPr="00A85EB7">
        <w:rPr>
          <w:rFonts w:ascii="Garamond" w:hAnsi="Garamond"/>
          <w:sz w:val="22"/>
          <w:szCs w:val="22"/>
        </w:rPr>
        <w:tab/>
        <w:t xml:space="preserve">Algal </w:t>
      </w:r>
      <w:r w:rsidR="00C76AA7" w:rsidRPr="00A85EB7">
        <w:rPr>
          <w:rFonts w:ascii="Garamond" w:hAnsi="Garamond"/>
          <w:sz w:val="22"/>
          <w:szCs w:val="22"/>
        </w:rPr>
        <w:t>bloom</w:t>
      </w:r>
    </w:p>
    <w:p w14:paraId="34029860" w14:textId="77777777" w:rsidR="009247AC" w:rsidRPr="00A85EB7" w:rsidRDefault="009247AC">
      <w:pPr>
        <w:tabs>
          <w:tab w:val="left" w:pos="1080"/>
          <w:tab w:val="left" w:pos="1440"/>
          <w:tab w:val="left" w:pos="1980"/>
        </w:tabs>
        <w:ind w:left="720" w:right="720"/>
        <w:jc w:val="both"/>
        <w:rPr>
          <w:rFonts w:ascii="Garamond" w:hAnsi="Garamond"/>
          <w:sz w:val="22"/>
          <w:szCs w:val="22"/>
        </w:rPr>
        <w:pPrChange w:id="1382"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CDR</w:t>
      </w:r>
      <w:r w:rsidRPr="00A85EB7">
        <w:rPr>
          <w:rFonts w:ascii="Garamond" w:hAnsi="Garamond"/>
          <w:sz w:val="22"/>
          <w:szCs w:val="22"/>
        </w:rPr>
        <w:tab/>
        <w:t>Sample diluted and rerun</w:t>
      </w:r>
    </w:p>
    <w:p w14:paraId="629C5850" w14:textId="77777777" w:rsidR="006470E3" w:rsidRPr="00A85EB7" w:rsidRDefault="00173549">
      <w:pPr>
        <w:tabs>
          <w:tab w:val="left" w:pos="1080"/>
          <w:tab w:val="left" w:pos="1440"/>
          <w:tab w:val="left" w:pos="1980"/>
        </w:tabs>
        <w:ind w:left="720" w:right="720"/>
        <w:jc w:val="both"/>
        <w:rPr>
          <w:rFonts w:ascii="Garamond" w:hAnsi="Garamond"/>
          <w:i/>
          <w:sz w:val="22"/>
          <w:szCs w:val="22"/>
        </w:rPr>
        <w:pPrChange w:id="1383"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CHB</w:t>
      </w:r>
      <w:r w:rsidR="006470E3" w:rsidRPr="00A85EB7">
        <w:rPr>
          <w:rFonts w:ascii="Garamond" w:hAnsi="Garamond"/>
          <w:sz w:val="22"/>
          <w:szCs w:val="22"/>
        </w:rPr>
        <w:tab/>
      </w:r>
      <w:r w:rsidR="009247AC" w:rsidRPr="00A85EB7">
        <w:rPr>
          <w:rFonts w:ascii="Garamond" w:hAnsi="Garamond"/>
          <w:sz w:val="22"/>
          <w:szCs w:val="22"/>
        </w:rPr>
        <w:t xml:space="preserve">Sample </w:t>
      </w:r>
      <w:r w:rsidR="006470E3" w:rsidRPr="00A85EB7">
        <w:rPr>
          <w:rFonts w:ascii="Garamond" w:hAnsi="Garamond"/>
          <w:sz w:val="22"/>
          <w:szCs w:val="22"/>
        </w:rPr>
        <w:t xml:space="preserve">held beyond specified holding time </w:t>
      </w:r>
    </w:p>
    <w:p w14:paraId="22F4F32B" w14:textId="77777777" w:rsidR="00326E82" w:rsidRPr="00A85EB7" w:rsidRDefault="00BD0277">
      <w:pPr>
        <w:tabs>
          <w:tab w:val="left" w:pos="1080"/>
          <w:tab w:val="left" w:pos="1980"/>
        </w:tabs>
        <w:ind w:left="720"/>
        <w:jc w:val="both"/>
        <w:rPr>
          <w:rFonts w:ascii="Garamond" w:hAnsi="Garamond"/>
          <w:sz w:val="22"/>
          <w:szCs w:val="22"/>
        </w:rPr>
        <w:pPrChange w:id="1384" w:author="Pacella, Christina (DEC)" w:date="2023-06-13T08:08:00Z">
          <w:pPr>
            <w:tabs>
              <w:tab w:val="left" w:pos="1080"/>
              <w:tab w:val="left" w:pos="1980"/>
            </w:tabs>
            <w:ind w:left="720"/>
          </w:pPr>
        </w:pPrChange>
      </w:pPr>
      <w:r w:rsidRPr="00A85EB7">
        <w:rPr>
          <w:rFonts w:ascii="Garamond" w:hAnsi="Garamond"/>
          <w:sz w:val="22"/>
          <w:szCs w:val="22"/>
        </w:rPr>
        <w:tab/>
      </w:r>
      <w:r w:rsidR="00326E82" w:rsidRPr="00A85EB7">
        <w:rPr>
          <w:rFonts w:ascii="Garamond" w:hAnsi="Garamond"/>
          <w:sz w:val="22"/>
          <w:szCs w:val="22"/>
        </w:rPr>
        <w:t>CIP</w:t>
      </w:r>
      <w:r w:rsidR="00326E82" w:rsidRPr="00A85EB7">
        <w:rPr>
          <w:rFonts w:ascii="Garamond" w:hAnsi="Garamond"/>
          <w:sz w:val="22"/>
          <w:szCs w:val="22"/>
        </w:rPr>
        <w:tab/>
      </w:r>
      <w:r w:rsidR="009247AC" w:rsidRPr="00A85EB7">
        <w:rPr>
          <w:rFonts w:ascii="Garamond" w:hAnsi="Garamond"/>
          <w:sz w:val="22"/>
          <w:szCs w:val="22"/>
        </w:rPr>
        <w:t xml:space="preserve">Ice </w:t>
      </w:r>
      <w:r w:rsidR="00326E82" w:rsidRPr="00A85EB7">
        <w:rPr>
          <w:rFonts w:ascii="Garamond" w:hAnsi="Garamond"/>
          <w:sz w:val="22"/>
          <w:szCs w:val="22"/>
        </w:rPr>
        <w:t>present in sample vicinity</w:t>
      </w:r>
    </w:p>
    <w:p w14:paraId="2A2186FF" w14:textId="77777777" w:rsidR="00326E82" w:rsidRPr="00A85EB7" w:rsidRDefault="00326E82">
      <w:pPr>
        <w:tabs>
          <w:tab w:val="left" w:pos="1080"/>
          <w:tab w:val="left" w:pos="1980"/>
        </w:tabs>
        <w:ind w:left="720"/>
        <w:jc w:val="both"/>
        <w:rPr>
          <w:rFonts w:ascii="Garamond" w:hAnsi="Garamond"/>
          <w:sz w:val="22"/>
          <w:szCs w:val="22"/>
        </w:rPr>
        <w:pPrChange w:id="1385" w:author="Pacella, Christina (DEC)" w:date="2023-06-13T08:08:00Z">
          <w:pPr>
            <w:tabs>
              <w:tab w:val="left" w:pos="1080"/>
              <w:tab w:val="left" w:pos="1980"/>
            </w:tabs>
            <w:ind w:left="720"/>
          </w:pPr>
        </w:pPrChange>
      </w:pPr>
      <w:r w:rsidRPr="00A85EB7">
        <w:rPr>
          <w:rFonts w:ascii="Garamond" w:hAnsi="Garamond"/>
          <w:sz w:val="22"/>
          <w:szCs w:val="22"/>
        </w:rPr>
        <w:tab/>
        <w:t>CIF</w:t>
      </w:r>
      <w:r w:rsidRPr="00A85EB7">
        <w:rPr>
          <w:rFonts w:ascii="Garamond" w:hAnsi="Garamond"/>
          <w:sz w:val="22"/>
          <w:szCs w:val="22"/>
        </w:rPr>
        <w:tab/>
      </w:r>
      <w:r w:rsidR="009247AC" w:rsidRPr="00A85EB7">
        <w:rPr>
          <w:rFonts w:ascii="Garamond" w:hAnsi="Garamond"/>
          <w:sz w:val="22"/>
          <w:szCs w:val="22"/>
        </w:rPr>
        <w:t xml:space="preserve">Flotsam </w:t>
      </w:r>
      <w:r w:rsidRPr="00A85EB7">
        <w:rPr>
          <w:rFonts w:ascii="Garamond" w:hAnsi="Garamond"/>
          <w:sz w:val="22"/>
          <w:szCs w:val="22"/>
        </w:rPr>
        <w:t>present in sample vicinity</w:t>
      </w:r>
    </w:p>
    <w:p w14:paraId="6344BE53" w14:textId="77777777" w:rsidR="00326E82" w:rsidRPr="00A85EB7" w:rsidRDefault="00326E82">
      <w:pPr>
        <w:tabs>
          <w:tab w:val="left" w:pos="1080"/>
          <w:tab w:val="left" w:pos="1980"/>
        </w:tabs>
        <w:ind w:left="720"/>
        <w:jc w:val="both"/>
        <w:rPr>
          <w:rFonts w:ascii="Garamond" w:hAnsi="Garamond"/>
          <w:sz w:val="22"/>
          <w:szCs w:val="22"/>
        </w:rPr>
        <w:pPrChange w:id="1386" w:author="Pacella, Christina (DEC)" w:date="2023-06-13T08:08:00Z">
          <w:pPr>
            <w:tabs>
              <w:tab w:val="left" w:pos="1080"/>
              <w:tab w:val="left" w:pos="1980"/>
            </w:tabs>
            <w:ind w:left="720"/>
          </w:pPr>
        </w:pPrChange>
      </w:pPr>
      <w:r w:rsidRPr="00A85EB7">
        <w:rPr>
          <w:rFonts w:ascii="Garamond" w:hAnsi="Garamond"/>
          <w:sz w:val="22"/>
          <w:szCs w:val="22"/>
        </w:rPr>
        <w:tab/>
        <w:t>CLE</w:t>
      </w:r>
      <w:r w:rsidRPr="00A85EB7">
        <w:rPr>
          <w:rFonts w:ascii="Garamond" w:hAnsi="Garamond"/>
          <w:sz w:val="22"/>
          <w:szCs w:val="22"/>
        </w:rPr>
        <w:tab/>
      </w:r>
      <w:r w:rsidR="009247AC" w:rsidRPr="00A85EB7">
        <w:rPr>
          <w:rFonts w:ascii="Garamond" w:hAnsi="Garamond"/>
          <w:sz w:val="22"/>
          <w:szCs w:val="22"/>
        </w:rPr>
        <w:t xml:space="preserve">Sample </w:t>
      </w:r>
      <w:r w:rsidRPr="00A85EB7">
        <w:rPr>
          <w:rFonts w:ascii="Garamond" w:hAnsi="Garamond"/>
          <w:sz w:val="22"/>
          <w:szCs w:val="22"/>
        </w:rPr>
        <w:t>collected later/earlier than scheduled</w:t>
      </w:r>
    </w:p>
    <w:p w14:paraId="5F466040" w14:textId="77777777" w:rsidR="00326E82" w:rsidRPr="00A85EB7" w:rsidRDefault="00BD0277">
      <w:pPr>
        <w:tabs>
          <w:tab w:val="left" w:pos="1080"/>
          <w:tab w:val="left" w:pos="1980"/>
        </w:tabs>
        <w:ind w:left="720"/>
        <w:jc w:val="both"/>
        <w:rPr>
          <w:rFonts w:ascii="Garamond" w:hAnsi="Garamond"/>
          <w:sz w:val="22"/>
          <w:szCs w:val="22"/>
        </w:rPr>
        <w:pPrChange w:id="1387" w:author="Pacella, Christina (DEC)" w:date="2023-06-13T08:08:00Z">
          <w:pPr>
            <w:tabs>
              <w:tab w:val="left" w:pos="1080"/>
              <w:tab w:val="left" w:pos="1980"/>
            </w:tabs>
            <w:ind w:left="720"/>
          </w:pPr>
        </w:pPrChange>
      </w:pPr>
      <w:r w:rsidRPr="00A85EB7">
        <w:rPr>
          <w:rFonts w:ascii="Garamond" w:hAnsi="Garamond"/>
          <w:sz w:val="22"/>
          <w:szCs w:val="22"/>
        </w:rPr>
        <w:tab/>
      </w:r>
      <w:r w:rsidR="00326E82" w:rsidRPr="00A85EB7">
        <w:rPr>
          <w:rFonts w:ascii="Garamond" w:hAnsi="Garamond"/>
          <w:sz w:val="22"/>
          <w:szCs w:val="22"/>
        </w:rPr>
        <w:t>CRE</w:t>
      </w:r>
      <w:r w:rsidR="00326E82" w:rsidRPr="00A85EB7">
        <w:rPr>
          <w:rFonts w:ascii="Garamond" w:hAnsi="Garamond"/>
          <w:sz w:val="22"/>
          <w:szCs w:val="22"/>
        </w:rPr>
        <w:tab/>
      </w:r>
      <w:r w:rsidR="009247AC" w:rsidRPr="00A85EB7">
        <w:rPr>
          <w:rFonts w:ascii="Garamond" w:hAnsi="Garamond"/>
          <w:sz w:val="22"/>
          <w:szCs w:val="22"/>
        </w:rPr>
        <w:t xml:space="preserve">Significant </w:t>
      </w:r>
      <w:r w:rsidR="00C76AA7" w:rsidRPr="00A85EB7">
        <w:rPr>
          <w:rFonts w:ascii="Garamond" w:hAnsi="Garamond"/>
          <w:sz w:val="22"/>
          <w:szCs w:val="22"/>
        </w:rPr>
        <w:t>rain e</w:t>
      </w:r>
      <w:r w:rsidR="009247AC" w:rsidRPr="00A85EB7">
        <w:rPr>
          <w:rFonts w:ascii="Garamond" w:hAnsi="Garamond"/>
          <w:sz w:val="22"/>
          <w:szCs w:val="22"/>
        </w:rPr>
        <w:t>vent</w:t>
      </w:r>
    </w:p>
    <w:p w14:paraId="29E758E2" w14:textId="77777777" w:rsidR="006470E3" w:rsidRPr="00A85EB7" w:rsidRDefault="00326E82">
      <w:pPr>
        <w:tabs>
          <w:tab w:val="left" w:pos="1080"/>
          <w:tab w:val="left" w:pos="1440"/>
          <w:tab w:val="left" w:pos="1980"/>
        </w:tabs>
        <w:ind w:left="720" w:right="720"/>
        <w:jc w:val="both"/>
        <w:rPr>
          <w:rFonts w:ascii="Garamond" w:hAnsi="Garamond"/>
          <w:sz w:val="22"/>
          <w:szCs w:val="22"/>
        </w:rPr>
        <w:pPrChange w:id="1388"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CSM</w:t>
      </w:r>
      <w:r w:rsidR="006470E3" w:rsidRPr="00A85EB7">
        <w:rPr>
          <w:rFonts w:ascii="Garamond" w:hAnsi="Garamond"/>
          <w:sz w:val="22"/>
          <w:szCs w:val="22"/>
        </w:rPr>
        <w:tab/>
      </w:r>
      <w:r w:rsidR="009247AC" w:rsidRPr="00A85EB7">
        <w:rPr>
          <w:rFonts w:ascii="Garamond" w:hAnsi="Garamond"/>
          <w:sz w:val="22"/>
          <w:szCs w:val="22"/>
        </w:rPr>
        <w:t xml:space="preserve">See </w:t>
      </w:r>
      <w:r w:rsidR="00C76AA7" w:rsidRPr="00A85EB7">
        <w:rPr>
          <w:rFonts w:ascii="Garamond" w:hAnsi="Garamond"/>
          <w:sz w:val="22"/>
          <w:szCs w:val="22"/>
        </w:rPr>
        <w:t>m</w:t>
      </w:r>
      <w:r w:rsidR="009247AC" w:rsidRPr="00A85EB7">
        <w:rPr>
          <w:rFonts w:ascii="Garamond" w:hAnsi="Garamond"/>
          <w:sz w:val="22"/>
          <w:szCs w:val="22"/>
        </w:rPr>
        <w:t>etadata</w:t>
      </w:r>
    </w:p>
    <w:p w14:paraId="2B49A394" w14:textId="77777777" w:rsidR="006470E3" w:rsidRPr="00A85EB7" w:rsidRDefault="00BD0277">
      <w:pPr>
        <w:tabs>
          <w:tab w:val="left" w:pos="1080"/>
          <w:tab w:val="left" w:pos="1440"/>
          <w:tab w:val="left" w:pos="1980"/>
        </w:tabs>
        <w:ind w:left="720" w:right="720"/>
        <w:jc w:val="both"/>
        <w:rPr>
          <w:rFonts w:ascii="Garamond" w:hAnsi="Garamond"/>
          <w:sz w:val="22"/>
          <w:szCs w:val="22"/>
        </w:rPr>
        <w:pPrChange w:id="1389"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r>
      <w:r w:rsidR="006470E3" w:rsidRPr="00A85EB7">
        <w:rPr>
          <w:rFonts w:ascii="Garamond" w:hAnsi="Garamond"/>
          <w:sz w:val="22"/>
          <w:szCs w:val="22"/>
        </w:rPr>
        <w:t>CUS</w:t>
      </w:r>
      <w:r w:rsidR="006470E3" w:rsidRPr="00A85EB7">
        <w:rPr>
          <w:rFonts w:ascii="Garamond" w:hAnsi="Garamond"/>
          <w:sz w:val="22"/>
          <w:szCs w:val="22"/>
        </w:rPr>
        <w:tab/>
      </w:r>
      <w:r w:rsidR="009247AC" w:rsidRPr="00A85EB7">
        <w:rPr>
          <w:rFonts w:ascii="Garamond" w:hAnsi="Garamond"/>
          <w:sz w:val="22"/>
          <w:szCs w:val="22"/>
        </w:rPr>
        <w:t xml:space="preserve">Lab </w:t>
      </w:r>
      <w:r w:rsidR="006470E3" w:rsidRPr="00A85EB7">
        <w:rPr>
          <w:rFonts w:ascii="Garamond" w:hAnsi="Garamond"/>
          <w:sz w:val="22"/>
          <w:szCs w:val="22"/>
        </w:rPr>
        <w:t>analysis from unpreserved sample</w:t>
      </w:r>
    </w:p>
    <w:p w14:paraId="43153790" w14:textId="77777777" w:rsidR="00BD0277" w:rsidRPr="00A85EB7" w:rsidRDefault="00BD0277">
      <w:pPr>
        <w:pStyle w:val="BodyTextIndent"/>
        <w:tabs>
          <w:tab w:val="left" w:pos="1080"/>
          <w:tab w:val="left" w:pos="1440"/>
          <w:tab w:val="left" w:pos="1980"/>
        </w:tabs>
        <w:spacing w:after="0"/>
        <w:ind w:left="720" w:right="720"/>
        <w:jc w:val="both"/>
        <w:rPr>
          <w:rFonts w:ascii="Garamond" w:hAnsi="Garamond"/>
          <w:b/>
          <w:sz w:val="22"/>
          <w:szCs w:val="22"/>
        </w:rPr>
        <w:pPrChange w:id="1390" w:author="Pacella, Christina (DEC)" w:date="2023-06-13T08:08:00Z">
          <w:pPr>
            <w:pStyle w:val="BodyTextIndent"/>
            <w:tabs>
              <w:tab w:val="left" w:pos="1080"/>
              <w:tab w:val="left" w:pos="1440"/>
              <w:tab w:val="left" w:pos="1980"/>
            </w:tabs>
            <w:spacing w:after="0"/>
            <w:ind w:left="720" w:right="720"/>
          </w:pPr>
        </w:pPrChange>
      </w:pPr>
    </w:p>
    <w:p w14:paraId="20015E24" w14:textId="77777777" w:rsidR="00BD0277" w:rsidRPr="00A85EB7" w:rsidRDefault="006470E3">
      <w:pPr>
        <w:pStyle w:val="BodyTextIndent"/>
        <w:tabs>
          <w:tab w:val="left" w:pos="1080"/>
          <w:tab w:val="left" w:pos="1440"/>
          <w:tab w:val="left" w:pos="1980"/>
        </w:tabs>
        <w:spacing w:after="0"/>
        <w:ind w:left="720" w:right="720"/>
        <w:jc w:val="both"/>
        <w:rPr>
          <w:rFonts w:ascii="Garamond" w:hAnsi="Garamond"/>
          <w:sz w:val="22"/>
          <w:szCs w:val="22"/>
        </w:rPr>
        <w:pPrChange w:id="1391" w:author="Pacella, Christina (DEC)" w:date="2023-06-13T08:08:00Z">
          <w:pPr>
            <w:pStyle w:val="BodyTextIndent"/>
            <w:tabs>
              <w:tab w:val="left" w:pos="1080"/>
              <w:tab w:val="left" w:pos="1440"/>
              <w:tab w:val="left" w:pos="1980"/>
            </w:tabs>
            <w:spacing w:after="0"/>
            <w:ind w:left="720" w:right="720"/>
          </w:pPr>
        </w:pPrChange>
      </w:pPr>
      <w:r w:rsidRPr="00A85EB7">
        <w:rPr>
          <w:rFonts w:ascii="Garamond" w:hAnsi="Garamond"/>
          <w:sz w:val="22"/>
          <w:szCs w:val="22"/>
        </w:rPr>
        <w:t>Record comments</w:t>
      </w:r>
    </w:p>
    <w:p w14:paraId="6F8541D9" w14:textId="77777777" w:rsidR="00B65710" w:rsidRPr="00A85EB7" w:rsidRDefault="00B65710">
      <w:pPr>
        <w:tabs>
          <w:tab w:val="left" w:pos="1080"/>
          <w:tab w:val="left" w:pos="1440"/>
          <w:tab w:val="left" w:pos="1980"/>
        </w:tabs>
        <w:ind w:left="720" w:right="720"/>
        <w:jc w:val="both"/>
        <w:rPr>
          <w:rFonts w:ascii="Garamond" w:hAnsi="Garamond"/>
          <w:sz w:val="22"/>
          <w:szCs w:val="22"/>
        </w:rPr>
        <w:pPrChange w:id="1392"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CAB</w:t>
      </w:r>
      <w:r w:rsidRPr="00A85EB7">
        <w:rPr>
          <w:rFonts w:ascii="Garamond" w:hAnsi="Garamond"/>
          <w:sz w:val="22"/>
          <w:szCs w:val="22"/>
        </w:rPr>
        <w:tab/>
        <w:t xml:space="preserve">Algal </w:t>
      </w:r>
      <w:r w:rsidR="00C76AA7" w:rsidRPr="00A85EB7">
        <w:rPr>
          <w:rFonts w:ascii="Garamond" w:hAnsi="Garamond"/>
          <w:sz w:val="22"/>
          <w:szCs w:val="22"/>
        </w:rPr>
        <w:t>b</w:t>
      </w:r>
      <w:r w:rsidRPr="00A85EB7">
        <w:rPr>
          <w:rFonts w:ascii="Garamond" w:hAnsi="Garamond"/>
          <w:sz w:val="22"/>
          <w:szCs w:val="22"/>
        </w:rPr>
        <w:t>loom</w:t>
      </w:r>
    </w:p>
    <w:p w14:paraId="663C1991" w14:textId="77777777" w:rsidR="00B65710" w:rsidRPr="00A85EB7" w:rsidRDefault="00B65710">
      <w:pPr>
        <w:tabs>
          <w:tab w:val="left" w:pos="1080"/>
          <w:tab w:val="left" w:pos="1440"/>
          <w:tab w:val="left" w:pos="1980"/>
        </w:tabs>
        <w:ind w:left="720" w:right="720"/>
        <w:jc w:val="both"/>
        <w:rPr>
          <w:rFonts w:ascii="Garamond" w:hAnsi="Garamond"/>
          <w:i/>
          <w:sz w:val="22"/>
          <w:szCs w:val="22"/>
        </w:rPr>
        <w:pPrChange w:id="1393"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CHB</w:t>
      </w:r>
      <w:r w:rsidRPr="00A85EB7">
        <w:rPr>
          <w:rFonts w:ascii="Garamond" w:hAnsi="Garamond"/>
          <w:sz w:val="22"/>
          <w:szCs w:val="22"/>
        </w:rPr>
        <w:tab/>
        <w:t xml:space="preserve">Sample held beyond specified holding time </w:t>
      </w:r>
    </w:p>
    <w:p w14:paraId="2AADB3B5" w14:textId="77777777" w:rsidR="00B65710" w:rsidRPr="00A85EB7" w:rsidRDefault="00B65710">
      <w:pPr>
        <w:tabs>
          <w:tab w:val="left" w:pos="1080"/>
          <w:tab w:val="left" w:pos="1980"/>
        </w:tabs>
        <w:ind w:left="720"/>
        <w:jc w:val="both"/>
        <w:rPr>
          <w:rFonts w:ascii="Garamond" w:hAnsi="Garamond"/>
          <w:sz w:val="22"/>
          <w:szCs w:val="22"/>
        </w:rPr>
        <w:pPrChange w:id="1394" w:author="Pacella, Christina (DEC)" w:date="2023-06-13T08:08:00Z">
          <w:pPr>
            <w:tabs>
              <w:tab w:val="left" w:pos="1080"/>
              <w:tab w:val="left" w:pos="1980"/>
            </w:tabs>
            <w:ind w:left="720"/>
          </w:pPr>
        </w:pPrChange>
      </w:pPr>
      <w:r w:rsidRPr="00A85EB7">
        <w:rPr>
          <w:rFonts w:ascii="Garamond" w:hAnsi="Garamond"/>
          <w:sz w:val="22"/>
          <w:szCs w:val="22"/>
        </w:rPr>
        <w:tab/>
        <w:t>CIP</w:t>
      </w:r>
      <w:r w:rsidRPr="00A85EB7">
        <w:rPr>
          <w:rFonts w:ascii="Garamond" w:hAnsi="Garamond"/>
          <w:sz w:val="22"/>
          <w:szCs w:val="22"/>
        </w:rPr>
        <w:tab/>
        <w:t>Ice present in sample vicinity</w:t>
      </w:r>
    </w:p>
    <w:p w14:paraId="64D3ED09" w14:textId="77777777" w:rsidR="00B65710" w:rsidRPr="00A85EB7" w:rsidRDefault="00B65710">
      <w:pPr>
        <w:tabs>
          <w:tab w:val="left" w:pos="1080"/>
          <w:tab w:val="left" w:pos="1980"/>
        </w:tabs>
        <w:ind w:left="720"/>
        <w:jc w:val="both"/>
        <w:rPr>
          <w:rFonts w:ascii="Garamond" w:hAnsi="Garamond"/>
          <w:sz w:val="22"/>
          <w:szCs w:val="22"/>
        </w:rPr>
        <w:pPrChange w:id="1395" w:author="Pacella, Christina (DEC)" w:date="2023-06-13T08:08:00Z">
          <w:pPr>
            <w:tabs>
              <w:tab w:val="left" w:pos="1080"/>
              <w:tab w:val="left" w:pos="1980"/>
            </w:tabs>
            <w:ind w:left="720"/>
          </w:pPr>
        </w:pPrChange>
      </w:pPr>
      <w:r w:rsidRPr="00A85EB7">
        <w:rPr>
          <w:rFonts w:ascii="Garamond" w:hAnsi="Garamond"/>
          <w:sz w:val="22"/>
          <w:szCs w:val="22"/>
        </w:rPr>
        <w:tab/>
        <w:t>CIF</w:t>
      </w:r>
      <w:r w:rsidRPr="00A85EB7">
        <w:rPr>
          <w:rFonts w:ascii="Garamond" w:hAnsi="Garamond"/>
          <w:sz w:val="22"/>
          <w:szCs w:val="22"/>
        </w:rPr>
        <w:tab/>
        <w:t>Flotsam present in sample vicinity</w:t>
      </w:r>
    </w:p>
    <w:p w14:paraId="31395AA5" w14:textId="77777777" w:rsidR="00B65710" w:rsidRPr="00A85EB7" w:rsidRDefault="00B65710">
      <w:pPr>
        <w:tabs>
          <w:tab w:val="left" w:pos="1080"/>
          <w:tab w:val="left" w:pos="1980"/>
        </w:tabs>
        <w:ind w:left="720"/>
        <w:jc w:val="both"/>
        <w:rPr>
          <w:rFonts w:ascii="Garamond" w:hAnsi="Garamond"/>
          <w:sz w:val="22"/>
          <w:szCs w:val="22"/>
        </w:rPr>
        <w:pPrChange w:id="1396" w:author="Pacella, Christina (DEC)" w:date="2023-06-13T08:08:00Z">
          <w:pPr>
            <w:tabs>
              <w:tab w:val="left" w:pos="1080"/>
              <w:tab w:val="left" w:pos="1980"/>
            </w:tabs>
            <w:ind w:left="720"/>
          </w:pPr>
        </w:pPrChange>
      </w:pPr>
      <w:r w:rsidRPr="00A85EB7">
        <w:rPr>
          <w:rFonts w:ascii="Garamond" w:hAnsi="Garamond"/>
          <w:sz w:val="22"/>
          <w:szCs w:val="22"/>
        </w:rPr>
        <w:lastRenderedPageBreak/>
        <w:tab/>
        <w:t>CLE</w:t>
      </w:r>
      <w:r w:rsidRPr="00A85EB7">
        <w:rPr>
          <w:rFonts w:ascii="Garamond" w:hAnsi="Garamond"/>
          <w:sz w:val="22"/>
          <w:szCs w:val="22"/>
        </w:rPr>
        <w:tab/>
        <w:t>Sample collected later/earlier than scheduled</w:t>
      </w:r>
    </w:p>
    <w:p w14:paraId="005746C2" w14:textId="77777777" w:rsidR="00B65710" w:rsidRPr="00A85EB7" w:rsidRDefault="00B65710">
      <w:pPr>
        <w:tabs>
          <w:tab w:val="left" w:pos="1080"/>
          <w:tab w:val="left" w:pos="1980"/>
        </w:tabs>
        <w:ind w:left="720"/>
        <w:jc w:val="both"/>
        <w:rPr>
          <w:rFonts w:ascii="Garamond" w:hAnsi="Garamond"/>
          <w:sz w:val="22"/>
          <w:szCs w:val="22"/>
        </w:rPr>
        <w:pPrChange w:id="1397" w:author="Pacella, Christina (DEC)" w:date="2023-06-13T08:08:00Z">
          <w:pPr>
            <w:tabs>
              <w:tab w:val="left" w:pos="1080"/>
              <w:tab w:val="left" w:pos="1980"/>
            </w:tabs>
            <w:ind w:left="720"/>
          </w:pPr>
        </w:pPrChange>
      </w:pPr>
      <w:r w:rsidRPr="00A85EB7">
        <w:rPr>
          <w:rFonts w:ascii="Garamond" w:hAnsi="Garamond"/>
          <w:sz w:val="22"/>
          <w:szCs w:val="22"/>
        </w:rPr>
        <w:tab/>
        <w:t>CRE</w:t>
      </w:r>
      <w:r w:rsidRPr="00A85EB7">
        <w:rPr>
          <w:rFonts w:ascii="Garamond" w:hAnsi="Garamond"/>
          <w:sz w:val="22"/>
          <w:szCs w:val="22"/>
        </w:rPr>
        <w:tab/>
        <w:t xml:space="preserve">Significant </w:t>
      </w:r>
      <w:r w:rsidR="00C76AA7" w:rsidRPr="00A85EB7">
        <w:rPr>
          <w:rFonts w:ascii="Garamond" w:hAnsi="Garamond"/>
          <w:sz w:val="22"/>
          <w:szCs w:val="22"/>
        </w:rPr>
        <w:t>rain event</w:t>
      </w:r>
    </w:p>
    <w:p w14:paraId="2F4239A6" w14:textId="77777777" w:rsidR="00B65710" w:rsidRPr="00A85EB7" w:rsidRDefault="00B65710">
      <w:pPr>
        <w:tabs>
          <w:tab w:val="left" w:pos="1080"/>
          <w:tab w:val="left" w:pos="1440"/>
          <w:tab w:val="left" w:pos="1980"/>
        </w:tabs>
        <w:ind w:left="720" w:right="720"/>
        <w:jc w:val="both"/>
        <w:rPr>
          <w:rFonts w:ascii="Garamond" w:hAnsi="Garamond"/>
          <w:sz w:val="22"/>
          <w:szCs w:val="22"/>
        </w:rPr>
        <w:pPrChange w:id="1398"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CSM</w:t>
      </w:r>
      <w:r w:rsidRPr="00A85EB7">
        <w:rPr>
          <w:rFonts w:ascii="Garamond" w:hAnsi="Garamond"/>
          <w:sz w:val="22"/>
          <w:szCs w:val="22"/>
        </w:rPr>
        <w:tab/>
        <w:t xml:space="preserve">See </w:t>
      </w:r>
      <w:r w:rsidR="00C76AA7" w:rsidRPr="00A85EB7">
        <w:rPr>
          <w:rFonts w:ascii="Garamond" w:hAnsi="Garamond"/>
          <w:sz w:val="22"/>
          <w:szCs w:val="22"/>
        </w:rPr>
        <w:t>metadata</w:t>
      </w:r>
    </w:p>
    <w:p w14:paraId="1AAA5F7D" w14:textId="77777777" w:rsidR="00B65710" w:rsidRPr="00A85EB7" w:rsidRDefault="00B65710">
      <w:pPr>
        <w:tabs>
          <w:tab w:val="left" w:pos="1080"/>
          <w:tab w:val="left" w:pos="1440"/>
          <w:tab w:val="left" w:pos="1980"/>
        </w:tabs>
        <w:ind w:left="720" w:right="720"/>
        <w:jc w:val="both"/>
        <w:rPr>
          <w:rFonts w:ascii="Garamond" w:hAnsi="Garamond"/>
          <w:sz w:val="22"/>
          <w:szCs w:val="22"/>
        </w:rPr>
        <w:pPrChange w:id="1399" w:author="Pacella, Christina (DEC)" w:date="2023-06-13T08:08:00Z">
          <w:pPr>
            <w:tabs>
              <w:tab w:val="left" w:pos="1080"/>
              <w:tab w:val="left" w:pos="1440"/>
              <w:tab w:val="left" w:pos="1980"/>
            </w:tabs>
            <w:ind w:left="720" w:right="720"/>
          </w:pPr>
        </w:pPrChange>
      </w:pPr>
      <w:r w:rsidRPr="00A85EB7">
        <w:rPr>
          <w:rFonts w:ascii="Garamond" w:hAnsi="Garamond"/>
          <w:sz w:val="22"/>
          <w:szCs w:val="22"/>
        </w:rPr>
        <w:tab/>
        <w:t>CUS</w:t>
      </w:r>
      <w:r w:rsidRPr="00A85EB7">
        <w:rPr>
          <w:rFonts w:ascii="Garamond" w:hAnsi="Garamond"/>
          <w:sz w:val="22"/>
          <w:szCs w:val="22"/>
        </w:rPr>
        <w:tab/>
        <w:t>Lab analysis from unpreserved sample</w:t>
      </w:r>
    </w:p>
    <w:p w14:paraId="151DF988" w14:textId="62D671F0" w:rsidR="006470E3" w:rsidRPr="002B220A" w:rsidRDefault="00353F8F">
      <w:pPr>
        <w:pStyle w:val="BodyTextIndent"/>
        <w:keepNext/>
        <w:tabs>
          <w:tab w:val="left" w:pos="1080"/>
          <w:tab w:val="left" w:pos="1440"/>
          <w:tab w:val="left" w:pos="1980"/>
        </w:tabs>
        <w:spacing w:after="0"/>
        <w:ind w:left="720" w:right="720"/>
        <w:jc w:val="both"/>
        <w:rPr>
          <w:rFonts w:ascii="Garamond" w:hAnsi="Garamond"/>
          <w:i/>
          <w:sz w:val="22"/>
          <w:szCs w:val="22"/>
        </w:rPr>
        <w:pPrChange w:id="1400" w:author="Pacella, Christina (DEC)" w:date="2023-06-13T11:58:00Z">
          <w:pPr>
            <w:pStyle w:val="BodyTextIndent"/>
            <w:tabs>
              <w:tab w:val="left" w:pos="1080"/>
              <w:tab w:val="left" w:pos="1440"/>
              <w:tab w:val="left" w:pos="1980"/>
            </w:tabs>
            <w:spacing w:after="0"/>
            <w:ind w:left="720" w:right="720"/>
          </w:pPr>
        </w:pPrChange>
      </w:pPr>
      <w:del w:id="1401" w:author="Pacella, Christina (DEC)" w:date="2023-06-14T07:33:00Z">
        <w:r w:rsidRPr="002B220A" w:rsidDel="00681C76">
          <w:rPr>
            <w:rFonts w:ascii="Garamond" w:hAnsi="Garamond"/>
            <w:sz w:val="22"/>
            <w:szCs w:val="22"/>
          </w:rPr>
          <w:delText xml:space="preserve">  </w:delText>
        </w:r>
      </w:del>
      <w:ins w:id="1402" w:author="Pacella, Christina (DEC)" w:date="2023-06-14T07:33:00Z">
        <w:r w:rsidR="00681C76">
          <w:rPr>
            <w:rFonts w:ascii="Garamond" w:hAnsi="Garamond"/>
            <w:sz w:val="22"/>
            <w:szCs w:val="22"/>
          </w:rPr>
          <w:t xml:space="preserve"> </w:t>
        </w:r>
      </w:ins>
      <w:r w:rsidR="006470E3" w:rsidRPr="002B220A">
        <w:rPr>
          <w:rFonts w:ascii="Garamond" w:hAnsi="Garamond"/>
          <w:i/>
          <w:sz w:val="22"/>
          <w:szCs w:val="22"/>
        </w:rPr>
        <w:t>Cloud cover</w:t>
      </w:r>
    </w:p>
    <w:p w14:paraId="39FA95F2" w14:textId="77777777" w:rsidR="006470E3" w:rsidRPr="002B220A" w:rsidRDefault="00BD0277" w:rsidP="002B220A">
      <w:pPr>
        <w:tabs>
          <w:tab w:val="left" w:pos="1080"/>
          <w:tab w:val="left" w:pos="1440"/>
          <w:tab w:val="left" w:pos="1980"/>
        </w:tabs>
        <w:ind w:left="720" w:right="720"/>
        <w:jc w:val="both"/>
        <w:rPr>
          <w:rFonts w:ascii="Garamond" w:hAnsi="Garamond"/>
          <w:i/>
          <w:sz w:val="22"/>
          <w:szCs w:val="22"/>
        </w:rPr>
      </w:pPr>
      <w:r w:rsidRPr="002B220A">
        <w:rPr>
          <w:rFonts w:ascii="Garamond" w:hAnsi="Garamond"/>
          <w:sz w:val="22"/>
          <w:szCs w:val="22"/>
        </w:rPr>
        <w:tab/>
      </w:r>
      <w:r w:rsidR="006470E3" w:rsidRPr="002B220A">
        <w:rPr>
          <w:rFonts w:ascii="Garamond" w:hAnsi="Garamond"/>
          <w:sz w:val="22"/>
          <w:szCs w:val="22"/>
        </w:rPr>
        <w:t>CCL</w:t>
      </w:r>
      <w:r w:rsidR="006470E3" w:rsidRPr="002B220A">
        <w:rPr>
          <w:rFonts w:ascii="Garamond" w:hAnsi="Garamond"/>
          <w:sz w:val="22"/>
          <w:szCs w:val="22"/>
        </w:rPr>
        <w:tab/>
        <w:t xml:space="preserve">clear (0-10%) </w:t>
      </w:r>
    </w:p>
    <w:p w14:paraId="5D573FF3"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FD2191">
        <w:rPr>
          <w:rFonts w:ascii="Garamond" w:hAnsi="Garamond"/>
          <w:sz w:val="22"/>
          <w:szCs w:val="22"/>
        </w:rPr>
        <w:tab/>
      </w:r>
      <w:r w:rsidR="006470E3" w:rsidRPr="007D17D6">
        <w:rPr>
          <w:rFonts w:ascii="Garamond" w:hAnsi="Garamond"/>
          <w:sz w:val="22"/>
          <w:szCs w:val="22"/>
        </w:rPr>
        <w:t>CSP</w:t>
      </w:r>
      <w:r w:rsidR="006470E3" w:rsidRPr="007D17D6">
        <w:rPr>
          <w:rFonts w:ascii="Garamond" w:hAnsi="Garamond"/>
          <w:sz w:val="22"/>
          <w:szCs w:val="22"/>
        </w:rPr>
        <w:tab/>
        <w:t>scattered to partly cloudy (10-50%)</w:t>
      </w:r>
    </w:p>
    <w:p w14:paraId="773D41B6"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CPB</w:t>
      </w:r>
      <w:r w:rsidR="006470E3" w:rsidRPr="00A85EB7">
        <w:rPr>
          <w:rFonts w:ascii="Garamond" w:hAnsi="Garamond"/>
          <w:sz w:val="22"/>
          <w:szCs w:val="22"/>
        </w:rPr>
        <w:tab/>
        <w:t>partly to broken (50-90%)</w:t>
      </w:r>
    </w:p>
    <w:p w14:paraId="040EEDAA"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COC</w:t>
      </w:r>
      <w:r w:rsidR="006470E3" w:rsidRPr="00A85EB7">
        <w:rPr>
          <w:rFonts w:ascii="Garamond" w:hAnsi="Garamond"/>
          <w:sz w:val="22"/>
          <w:szCs w:val="22"/>
        </w:rPr>
        <w:tab/>
        <w:t>overcast (&gt;90%)</w:t>
      </w:r>
    </w:p>
    <w:p w14:paraId="4BC040B0"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CFY</w:t>
      </w:r>
      <w:r w:rsidR="006470E3" w:rsidRPr="00A85EB7">
        <w:rPr>
          <w:rFonts w:ascii="Garamond" w:hAnsi="Garamond"/>
          <w:sz w:val="22"/>
          <w:szCs w:val="22"/>
        </w:rPr>
        <w:tab/>
        <w:t>foggy</w:t>
      </w:r>
    </w:p>
    <w:p w14:paraId="297E870A"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CHY</w:t>
      </w:r>
      <w:r w:rsidR="006470E3" w:rsidRPr="00A85EB7">
        <w:rPr>
          <w:rFonts w:ascii="Garamond" w:hAnsi="Garamond"/>
          <w:sz w:val="22"/>
          <w:szCs w:val="22"/>
        </w:rPr>
        <w:tab/>
        <w:t>hazy</w:t>
      </w:r>
    </w:p>
    <w:p w14:paraId="760F6212"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CCC</w:t>
      </w:r>
      <w:r w:rsidR="006470E3" w:rsidRPr="00A85EB7">
        <w:rPr>
          <w:rFonts w:ascii="Garamond" w:hAnsi="Garamond"/>
          <w:sz w:val="22"/>
          <w:szCs w:val="22"/>
        </w:rPr>
        <w:tab/>
        <w:t>cloud (no percentage)</w:t>
      </w:r>
    </w:p>
    <w:p w14:paraId="47324BC4" w14:textId="57DDE0B9" w:rsidR="006470E3" w:rsidRPr="007D17D6" w:rsidRDefault="00353F8F" w:rsidP="002B220A">
      <w:pPr>
        <w:pStyle w:val="BodyTextIndent"/>
        <w:tabs>
          <w:tab w:val="left" w:pos="1080"/>
          <w:tab w:val="left" w:pos="1440"/>
          <w:tab w:val="left" w:pos="1980"/>
        </w:tabs>
        <w:spacing w:after="0"/>
        <w:ind w:left="720" w:right="720"/>
        <w:jc w:val="both"/>
        <w:rPr>
          <w:rFonts w:ascii="Garamond" w:hAnsi="Garamond"/>
          <w:i/>
          <w:sz w:val="22"/>
          <w:szCs w:val="22"/>
        </w:rPr>
      </w:pPr>
      <w:del w:id="1403" w:author="Pacella, Christina (DEC)" w:date="2023-06-14T07:33:00Z">
        <w:r w:rsidRPr="00A85EB7" w:rsidDel="00681C76">
          <w:rPr>
            <w:rFonts w:ascii="Garamond" w:hAnsi="Garamond"/>
            <w:sz w:val="22"/>
            <w:szCs w:val="22"/>
          </w:rPr>
          <w:delText xml:space="preserve">  </w:delText>
        </w:r>
      </w:del>
      <w:ins w:id="1404" w:author="Pacella, Christina (DEC)" w:date="2023-06-14T07:33:00Z">
        <w:r w:rsidR="00681C76">
          <w:rPr>
            <w:rFonts w:ascii="Garamond" w:hAnsi="Garamond"/>
            <w:sz w:val="22"/>
            <w:szCs w:val="22"/>
          </w:rPr>
          <w:t xml:space="preserve"> </w:t>
        </w:r>
      </w:ins>
      <w:r w:rsidR="006470E3" w:rsidRPr="00FD2191">
        <w:rPr>
          <w:rFonts w:ascii="Garamond" w:hAnsi="Garamond"/>
          <w:i/>
          <w:sz w:val="22"/>
          <w:szCs w:val="22"/>
        </w:rPr>
        <w:t>Precipitation</w:t>
      </w:r>
    </w:p>
    <w:p w14:paraId="6F918886"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PNP</w:t>
      </w:r>
      <w:r w:rsidR="006470E3" w:rsidRPr="00A85EB7">
        <w:rPr>
          <w:rFonts w:ascii="Garamond" w:hAnsi="Garamond"/>
          <w:sz w:val="22"/>
          <w:szCs w:val="22"/>
        </w:rPr>
        <w:tab/>
        <w:t xml:space="preserve">none </w:t>
      </w:r>
    </w:p>
    <w:p w14:paraId="3D2F7337"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PDR</w:t>
      </w:r>
      <w:r w:rsidR="006470E3" w:rsidRPr="00A85EB7">
        <w:rPr>
          <w:rFonts w:ascii="Garamond" w:hAnsi="Garamond"/>
          <w:sz w:val="22"/>
          <w:szCs w:val="22"/>
        </w:rPr>
        <w:tab/>
        <w:t>drizzle</w:t>
      </w:r>
    </w:p>
    <w:p w14:paraId="6063EC9B"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PLR</w:t>
      </w:r>
      <w:r w:rsidR="006470E3" w:rsidRPr="00A85EB7">
        <w:rPr>
          <w:rFonts w:ascii="Garamond" w:hAnsi="Garamond"/>
          <w:sz w:val="22"/>
          <w:szCs w:val="22"/>
        </w:rPr>
        <w:tab/>
        <w:t>light rain</w:t>
      </w:r>
    </w:p>
    <w:p w14:paraId="7478D829"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PHR</w:t>
      </w:r>
      <w:r w:rsidR="006470E3" w:rsidRPr="00A85EB7">
        <w:rPr>
          <w:rFonts w:ascii="Garamond" w:hAnsi="Garamond"/>
          <w:sz w:val="22"/>
          <w:szCs w:val="22"/>
        </w:rPr>
        <w:tab/>
        <w:t>heavy rain</w:t>
      </w:r>
    </w:p>
    <w:p w14:paraId="5B09A5A3"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PSQ</w:t>
      </w:r>
      <w:r w:rsidR="006470E3" w:rsidRPr="00A85EB7">
        <w:rPr>
          <w:rFonts w:ascii="Garamond" w:hAnsi="Garamond"/>
          <w:sz w:val="22"/>
          <w:szCs w:val="22"/>
        </w:rPr>
        <w:tab/>
        <w:t>squally</w:t>
      </w:r>
    </w:p>
    <w:p w14:paraId="1C244B17"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PFQ</w:t>
      </w:r>
      <w:r w:rsidR="006470E3" w:rsidRPr="00A85EB7">
        <w:rPr>
          <w:rFonts w:ascii="Garamond" w:hAnsi="Garamond"/>
          <w:sz w:val="22"/>
          <w:szCs w:val="22"/>
        </w:rPr>
        <w:tab/>
        <w:t>frozen precipitation (sleet/snow/freezing rain)</w:t>
      </w:r>
    </w:p>
    <w:p w14:paraId="376161E9"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PSR</w:t>
      </w:r>
      <w:r w:rsidR="006470E3" w:rsidRPr="00A85EB7">
        <w:rPr>
          <w:rFonts w:ascii="Garamond" w:hAnsi="Garamond"/>
          <w:sz w:val="22"/>
          <w:szCs w:val="22"/>
        </w:rPr>
        <w:tab/>
        <w:t>mixed rain and snow</w:t>
      </w:r>
    </w:p>
    <w:p w14:paraId="2DF5F619" w14:textId="7602FF8E" w:rsidR="006470E3" w:rsidRPr="007D17D6" w:rsidRDefault="00353F8F" w:rsidP="002B220A">
      <w:pPr>
        <w:pStyle w:val="BodyTextIndent"/>
        <w:tabs>
          <w:tab w:val="left" w:pos="1080"/>
          <w:tab w:val="left" w:pos="1440"/>
          <w:tab w:val="left" w:pos="1980"/>
        </w:tabs>
        <w:spacing w:after="0"/>
        <w:ind w:left="720" w:right="720"/>
        <w:jc w:val="both"/>
        <w:rPr>
          <w:rFonts w:ascii="Garamond" w:hAnsi="Garamond"/>
          <w:i/>
          <w:sz w:val="22"/>
          <w:szCs w:val="22"/>
        </w:rPr>
      </w:pPr>
      <w:del w:id="1405" w:author="Pacella, Christina (DEC)" w:date="2023-06-14T07:33:00Z">
        <w:r w:rsidRPr="00A85EB7" w:rsidDel="00681C76">
          <w:rPr>
            <w:rFonts w:ascii="Garamond" w:hAnsi="Garamond"/>
            <w:sz w:val="22"/>
            <w:szCs w:val="22"/>
          </w:rPr>
          <w:delText xml:space="preserve">  </w:delText>
        </w:r>
      </w:del>
      <w:ins w:id="1406" w:author="Pacella, Christina (DEC)" w:date="2023-06-14T07:33:00Z">
        <w:r w:rsidR="00681C76">
          <w:rPr>
            <w:rFonts w:ascii="Garamond" w:hAnsi="Garamond"/>
            <w:sz w:val="22"/>
            <w:szCs w:val="22"/>
          </w:rPr>
          <w:t xml:space="preserve"> </w:t>
        </w:r>
      </w:ins>
      <w:r w:rsidR="006470E3" w:rsidRPr="00FD2191">
        <w:rPr>
          <w:rFonts w:ascii="Garamond" w:hAnsi="Garamond"/>
          <w:i/>
          <w:sz w:val="22"/>
          <w:szCs w:val="22"/>
        </w:rPr>
        <w:t>Tide stage</w:t>
      </w:r>
    </w:p>
    <w:p w14:paraId="4FEED760"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TSE</w:t>
      </w:r>
      <w:r w:rsidR="006470E3" w:rsidRPr="00A85EB7">
        <w:rPr>
          <w:rFonts w:ascii="Garamond" w:hAnsi="Garamond"/>
          <w:sz w:val="22"/>
          <w:szCs w:val="22"/>
        </w:rPr>
        <w:tab/>
        <w:t xml:space="preserve">ebb tide </w:t>
      </w:r>
    </w:p>
    <w:p w14:paraId="18C963DB"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TSF</w:t>
      </w:r>
      <w:r w:rsidR="006470E3" w:rsidRPr="00A85EB7">
        <w:rPr>
          <w:rFonts w:ascii="Garamond" w:hAnsi="Garamond"/>
          <w:sz w:val="22"/>
          <w:szCs w:val="22"/>
        </w:rPr>
        <w:tab/>
        <w:t>flood tide</w:t>
      </w:r>
    </w:p>
    <w:p w14:paraId="01088435"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TSH</w:t>
      </w:r>
      <w:r w:rsidR="006470E3" w:rsidRPr="00A85EB7">
        <w:rPr>
          <w:rFonts w:ascii="Garamond" w:hAnsi="Garamond"/>
          <w:sz w:val="22"/>
          <w:szCs w:val="22"/>
        </w:rPr>
        <w:tab/>
        <w:t>high tide</w:t>
      </w:r>
    </w:p>
    <w:p w14:paraId="3EC488D8" w14:textId="77777777" w:rsidR="006470E3" w:rsidRPr="00A85EB7" w:rsidRDefault="00353F8F"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TSL</w:t>
      </w:r>
      <w:r w:rsidR="006470E3" w:rsidRPr="00A85EB7">
        <w:rPr>
          <w:rFonts w:ascii="Garamond" w:hAnsi="Garamond"/>
          <w:sz w:val="22"/>
          <w:szCs w:val="22"/>
        </w:rPr>
        <w:tab/>
        <w:t>low tide</w:t>
      </w:r>
    </w:p>
    <w:p w14:paraId="14C2AB07" w14:textId="6C12EF6E" w:rsidR="006470E3" w:rsidRPr="007D17D6" w:rsidRDefault="00353F8F" w:rsidP="002B220A">
      <w:pPr>
        <w:pStyle w:val="BodyTextIndent"/>
        <w:tabs>
          <w:tab w:val="left" w:pos="1080"/>
          <w:tab w:val="left" w:pos="1440"/>
          <w:tab w:val="left" w:pos="1980"/>
        </w:tabs>
        <w:spacing w:after="0"/>
        <w:ind w:left="720" w:right="720"/>
        <w:jc w:val="both"/>
        <w:rPr>
          <w:rFonts w:ascii="Garamond" w:hAnsi="Garamond"/>
          <w:i/>
          <w:sz w:val="22"/>
          <w:szCs w:val="22"/>
        </w:rPr>
      </w:pPr>
      <w:del w:id="1407" w:author="Pacella, Christina (DEC)" w:date="2023-06-14T07:33:00Z">
        <w:r w:rsidRPr="00A85EB7" w:rsidDel="00681C76">
          <w:rPr>
            <w:rFonts w:ascii="Garamond" w:hAnsi="Garamond"/>
            <w:sz w:val="22"/>
            <w:szCs w:val="22"/>
          </w:rPr>
          <w:delText xml:space="preserve">  </w:delText>
        </w:r>
      </w:del>
      <w:ins w:id="1408" w:author="Pacella, Christina (DEC)" w:date="2023-06-14T07:33:00Z">
        <w:r w:rsidR="00681C76">
          <w:rPr>
            <w:rFonts w:ascii="Garamond" w:hAnsi="Garamond"/>
            <w:sz w:val="22"/>
            <w:szCs w:val="22"/>
          </w:rPr>
          <w:t xml:space="preserve"> </w:t>
        </w:r>
      </w:ins>
      <w:r w:rsidR="006470E3" w:rsidRPr="00FD2191">
        <w:rPr>
          <w:rFonts w:ascii="Garamond" w:hAnsi="Garamond"/>
          <w:i/>
          <w:sz w:val="22"/>
          <w:szCs w:val="22"/>
        </w:rPr>
        <w:t>Wave height</w:t>
      </w:r>
    </w:p>
    <w:p w14:paraId="0B27E158"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WH0</w:t>
      </w:r>
      <w:r w:rsidR="006470E3" w:rsidRPr="00A85EB7">
        <w:rPr>
          <w:rFonts w:ascii="Garamond" w:hAnsi="Garamond"/>
          <w:sz w:val="22"/>
          <w:szCs w:val="22"/>
        </w:rPr>
        <w:tab/>
        <w:t xml:space="preserve">0 to &lt;0.1 meters </w:t>
      </w:r>
    </w:p>
    <w:p w14:paraId="13FCB07B"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WH1</w:t>
      </w:r>
      <w:r w:rsidR="006470E3" w:rsidRPr="00A85EB7">
        <w:rPr>
          <w:rFonts w:ascii="Garamond" w:hAnsi="Garamond"/>
          <w:sz w:val="22"/>
          <w:szCs w:val="22"/>
        </w:rPr>
        <w:tab/>
        <w:t xml:space="preserve">0.1 to 0.3 meters </w:t>
      </w:r>
    </w:p>
    <w:p w14:paraId="600B2B69"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WH2</w:t>
      </w:r>
      <w:r w:rsidR="006470E3" w:rsidRPr="00A85EB7">
        <w:rPr>
          <w:rFonts w:ascii="Garamond" w:hAnsi="Garamond"/>
          <w:sz w:val="22"/>
          <w:szCs w:val="22"/>
        </w:rPr>
        <w:tab/>
        <w:t xml:space="preserve">0.3 to 0.6 meters </w:t>
      </w:r>
    </w:p>
    <w:p w14:paraId="278D34FC"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WH3</w:t>
      </w:r>
      <w:r w:rsidR="006470E3" w:rsidRPr="00A85EB7">
        <w:rPr>
          <w:rFonts w:ascii="Garamond" w:hAnsi="Garamond"/>
          <w:sz w:val="22"/>
          <w:szCs w:val="22"/>
        </w:rPr>
        <w:tab/>
        <w:t xml:space="preserve">0.6 to &gt; 1.0 meters </w:t>
      </w:r>
    </w:p>
    <w:p w14:paraId="6F367937"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WH4</w:t>
      </w:r>
      <w:r w:rsidR="006470E3" w:rsidRPr="00A85EB7">
        <w:rPr>
          <w:rFonts w:ascii="Garamond" w:hAnsi="Garamond"/>
          <w:sz w:val="22"/>
          <w:szCs w:val="22"/>
        </w:rPr>
        <w:tab/>
        <w:t xml:space="preserve">1.0 to 1.3 meters </w:t>
      </w:r>
    </w:p>
    <w:p w14:paraId="17D532BC"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WH5</w:t>
      </w:r>
      <w:r w:rsidR="006470E3" w:rsidRPr="00A85EB7">
        <w:rPr>
          <w:rFonts w:ascii="Garamond" w:hAnsi="Garamond"/>
          <w:sz w:val="22"/>
          <w:szCs w:val="22"/>
        </w:rPr>
        <w:tab/>
        <w:t xml:space="preserve">1.3 or greater meters </w:t>
      </w:r>
    </w:p>
    <w:p w14:paraId="69082498" w14:textId="2D78511D" w:rsidR="006470E3" w:rsidRPr="007D17D6" w:rsidRDefault="00353F8F" w:rsidP="002B220A">
      <w:pPr>
        <w:pStyle w:val="BodyTextIndent"/>
        <w:tabs>
          <w:tab w:val="left" w:pos="1080"/>
          <w:tab w:val="left" w:pos="1440"/>
          <w:tab w:val="left" w:pos="1980"/>
        </w:tabs>
        <w:spacing w:after="0"/>
        <w:ind w:left="720" w:right="720"/>
        <w:jc w:val="both"/>
        <w:rPr>
          <w:rFonts w:ascii="Garamond" w:hAnsi="Garamond"/>
          <w:i/>
          <w:sz w:val="22"/>
          <w:szCs w:val="22"/>
        </w:rPr>
      </w:pPr>
      <w:del w:id="1409" w:author="Pacella, Christina (DEC)" w:date="2023-06-14T07:33:00Z">
        <w:r w:rsidRPr="00A85EB7" w:rsidDel="00681C76">
          <w:rPr>
            <w:rFonts w:ascii="Garamond" w:hAnsi="Garamond"/>
            <w:sz w:val="22"/>
            <w:szCs w:val="22"/>
          </w:rPr>
          <w:delText xml:space="preserve">  </w:delText>
        </w:r>
      </w:del>
      <w:ins w:id="1410" w:author="Pacella, Christina (DEC)" w:date="2023-06-14T07:33:00Z">
        <w:r w:rsidR="00681C76">
          <w:rPr>
            <w:rFonts w:ascii="Garamond" w:hAnsi="Garamond"/>
            <w:sz w:val="22"/>
            <w:szCs w:val="22"/>
          </w:rPr>
          <w:t xml:space="preserve"> </w:t>
        </w:r>
      </w:ins>
      <w:r w:rsidR="006470E3" w:rsidRPr="00FD2191">
        <w:rPr>
          <w:rFonts w:ascii="Garamond" w:hAnsi="Garamond"/>
          <w:i/>
          <w:sz w:val="22"/>
          <w:szCs w:val="22"/>
        </w:rPr>
        <w:t>Wind direction</w:t>
      </w:r>
    </w:p>
    <w:p w14:paraId="7870D44D"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N</w:t>
      </w:r>
      <w:r w:rsidR="006470E3" w:rsidRPr="00A85EB7">
        <w:rPr>
          <w:rFonts w:ascii="Garamond" w:hAnsi="Garamond"/>
          <w:sz w:val="22"/>
          <w:szCs w:val="22"/>
        </w:rPr>
        <w:tab/>
      </w:r>
      <w:r w:rsidR="009D3BCE" w:rsidRPr="00A85EB7">
        <w:rPr>
          <w:rFonts w:ascii="Garamond" w:hAnsi="Garamond"/>
          <w:sz w:val="22"/>
          <w:szCs w:val="22"/>
        </w:rPr>
        <w:tab/>
      </w:r>
      <w:r w:rsidR="006470E3" w:rsidRPr="00A85EB7">
        <w:rPr>
          <w:rFonts w:ascii="Garamond" w:hAnsi="Garamond"/>
          <w:sz w:val="22"/>
          <w:szCs w:val="22"/>
        </w:rPr>
        <w:t xml:space="preserve">from the north </w:t>
      </w:r>
    </w:p>
    <w:p w14:paraId="1B8D7C32" w14:textId="77777777" w:rsidR="00CA11E4" w:rsidRPr="00A85EB7" w:rsidRDefault="00CA11E4"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t>NNE</w:t>
      </w:r>
      <w:r w:rsidRPr="00A85EB7">
        <w:rPr>
          <w:rFonts w:ascii="Garamond" w:hAnsi="Garamond"/>
          <w:sz w:val="22"/>
          <w:szCs w:val="22"/>
        </w:rPr>
        <w:tab/>
        <w:t>from the north northeast</w:t>
      </w:r>
    </w:p>
    <w:p w14:paraId="1DE24523"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NE</w:t>
      </w:r>
      <w:r w:rsidR="006470E3" w:rsidRPr="00A85EB7">
        <w:rPr>
          <w:rFonts w:ascii="Garamond" w:hAnsi="Garamond"/>
          <w:sz w:val="22"/>
          <w:szCs w:val="22"/>
        </w:rPr>
        <w:tab/>
      </w:r>
      <w:r w:rsidR="009D3BCE" w:rsidRPr="00A85EB7">
        <w:rPr>
          <w:rFonts w:ascii="Garamond" w:hAnsi="Garamond"/>
          <w:sz w:val="22"/>
          <w:szCs w:val="22"/>
        </w:rPr>
        <w:tab/>
      </w:r>
      <w:r w:rsidR="006470E3" w:rsidRPr="00A85EB7">
        <w:rPr>
          <w:rFonts w:ascii="Garamond" w:hAnsi="Garamond"/>
          <w:sz w:val="22"/>
          <w:szCs w:val="22"/>
        </w:rPr>
        <w:t>from the northeast</w:t>
      </w:r>
    </w:p>
    <w:p w14:paraId="0C830152"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ENE</w:t>
      </w:r>
      <w:r w:rsidR="006470E3" w:rsidRPr="00A85EB7">
        <w:rPr>
          <w:rFonts w:ascii="Garamond" w:hAnsi="Garamond"/>
          <w:sz w:val="22"/>
          <w:szCs w:val="22"/>
        </w:rPr>
        <w:tab/>
        <w:t>from the east northeast</w:t>
      </w:r>
    </w:p>
    <w:p w14:paraId="18D663B5" w14:textId="77777777" w:rsidR="006470E3" w:rsidRPr="00A85EB7" w:rsidRDefault="00BD0277"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E</w:t>
      </w:r>
      <w:r w:rsidR="006470E3" w:rsidRPr="00A85EB7">
        <w:rPr>
          <w:rFonts w:ascii="Garamond" w:hAnsi="Garamond"/>
          <w:sz w:val="22"/>
          <w:szCs w:val="22"/>
        </w:rPr>
        <w:tab/>
      </w:r>
      <w:r w:rsidR="009D3BCE" w:rsidRPr="00A85EB7">
        <w:rPr>
          <w:rFonts w:ascii="Garamond" w:hAnsi="Garamond"/>
          <w:sz w:val="22"/>
          <w:szCs w:val="22"/>
        </w:rPr>
        <w:tab/>
      </w:r>
      <w:r w:rsidR="006470E3" w:rsidRPr="00A85EB7">
        <w:rPr>
          <w:rFonts w:ascii="Garamond" w:hAnsi="Garamond"/>
          <w:sz w:val="22"/>
          <w:szCs w:val="22"/>
        </w:rPr>
        <w:t>from the east</w:t>
      </w:r>
    </w:p>
    <w:p w14:paraId="73BBE414"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ESE</w:t>
      </w:r>
      <w:r w:rsidR="006470E3" w:rsidRPr="00A85EB7">
        <w:rPr>
          <w:rFonts w:ascii="Garamond" w:hAnsi="Garamond"/>
          <w:sz w:val="22"/>
          <w:szCs w:val="22"/>
        </w:rPr>
        <w:tab/>
        <w:t xml:space="preserve">from the east southeast </w:t>
      </w:r>
    </w:p>
    <w:p w14:paraId="0A29BE7E"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SE</w:t>
      </w:r>
      <w:r w:rsidR="006470E3" w:rsidRPr="00A85EB7">
        <w:rPr>
          <w:rFonts w:ascii="Garamond" w:hAnsi="Garamond"/>
          <w:sz w:val="22"/>
          <w:szCs w:val="22"/>
        </w:rPr>
        <w:tab/>
      </w:r>
      <w:r w:rsidR="009D3BCE" w:rsidRPr="00A85EB7">
        <w:rPr>
          <w:rFonts w:ascii="Garamond" w:hAnsi="Garamond"/>
          <w:sz w:val="22"/>
          <w:szCs w:val="22"/>
        </w:rPr>
        <w:tab/>
      </w:r>
      <w:r w:rsidR="006470E3" w:rsidRPr="00A85EB7">
        <w:rPr>
          <w:rFonts w:ascii="Garamond" w:hAnsi="Garamond"/>
          <w:sz w:val="22"/>
          <w:szCs w:val="22"/>
        </w:rPr>
        <w:t>from the southeast</w:t>
      </w:r>
    </w:p>
    <w:p w14:paraId="7E7D988C"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SSE</w:t>
      </w:r>
      <w:r w:rsidR="006470E3" w:rsidRPr="00A85EB7">
        <w:rPr>
          <w:rFonts w:ascii="Garamond" w:hAnsi="Garamond"/>
          <w:sz w:val="22"/>
          <w:szCs w:val="22"/>
        </w:rPr>
        <w:tab/>
      </w:r>
      <w:r w:rsidR="009D3BCE" w:rsidRPr="00A85EB7">
        <w:rPr>
          <w:rFonts w:ascii="Garamond" w:hAnsi="Garamond"/>
          <w:sz w:val="22"/>
          <w:szCs w:val="22"/>
        </w:rPr>
        <w:tab/>
      </w:r>
      <w:r w:rsidR="006470E3" w:rsidRPr="00A85EB7">
        <w:rPr>
          <w:rFonts w:ascii="Garamond" w:hAnsi="Garamond"/>
          <w:sz w:val="22"/>
          <w:szCs w:val="22"/>
        </w:rPr>
        <w:t>from the south southeast</w:t>
      </w:r>
    </w:p>
    <w:p w14:paraId="33523C94"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S</w:t>
      </w:r>
      <w:r w:rsidR="006470E3" w:rsidRPr="00A85EB7">
        <w:rPr>
          <w:rFonts w:ascii="Garamond" w:hAnsi="Garamond"/>
          <w:sz w:val="22"/>
          <w:szCs w:val="22"/>
        </w:rPr>
        <w:tab/>
      </w:r>
      <w:r w:rsidR="009D3BCE" w:rsidRPr="00A85EB7">
        <w:rPr>
          <w:rFonts w:ascii="Garamond" w:hAnsi="Garamond"/>
          <w:sz w:val="22"/>
          <w:szCs w:val="22"/>
        </w:rPr>
        <w:tab/>
      </w:r>
      <w:r w:rsidR="006470E3" w:rsidRPr="00A85EB7">
        <w:rPr>
          <w:rFonts w:ascii="Garamond" w:hAnsi="Garamond"/>
          <w:sz w:val="22"/>
          <w:szCs w:val="22"/>
        </w:rPr>
        <w:t>from the south</w:t>
      </w:r>
    </w:p>
    <w:p w14:paraId="74EACE35" w14:textId="77777777" w:rsidR="006470E3" w:rsidRPr="002B220A" w:rsidRDefault="00BD0277"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SSW</w:t>
      </w:r>
      <w:r w:rsidR="006470E3" w:rsidRPr="00A85EB7">
        <w:rPr>
          <w:rFonts w:ascii="Garamond" w:hAnsi="Garamond"/>
          <w:sz w:val="22"/>
          <w:szCs w:val="22"/>
        </w:rPr>
        <w:tab/>
        <w:t xml:space="preserve">from the </w:t>
      </w:r>
      <w:r w:rsidR="006470E3" w:rsidRPr="002B220A">
        <w:rPr>
          <w:rFonts w:ascii="Garamond" w:hAnsi="Garamond"/>
          <w:sz w:val="22"/>
          <w:szCs w:val="22"/>
        </w:rPr>
        <w:t>south southwest</w:t>
      </w:r>
    </w:p>
    <w:p w14:paraId="6EF5BC4A" w14:textId="77777777" w:rsidR="00CA11E4" w:rsidRPr="002B220A" w:rsidRDefault="00CA11E4" w:rsidP="002B220A">
      <w:pPr>
        <w:tabs>
          <w:tab w:val="left" w:pos="1080"/>
          <w:tab w:val="left" w:pos="1440"/>
          <w:tab w:val="left" w:pos="1980"/>
        </w:tabs>
        <w:ind w:left="720" w:right="720"/>
        <w:jc w:val="both"/>
        <w:rPr>
          <w:rFonts w:ascii="Garamond" w:eastAsia="Calibri" w:hAnsi="Garamond"/>
          <w:sz w:val="22"/>
          <w:szCs w:val="22"/>
        </w:rPr>
      </w:pPr>
      <w:r w:rsidRPr="002B220A">
        <w:rPr>
          <w:rFonts w:ascii="Garamond" w:hAnsi="Garamond"/>
          <w:color w:val="FF0000"/>
        </w:rPr>
        <w:tab/>
      </w:r>
      <w:r w:rsidRPr="002B220A">
        <w:rPr>
          <w:rFonts w:ascii="Garamond" w:hAnsi="Garamond"/>
          <w:sz w:val="22"/>
          <w:szCs w:val="22"/>
        </w:rPr>
        <w:t>SW</w:t>
      </w:r>
      <w:r w:rsidRPr="002B220A">
        <w:rPr>
          <w:rFonts w:ascii="Garamond" w:hAnsi="Garamond"/>
          <w:sz w:val="22"/>
          <w:szCs w:val="22"/>
        </w:rPr>
        <w:tab/>
      </w:r>
      <w:r w:rsidRPr="002B220A">
        <w:rPr>
          <w:rFonts w:ascii="Garamond" w:hAnsi="Garamond"/>
          <w:sz w:val="22"/>
          <w:szCs w:val="22"/>
        </w:rPr>
        <w:tab/>
        <w:t>from the southwest</w:t>
      </w:r>
    </w:p>
    <w:p w14:paraId="64455898" w14:textId="77777777" w:rsidR="006470E3" w:rsidRPr="002B220A" w:rsidRDefault="00BD0277" w:rsidP="002B220A">
      <w:pPr>
        <w:tabs>
          <w:tab w:val="left" w:pos="1080"/>
          <w:tab w:val="left" w:pos="1440"/>
          <w:tab w:val="left" w:pos="1980"/>
        </w:tabs>
        <w:ind w:left="720" w:right="720"/>
        <w:jc w:val="both"/>
        <w:rPr>
          <w:rFonts w:ascii="Garamond" w:hAnsi="Garamond"/>
          <w:sz w:val="22"/>
          <w:szCs w:val="22"/>
        </w:rPr>
      </w:pPr>
      <w:r w:rsidRPr="002B220A">
        <w:rPr>
          <w:rFonts w:ascii="Garamond" w:hAnsi="Garamond"/>
          <w:sz w:val="22"/>
          <w:szCs w:val="22"/>
        </w:rPr>
        <w:tab/>
      </w:r>
      <w:r w:rsidR="006470E3" w:rsidRPr="002B220A">
        <w:rPr>
          <w:rFonts w:ascii="Garamond" w:hAnsi="Garamond"/>
          <w:sz w:val="22"/>
          <w:szCs w:val="22"/>
        </w:rPr>
        <w:t>WSW</w:t>
      </w:r>
      <w:r w:rsidR="006470E3" w:rsidRPr="002B220A">
        <w:rPr>
          <w:rFonts w:ascii="Garamond" w:hAnsi="Garamond"/>
          <w:sz w:val="22"/>
          <w:szCs w:val="22"/>
        </w:rPr>
        <w:tab/>
        <w:t>from the west southwest</w:t>
      </w:r>
    </w:p>
    <w:p w14:paraId="5364A6D8" w14:textId="77777777" w:rsidR="006470E3" w:rsidRPr="00A85EB7" w:rsidRDefault="00BD0277" w:rsidP="002B220A">
      <w:pPr>
        <w:tabs>
          <w:tab w:val="left" w:pos="1080"/>
          <w:tab w:val="left" w:pos="1440"/>
          <w:tab w:val="left" w:pos="1980"/>
        </w:tabs>
        <w:ind w:left="720" w:right="720"/>
        <w:jc w:val="both"/>
        <w:rPr>
          <w:rFonts w:ascii="Garamond" w:hAnsi="Garamond"/>
          <w:sz w:val="22"/>
          <w:szCs w:val="22"/>
        </w:rPr>
      </w:pPr>
      <w:r w:rsidRPr="00FD2191">
        <w:rPr>
          <w:rFonts w:ascii="Garamond" w:hAnsi="Garamond"/>
          <w:sz w:val="22"/>
          <w:szCs w:val="22"/>
        </w:rPr>
        <w:tab/>
      </w:r>
      <w:r w:rsidR="006470E3" w:rsidRPr="007D17D6">
        <w:rPr>
          <w:rFonts w:ascii="Garamond" w:hAnsi="Garamond"/>
          <w:sz w:val="22"/>
          <w:szCs w:val="22"/>
        </w:rPr>
        <w:t>W</w:t>
      </w:r>
      <w:r w:rsidR="006470E3" w:rsidRPr="007D17D6">
        <w:rPr>
          <w:rFonts w:ascii="Garamond" w:hAnsi="Garamond"/>
          <w:sz w:val="22"/>
          <w:szCs w:val="22"/>
        </w:rPr>
        <w:tab/>
      </w:r>
      <w:r w:rsidR="009D3BCE" w:rsidRPr="00A85EB7">
        <w:rPr>
          <w:rFonts w:ascii="Garamond" w:hAnsi="Garamond"/>
          <w:sz w:val="22"/>
          <w:szCs w:val="22"/>
        </w:rPr>
        <w:tab/>
      </w:r>
      <w:r w:rsidR="006470E3" w:rsidRPr="00A85EB7">
        <w:rPr>
          <w:rFonts w:ascii="Garamond" w:hAnsi="Garamond"/>
          <w:sz w:val="22"/>
          <w:szCs w:val="22"/>
        </w:rPr>
        <w:t>from the west</w:t>
      </w:r>
    </w:p>
    <w:p w14:paraId="57618E53" w14:textId="77777777" w:rsidR="00CA11E4" w:rsidRPr="00A85EB7" w:rsidRDefault="00BD0277" w:rsidP="002B220A">
      <w:pPr>
        <w:tabs>
          <w:tab w:val="left" w:pos="1080"/>
          <w:tab w:val="left" w:pos="1440"/>
          <w:tab w:val="left" w:pos="1980"/>
        </w:tabs>
        <w:ind w:left="720" w:right="720"/>
        <w:jc w:val="both"/>
        <w:rPr>
          <w:rFonts w:ascii="Garamond" w:eastAsia="Calibri" w:hAnsi="Garamond"/>
          <w:sz w:val="22"/>
          <w:szCs w:val="22"/>
        </w:rPr>
      </w:pPr>
      <w:r w:rsidRPr="00A85EB7">
        <w:rPr>
          <w:rFonts w:ascii="Garamond" w:hAnsi="Garamond"/>
          <w:sz w:val="22"/>
          <w:szCs w:val="22"/>
        </w:rPr>
        <w:tab/>
      </w:r>
      <w:r w:rsidR="00CA11E4" w:rsidRPr="00A85EB7">
        <w:rPr>
          <w:rFonts w:ascii="Garamond" w:hAnsi="Garamond"/>
          <w:sz w:val="22"/>
          <w:szCs w:val="22"/>
        </w:rPr>
        <w:t>WNW</w:t>
      </w:r>
      <w:r w:rsidR="00CA11E4" w:rsidRPr="00A85EB7">
        <w:rPr>
          <w:rFonts w:ascii="Garamond" w:hAnsi="Garamond"/>
          <w:sz w:val="22"/>
          <w:szCs w:val="22"/>
        </w:rPr>
        <w:tab/>
        <w:t>from the west northwest</w:t>
      </w:r>
    </w:p>
    <w:p w14:paraId="549DE888" w14:textId="77777777" w:rsidR="006470E3" w:rsidRPr="00A85EB7" w:rsidRDefault="00CA11E4"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NW</w:t>
      </w:r>
      <w:r w:rsidR="006470E3" w:rsidRPr="00A85EB7">
        <w:rPr>
          <w:rFonts w:ascii="Garamond" w:hAnsi="Garamond"/>
          <w:sz w:val="22"/>
          <w:szCs w:val="22"/>
        </w:rPr>
        <w:tab/>
        <w:t>from the northwest</w:t>
      </w:r>
    </w:p>
    <w:p w14:paraId="48EE9634" w14:textId="77777777" w:rsidR="006470E3" w:rsidRPr="00A85EB7" w:rsidRDefault="00BD0277" w:rsidP="002B220A">
      <w:pPr>
        <w:tabs>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NNW</w:t>
      </w:r>
      <w:r w:rsidR="006470E3" w:rsidRPr="00A85EB7">
        <w:rPr>
          <w:rFonts w:ascii="Garamond" w:hAnsi="Garamond"/>
          <w:sz w:val="22"/>
          <w:szCs w:val="22"/>
        </w:rPr>
        <w:tab/>
        <w:t>from the north northwest</w:t>
      </w:r>
    </w:p>
    <w:p w14:paraId="040518D8" w14:textId="7BCC8CA4" w:rsidR="006470E3" w:rsidRPr="007D17D6" w:rsidRDefault="00353F8F" w:rsidP="002B220A">
      <w:pPr>
        <w:pStyle w:val="BodyTextIndent"/>
        <w:tabs>
          <w:tab w:val="left" w:pos="1080"/>
          <w:tab w:val="left" w:pos="1440"/>
          <w:tab w:val="left" w:pos="1980"/>
        </w:tabs>
        <w:spacing w:after="0"/>
        <w:ind w:left="720" w:right="720"/>
        <w:jc w:val="both"/>
        <w:rPr>
          <w:rFonts w:ascii="Garamond" w:hAnsi="Garamond"/>
          <w:i/>
          <w:sz w:val="22"/>
          <w:szCs w:val="22"/>
        </w:rPr>
      </w:pPr>
      <w:del w:id="1411" w:author="Pacella, Christina (DEC)" w:date="2023-06-14T07:33:00Z">
        <w:r w:rsidRPr="00A85EB7" w:rsidDel="00681C76">
          <w:rPr>
            <w:rFonts w:ascii="Garamond" w:hAnsi="Garamond"/>
            <w:sz w:val="22"/>
            <w:szCs w:val="22"/>
          </w:rPr>
          <w:delText xml:space="preserve">  </w:delText>
        </w:r>
      </w:del>
      <w:ins w:id="1412" w:author="Pacella, Christina (DEC)" w:date="2023-06-14T07:33:00Z">
        <w:r w:rsidR="00681C76">
          <w:rPr>
            <w:rFonts w:ascii="Garamond" w:hAnsi="Garamond"/>
            <w:sz w:val="22"/>
            <w:szCs w:val="22"/>
          </w:rPr>
          <w:t xml:space="preserve"> </w:t>
        </w:r>
      </w:ins>
      <w:r w:rsidR="006470E3" w:rsidRPr="00FD2191">
        <w:rPr>
          <w:rFonts w:ascii="Garamond" w:hAnsi="Garamond"/>
          <w:i/>
          <w:sz w:val="22"/>
          <w:szCs w:val="22"/>
        </w:rPr>
        <w:t>Wind speed</w:t>
      </w:r>
    </w:p>
    <w:p w14:paraId="5296C2AD"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WS0</w:t>
      </w:r>
      <w:r w:rsidR="006470E3" w:rsidRPr="00A85EB7">
        <w:rPr>
          <w:rFonts w:ascii="Garamond" w:hAnsi="Garamond"/>
          <w:sz w:val="22"/>
          <w:szCs w:val="22"/>
        </w:rPr>
        <w:tab/>
        <w:t xml:space="preserve">0 to 1 knot </w:t>
      </w:r>
    </w:p>
    <w:p w14:paraId="7CB74721"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WS1</w:t>
      </w:r>
      <w:r w:rsidR="006470E3" w:rsidRPr="00A85EB7">
        <w:rPr>
          <w:rFonts w:ascii="Garamond" w:hAnsi="Garamond"/>
          <w:sz w:val="22"/>
          <w:szCs w:val="22"/>
        </w:rPr>
        <w:tab/>
        <w:t xml:space="preserve">&gt; 1 to 10 knots </w:t>
      </w:r>
    </w:p>
    <w:p w14:paraId="1E30A67D"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WS2</w:t>
      </w:r>
      <w:r w:rsidR="006470E3" w:rsidRPr="00A85EB7">
        <w:rPr>
          <w:rFonts w:ascii="Garamond" w:hAnsi="Garamond"/>
          <w:sz w:val="22"/>
          <w:szCs w:val="22"/>
        </w:rPr>
        <w:tab/>
        <w:t xml:space="preserve">&gt; 10 to 20 knots </w:t>
      </w:r>
    </w:p>
    <w:p w14:paraId="4B6FD9A8"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tab/>
      </w:r>
      <w:r w:rsidR="006470E3" w:rsidRPr="00A85EB7">
        <w:rPr>
          <w:rFonts w:ascii="Garamond" w:hAnsi="Garamond"/>
          <w:sz w:val="22"/>
          <w:szCs w:val="22"/>
        </w:rPr>
        <w:t>WS3</w:t>
      </w:r>
      <w:r w:rsidR="006470E3" w:rsidRPr="00A85EB7">
        <w:rPr>
          <w:rFonts w:ascii="Garamond" w:hAnsi="Garamond"/>
          <w:sz w:val="22"/>
          <w:szCs w:val="22"/>
        </w:rPr>
        <w:tab/>
        <w:t xml:space="preserve">&gt; 20 to 30 knots </w:t>
      </w:r>
    </w:p>
    <w:p w14:paraId="1CFDF07A" w14:textId="77777777" w:rsidR="006470E3" w:rsidRPr="00A85EB7" w:rsidRDefault="00BD0277" w:rsidP="002B220A">
      <w:pPr>
        <w:tabs>
          <w:tab w:val="left" w:pos="1080"/>
          <w:tab w:val="left" w:pos="1440"/>
          <w:tab w:val="left" w:pos="1980"/>
        </w:tabs>
        <w:ind w:left="720" w:right="720"/>
        <w:jc w:val="both"/>
        <w:rPr>
          <w:rFonts w:ascii="Garamond" w:hAnsi="Garamond"/>
          <w:i/>
          <w:sz w:val="22"/>
          <w:szCs w:val="22"/>
        </w:rPr>
      </w:pPr>
      <w:r w:rsidRPr="00A85EB7">
        <w:rPr>
          <w:rFonts w:ascii="Garamond" w:hAnsi="Garamond"/>
          <w:sz w:val="22"/>
          <w:szCs w:val="22"/>
        </w:rPr>
        <w:lastRenderedPageBreak/>
        <w:tab/>
      </w:r>
      <w:r w:rsidR="006470E3" w:rsidRPr="00A85EB7">
        <w:rPr>
          <w:rFonts w:ascii="Garamond" w:hAnsi="Garamond"/>
          <w:sz w:val="22"/>
          <w:szCs w:val="22"/>
        </w:rPr>
        <w:t>WS4</w:t>
      </w:r>
      <w:r w:rsidR="006470E3" w:rsidRPr="00A85EB7">
        <w:rPr>
          <w:rFonts w:ascii="Garamond" w:hAnsi="Garamond"/>
          <w:sz w:val="22"/>
          <w:szCs w:val="22"/>
        </w:rPr>
        <w:tab/>
        <w:t>&gt; 30 to 40 knots</w:t>
      </w:r>
    </w:p>
    <w:p w14:paraId="54FF481E" w14:textId="77777777" w:rsidR="006470E3" w:rsidRPr="00A85EB7" w:rsidRDefault="00BD0277" w:rsidP="002B220A">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sidRPr="00A85EB7">
        <w:rPr>
          <w:rFonts w:ascii="Garamond" w:hAnsi="Garamond"/>
          <w:sz w:val="22"/>
          <w:szCs w:val="22"/>
        </w:rPr>
        <w:tab/>
      </w:r>
      <w:r w:rsidR="006470E3" w:rsidRPr="00A85EB7">
        <w:rPr>
          <w:rFonts w:ascii="Garamond" w:hAnsi="Garamond"/>
          <w:sz w:val="22"/>
          <w:szCs w:val="22"/>
        </w:rPr>
        <w:t>WS5</w:t>
      </w:r>
      <w:r w:rsidR="006470E3" w:rsidRPr="00A85EB7">
        <w:rPr>
          <w:rFonts w:ascii="Garamond" w:hAnsi="Garamond"/>
          <w:sz w:val="22"/>
          <w:szCs w:val="22"/>
        </w:rPr>
        <w:tab/>
        <w:t>&gt; 40 knots</w:t>
      </w:r>
    </w:p>
    <w:p w14:paraId="607E91E5" w14:textId="77777777" w:rsidR="006470E3" w:rsidRPr="00A85EB7" w:rsidRDefault="006470E3" w:rsidP="002B220A">
      <w:pPr>
        <w:pStyle w:val="HTMLPreformatted"/>
        <w:tabs>
          <w:tab w:val="left" w:pos="1080"/>
          <w:tab w:val="left" w:pos="1440"/>
          <w:tab w:val="left" w:pos="1800"/>
        </w:tabs>
        <w:ind w:left="720" w:right="540"/>
        <w:jc w:val="both"/>
        <w:rPr>
          <w:rFonts w:ascii="Garamond" w:hAnsi="Garamond"/>
          <w:sz w:val="22"/>
          <w:szCs w:val="22"/>
        </w:rPr>
      </w:pPr>
    </w:p>
    <w:p w14:paraId="6132E33B" w14:textId="713C57E0" w:rsidR="003260FB" w:rsidRPr="00A85EB7" w:rsidDel="00DB0B01" w:rsidRDefault="00C325D7" w:rsidP="002B220A">
      <w:pPr>
        <w:pStyle w:val="HTMLPreformatted"/>
        <w:keepNext/>
        <w:jc w:val="both"/>
        <w:rPr>
          <w:del w:id="1413" w:author="Pacella, Christina (DEC)" w:date="2023-06-13T07:12:00Z"/>
          <w:rFonts w:ascii="Garamond" w:hAnsi="Garamond" w:cs="Times New Roman"/>
          <w:b/>
          <w:bCs/>
          <w:sz w:val="22"/>
          <w:szCs w:val="22"/>
        </w:rPr>
      </w:pPr>
      <w:r w:rsidRPr="002B220A">
        <w:rPr>
          <w:rFonts w:ascii="Garamond" w:hAnsi="Garamond" w:cs="Times New Roman"/>
          <w:b/>
          <w:bCs/>
          <w:sz w:val="22"/>
          <w:szCs w:val="22"/>
        </w:rPr>
        <w:t>17</w:t>
      </w:r>
      <w:r w:rsidR="003260FB" w:rsidRPr="002B220A">
        <w:rPr>
          <w:rFonts w:ascii="Garamond" w:hAnsi="Garamond" w:cs="Times New Roman"/>
          <w:b/>
          <w:bCs/>
          <w:sz w:val="22"/>
          <w:szCs w:val="22"/>
        </w:rPr>
        <w:t>)</w:t>
      </w:r>
      <w:del w:id="1414" w:author="Pacella, Christina (DEC)" w:date="2023-06-14T07:33:00Z">
        <w:r w:rsidR="003260FB" w:rsidRPr="002B220A" w:rsidDel="00681C76">
          <w:rPr>
            <w:rFonts w:ascii="Garamond" w:hAnsi="Garamond" w:cs="Times New Roman"/>
            <w:b/>
            <w:bCs/>
            <w:sz w:val="22"/>
            <w:szCs w:val="22"/>
          </w:rPr>
          <w:delText xml:space="preserve">  </w:delText>
        </w:r>
      </w:del>
      <w:ins w:id="1415" w:author="Pacella, Christina (DEC)" w:date="2023-06-14T07:33:00Z">
        <w:r w:rsidR="00681C76">
          <w:rPr>
            <w:rFonts w:ascii="Garamond" w:hAnsi="Garamond" w:cs="Times New Roman"/>
            <w:b/>
            <w:bCs/>
            <w:sz w:val="22"/>
            <w:szCs w:val="22"/>
          </w:rPr>
          <w:t xml:space="preserve"> </w:t>
        </w:r>
      </w:ins>
      <w:r w:rsidR="003260FB" w:rsidRPr="002B220A">
        <w:rPr>
          <w:rFonts w:ascii="Garamond" w:hAnsi="Garamond" w:cs="Times New Roman"/>
          <w:b/>
          <w:bCs/>
          <w:sz w:val="22"/>
          <w:szCs w:val="22"/>
        </w:rPr>
        <w:t xml:space="preserve">Other remarks/notes – </w:t>
      </w:r>
    </w:p>
    <w:p w14:paraId="784425DF" w14:textId="77777777" w:rsidR="003260FB" w:rsidRPr="00A85EB7" w:rsidRDefault="003260FB" w:rsidP="002B220A">
      <w:pPr>
        <w:pStyle w:val="HTMLPreformatted"/>
        <w:keepNext/>
        <w:jc w:val="both"/>
        <w:rPr>
          <w:rFonts w:ascii="Garamond" w:hAnsi="Garamond" w:cs="Times New Roman"/>
          <w:b/>
          <w:bCs/>
          <w:sz w:val="22"/>
          <w:szCs w:val="22"/>
        </w:rPr>
      </w:pPr>
    </w:p>
    <w:p w14:paraId="696DDB3D" w14:textId="57383800" w:rsidR="00041876" w:rsidRPr="00FD2191" w:rsidRDefault="00D15FDB">
      <w:pPr>
        <w:ind w:firstLine="720"/>
        <w:jc w:val="both"/>
        <w:rPr>
          <w:rFonts w:ascii="Garamond" w:hAnsi="Garamond"/>
          <w:sz w:val="22"/>
          <w:szCs w:val="22"/>
        </w:rPr>
        <w:pPrChange w:id="1416" w:author="Pacella, Christina (DEC)" w:date="2023-06-14T08:37:00Z">
          <w:pPr>
            <w:ind w:left="720" w:right="720"/>
            <w:jc w:val="both"/>
          </w:pPr>
        </w:pPrChange>
      </w:pPr>
      <w:r w:rsidRPr="00A85EB7">
        <w:rPr>
          <w:rFonts w:ascii="Garamond" w:hAnsi="Garamond"/>
          <w:sz w:val="22"/>
          <w:szCs w:val="22"/>
        </w:rPr>
        <w:t xml:space="preserve">Data may be missing </w:t>
      </w:r>
      <w:r w:rsidR="003260FB" w:rsidRPr="00A85EB7">
        <w:rPr>
          <w:rFonts w:ascii="Garamond" w:hAnsi="Garamond"/>
          <w:sz w:val="22"/>
          <w:szCs w:val="22"/>
        </w:rPr>
        <w:t xml:space="preserve">due to </w:t>
      </w:r>
      <w:r w:rsidRPr="00A85EB7">
        <w:rPr>
          <w:rFonts w:ascii="Garamond" w:hAnsi="Garamond"/>
          <w:sz w:val="22"/>
          <w:szCs w:val="22"/>
        </w:rPr>
        <w:t>problems with sample collection or processing.</w:t>
      </w:r>
      <w:del w:id="1417" w:author="Pacella, Christina (DEC)" w:date="2023-06-14T07:33:00Z">
        <w:r w:rsidRPr="00A85EB7" w:rsidDel="00681C76">
          <w:rPr>
            <w:rFonts w:ascii="Garamond" w:hAnsi="Garamond"/>
            <w:sz w:val="22"/>
            <w:szCs w:val="22"/>
          </w:rPr>
          <w:delText xml:space="preserve">  </w:delText>
        </w:r>
      </w:del>
      <w:ins w:id="1418" w:author="Pacella, Christina (DEC)" w:date="2023-06-14T07:33:00Z">
        <w:r w:rsidR="00681C76">
          <w:rPr>
            <w:rFonts w:ascii="Garamond" w:hAnsi="Garamond"/>
            <w:sz w:val="22"/>
            <w:szCs w:val="22"/>
          </w:rPr>
          <w:t xml:space="preserve"> </w:t>
        </w:r>
      </w:ins>
      <w:r w:rsidR="00F67232" w:rsidRPr="00FD2191">
        <w:rPr>
          <w:rFonts w:ascii="Garamond" w:hAnsi="Garamond"/>
          <w:sz w:val="22"/>
          <w:szCs w:val="22"/>
        </w:rPr>
        <w:t xml:space="preserve">Laboratories in the NERR System submit data that are censored at a lower detection rate limit, called the Method Detection Limit </w:t>
      </w:r>
      <w:r w:rsidR="003D34D7" w:rsidRPr="007D17D6">
        <w:rPr>
          <w:rFonts w:ascii="Garamond" w:hAnsi="Garamond"/>
          <w:sz w:val="22"/>
          <w:szCs w:val="22"/>
        </w:rPr>
        <w:t>or MDL.</w:t>
      </w:r>
      <w:del w:id="1419" w:author="Pacella, Christina (DEC)" w:date="2023-06-14T07:33:00Z">
        <w:r w:rsidR="003D34D7" w:rsidRPr="00A85EB7" w:rsidDel="00681C76">
          <w:rPr>
            <w:rFonts w:ascii="Garamond" w:hAnsi="Garamond"/>
            <w:sz w:val="22"/>
            <w:szCs w:val="22"/>
          </w:rPr>
          <w:delText xml:space="preserve">  </w:delText>
        </w:r>
      </w:del>
      <w:ins w:id="1420" w:author="Pacella, Christina (DEC)" w:date="2023-06-14T07:33:00Z">
        <w:r w:rsidR="00681C76">
          <w:rPr>
            <w:rFonts w:ascii="Garamond" w:hAnsi="Garamond"/>
            <w:sz w:val="22"/>
            <w:szCs w:val="22"/>
          </w:rPr>
          <w:t xml:space="preserve"> </w:t>
        </w:r>
      </w:ins>
      <w:r w:rsidR="003D34D7" w:rsidRPr="00FD2191">
        <w:rPr>
          <w:rFonts w:ascii="Garamond" w:hAnsi="Garamond"/>
          <w:sz w:val="22"/>
          <w:szCs w:val="22"/>
        </w:rPr>
        <w:t>MDL</w:t>
      </w:r>
      <w:r w:rsidR="00F67232" w:rsidRPr="007D17D6">
        <w:rPr>
          <w:rFonts w:ascii="Garamond" w:hAnsi="Garamond"/>
          <w:sz w:val="22"/>
          <w:szCs w:val="22"/>
        </w:rPr>
        <w:t xml:space="preserve">s for specific parameters are listed in the Laboratory Methods and Detection Limits Section (Section </w:t>
      </w:r>
      <w:r w:rsidR="00D8117F" w:rsidRPr="00A85EB7">
        <w:rPr>
          <w:rFonts w:ascii="Garamond" w:hAnsi="Garamond"/>
          <w:sz w:val="22"/>
          <w:szCs w:val="22"/>
        </w:rPr>
        <w:t>I</w:t>
      </w:r>
      <w:r w:rsidR="00F67232" w:rsidRPr="00A85EB7">
        <w:rPr>
          <w:rFonts w:ascii="Garamond" w:hAnsi="Garamond"/>
          <w:sz w:val="22"/>
          <w:szCs w:val="22"/>
        </w:rPr>
        <w:t>I, Part 12) of this document.</w:t>
      </w:r>
      <w:del w:id="1421" w:author="Pacella, Christina (DEC)" w:date="2023-06-14T07:33:00Z">
        <w:r w:rsidR="00F67232" w:rsidRPr="00A85EB7" w:rsidDel="00681C76">
          <w:rPr>
            <w:rFonts w:ascii="Garamond" w:hAnsi="Garamond"/>
            <w:sz w:val="22"/>
            <w:szCs w:val="22"/>
          </w:rPr>
          <w:delText xml:space="preserve">  </w:delText>
        </w:r>
      </w:del>
      <w:ins w:id="1422" w:author="Pacella, Christina (DEC)" w:date="2023-06-14T07:33:00Z">
        <w:r w:rsidR="00681C76">
          <w:rPr>
            <w:rFonts w:ascii="Garamond" w:hAnsi="Garamond"/>
            <w:sz w:val="22"/>
            <w:szCs w:val="22"/>
          </w:rPr>
          <w:t xml:space="preserve"> </w:t>
        </w:r>
      </w:ins>
      <w:r w:rsidR="00F67232" w:rsidRPr="00FD2191">
        <w:rPr>
          <w:rFonts w:ascii="Garamond" w:hAnsi="Garamond"/>
          <w:sz w:val="22"/>
          <w:szCs w:val="22"/>
        </w:rPr>
        <w:t xml:space="preserve">Concentrations that are less than this limit are </w:t>
      </w:r>
      <w:r w:rsidR="00090896" w:rsidRPr="00A85EB7">
        <w:rPr>
          <w:rFonts w:ascii="Garamond" w:hAnsi="Garamond"/>
          <w:sz w:val="22"/>
          <w:szCs w:val="22"/>
        </w:rPr>
        <w:t>censored</w:t>
      </w:r>
      <w:r w:rsidR="00D8117F" w:rsidRPr="00A85EB7">
        <w:rPr>
          <w:rFonts w:ascii="Garamond" w:hAnsi="Garamond"/>
          <w:sz w:val="22"/>
          <w:szCs w:val="22"/>
        </w:rPr>
        <w:t xml:space="preserve"> with the use of a QAQC flag and code, and the reported value is the method detection limit itself rather than a measured value.</w:t>
      </w:r>
      <w:del w:id="1423" w:author="Pacella, Christina (DEC)" w:date="2023-06-14T07:33:00Z">
        <w:r w:rsidRPr="00A85EB7" w:rsidDel="00681C76">
          <w:rPr>
            <w:rFonts w:ascii="Garamond" w:hAnsi="Garamond"/>
            <w:sz w:val="22"/>
            <w:szCs w:val="22"/>
          </w:rPr>
          <w:delText xml:space="preserve">  </w:delText>
        </w:r>
      </w:del>
      <w:ins w:id="1424" w:author="Pacella, Christina (DEC)" w:date="2023-06-14T07:33:00Z">
        <w:r w:rsidR="00681C76">
          <w:rPr>
            <w:rFonts w:ascii="Garamond" w:hAnsi="Garamond"/>
            <w:sz w:val="22"/>
            <w:szCs w:val="22"/>
          </w:rPr>
          <w:t xml:space="preserve"> </w:t>
        </w:r>
      </w:ins>
      <w:r w:rsidR="00F67232" w:rsidRPr="00FD2191">
        <w:rPr>
          <w:rFonts w:ascii="Garamond" w:hAnsi="Garamond"/>
          <w:sz w:val="22"/>
          <w:szCs w:val="22"/>
        </w:rPr>
        <w:t>For example,</w:t>
      </w:r>
      <w:r w:rsidR="003D34D7" w:rsidRPr="007D17D6">
        <w:rPr>
          <w:rFonts w:ascii="Garamond" w:hAnsi="Garamond"/>
          <w:sz w:val="22"/>
          <w:szCs w:val="22"/>
        </w:rPr>
        <w:t xml:space="preserve"> if</w:t>
      </w:r>
      <w:r w:rsidR="00F67232" w:rsidRPr="00A85EB7">
        <w:rPr>
          <w:rFonts w:ascii="Garamond" w:hAnsi="Garamond"/>
          <w:sz w:val="22"/>
          <w:szCs w:val="22"/>
        </w:rPr>
        <w:t xml:space="preserve"> the measured concentration of NO23F was 0.0005 mg/l as N (MDL=0.0008), the reported value would be </w:t>
      </w:r>
      <w:r w:rsidR="00D8117F" w:rsidRPr="00A85EB7">
        <w:rPr>
          <w:rFonts w:ascii="Garamond" w:hAnsi="Garamond"/>
          <w:sz w:val="22"/>
          <w:szCs w:val="22"/>
        </w:rPr>
        <w:t xml:space="preserve">0.0008 and would be </w:t>
      </w:r>
      <w:r w:rsidR="00090896" w:rsidRPr="00A85EB7">
        <w:rPr>
          <w:rFonts w:ascii="Garamond" w:hAnsi="Garamond"/>
          <w:sz w:val="22"/>
          <w:szCs w:val="22"/>
        </w:rPr>
        <w:t xml:space="preserve">flagged </w:t>
      </w:r>
      <w:r w:rsidR="00B00C43" w:rsidRPr="00A85EB7">
        <w:rPr>
          <w:rFonts w:ascii="Garamond" w:hAnsi="Garamond"/>
          <w:sz w:val="22"/>
          <w:szCs w:val="22"/>
        </w:rPr>
        <w:t>as out of sensor range low (</w:t>
      </w:r>
      <w:r w:rsidR="00090896" w:rsidRPr="00A85EB7">
        <w:rPr>
          <w:rFonts w:ascii="Garamond" w:hAnsi="Garamond"/>
          <w:sz w:val="22"/>
          <w:szCs w:val="22"/>
        </w:rPr>
        <w:t>-4</w:t>
      </w:r>
      <w:r w:rsidR="00B00C43" w:rsidRPr="00A85EB7">
        <w:rPr>
          <w:rFonts w:ascii="Garamond" w:hAnsi="Garamond"/>
          <w:sz w:val="22"/>
          <w:szCs w:val="22"/>
        </w:rPr>
        <w:t>)</w:t>
      </w:r>
      <w:r w:rsidR="00090896" w:rsidRPr="00A85EB7">
        <w:rPr>
          <w:rFonts w:ascii="Garamond" w:hAnsi="Garamond"/>
          <w:sz w:val="22"/>
          <w:szCs w:val="22"/>
        </w:rPr>
        <w:t xml:space="preserve"> and coded SBL</w:t>
      </w:r>
      <w:r w:rsidRPr="00A85EB7">
        <w:rPr>
          <w:rFonts w:ascii="Garamond" w:hAnsi="Garamond"/>
          <w:sz w:val="22"/>
          <w:szCs w:val="22"/>
        </w:rPr>
        <w:t>.</w:t>
      </w:r>
      <w:del w:id="1425" w:author="Pacella, Christina (DEC)" w:date="2023-06-14T07:33:00Z">
        <w:r w:rsidRPr="00A85EB7" w:rsidDel="00681C76">
          <w:rPr>
            <w:rFonts w:ascii="Garamond" w:hAnsi="Garamond"/>
            <w:sz w:val="22"/>
            <w:szCs w:val="22"/>
          </w:rPr>
          <w:delText xml:space="preserve">  </w:delText>
        </w:r>
      </w:del>
      <w:ins w:id="1426" w:author="Pacella, Christina (DEC)" w:date="2023-06-14T07:33:00Z">
        <w:r w:rsidR="00681C76">
          <w:rPr>
            <w:rFonts w:ascii="Garamond" w:hAnsi="Garamond"/>
            <w:sz w:val="22"/>
            <w:szCs w:val="22"/>
          </w:rPr>
          <w:t xml:space="preserve"> </w:t>
        </w:r>
      </w:ins>
      <w:r w:rsidRPr="00FD2191">
        <w:rPr>
          <w:rFonts w:ascii="Garamond" w:hAnsi="Garamond"/>
          <w:sz w:val="22"/>
          <w:szCs w:val="22"/>
        </w:rPr>
        <w:t xml:space="preserve">In addition, </w:t>
      </w:r>
      <w:r w:rsidR="00F67232" w:rsidRPr="007D17D6">
        <w:rPr>
          <w:rFonts w:ascii="Garamond" w:hAnsi="Garamond"/>
          <w:sz w:val="22"/>
          <w:szCs w:val="22"/>
        </w:rPr>
        <w:t xml:space="preserve">if any of the components used </w:t>
      </w:r>
      <w:r w:rsidRPr="00A85EB7">
        <w:rPr>
          <w:rFonts w:ascii="Garamond" w:hAnsi="Garamond"/>
          <w:sz w:val="22"/>
          <w:szCs w:val="22"/>
        </w:rPr>
        <w:t xml:space="preserve">to calculate a variable </w:t>
      </w:r>
      <w:r w:rsidR="00F67232" w:rsidRPr="00A85EB7">
        <w:rPr>
          <w:rFonts w:ascii="Garamond" w:hAnsi="Garamond"/>
          <w:sz w:val="22"/>
          <w:szCs w:val="22"/>
        </w:rPr>
        <w:t xml:space="preserve">are below the MDL, the calculated variable is </w:t>
      </w:r>
      <w:r w:rsidR="00235DDE" w:rsidRPr="00A85EB7">
        <w:rPr>
          <w:rFonts w:ascii="Garamond" w:hAnsi="Garamond"/>
          <w:sz w:val="22"/>
          <w:szCs w:val="22"/>
        </w:rPr>
        <w:t>removed and flagged/coded</w:t>
      </w:r>
      <w:r w:rsidR="00090896" w:rsidRPr="00A85EB7">
        <w:rPr>
          <w:rFonts w:ascii="Garamond" w:hAnsi="Garamond"/>
          <w:sz w:val="22"/>
          <w:szCs w:val="22"/>
        </w:rPr>
        <w:t xml:space="preserve"> -4 SCB</w:t>
      </w:r>
      <w:r w:rsidRPr="00A85EB7">
        <w:rPr>
          <w:rFonts w:ascii="Garamond" w:hAnsi="Garamond"/>
          <w:sz w:val="22"/>
          <w:szCs w:val="22"/>
        </w:rPr>
        <w:t>.</w:t>
      </w:r>
      <w:del w:id="1427" w:author="Pacella, Christina (DEC)" w:date="2023-06-14T07:33:00Z">
        <w:r w:rsidR="003D34D7" w:rsidRPr="00A85EB7" w:rsidDel="00681C76">
          <w:rPr>
            <w:rFonts w:ascii="Garamond" w:hAnsi="Garamond"/>
            <w:sz w:val="22"/>
            <w:szCs w:val="22"/>
          </w:rPr>
          <w:delText xml:space="preserve">  </w:delText>
        </w:r>
      </w:del>
      <w:ins w:id="1428" w:author="Pacella, Christina (DEC)" w:date="2023-06-14T07:33:00Z">
        <w:r w:rsidR="00681C76">
          <w:rPr>
            <w:rFonts w:ascii="Garamond" w:hAnsi="Garamond"/>
            <w:sz w:val="22"/>
            <w:szCs w:val="22"/>
          </w:rPr>
          <w:t xml:space="preserve"> </w:t>
        </w:r>
      </w:ins>
      <w:r w:rsidR="00090896" w:rsidRPr="00FD2191">
        <w:rPr>
          <w:rFonts w:ascii="Garamond" w:hAnsi="Garamond"/>
          <w:sz w:val="22"/>
          <w:szCs w:val="22"/>
        </w:rPr>
        <w:t xml:space="preserve">If a calculated value is negative, it is </w:t>
      </w:r>
      <w:del w:id="1429" w:author="Pacella, Christina (DEC)" w:date="2023-06-13T07:12:00Z">
        <w:r w:rsidR="00090896" w:rsidRPr="00A85EB7" w:rsidDel="00DB0B01">
          <w:rPr>
            <w:rFonts w:ascii="Garamond" w:hAnsi="Garamond"/>
            <w:sz w:val="22"/>
            <w:szCs w:val="22"/>
          </w:rPr>
          <w:delText>rejected</w:delText>
        </w:r>
      </w:del>
      <w:ins w:id="1430" w:author="Pacella, Christina (DEC)" w:date="2023-06-13T07:12:00Z">
        <w:r w:rsidR="00DB0B01" w:rsidRPr="00A85EB7">
          <w:rPr>
            <w:rFonts w:ascii="Garamond" w:hAnsi="Garamond"/>
            <w:sz w:val="22"/>
            <w:szCs w:val="22"/>
          </w:rPr>
          <w:t>rejected,</w:t>
        </w:r>
      </w:ins>
      <w:r w:rsidR="00090896" w:rsidRPr="00A85EB7">
        <w:rPr>
          <w:rFonts w:ascii="Garamond" w:hAnsi="Garamond"/>
          <w:sz w:val="22"/>
          <w:szCs w:val="22"/>
        </w:rPr>
        <w:t xml:space="preserve"> and </w:t>
      </w:r>
      <w:r w:rsidR="00026468" w:rsidRPr="00A85EB7">
        <w:rPr>
          <w:rFonts w:ascii="Garamond" w:hAnsi="Garamond"/>
          <w:sz w:val="22"/>
          <w:szCs w:val="22"/>
        </w:rPr>
        <w:t xml:space="preserve">all measured components are </w:t>
      </w:r>
      <w:r w:rsidR="00F435FB" w:rsidRPr="00A85EB7">
        <w:rPr>
          <w:rFonts w:ascii="Garamond" w:hAnsi="Garamond"/>
          <w:sz w:val="22"/>
          <w:szCs w:val="22"/>
        </w:rPr>
        <w:t>marked suspect</w:t>
      </w:r>
      <w:r w:rsidR="00026468" w:rsidRPr="00A85EB7">
        <w:rPr>
          <w:rFonts w:ascii="Garamond" w:hAnsi="Garamond"/>
          <w:sz w:val="22"/>
          <w:szCs w:val="22"/>
        </w:rPr>
        <w:t>.</w:t>
      </w:r>
      <w:del w:id="1431" w:author="Pacella, Christina (DEC)" w:date="2023-06-14T07:33:00Z">
        <w:r w:rsidR="00026468" w:rsidRPr="00A85EB7" w:rsidDel="00681C76">
          <w:rPr>
            <w:rFonts w:ascii="Garamond" w:hAnsi="Garamond"/>
            <w:sz w:val="22"/>
            <w:szCs w:val="22"/>
          </w:rPr>
          <w:delText xml:space="preserve"> </w:delText>
        </w:r>
        <w:r w:rsidR="00090896" w:rsidRPr="00A85EB7" w:rsidDel="00681C76">
          <w:rPr>
            <w:rFonts w:ascii="Garamond" w:hAnsi="Garamond"/>
            <w:sz w:val="22"/>
            <w:szCs w:val="22"/>
          </w:rPr>
          <w:delText xml:space="preserve"> </w:delText>
        </w:r>
      </w:del>
      <w:ins w:id="1432" w:author="Pacella, Christina (DEC)" w:date="2023-06-14T07:33:00Z">
        <w:r w:rsidR="00681C76">
          <w:rPr>
            <w:rFonts w:ascii="Garamond" w:hAnsi="Garamond"/>
            <w:sz w:val="22"/>
            <w:szCs w:val="22"/>
          </w:rPr>
          <w:t xml:space="preserve"> </w:t>
        </w:r>
      </w:ins>
      <w:r w:rsidR="003D34D7" w:rsidRPr="00FD2191">
        <w:rPr>
          <w:rFonts w:ascii="Garamond" w:hAnsi="Garamond"/>
          <w:sz w:val="22"/>
          <w:szCs w:val="22"/>
        </w:rPr>
        <w:t xml:space="preserve">If additional information on </w:t>
      </w:r>
      <w:r w:rsidR="00F435FB" w:rsidRPr="007D17D6">
        <w:rPr>
          <w:rFonts w:ascii="Garamond" w:hAnsi="Garamond"/>
          <w:sz w:val="22"/>
          <w:szCs w:val="22"/>
        </w:rPr>
        <w:t xml:space="preserve">MDL’s or </w:t>
      </w:r>
      <w:r w:rsidR="003D34D7" w:rsidRPr="00A85EB7">
        <w:rPr>
          <w:rFonts w:ascii="Garamond" w:hAnsi="Garamond"/>
          <w:sz w:val="22"/>
          <w:szCs w:val="22"/>
        </w:rPr>
        <w:t>missing</w:t>
      </w:r>
      <w:r w:rsidR="00F435FB" w:rsidRPr="00A85EB7">
        <w:rPr>
          <w:rFonts w:ascii="Garamond" w:hAnsi="Garamond"/>
          <w:sz w:val="22"/>
          <w:szCs w:val="22"/>
        </w:rPr>
        <w:t>, suspect, or rejected</w:t>
      </w:r>
      <w:r w:rsidR="003D34D7" w:rsidRPr="00A85EB7">
        <w:rPr>
          <w:rFonts w:ascii="Garamond" w:hAnsi="Garamond"/>
          <w:sz w:val="22"/>
          <w:szCs w:val="22"/>
        </w:rPr>
        <w:t xml:space="preserve"> data</w:t>
      </w:r>
      <w:r w:rsidR="00F435FB" w:rsidRPr="00A85EB7">
        <w:rPr>
          <w:rFonts w:ascii="Garamond" w:hAnsi="Garamond"/>
          <w:sz w:val="22"/>
          <w:szCs w:val="22"/>
        </w:rPr>
        <w:t xml:space="preserve"> is needed</w:t>
      </w:r>
      <w:r w:rsidR="003D34D7" w:rsidRPr="00A85EB7">
        <w:rPr>
          <w:rFonts w:ascii="Garamond" w:hAnsi="Garamond"/>
          <w:sz w:val="22"/>
          <w:szCs w:val="22"/>
        </w:rPr>
        <w:t xml:space="preserve">, contact the Research Coordinator at the </w:t>
      </w:r>
      <w:r w:rsidR="00944877" w:rsidRPr="00A85EB7">
        <w:rPr>
          <w:rFonts w:ascii="Garamond" w:hAnsi="Garamond"/>
          <w:sz w:val="22"/>
          <w:szCs w:val="22"/>
        </w:rPr>
        <w:t>reserve</w:t>
      </w:r>
      <w:r w:rsidR="00F435FB" w:rsidRPr="00A85EB7">
        <w:rPr>
          <w:rFonts w:ascii="Garamond" w:hAnsi="Garamond"/>
          <w:sz w:val="22"/>
          <w:szCs w:val="22"/>
        </w:rPr>
        <w:t xml:space="preserve"> </w:t>
      </w:r>
      <w:r w:rsidR="003D34D7" w:rsidRPr="00A85EB7">
        <w:rPr>
          <w:rFonts w:ascii="Garamond" w:hAnsi="Garamond"/>
          <w:sz w:val="22"/>
          <w:szCs w:val="22"/>
        </w:rPr>
        <w:t>submitting the data.</w:t>
      </w:r>
      <w:del w:id="1433" w:author="Pacella, Christina (DEC)" w:date="2023-06-14T07:33:00Z">
        <w:r w:rsidR="003D34D7" w:rsidRPr="00A85EB7" w:rsidDel="00681C76">
          <w:rPr>
            <w:rFonts w:ascii="Garamond" w:hAnsi="Garamond"/>
            <w:sz w:val="22"/>
            <w:szCs w:val="22"/>
          </w:rPr>
          <w:delText xml:space="preserve">  </w:delText>
        </w:r>
      </w:del>
      <w:ins w:id="1434" w:author="Pacella, Christina (DEC)" w:date="2023-06-14T07:33:00Z">
        <w:r w:rsidR="00681C76">
          <w:rPr>
            <w:rFonts w:ascii="Garamond" w:hAnsi="Garamond"/>
            <w:sz w:val="22"/>
            <w:szCs w:val="22"/>
          </w:rPr>
          <w:t xml:space="preserve"> </w:t>
        </w:r>
      </w:ins>
    </w:p>
    <w:p w14:paraId="36809D7C" w14:textId="77777777" w:rsidR="00041876" w:rsidRPr="002B220A" w:rsidRDefault="00041876" w:rsidP="00FD2191">
      <w:pPr>
        <w:jc w:val="both"/>
        <w:rPr>
          <w:rFonts w:ascii="Garamond" w:hAnsi="Garamond"/>
          <w:sz w:val="22"/>
          <w:szCs w:val="22"/>
        </w:rPr>
      </w:pPr>
    </w:p>
    <w:p w14:paraId="7F266E37" w14:textId="1F38AC5C" w:rsidR="00041876" w:rsidRPr="002B220A" w:rsidRDefault="00041B83">
      <w:pPr>
        <w:ind w:left="720"/>
        <w:jc w:val="both"/>
        <w:rPr>
          <w:rFonts w:ascii="Garamond" w:hAnsi="Garamond"/>
          <w:sz w:val="22"/>
          <w:szCs w:val="22"/>
        </w:rPr>
        <w:pPrChange w:id="1435" w:author="Pacella, Christina (DEC)" w:date="2023-06-13T13:53:00Z">
          <w:pPr>
            <w:ind w:left="720" w:right="720"/>
            <w:jc w:val="both"/>
          </w:pPr>
        </w:pPrChange>
      </w:pPr>
      <w:r w:rsidRPr="002B220A">
        <w:rPr>
          <w:rFonts w:ascii="Garamond" w:hAnsi="Garamond"/>
          <w:sz w:val="22"/>
          <w:szCs w:val="22"/>
        </w:rPr>
        <w:t>Note: The way</w:t>
      </w:r>
      <w:ins w:id="1436" w:author="Pacella, Christina (DEC)" w:date="2023-06-13T12:00:00Z">
        <w:r w:rsidR="001416E8">
          <w:rPr>
            <w:rFonts w:ascii="Garamond" w:hAnsi="Garamond"/>
            <w:sz w:val="22"/>
            <w:szCs w:val="22"/>
          </w:rPr>
          <w:t xml:space="preserve"> in which</w:t>
        </w:r>
      </w:ins>
      <w:r w:rsidRPr="002B220A">
        <w:rPr>
          <w:rFonts w:ascii="Garamond" w:hAnsi="Garamond"/>
          <w:sz w:val="22"/>
          <w:szCs w:val="22"/>
        </w:rPr>
        <w:t xml:space="preserve"> below MDL values </w:t>
      </w:r>
      <w:ins w:id="1437" w:author="Pacella, Christina (DEC)" w:date="2023-06-13T07:12:00Z">
        <w:r w:rsidR="005368BB">
          <w:rPr>
            <w:rFonts w:ascii="Garamond" w:hAnsi="Garamond"/>
            <w:sz w:val="22"/>
            <w:szCs w:val="22"/>
          </w:rPr>
          <w:t>were</w:t>
        </w:r>
        <w:r w:rsidR="005368BB" w:rsidRPr="002B220A">
          <w:rPr>
            <w:rFonts w:ascii="Garamond" w:hAnsi="Garamond"/>
            <w:sz w:val="22"/>
            <w:szCs w:val="22"/>
          </w:rPr>
          <w:t xml:space="preserve"> </w:t>
        </w:r>
      </w:ins>
      <w:r w:rsidRPr="002B220A">
        <w:rPr>
          <w:rFonts w:ascii="Garamond" w:hAnsi="Garamond"/>
          <w:sz w:val="22"/>
          <w:szCs w:val="22"/>
        </w:rPr>
        <w:t>handled in the NERRS SWMP dataset was changed in November of 2011.</w:t>
      </w:r>
      <w:del w:id="1438" w:author="Pacella, Christina (DEC)" w:date="2023-06-14T07:33:00Z">
        <w:r w:rsidRPr="002B220A" w:rsidDel="00681C76">
          <w:rPr>
            <w:rFonts w:ascii="Garamond" w:hAnsi="Garamond"/>
            <w:sz w:val="22"/>
            <w:szCs w:val="22"/>
          </w:rPr>
          <w:delText xml:space="preserve">  </w:delText>
        </w:r>
      </w:del>
      <w:ins w:id="1439" w:author="Pacella, Christina (DEC)" w:date="2023-06-14T07:33:00Z">
        <w:r w:rsidR="00681C76">
          <w:rPr>
            <w:rFonts w:ascii="Garamond" w:hAnsi="Garamond"/>
            <w:sz w:val="22"/>
            <w:szCs w:val="22"/>
          </w:rPr>
          <w:t xml:space="preserve"> </w:t>
        </w:r>
      </w:ins>
      <w:r w:rsidRPr="002B220A">
        <w:rPr>
          <w:rFonts w:ascii="Garamond" w:hAnsi="Garamond"/>
          <w:sz w:val="22"/>
          <w:szCs w:val="22"/>
        </w:rPr>
        <w:t>Previously, below MDL data from 2007-2010 were also flagged/coded, but either reported as the measured value or a blank cell.</w:t>
      </w:r>
      <w:del w:id="1440" w:author="Pacella, Christina (DEC)" w:date="2023-06-14T07:33:00Z">
        <w:r w:rsidRPr="002B220A" w:rsidDel="00681C76">
          <w:rPr>
            <w:rFonts w:ascii="Garamond" w:hAnsi="Garamond"/>
            <w:sz w:val="22"/>
            <w:szCs w:val="22"/>
          </w:rPr>
          <w:delText xml:space="preserve">  </w:delText>
        </w:r>
      </w:del>
      <w:ins w:id="1441" w:author="Pacella, Christina (DEC)" w:date="2023-06-14T07:33:00Z">
        <w:r w:rsidR="00681C76">
          <w:rPr>
            <w:rFonts w:ascii="Garamond" w:hAnsi="Garamond"/>
            <w:sz w:val="22"/>
            <w:szCs w:val="22"/>
          </w:rPr>
          <w:t xml:space="preserve"> </w:t>
        </w:r>
      </w:ins>
      <w:r w:rsidRPr="002B220A">
        <w:rPr>
          <w:rFonts w:ascii="Garamond" w:hAnsi="Garamond"/>
          <w:sz w:val="22"/>
          <w:szCs w:val="22"/>
        </w:rPr>
        <w:t>Any 2007-2011 nutrient/pigment data downloaded from the CDMO prior to November of 2011 will reflect this difference.</w:t>
      </w:r>
    </w:p>
    <w:p w14:paraId="5E9D8424" w14:textId="77777777" w:rsidR="009E3FEE" w:rsidDel="009A1B17" w:rsidRDefault="009E3FEE" w:rsidP="002B220A">
      <w:pPr>
        <w:ind w:right="720"/>
        <w:jc w:val="both"/>
        <w:rPr>
          <w:del w:id="1442" w:author="Pacella, Christina (DEC)" w:date="2023-06-13T13:11:00Z"/>
          <w:rFonts w:ascii="Garamond" w:hAnsi="Garamond"/>
          <w:b/>
          <w:sz w:val="22"/>
          <w:szCs w:val="22"/>
        </w:rPr>
      </w:pPr>
    </w:p>
    <w:p w14:paraId="51CCB280" w14:textId="77777777" w:rsidR="009A1B17" w:rsidRPr="002B220A" w:rsidRDefault="009A1B17" w:rsidP="002B220A">
      <w:pPr>
        <w:ind w:left="720" w:right="720"/>
        <w:jc w:val="both"/>
        <w:rPr>
          <w:ins w:id="1443" w:author="Pacella, Christina (DEC)" w:date="2023-06-13T13:11:00Z"/>
          <w:rFonts w:ascii="Garamond" w:hAnsi="Garamond"/>
          <w:sz w:val="22"/>
          <w:szCs w:val="22"/>
        </w:rPr>
      </w:pPr>
    </w:p>
    <w:p w14:paraId="655A0FA4" w14:textId="6166E930" w:rsidR="009E3FEE" w:rsidRPr="00B25BFA" w:rsidDel="00B25BFA" w:rsidRDefault="009E3FEE" w:rsidP="00FD2191">
      <w:pPr>
        <w:ind w:right="720"/>
        <w:jc w:val="both"/>
        <w:rPr>
          <w:del w:id="1444" w:author="Pacella, Christina (DEC)" w:date="2023-06-13T12:54:00Z"/>
          <w:rFonts w:ascii="Garamond" w:hAnsi="Garamond"/>
          <w:b/>
          <w:sz w:val="22"/>
          <w:szCs w:val="22"/>
          <w:rPrChange w:id="1445" w:author="Pacella, Christina (DEC)" w:date="2023-06-13T12:54:00Z">
            <w:rPr>
              <w:del w:id="1446" w:author="Pacella, Christina (DEC)" w:date="2023-06-13T12:54:00Z"/>
              <w:rFonts w:ascii="Garamond" w:hAnsi="Garamond"/>
              <w:b/>
              <w:sz w:val="22"/>
              <w:szCs w:val="22"/>
              <w:highlight w:val="yellow"/>
            </w:rPr>
          </w:rPrChange>
        </w:rPr>
      </w:pPr>
      <w:r w:rsidRPr="00B25BFA">
        <w:rPr>
          <w:rFonts w:ascii="Garamond" w:hAnsi="Garamond"/>
          <w:b/>
          <w:sz w:val="22"/>
          <w:szCs w:val="22"/>
          <w:rPrChange w:id="1447" w:author="Pacella, Christina (DEC)" w:date="2023-06-13T12:54:00Z">
            <w:rPr>
              <w:rFonts w:ascii="Garamond" w:hAnsi="Garamond"/>
              <w:b/>
              <w:sz w:val="22"/>
              <w:szCs w:val="22"/>
              <w:highlight w:val="yellow"/>
            </w:rPr>
          </w:rPrChange>
        </w:rPr>
        <w:t xml:space="preserve">Data coded </w:t>
      </w:r>
      <w:del w:id="1448" w:author="Pacella, Christina (DEC)" w:date="2023-06-13T13:10:00Z">
        <w:r w:rsidRPr="00B25BFA" w:rsidDel="00525754">
          <w:rPr>
            <w:rFonts w:ascii="Garamond" w:hAnsi="Garamond"/>
            <w:b/>
            <w:sz w:val="22"/>
            <w:szCs w:val="22"/>
            <w:rPrChange w:id="1449" w:author="Pacella, Christina (DEC)" w:date="2023-06-13T12:54:00Z">
              <w:rPr>
                <w:rFonts w:ascii="Garamond" w:hAnsi="Garamond"/>
                <w:b/>
                <w:sz w:val="22"/>
                <w:szCs w:val="22"/>
                <w:highlight w:val="yellow"/>
              </w:rPr>
            </w:rPrChange>
          </w:rPr>
          <w:delText>&lt;</w:delText>
        </w:r>
      </w:del>
      <w:ins w:id="1450" w:author="Pacella, Christina (DEC)" w:date="2023-06-13T13:10:00Z">
        <w:r w:rsidR="00525754">
          <w:rPr>
            <w:rFonts w:ascii="Garamond" w:hAnsi="Garamond"/>
            <w:b/>
            <w:sz w:val="22"/>
            <w:szCs w:val="22"/>
          </w:rPr>
          <w:t>(</w:t>
        </w:r>
      </w:ins>
      <w:r w:rsidRPr="00B25BFA">
        <w:rPr>
          <w:rFonts w:ascii="Garamond" w:hAnsi="Garamond"/>
          <w:b/>
          <w:sz w:val="22"/>
          <w:szCs w:val="22"/>
          <w:rPrChange w:id="1451" w:author="Pacella, Christina (DEC)" w:date="2023-06-13T12:54:00Z">
            <w:rPr>
              <w:rFonts w:ascii="Garamond" w:hAnsi="Garamond"/>
              <w:b/>
              <w:sz w:val="22"/>
              <w:szCs w:val="22"/>
              <w:highlight w:val="yellow"/>
            </w:rPr>
          </w:rPrChange>
        </w:rPr>
        <w:t>CDR</w:t>
      </w:r>
      <w:del w:id="1452" w:author="Pacella, Christina (DEC)" w:date="2023-06-13T13:10:00Z">
        <w:r w:rsidRPr="00B25BFA" w:rsidDel="00525754">
          <w:rPr>
            <w:rFonts w:ascii="Garamond" w:hAnsi="Garamond"/>
            <w:b/>
            <w:sz w:val="22"/>
            <w:szCs w:val="22"/>
            <w:rPrChange w:id="1453" w:author="Pacella, Christina (DEC)" w:date="2023-06-13T12:54:00Z">
              <w:rPr>
                <w:rFonts w:ascii="Garamond" w:hAnsi="Garamond"/>
                <w:b/>
                <w:sz w:val="22"/>
                <w:szCs w:val="22"/>
                <w:highlight w:val="yellow"/>
              </w:rPr>
            </w:rPrChange>
          </w:rPr>
          <w:delText xml:space="preserve">&gt; </w:delText>
        </w:r>
      </w:del>
      <w:ins w:id="1454" w:author="Pacella, Christina (DEC)" w:date="2023-06-13T13:10:00Z">
        <w:r w:rsidR="00525754">
          <w:rPr>
            <w:rFonts w:ascii="Garamond" w:hAnsi="Garamond"/>
            <w:b/>
            <w:sz w:val="22"/>
            <w:szCs w:val="22"/>
          </w:rPr>
          <w:t>)</w:t>
        </w:r>
        <w:r w:rsidR="00525754" w:rsidRPr="00B25BFA">
          <w:rPr>
            <w:rFonts w:ascii="Garamond" w:hAnsi="Garamond"/>
            <w:b/>
            <w:sz w:val="22"/>
            <w:szCs w:val="22"/>
            <w:rPrChange w:id="1455" w:author="Pacella, Christina (DEC)" w:date="2023-06-13T12:54:00Z">
              <w:rPr>
                <w:rFonts w:ascii="Garamond" w:hAnsi="Garamond"/>
                <w:b/>
                <w:sz w:val="22"/>
                <w:szCs w:val="22"/>
                <w:highlight w:val="yellow"/>
              </w:rPr>
            </w:rPrChange>
          </w:rPr>
          <w:t xml:space="preserve"> </w:t>
        </w:r>
      </w:ins>
      <w:r w:rsidRPr="00B25BFA">
        <w:rPr>
          <w:rFonts w:ascii="Garamond" w:hAnsi="Garamond"/>
          <w:b/>
          <w:sz w:val="22"/>
          <w:szCs w:val="22"/>
          <w:rPrChange w:id="1456" w:author="Pacella, Christina (DEC)" w:date="2023-06-13T12:54:00Z">
            <w:rPr>
              <w:rFonts w:ascii="Garamond" w:hAnsi="Garamond"/>
              <w:b/>
              <w:sz w:val="22"/>
              <w:szCs w:val="22"/>
              <w:highlight w:val="yellow"/>
            </w:rPr>
          </w:rPrChange>
        </w:rPr>
        <w:t>Dilution</w:t>
      </w:r>
    </w:p>
    <w:p w14:paraId="4B16FC5D" w14:textId="77777777" w:rsidR="009E3FEE" w:rsidRPr="00B25BFA" w:rsidRDefault="009E3FEE">
      <w:pPr>
        <w:ind w:right="720"/>
        <w:jc w:val="both"/>
        <w:rPr>
          <w:rFonts w:ascii="Garamond" w:hAnsi="Garamond"/>
          <w:b/>
          <w:sz w:val="22"/>
          <w:szCs w:val="22"/>
          <w:rPrChange w:id="1457" w:author="Pacella, Christina (DEC)" w:date="2023-06-13T12:54:00Z">
            <w:rPr>
              <w:rFonts w:ascii="Garamond" w:hAnsi="Garamond"/>
              <w:b/>
              <w:sz w:val="22"/>
              <w:szCs w:val="22"/>
              <w:highlight w:val="yellow"/>
            </w:rPr>
          </w:rPrChange>
        </w:rPr>
      </w:pPr>
    </w:p>
    <w:p w14:paraId="4BDC6A4E" w14:textId="4EF6623A" w:rsidR="009E3FEE" w:rsidDel="00E63903" w:rsidRDefault="009E3FEE" w:rsidP="002B220A">
      <w:pPr>
        <w:ind w:right="720"/>
        <w:jc w:val="both"/>
        <w:rPr>
          <w:del w:id="1458" w:author="Pacella, Christina (DEC)" w:date="2023-06-13T12:54:00Z"/>
          <w:rFonts w:ascii="Garamond" w:hAnsi="Garamond"/>
          <w:sz w:val="22"/>
          <w:szCs w:val="22"/>
        </w:rPr>
      </w:pPr>
      <w:r w:rsidRPr="00B25BFA">
        <w:rPr>
          <w:rFonts w:ascii="Garamond" w:hAnsi="Garamond"/>
          <w:sz w:val="22"/>
          <w:szCs w:val="22"/>
          <w:rPrChange w:id="1459" w:author="Pacella, Christina (DEC)" w:date="2023-06-13T12:54:00Z">
            <w:rPr>
              <w:rFonts w:ascii="Garamond" w:hAnsi="Garamond"/>
              <w:sz w:val="22"/>
              <w:szCs w:val="22"/>
              <w:highlight w:val="yellow"/>
            </w:rPr>
          </w:rPrChange>
        </w:rPr>
        <w:t xml:space="preserve">The following samples </w:t>
      </w:r>
      <w:del w:id="1460" w:author="Pacella, Christina (DEC)" w:date="2023-06-13T12:54:00Z">
        <w:r w:rsidRPr="00B25BFA" w:rsidDel="00E63903">
          <w:rPr>
            <w:rFonts w:ascii="Garamond" w:hAnsi="Garamond"/>
            <w:sz w:val="22"/>
            <w:szCs w:val="22"/>
            <w:rPrChange w:id="1461" w:author="Pacella, Christina (DEC)" w:date="2023-06-13T12:54:00Z">
              <w:rPr>
                <w:rFonts w:ascii="Garamond" w:hAnsi="Garamond"/>
                <w:sz w:val="22"/>
                <w:szCs w:val="22"/>
                <w:highlight w:val="yellow"/>
              </w:rPr>
            </w:rPrChange>
          </w:rPr>
          <w:delText>had to be</w:delText>
        </w:r>
      </w:del>
      <w:ins w:id="1462" w:author="Pacella, Christina (DEC)" w:date="2023-06-13T12:54:00Z">
        <w:r w:rsidR="00E63903">
          <w:rPr>
            <w:rFonts w:ascii="Garamond" w:hAnsi="Garamond"/>
            <w:sz w:val="22"/>
            <w:szCs w:val="22"/>
          </w:rPr>
          <w:t>were</w:t>
        </w:r>
      </w:ins>
      <w:r w:rsidRPr="00B25BFA">
        <w:rPr>
          <w:rFonts w:ascii="Garamond" w:hAnsi="Garamond"/>
          <w:sz w:val="22"/>
          <w:szCs w:val="22"/>
          <w:rPrChange w:id="1463" w:author="Pacella, Christina (DEC)" w:date="2023-06-13T12:54:00Z">
            <w:rPr>
              <w:rFonts w:ascii="Garamond" w:hAnsi="Garamond"/>
              <w:sz w:val="22"/>
              <w:szCs w:val="22"/>
              <w:highlight w:val="yellow"/>
            </w:rPr>
          </w:rPrChange>
        </w:rPr>
        <w:t xml:space="preserve"> diluted to achieve a measurement</w:t>
      </w:r>
      <w:ins w:id="1464" w:author="Pacella, Christina (DEC)" w:date="2023-06-13T12:54:00Z">
        <w:r w:rsidR="00E63903">
          <w:rPr>
            <w:rFonts w:ascii="Garamond" w:hAnsi="Garamond"/>
            <w:sz w:val="22"/>
            <w:szCs w:val="22"/>
          </w:rPr>
          <w:t>.</w:t>
        </w:r>
      </w:ins>
      <w:del w:id="1465" w:author="Pacella, Christina (DEC)" w:date="2023-06-13T12:54:00Z">
        <w:r w:rsidRPr="00B25BFA" w:rsidDel="00E63903">
          <w:rPr>
            <w:rFonts w:ascii="Garamond" w:hAnsi="Garamond"/>
            <w:sz w:val="22"/>
            <w:szCs w:val="22"/>
            <w:rPrChange w:id="1466" w:author="Pacella, Christina (DEC)" w:date="2023-06-13T12:54:00Z">
              <w:rPr>
                <w:rFonts w:ascii="Garamond" w:hAnsi="Garamond"/>
                <w:sz w:val="22"/>
                <w:szCs w:val="22"/>
                <w:highlight w:val="yellow"/>
              </w:rPr>
            </w:rPrChange>
          </w:rPr>
          <w:delText>.</w:delText>
        </w:r>
      </w:del>
    </w:p>
    <w:p w14:paraId="2785793E" w14:textId="77777777" w:rsidR="00E63903" w:rsidRPr="00B25BFA" w:rsidRDefault="00E63903" w:rsidP="002B220A">
      <w:pPr>
        <w:ind w:right="720"/>
        <w:jc w:val="both"/>
        <w:rPr>
          <w:ins w:id="1467" w:author="Pacella, Christina (DEC)" w:date="2023-06-13T12:54:00Z"/>
          <w:rFonts w:ascii="Garamond" w:hAnsi="Garamond"/>
          <w:sz w:val="22"/>
          <w:szCs w:val="22"/>
          <w:rPrChange w:id="1468" w:author="Pacella, Christina (DEC)" w:date="2023-06-13T12:54:00Z">
            <w:rPr>
              <w:ins w:id="1469" w:author="Pacella, Christina (DEC)" w:date="2023-06-13T12:54:00Z"/>
              <w:rFonts w:ascii="Garamond" w:hAnsi="Garamond"/>
              <w:sz w:val="22"/>
              <w:szCs w:val="22"/>
              <w:highlight w:val="yellow"/>
            </w:rPr>
          </w:rPrChange>
        </w:rPr>
      </w:pPr>
    </w:p>
    <w:p w14:paraId="61E7091A" w14:textId="62309C71" w:rsidR="009E3FEE" w:rsidRPr="00B25BFA" w:rsidDel="00E63903" w:rsidRDefault="009E3FEE" w:rsidP="002B220A">
      <w:pPr>
        <w:ind w:right="720"/>
        <w:jc w:val="both"/>
        <w:rPr>
          <w:del w:id="1470" w:author="Pacella, Christina (DEC)" w:date="2023-06-13T12:54:00Z"/>
          <w:rFonts w:ascii="Garamond" w:hAnsi="Garamond"/>
          <w:sz w:val="22"/>
          <w:szCs w:val="22"/>
          <w:rPrChange w:id="1471" w:author="Pacella, Christina (DEC)" w:date="2023-06-13T12:54:00Z">
            <w:rPr>
              <w:del w:id="1472" w:author="Pacella, Christina (DEC)" w:date="2023-06-13T12:54:00Z"/>
              <w:rFonts w:ascii="Garamond" w:hAnsi="Garamond"/>
              <w:sz w:val="22"/>
              <w:szCs w:val="22"/>
              <w:highlight w:val="yellow"/>
            </w:rPr>
          </w:rPrChange>
        </w:rPr>
      </w:pPr>
      <w:del w:id="1473" w:author="Pacella, Christina (DEC)" w:date="2023-06-13T12:54:00Z">
        <w:r w:rsidRPr="00B25BFA" w:rsidDel="00E63903">
          <w:rPr>
            <w:rFonts w:ascii="Garamond" w:hAnsi="Garamond"/>
            <w:sz w:val="22"/>
            <w:szCs w:val="22"/>
            <w:rPrChange w:id="1474" w:author="Pacella, Christina (DEC)" w:date="2023-06-13T12:54:00Z">
              <w:rPr>
                <w:rFonts w:ascii="Garamond" w:hAnsi="Garamond"/>
                <w:sz w:val="22"/>
                <w:szCs w:val="22"/>
                <w:highlight w:val="yellow"/>
              </w:rPr>
            </w:rPrChange>
          </w:rPr>
          <w:delText>Dilutions as follows:</w:delText>
        </w:r>
      </w:del>
    </w:p>
    <w:p w14:paraId="77551152" w14:textId="77777777" w:rsidR="009E3FEE" w:rsidRPr="00B25BFA" w:rsidRDefault="009E3FEE" w:rsidP="002B220A">
      <w:pPr>
        <w:ind w:right="720"/>
        <w:jc w:val="both"/>
        <w:rPr>
          <w:rFonts w:ascii="Garamond" w:hAnsi="Garamond"/>
          <w:sz w:val="22"/>
          <w:szCs w:val="22"/>
          <w:rPrChange w:id="1475" w:author="Pacella, Christina (DEC)" w:date="2023-06-13T12:54:00Z">
            <w:rPr>
              <w:rFonts w:ascii="Garamond" w:hAnsi="Garamond"/>
              <w:sz w:val="22"/>
              <w:szCs w:val="22"/>
              <w:highlight w:val="yellow"/>
            </w:rPr>
          </w:rPrChange>
        </w:rPr>
      </w:pPr>
    </w:p>
    <w:p w14:paraId="15865FB1" w14:textId="63887112" w:rsidR="009E3FEE" w:rsidRPr="00F36BC6" w:rsidRDefault="009E3FEE" w:rsidP="002B220A">
      <w:pPr>
        <w:ind w:right="720"/>
        <w:jc w:val="both"/>
        <w:rPr>
          <w:rFonts w:ascii="Garamond" w:hAnsi="Garamond"/>
          <w:b/>
          <w:bCs/>
          <w:sz w:val="22"/>
          <w:szCs w:val="22"/>
          <w:rPrChange w:id="1476" w:author="Pacella, Christina (DEC)" w:date="2023-06-13T13:52:00Z">
            <w:rPr>
              <w:rFonts w:ascii="Garamond" w:hAnsi="Garamond"/>
              <w:sz w:val="22"/>
              <w:szCs w:val="22"/>
              <w:highlight w:val="yellow"/>
            </w:rPr>
          </w:rPrChange>
        </w:rPr>
      </w:pPr>
      <w:r w:rsidRPr="00F36BC6">
        <w:rPr>
          <w:rFonts w:ascii="Garamond" w:hAnsi="Garamond"/>
          <w:b/>
          <w:bCs/>
          <w:sz w:val="22"/>
          <w:szCs w:val="22"/>
          <w:rPrChange w:id="1477" w:author="Pacella, Christina (DEC)" w:date="2023-06-13T13:52:00Z">
            <w:rPr>
              <w:rFonts w:ascii="Garamond" w:hAnsi="Garamond"/>
              <w:sz w:val="22"/>
              <w:szCs w:val="22"/>
              <w:highlight w:val="yellow"/>
            </w:rPr>
          </w:rPrChange>
        </w:rPr>
        <w:t xml:space="preserve">Chlorophyll </w:t>
      </w:r>
      <w:del w:id="1478" w:author="Pacella, Christina (DEC)" w:date="2023-06-13T13:52:00Z">
        <w:r w:rsidRPr="00F36BC6" w:rsidDel="00F36BC6">
          <w:rPr>
            <w:rFonts w:ascii="Garamond" w:hAnsi="Garamond"/>
            <w:b/>
            <w:bCs/>
            <w:sz w:val="22"/>
            <w:szCs w:val="22"/>
            <w:rPrChange w:id="1479" w:author="Pacella, Christina (DEC)" w:date="2023-06-13T13:52:00Z">
              <w:rPr>
                <w:rFonts w:ascii="Garamond" w:hAnsi="Garamond"/>
                <w:sz w:val="22"/>
                <w:szCs w:val="22"/>
                <w:highlight w:val="yellow"/>
              </w:rPr>
            </w:rPrChange>
          </w:rPr>
          <w:delText>Samples: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520"/>
        <w:gridCol w:w="2250"/>
        <w:gridCol w:w="1170"/>
        <w:gridCol w:w="1620"/>
        <w:tblGridChange w:id="1480">
          <w:tblGrid>
            <w:gridCol w:w="1548"/>
            <w:gridCol w:w="2520"/>
            <w:gridCol w:w="2250"/>
            <w:gridCol w:w="1170"/>
            <w:gridCol w:w="1620"/>
          </w:tblGrid>
        </w:tblGridChange>
      </w:tblGrid>
      <w:tr w:rsidR="002C5DEF" w:rsidRPr="005532B2" w14:paraId="2A8F14F5" w14:textId="2F18845D" w:rsidTr="002C5DEF">
        <w:trPr>
          <w:trHeight w:val="257"/>
        </w:trPr>
        <w:tc>
          <w:tcPr>
            <w:tcW w:w="1548" w:type="dxa"/>
            <w:shd w:val="clear" w:color="auto" w:fill="auto"/>
          </w:tcPr>
          <w:p w14:paraId="346C50F0" w14:textId="2DF29590" w:rsidR="009D694C" w:rsidRPr="002C5DEF" w:rsidRDefault="009D694C" w:rsidP="002C5DEF">
            <w:pPr>
              <w:pStyle w:val="PlainText"/>
              <w:jc w:val="center"/>
              <w:rPr>
                <w:rFonts w:ascii="Garamond" w:hAnsi="Garamond"/>
                <w:b/>
                <w:bCs/>
                <w:sz w:val="22"/>
                <w:szCs w:val="22"/>
                <w:rPrChange w:id="1481" w:author="Pacella, Christina (DEC)" w:date="2023-06-13T13:04:00Z">
                  <w:rPr>
                    <w:rFonts w:ascii="Garamond" w:hAnsi="Garamond"/>
                    <w:b/>
                    <w:bCs/>
                    <w:sz w:val="22"/>
                    <w:szCs w:val="22"/>
                  </w:rPr>
                </w:rPrChange>
              </w:rPr>
            </w:pPr>
            <w:r w:rsidRPr="002C5DEF">
              <w:rPr>
                <w:rFonts w:ascii="Garamond" w:hAnsi="Garamond"/>
                <w:b/>
                <w:bCs/>
                <w:sz w:val="22"/>
                <w:szCs w:val="22"/>
                <w:rPrChange w:id="1482" w:author="Pacella, Christina (DEC)" w:date="2023-06-13T13:04:00Z">
                  <w:rPr>
                    <w:rFonts w:ascii="Garamond" w:hAnsi="Garamond"/>
                    <w:b/>
                    <w:bCs/>
                    <w:sz w:val="22"/>
                    <w:szCs w:val="22"/>
                  </w:rPr>
                </w:rPrChange>
              </w:rPr>
              <w:t>Station Code</w:t>
            </w:r>
          </w:p>
        </w:tc>
        <w:tc>
          <w:tcPr>
            <w:tcW w:w="2520" w:type="dxa"/>
            <w:shd w:val="clear" w:color="auto" w:fill="auto"/>
          </w:tcPr>
          <w:p w14:paraId="3A69D44A" w14:textId="1C2B30BC" w:rsidR="009D694C" w:rsidRPr="002C5DEF" w:rsidRDefault="009D694C" w:rsidP="002C5DEF">
            <w:pPr>
              <w:pStyle w:val="PlainText"/>
              <w:jc w:val="center"/>
              <w:rPr>
                <w:rFonts w:ascii="Garamond" w:hAnsi="Garamond"/>
                <w:b/>
                <w:bCs/>
                <w:sz w:val="22"/>
                <w:szCs w:val="22"/>
                <w:rPrChange w:id="1483" w:author="Pacella, Christina (DEC)" w:date="2023-06-13T13:04:00Z">
                  <w:rPr>
                    <w:rFonts w:ascii="Garamond" w:hAnsi="Garamond"/>
                    <w:b/>
                    <w:bCs/>
                    <w:sz w:val="22"/>
                    <w:szCs w:val="22"/>
                  </w:rPr>
                </w:rPrChange>
              </w:rPr>
            </w:pPr>
            <w:r w:rsidRPr="002C5DEF">
              <w:rPr>
                <w:rFonts w:ascii="Garamond" w:hAnsi="Garamond"/>
                <w:b/>
                <w:bCs/>
                <w:sz w:val="22"/>
                <w:szCs w:val="22"/>
                <w:rPrChange w:id="1484" w:author="Pacella, Christina (DEC)" w:date="2023-06-13T13:04:00Z">
                  <w:rPr>
                    <w:rFonts w:ascii="Garamond" w:hAnsi="Garamond"/>
                    <w:b/>
                    <w:bCs/>
                    <w:sz w:val="22"/>
                    <w:szCs w:val="22"/>
                  </w:rPr>
                </w:rPrChange>
              </w:rPr>
              <w:t>Sample Date</w:t>
            </w:r>
            <w:ins w:id="1485" w:author="Pacella, Christina (DEC)" w:date="2023-06-13T13:03:00Z">
              <w:r w:rsidR="000C6752" w:rsidRPr="002C5DEF">
                <w:rPr>
                  <w:rFonts w:ascii="Garamond" w:hAnsi="Garamond"/>
                  <w:b/>
                  <w:bCs/>
                  <w:sz w:val="22"/>
                  <w:szCs w:val="22"/>
                  <w:rPrChange w:id="1486" w:author="Pacella, Christina (DEC)" w:date="2023-06-13T13:04:00Z">
                    <w:rPr>
                      <w:rFonts w:ascii="Garamond" w:hAnsi="Garamond"/>
                      <w:b/>
                      <w:bCs/>
                      <w:sz w:val="22"/>
                      <w:szCs w:val="22"/>
                    </w:rPr>
                  </w:rPrChange>
                </w:rPr>
                <w:t>/Time</w:t>
              </w:r>
            </w:ins>
          </w:p>
        </w:tc>
        <w:tc>
          <w:tcPr>
            <w:tcW w:w="2250" w:type="dxa"/>
            <w:shd w:val="clear" w:color="auto" w:fill="auto"/>
          </w:tcPr>
          <w:p w14:paraId="5FFAB587" w14:textId="2CCAB79A" w:rsidR="009D694C" w:rsidRPr="002C5DEF" w:rsidRDefault="009D694C" w:rsidP="002C5DEF">
            <w:pPr>
              <w:pStyle w:val="PlainText"/>
              <w:jc w:val="center"/>
              <w:rPr>
                <w:ins w:id="1487" w:author="Pacella, Christina (DEC)" w:date="2023-06-13T13:02:00Z"/>
                <w:rFonts w:ascii="Garamond" w:hAnsi="Garamond"/>
                <w:b/>
                <w:bCs/>
                <w:sz w:val="22"/>
                <w:szCs w:val="22"/>
                <w:rPrChange w:id="1488" w:author="Pacella, Christina (DEC)" w:date="2023-06-13T13:04:00Z">
                  <w:rPr>
                    <w:ins w:id="1489" w:author="Pacella, Christina (DEC)" w:date="2023-06-13T13:02:00Z"/>
                    <w:rFonts w:ascii="Garamond" w:hAnsi="Garamond"/>
                    <w:b/>
                    <w:bCs/>
                    <w:sz w:val="22"/>
                    <w:szCs w:val="22"/>
                  </w:rPr>
                </w:rPrChange>
              </w:rPr>
            </w:pPr>
            <w:ins w:id="1490" w:author="Pacella, Christina (DEC)" w:date="2023-06-13T13:02:00Z">
              <w:r w:rsidRPr="002C5DEF">
                <w:rPr>
                  <w:rFonts w:ascii="Garamond" w:hAnsi="Garamond"/>
                  <w:b/>
                  <w:bCs/>
                  <w:sz w:val="22"/>
                  <w:szCs w:val="22"/>
                  <w:rPrChange w:id="1491" w:author="Pacella, Christina (DEC)" w:date="2023-06-13T13:04:00Z">
                    <w:rPr>
                      <w:rFonts w:ascii="Garamond" w:hAnsi="Garamond"/>
                      <w:b/>
                      <w:bCs/>
                      <w:sz w:val="22"/>
                      <w:szCs w:val="22"/>
                    </w:rPr>
                  </w:rPrChange>
                </w:rPr>
                <w:t>Monitoring Program</w:t>
              </w:r>
            </w:ins>
          </w:p>
        </w:tc>
        <w:tc>
          <w:tcPr>
            <w:tcW w:w="1170" w:type="dxa"/>
            <w:shd w:val="clear" w:color="auto" w:fill="auto"/>
          </w:tcPr>
          <w:p w14:paraId="0901F134" w14:textId="4AD81DC4" w:rsidR="009D694C" w:rsidRPr="002C5DEF" w:rsidRDefault="009D694C" w:rsidP="002C5DEF">
            <w:pPr>
              <w:pStyle w:val="PlainText"/>
              <w:jc w:val="center"/>
              <w:rPr>
                <w:rFonts w:ascii="Garamond" w:hAnsi="Garamond"/>
                <w:b/>
                <w:bCs/>
                <w:sz w:val="22"/>
                <w:szCs w:val="22"/>
                <w:rPrChange w:id="1492" w:author="Pacella, Christina (DEC)" w:date="2023-06-13T13:04:00Z">
                  <w:rPr>
                    <w:rFonts w:ascii="Garamond" w:hAnsi="Garamond"/>
                    <w:b/>
                    <w:bCs/>
                    <w:sz w:val="22"/>
                    <w:szCs w:val="22"/>
                  </w:rPr>
                </w:rPrChange>
              </w:rPr>
            </w:pPr>
            <w:r w:rsidRPr="002C5DEF">
              <w:rPr>
                <w:rFonts w:ascii="Garamond" w:hAnsi="Garamond"/>
                <w:b/>
                <w:bCs/>
                <w:sz w:val="22"/>
                <w:szCs w:val="22"/>
                <w:rPrChange w:id="1493" w:author="Pacella, Christina (DEC)" w:date="2023-06-13T13:04:00Z">
                  <w:rPr>
                    <w:rFonts w:ascii="Garamond" w:hAnsi="Garamond"/>
                    <w:b/>
                    <w:bCs/>
                    <w:sz w:val="22"/>
                    <w:szCs w:val="22"/>
                  </w:rPr>
                </w:rPrChange>
              </w:rPr>
              <w:t>Rep</w:t>
            </w:r>
          </w:p>
        </w:tc>
        <w:tc>
          <w:tcPr>
            <w:tcW w:w="1620" w:type="dxa"/>
            <w:shd w:val="clear" w:color="auto" w:fill="auto"/>
          </w:tcPr>
          <w:p w14:paraId="5A9AA2CC" w14:textId="47C32477" w:rsidR="009D694C" w:rsidRPr="002C5DEF" w:rsidRDefault="009D694C" w:rsidP="002C5DEF">
            <w:pPr>
              <w:pStyle w:val="PlainText"/>
              <w:jc w:val="center"/>
              <w:rPr>
                <w:ins w:id="1494" w:author="Pacella, Christina (DEC)" w:date="2023-06-13T13:01:00Z"/>
                <w:rFonts w:ascii="Garamond" w:hAnsi="Garamond"/>
                <w:b/>
                <w:bCs/>
                <w:sz w:val="22"/>
                <w:szCs w:val="22"/>
                <w:rPrChange w:id="1495" w:author="Pacella, Christina (DEC)" w:date="2023-06-13T13:04:00Z">
                  <w:rPr>
                    <w:ins w:id="1496" w:author="Pacella, Christina (DEC)" w:date="2023-06-13T13:01:00Z"/>
                    <w:rFonts w:ascii="Garamond" w:hAnsi="Garamond"/>
                    <w:b/>
                    <w:bCs/>
                    <w:sz w:val="22"/>
                    <w:szCs w:val="22"/>
                  </w:rPr>
                </w:rPrChange>
              </w:rPr>
            </w:pPr>
            <w:ins w:id="1497" w:author="Pacella, Christina (DEC)" w:date="2023-06-13T13:01:00Z">
              <w:r w:rsidRPr="002C5DEF">
                <w:rPr>
                  <w:rFonts w:ascii="Garamond" w:hAnsi="Garamond"/>
                  <w:b/>
                  <w:bCs/>
                  <w:sz w:val="22"/>
                  <w:szCs w:val="22"/>
                  <w:rPrChange w:id="1498" w:author="Pacella, Christina (DEC)" w:date="2023-06-13T13:04:00Z">
                    <w:rPr>
                      <w:rFonts w:ascii="Garamond" w:hAnsi="Garamond"/>
                      <w:b/>
                      <w:bCs/>
                      <w:sz w:val="22"/>
                      <w:szCs w:val="22"/>
                    </w:rPr>
                  </w:rPrChange>
                </w:rPr>
                <w:t>Dilution %</w:t>
              </w:r>
            </w:ins>
          </w:p>
        </w:tc>
      </w:tr>
      <w:tr w:rsidR="002C5DEF" w:rsidRPr="005532B2" w14:paraId="0C0CF410" w14:textId="2D7FC736" w:rsidTr="002C5DEF">
        <w:trPr>
          <w:trHeight w:val="257"/>
        </w:trPr>
        <w:tc>
          <w:tcPr>
            <w:tcW w:w="1548" w:type="dxa"/>
            <w:shd w:val="clear" w:color="auto" w:fill="auto"/>
          </w:tcPr>
          <w:p w14:paraId="6C2F0571" w14:textId="414E7DE6" w:rsidR="009D694C" w:rsidRPr="002C5DEF" w:rsidRDefault="009D694C" w:rsidP="002C5DEF">
            <w:pPr>
              <w:pStyle w:val="PlainText"/>
              <w:jc w:val="center"/>
              <w:rPr>
                <w:rFonts w:ascii="Garamond" w:hAnsi="Garamond"/>
                <w:sz w:val="22"/>
                <w:szCs w:val="22"/>
                <w:rPrChange w:id="1499" w:author="Pacella, Christina (DEC)" w:date="2023-06-13T13:03:00Z">
                  <w:rPr>
                    <w:rFonts w:ascii="Garamond" w:hAnsi="Garamond"/>
                    <w:sz w:val="22"/>
                    <w:szCs w:val="22"/>
                  </w:rPr>
                </w:rPrChange>
              </w:rPr>
            </w:pPr>
            <w:r w:rsidRPr="002C5DEF">
              <w:rPr>
                <w:rFonts w:ascii="Garamond" w:hAnsi="Garamond"/>
                <w:sz w:val="22"/>
                <w:szCs w:val="22"/>
                <w:rPrChange w:id="1500" w:author="Pacella, Christina (DEC)" w:date="2023-06-13T13:03:00Z">
                  <w:rPr>
                    <w:rFonts w:ascii="Garamond" w:hAnsi="Garamond"/>
                    <w:sz w:val="22"/>
                    <w:szCs w:val="22"/>
                  </w:rPr>
                </w:rPrChange>
              </w:rPr>
              <w:t>FL</w:t>
            </w:r>
          </w:p>
        </w:tc>
        <w:tc>
          <w:tcPr>
            <w:tcW w:w="2520" w:type="dxa"/>
            <w:shd w:val="clear" w:color="auto" w:fill="auto"/>
          </w:tcPr>
          <w:p w14:paraId="62F0BE01" w14:textId="1F84E96D" w:rsidR="009D694C" w:rsidRPr="002C5DEF" w:rsidRDefault="009D694C" w:rsidP="002C5DEF">
            <w:pPr>
              <w:pStyle w:val="PlainText"/>
              <w:jc w:val="center"/>
              <w:rPr>
                <w:rFonts w:ascii="Garamond" w:hAnsi="Garamond"/>
                <w:sz w:val="22"/>
                <w:szCs w:val="22"/>
                <w:rPrChange w:id="1501" w:author="Pacella, Christina (DEC)" w:date="2023-06-13T13:03:00Z">
                  <w:rPr>
                    <w:rFonts w:ascii="Garamond" w:hAnsi="Garamond"/>
                    <w:sz w:val="22"/>
                    <w:szCs w:val="22"/>
                  </w:rPr>
                </w:rPrChange>
              </w:rPr>
            </w:pPr>
            <w:r w:rsidRPr="002C5DEF">
              <w:rPr>
                <w:rFonts w:ascii="Garamond" w:hAnsi="Garamond"/>
                <w:sz w:val="22"/>
                <w:szCs w:val="22"/>
                <w:rPrChange w:id="1502" w:author="Pacella, Christina (DEC)" w:date="2023-06-13T13:03:00Z">
                  <w:rPr>
                    <w:rFonts w:ascii="Garamond" w:hAnsi="Garamond"/>
                    <w:sz w:val="22"/>
                    <w:szCs w:val="22"/>
                  </w:rPr>
                </w:rPrChange>
              </w:rPr>
              <w:t>06/30/2022</w:t>
            </w:r>
            <w:ins w:id="1503" w:author="Pacella, Christina (DEC)" w:date="2023-06-13T13:03:00Z">
              <w:r w:rsidR="000C6752" w:rsidRPr="002C5DEF">
                <w:rPr>
                  <w:rFonts w:ascii="Garamond" w:hAnsi="Garamond"/>
                  <w:sz w:val="22"/>
                  <w:szCs w:val="22"/>
                  <w:rPrChange w:id="1504" w:author="Pacella, Christina (DEC)" w:date="2023-06-13T13:03:00Z">
                    <w:rPr>
                      <w:rFonts w:ascii="Garamond" w:hAnsi="Garamond"/>
                      <w:sz w:val="22"/>
                      <w:szCs w:val="22"/>
                    </w:rPr>
                  </w:rPrChange>
                </w:rPr>
                <w:t xml:space="preserve"> @ 12:00</w:t>
              </w:r>
            </w:ins>
          </w:p>
        </w:tc>
        <w:tc>
          <w:tcPr>
            <w:tcW w:w="2250" w:type="dxa"/>
            <w:shd w:val="clear" w:color="auto" w:fill="auto"/>
          </w:tcPr>
          <w:p w14:paraId="5C12A80E" w14:textId="77F24D95" w:rsidR="009D694C" w:rsidRPr="002C5DEF" w:rsidRDefault="009D694C" w:rsidP="002C5DEF">
            <w:pPr>
              <w:pStyle w:val="PlainText"/>
              <w:jc w:val="center"/>
              <w:rPr>
                <w:ins w:id="1505" w:author="Pacella, Christina (DEC)" w:date="2023-06-13T13:02:00Z"/>
                <w:rFonts w:ascii="Garamond" w:hAnsi="Garamond"/>
                <w:sz w:val="22"/>
                <w:szCs w:val="22"/>
                <w:rPrChange w:id="1506" w:author="Pacella, Christina (DEC)" w:date="2023-06-13T13:03:00Z">
                  <w:rPr>
                    <w:ins w:id="1507" w:author="Pacella, Christina (DEC)" w:date="2023-06-13T13:02:00Z"/>
                    <w:rFonts w:ascii="Garamond" w:hAnsi="Garamond"/>
                    <w:sz w:val="22"/>
                    <w:szCs w:val="22"/>
                  </w:rPr>
                </w:rPrChange>
              </w:rPr>
            </w:pPr>
            <w:ins w:id="1508" w:author="Pacella, Christina (DEC)" w:date="2023-06-13T13:02:00Z">
              <w:r w:rsidRPr="002C5DEF">
                <w:rPr>
                  <w:rFonts w:ascii="Garamond" w:hAnsi="Garamond"/>
                  <w:sz w:val="22"/>
                  <w:szCs w:val="22"/>
                  <w:rPrChange w:id="1509" w:author="Pacella, Christina (DEC)" w:date="2023-06-13T13:03:00Z">
                    <w:rPr>
                      <w:rFonts w:ascii="Garamond" w:hAnsi="Garamond"/>
                      <w:sz w:val="22"/>
                      <w:szCs w:val="22"/>
                    </w:rPr>
                  </w:rPrChange>
                </w:rPr>
                <w:t>1</w:t>
              </w:r>
            </w:ins>
          </w:p>
        </w:tc>
        <w:tc>
          <w:tcPr>
            <w:tcW w:w="1170" w:type="dxa"/>
            <w:shd w:val="clear" w:color="auto" w:fill="auto"/>
          </w:tcPr>
          <w:p w14:paraId="48B6133D" w14:textId="69F44BF3" w:rsidR="009D694C" w:rsidRPr="002C5DEF" w:rsidRDefault="009D694C" w:rsidP="002C5DEF">
            <w:pPr>
              <w:pStyle w:val="PlainText"/>
              <w:jc w:val="center"/>
              <w:rPr>
                <w:rFonts w:ascii="Garamond" w:hAnsi="Garamond"/>
                <w:sz w:val="22"/>
                <w:szCs w:val="22"/>
                <w:rPrChange w:id="1510" w:author="Pacella, Christina (DEC)" w:date="2023-06-13T13:03:00Z">
                  <w:rPr>
                    <w:rFonts w:ascii="Garamond" w:hAnsi="Garamond"/>
                    <w:sz w:val="22"/>
                    <w:szCs w:val="22"/>
                  </w:rPr>
                </w:rPrChange>
              </w:rPr>
            </w:pPr>
            <w:ins w:id="1511" w:author="Pacella, Christina (DEC)" w:date="2023-06-13T13:01:00Z">
              <w:r w:rsidRPr="002C5DEF">
                <w:rPr>
                  <w:rFonts w:ascii="Garamond" w:hAnsi="Garamond"/>
                  <w:sz w:val="22"/>
                  <w:szCs w:val="22"/>
                  <w:rPrChange w:id="1512" w:author="Pacella, Christina (DEC)" w:date="2023-06-13T13:03:00Z">
                    <w:rPr>
                      <w:rFonts w:ascii="Garamond" w:hAnsi="Garamond"/>
                      <w:sz w:val="22"/>
                      <w:szCs w:val="22"/>
                    </w:rPr>
                  </w:rPrChange>
                </w:rPr>
                <w:t>A</w:t>
              </w:r>
            </w:ins>
          </w:p>
        </w:tc>
        <w:tc>
          <w:tcPr>
            <w:tcW w:w="1620" w:type="dxa"/>
            <w:shd w:val="clear" w:color="auto" w:fill="auto"/>
          </w:tcPr>
          <w:p w14:paraId="1A0A3018" w14:textId="6BAE0D55" w:rsidR="009D694C" w:rsidRPr="002C5DEF" w:rsidRDefault="009D694C" w:rsidP="002C5DEF">
            <w:pPr>
              <w:pStyle w:val="PlainText"/>
              <w:jc w:val="center"/>
              <w:rPr>
                <w:ins w:id="1513" w:author="Pacella, Christina (DEC)" w:date="2023-06-13T13:01:00Z"/>
                <w:rFonts w:ascii="Garamond" w:hAnsi="Garamond"/>
                <w:sz w:val="22"/>
                <w:szCs w:val="22"/>
                <w:rPrChange w:id="1514" w:author="Pacella, Christina (DEC)" w:date="2023-06-13T13:03:00Z">
                  <w:rPr>
                    <w:ins w:id="1515" w:author="Pacella, Christina (DEC)" w:date="2023-06-13T13:01:00Z"/>
                    <w:rFonts w:ascii="Garamond" w:hAnsi="Garamond"/>
                    <w:sz w:val="22"/>
                    <w:szCs w:val="22"/>
                  </w:rPr>
                </w:rPrChange>
              </w:rPr>
            </w:pPr>
            <w:ins w:id="1516" w:author="Pacella, Christina (DEC)" w:date="2023-06-13T13:01:00Z">
              <w:r w:rsidRPr="002C5DEF">
                <w:rPr>
                  <w:rFonts w:ascii="Garamond" w:hAnsi="Garamond"/>
                  <w:sz w:val="22"/>
                  <w:szCs w:val="22"/>
                  <w:rPrChange w:id="1517" w:author="Pacella, Christina (DEC)" w:date="2023-06-13T13:03:00Z">
                    <w:rPr>
                      <w:rFonts w:ascii="Garamond" w:hAnsi="Garamond"/>
                      <w:sz w:val="22"/>
                      <w:szCs w:val="22"/>
                    </w:rPr>
                  </w:rPrChange>
                </w:rPr>
                <w:t>25%</w:t>
              </w:r>
            </w:ins>
          </w:p>
        </w:tc>
      </w:tr>
      <w:tr w:rsidR="002C5DEF" w:rsidRPr="005532B2" w14:paraId="07269864" w14:textId="77777777" w:rsidTr="002C5DEF">
        <w:trPr>
          <w:trHeight w:val="257"/>
          <w:ins w:id="1518" w:author="Pacella, Christina (DEC)" w:date="2023-06-13T13:01:00Z"/>
        </w:trPr>
        <w:tc>
          <w:tcPr>
            <w:tcW w:w="1548" w:type="dxa"/>
            <w:shd w:val="clear" w:color="auto" w:fill="auto"/>
          </w:tcPr>
          <w:p w14:paraId="5141B67E" w14:textId="1260AB08" w:rsidR="009D694C" w:rsidRPr="002C5DEF" w:rsidRDefault="009D694C" w:rsidP="002C5DEF">
            <w:pPr>
              <w:pStyle w:val="PlainText"/>
              <w:jc w:val="center"/>
              <w:rPr>
                <w:ins w:id="1519" w:author="Pacella, Christina (DEC)" w:date="2023-06-13T13:01:00Z"/>
                <w:rFonts w:ascii="Garamond" w:hAnsi="Garamond"/>
                <w:sz w:val="22"/>
                <w:szCs w:val="22"/>
                <w:rPrChange w:id="1520" w:author="Pacella, Christina (DEC)" w:date="2023-06-13T13:03:00Z">
                  <w:rPr>
                    <w:ins w:id="1521" w:author="Pacella, Christina (DEC)" w:date="2023-06-13T13:01:00Z"/>
                    <w:rFonts w:ascii="Garamond" w:hAnsi="Garamond"/>
                    <w:sz w:val="22"/>
                    <w:szCs w:val="22"/>
                  </w:rPr>
                </w:rPrChange>
              </w:rPr>
            </w:pPr>
            <w:ins w:id="1522" w:author="Pacella, Christina (DEC)" w:date="2023-06-13T13:01:00Z">
              <w:r w:rsidRPr="002C5DEF">
                <w:rPr>
                  <w:rFonts w:ascii="Garamond" w:hAnsi="Garamond"/>
                  <w:sz w:val="22"/>
                  <w:szCs w:val="22"/>
                  <w:rPrChange w:id="1523" w:author="Pacella, Christina (DEC)" w:date="2023-06-13T13:03:00Z">
                    <w:rPr>
                      <w:rFonts w:ascii="Garamond" w:hAnsi="Garamond"/>
                      <w:sz w:val="22"/>
                      <w:szCs w:val="22"/>
                    </w:rPr>
                  </w:rPrChange>
                </w:rPr>
                <w:t>FL</w:t>
              </w:r>
            </w:ins>
          </w:p>
        </w:tc>
        <w:tc>
          <w:tcPr>
            <w:tcW w:w="2520" w:type="dxa"/>
            <w:shd w:val="clear" w:color="auto" w:fill="auto"/>
          </w:tcPr>
          <w:p w14:paraId="6102ED18" w14:textId="08AC9B92" w:rsidR="009D694C" w:rsidRPr="002C5DEF" w:rsidRDefault="009D694C" w:rsidP="002C5DEF">
            <w:pPr>
              <w:pStyle w:val="PlainText"/>
              <w:jc w:val="center"/>
              <w:rPr>
                <w:ins w:id="1524" w:author="Pacella, Christina (DEC)" w:date="2023-06-13T13:01:00Z"/>
                <w:rFonts w:ascii="Garamond" w:hAnsi="Garamond"/>
                <w:sz w:val="22"/>
                <w:szCs w:val="22"/>
                <w:rPrChange w:id="1525" w:author="Pacella, Christina (DEC)" w:date="2023-06-13T13:03:00Z">
                  <w:rPr>
                    <w:ins w:id="1526" w:author="Pacella, Christina (DEC)" w:date="2023-06-13T13:01:00Z"/>
                    <w:rFonts w:ascii="Garamond" w:hAnsi="Garamond"/>
                    <w:sz w:val="22"/>
                    <w:szCs w:val="22"/>
                  </w:rPr>
                </w:rPrChange>
              </w:rPr>
            </w:pPr>
            <w:ins w:id="1527" w:author="Pacella, Christina (DEC)" w:date="2023-06-13T13:01:00Z">
              <w:r w:rsidRPr="002C5DEF">
                <w:rPr>
                  <w:rFonts w:ascii="Garamond" w:hAnsi="Garamond"/>
                  <w:sz w:val="22"/>
                  <w:szCs w:val="22"/>
                  <w:rPrChange w:id="1528" w:author="Pacella, Christina (DEC)" w:date="2023-06-13T13:03:00Z">
                    <w:rPr>
                      <w:rFonts w:ascii="Garamond" w:hAnsi="Garamond"/>
                      <w:sz w:val="22"/>
                      <w:szCs w:val="22"/>
                    </w:rPr>
                  </w:rPrChange>
                </w:rPr>
                <w:t>06/30/2022</w:t>
              </w:r>
            </w:ins>
            <w:ins w:id="1529" w:author="Pacella, Christina (DEC)" w:date="2023-06-13T13:03:00Z">
              <w:r w:rsidR="000C6752" w:rsidRPr="002C5DEF">
                <w:rPr>
                  <w:rFonts w:ascii="Garamond" w:hAnsi="Garamond"/>
                  <w:sz w:val="22"/>
                  <w:szCs w:val="22"/>
                  <w:rPrChange w:id="1530" w:author="Pacella, Christina (DEC)" w:date="2023-06-13T13:03:00Z">
                    <w:rPr>
                      <w:rFonts w:ascii="Garamond" w:hAnsi="Garamond"/>
                      <w:sz w:val="22"/>
                      <w:szCs w:val="22"/>
                    </w:rPr>
                  </w:rPrChange>
                </w:rPr>
                <w:t xml:space="preserve"> @ 12:01</w:t>
              </w:r>
            </w:ins>
          </w:p>
        </w:tc>
        <w:tc>
          <w:tcPr>
            <w:tcW w:w="2250" w:type="dxa"/>
            <w:shd w:val="clear" w:color="auto" w:fill="auto"/>
          </w:tcPr>
          <w:p w14:paraId="44B12D1B" w14:textId="259747A3" w:rsidR="009D694C" w:rsidRPr="002C5DEF" w:rsidRDefault="009D694C" w:rsidP="002C5DEF">
            <w:pPr>
              <w:pStyle w:val="PlainText"/>
              <w:jc w:val="center"/>
              <w:rPr>
                <w:ins w:id="1531" w:author="Pacella, Christina (DEC)" w:date="2023-06-13T13:02:00Z"/>
                <w:rFonts w:ascii="Garamond" w:hAnsi="Garamond"/>
                <w:sz w:val="22"/>
                <w:szCs w:val="22"/>
                <w:rPrChange w:id="1532" w:author="Pacella, Christina (DEC)" w:date="2023-06-13T13:03:00Z">
                  <w:rPr>
                    <w:ins w:id="1533" w:author="Pacella, Christina (DEC)" w:date="2023-06-13T13:02:00Z"/>
                    <w:rFonts w:ascii="Garamond" w:hAnsi="Garamond"/>
                    <w:sz w:val="22"/>
                    <w:szCs w:val="22"/>
                  </w:rPr>
                </w:rPrChange>
              </w:rPr>
            </w:pPr>
            <w:ins w:id="1534" w:author="Pacella, Christina (DEC)" w:date="2023-06-13T13:02:00Z">
              <w:r w:rsidRPr="002C5DEF">
                <w:rPr>
                  <w:rFonts w:ascii="Garamond" w:hAnsi="Garamond"/>
                  <w:sz w:val="22"/>
                  <w:szCs w:val="22"/>
                  <w:rPrChange w:id="1535" w:author="Pacella, Christina (DEC)" w:date="2023-06-13T13:03:00Z">
                    <w:rPr>
                      <w:rFonts w:ascii="Garamond" w:hAnsi="Garamond"/>
                      <w:sz w:val="22"/>
                      <w:szCs w:val="22"/>
                    </w:rPr>
                  </w:rPrChange>
                </w:rPr>
                <w:t>1</w:t>
              </w:r>
            </w:ins>
          </w:p>
        </w:tc>
        <w:tc>
          <w:tcPr>
            <w:tcW w:w="1170" w:type="dxa"/>
            <w:shd w:val="clear" w:color="auto" w:fill="auto"/>
          </w:tcPr>
          <w:p w14:paraId="484E8C15" w14:textId="6CA9AF26" w:rsidR="009D694C" w:rsidRPr="002C5DEF" w:rsidRDefault="009D694C" w:rsidP="002C5DEF">
            <w:pPr>
              <w:pStyle w:val="PlainText"/>
              <w:jc w:val="center"/>
              <w:rPr>
                <w:ins w:id="1536" w:author="Pacella, Christina (DEC)" w:date="2023-06-13T13:01:00Z"/>
                <w:rFonts w:ascii="Garamond" w:hAnsi="Garamond"/>
                <w:sz w:val="22"/>
                <w:szCs w:val="22"/>
                <w:rPrChange w:id="1537" w:author="Pacella, Christina (DEC)" w:date="2023-06-13T13:03:00Z">
                  <w:rPr>
                    <w:ins w:id="1538" w:author="Pacella, Christina (DEC)" w:date="2023-06-13T13:01:00Z"/>
                    <w:rFonts w:ascii="Garamond" w:hAnsi="Garamond"/>
                    <w:sz w:val="22"/>
                    <w:szCs w:val="22"/>
                  </w:rPr>
                </w:rPrChange>
              </w:rPr>
            </w:pPr>
            <w:ins w:id="1539" w:author="Pacella, Christina (DEC)" w:date="2023-06-13T13:01:00Z">
              <w:r w:rsidRPr="002C5DEF">
                <w:rPr>
                  <w:rFonts w:ascii="Garamond" w:hAnsi="Garamond"/>
                  <w:sz w:val="22"/>
                  <w:szCs w:val="22"/>
                  <w:rPrChange w:id="1540" w:author="Pacella, Christina (DEC)" w:date="2023-06-13T13:03:00Z">
                    <w:rPr>
                      <w:rFonts w:ascii="Garamond" w:hAnsi="Garamond"/>
                      <w:sz w:val="22"/>
                      <w:szCs w:val="22"/>
                    </w:rPr>
                  </w:rPrChange>
                </w:rPr>
                <w:t>B</w:t>
              </w:r>
            </w:ins>
          </w:p>
        </w:tc>
        <w:tc>
          <w:tcPr>
            <w:tcW w:w="1620" w:type="dxa"/>
            <w:shd w:val="clear" w:color="auto" w:fill="auto"/>
          </w:tcPr>
          <w:p w14:paraId="0860DDB8" w14:textId="5D732663" w:rsidR="009D694C" w:rsidRPr="002C5DEF" w:rsidRDefault="009D694C" w:rsidP="002C5DEF">
            <w:pPr>
              <w:pStyle w:val="PlainText"/>
              <w:jc w:val="center"/>
              <w:rPr>
                <w:ins w:id="1541" w:author="Pacella, Christina (DEC)" w:date="2023-06-13T13:01:00Z"/>
                <w:rFonts w:ascii="Garamond" w:hAnsi="Garamond"/>
                <w:sz w:val="22"/>
                <w:szCs w:val="22"/>
                <w:rPrChange w:id="1542" w:author="Pacella, Christina (DEC)" w:date="2023-06-13T13:03:00Z">
                  <w:rPr>
                    <w:ins w:id="1543" w:author="Pacella, Christina (DEC)" w:date="2023-06-13T13:01:00Z"/>
                    <w:rFonts w:ascii="Garamond" w:hAnsi="Garamond"/>
                    <w:sz w:val="22"/>
                    <w:szCs w:val="22"/>
                  </w:rPr>
                </w:rPrChange>
              </w:rPr>
            </w:pPr>
            <w:ins w:id="1544" w:author="Pacella, Christina (DEC)" w:date="2023-06-13T13:01:00Z">
              <w:r w:rsidRPr="002C5DEF">
                <w:rPr>
                  <w:rFonts w:ascii="Garamond" w:hAnsi="Garamond"/>
                  <w:sz w:val="22"/>
                  <w:szCs w:val="22"/>
                  <w:rPrChange w:id="1545" w:author="Pacella, Christina (DEC)" w:date="2023-06-13T13:03:00Z">
                    <w:rPr>
                      <w:rFonts w:ascii="Garamond" w:hAnsi="Garamond"/>
                      <w:sz w:val="22"/>
                      <w:szCs w:val="22"/>
                    </w:rPr>
                  </w:rPrChange>
                </w:rPr>
                <w:t>25%</w:t>
              </w:r>
            </w:ins>
          </w:p>
        </w:tc>
      </w:tr>
      <w:tr w:rsidR="002C5DEF" w:rsidRPr="005532B2" w14:paraId="27682D6C" w14:textId="77777777" w:rsidTr="002C5DEF">
        <w:trPr>
          <w:trHeight w:val="257"/>
          <w:ins w:id="1546" w:author="Pacella, Christina (DEC)" w:date="2023-06-13T13:01:00Z"/>
        </w:trPr>
        <w:tc>
          <w:tcPr>
            <w:tcW w:w="1548" w:type="dxa"/>
            <w:shd w:val="clear" w:color="auto" w:fill="auto"/>
          </w:tcPr>
          <w:p w14:paraId="31785D43" w14:textId="238B66A4" w:rsidR="009D694C" w:rsidRPr="002C5DEF" w:rsidRDefault="009D694C" w:rsidP="002C5DEF">
            <w:pPr>
              <w:pStyle w:val="PlainText"/>
              <w:jc w:val="center"/>
              <w:rPr>
                <w:ins w:id="1547" w:author="Pacella, Christina (DEC)" w:date="2023-06-13T13:01:00Z"/>
                <w:rFonts w:ascii="Garamond" w:hAnsi="Garamond"/>
                <w:sz w:val="22"/>
                <w:szCs w:val="22"/>
                <w:rPrChange w:id="1548" w:author="Pacella, Christina (DEC)" w:date="2023-06-13T13:03:00Z">
                  <w:rPr>
                    <w:ins w:id="1549" w:author="Pacella, Christina (DEC)" w:date="2023-06-13T13:01:00Z"/>
                    <w:rFonts w:ascii="Garamond" w:hAnsi="Garamond"/>
                    <w:sz w:val="22"/>
                    <w:szCs w:val="22"/>
                  </w:rPr>
                </w:rPrChange>
              </w:rPr>
            </w:pPr>
            <w:ins w:id="1550" w:author="Pacella, Christina (DEC)" w:date="2023-06-13T13:01:00Z">
              <w:r w:rsidRPr="002C5DEF">
                <w:rPr>
                  <w:rFonts w:ascii="Garamond" w:hAnsi="Garamond"/>
                  <w:sz w:val="22"/>
                  <w:szCs w:val="22"/>
                  <w:rPrChange w:id="1551" w:author="Pacella, Christina (DEC)" w:date="2023-06-13T13:03:00Z">
                    <w:rPr>
                      <w:rFonts w:ascii="Garamond" w:hAnsi="Garamond"/>
                      <w:sz w:val="22"/>
                      <w:szCs w:val="22"/>
                    </w:rPr>
                  </w:rPrChange>
                </w:rPr>
                <w:t>FL</w:t>
              </w:r>
            </w:ins>
          </w:p>
        </w:tc>
        <w:tc>
          <w:tcPr>
            <w:tcW w:w="2520" w:type="dxa"/>
            <w:shd w:val="clear" w:color="auto" w:fill="auto"/>
          </w:tcPr>
          <w:p w14:paraId="719EADDA" w14:textId="0F53EB3D" w:rsidR="009D694C" w:rsidRPr="002C5DEF" w:rsidRDefault="009D694C" w:rsidP="002C5DEF">
            <w:pPr>
              <w:pStyle w:val="PlainText"/>
              <w:jc w:val="center"/>
              <w:rPr>
                <w:ins w:id="1552" w:author="Pacella, Christina (DEC)" w:date="2023-06-13T13:01:00Z"/>
                <w:rFonts w:ascii="Garamond" w:hAnsi="Garamond"/>
                <w:sz w:val="22"/>
                <w:szCs w:val="22"/>
                <w:rPrChange w:id="1553" w:author="Pacella, Christina (DEC)" w:date="2023-06-13T13:03:00Z">
                  <w:rPr>
                    <w:ins w:id="1554" w:author="Pacella, Christina (DEC)" w:date="2023-06-13T13:01:00Z"/>
                    <w:rFonts w:ascii="Garamond" w:hAnsi="Garamond"/>
                    <w:sz w:val="22"/>
                    <w:szCs w:val="22"/>
                  </w:rPr>
                </w:rPrChange>
              </w:rPr>
            </w:pPr>
            <w:ins w:id="1555" w:author="Pacella, Christina (DEC)" w:date="2023-06-13T13:01:00Z">
              <w:r w:rsidRPr="002C5DEF">
                <w:rPr>
                  <w:rFonts w:ascii="Garamond" w:hAnsi="Garamond"/>
                  <w:sz w:val="22"/>
                  <w:szCs w:val="22"/>
                  <w:rPrChange w:id="1556" w:author="Pacella, Christina (DEC)" w:date="2023-06-13T13:03:00Z">
                    <w:rPr>
                      <w:rFonts w:ascii="Garamond" w:hAnsi="Garamond"/>
                      <w:sz w:val="22"/>
                      <w:szCs w:val="22"/>
                    </w:rPr>
                  </w:rPrChange>
                </w:rPr>
                <w:t>07/29/2022</w:t>
              </w:r>
            </w:ins>
            <w:ins w:id="1557" w:author="Pacella, Christina (DEC)" w:date="2023-06-13T13:03:00Z">
              <w:r w:rsidR="000C6752" w:rsidRPr="002C5DEF">
                <w:rPr>
                  <w:rFonts w:ascii="Garamond" w:hAnsi="Garamond"/>
                  <w:sz w:val="22"/>
                  <w:szCs w:val="22"/>
                  <w:rPrChange w:id="1558" w:author="Pacella, Christina (DEC)" w:date="2023-06-13T13:03:00Z">
                    <w:rPr>
                      <w:rFonts w:ascii="Garamond" w:hAnsi="Garamond"/>
                      <w:sz w:val="22"/>
                      <w:szCs w:val="22"/>
                    </w:rPr>
                  </w:rPrChange>
                </w:rPr>
                <w:t xml:space="preserve"> @ 13:33</w:t>
              </w:r>
            </w:ins>
          </w:p>
        </w:tc>
        <w:tc>
          <w:tcPr>
            <w:tcW w:w="2250" w:type="dxa"/>
            <w:shd w:val="clear" w:color="auto" w:fill="auto"/>
          </w:tcPr>
          <w:p w14:paraId="16A514A0" w14:textId="37A41175" w:rsidR="009D694C" w:rsidRPr="002C5DEF" w:rsidRDefault="009D694C" w:rsidP="002C5DEF">
            <w:pPr>
              <w:pStyle w:val="PlainText"/>
              <w:jc w:val="center"/>
              <w:rPr>
                <w:ins w:id="1559" w:author="Pacella, Christina (DEC)" w:date="2023-06-13T13:02:00Z"/>
                <w:rFonts w:ascii="Garamond" w:hAnsi="Garamond"/>
                <w:sz w:val="22"/>
                <w:szCs w:val="22"/>
                <w:rPrChange w:id="1560" w:author="Pacella, Christina (DEC)" w:date="2023-06-13T13:03:00Z">
                  <w:rPr>
                    <w:ins w:id="1561" w:author="Pacella, Christina (DEC)" w:date="2023-06-13T13:02:00Z"/>
                    <w:rFonts w:ascii="Garamond" w:hAnsi="Garamond"/>
                    <w:sz w:val="22"/>
                    <w:szCs w:val="22"/>
                  </w:rPr>
                </w:rPrChange>
              </w:rPr>
            </w:pPr>
            <w:ins w:id="1562" w:author="Pacella, Christina (DEC)" w:date="2023-06-13T13:02:00Z">
              <w:r w:rsidRPr="002C5DEF">
                <w:rPr>
                  <w:rFonts w:ascii="Garamond" w:hAnsi="Garamond"/>
                  <w:sz w:val="22"/>
                  <w:szCs w:val="22"/>
                  <w:rPrChange w:id="1563" w:author="Pacella, Christina (DEC)" w:date="2023-06-13T13:03:00Z">
                    <w:rPr>
                      <w:rFonts w:ascii="Garamond" w:hAnsi="Garamond"/>
                      <w:sz w:val="22"/>
                      <w:szCs w:val="22"/>
                    </w:rPr>
                  </w:rPrChange>
                </w:rPr>
                <w:t>1</w:t>
              </w:r>
            </w:ins>
          </w:p>
        </w:tc>
        <w:tc>
          <w:tcPr>
            <w:tcW w:w="1170" w:type="dxa"/>
            <w:shd w:val="clear" w:color="auto" w:fill="auto"/>
          </w:tcPr>
          <w:p w14:paraId="6F8079B8" w14:textId="081B33F6" w:rsidR="009D694C" w:rsidRPr="002C5DEF" w:rsidRDefault="009D694C" w:rsidP="002C5DEF">
            <w:pPr>
              <w:pStyle w:val="PlainText"/>
              <w:jc w:val="center"/>
              <w:rPr>
                <w:ins w:id="1564" w:author="Pacella, Christina (DEC)" w:date="2023-06-13T13:01:00Z"/>
                <w:rFonts w:ascii="Garamond" w:hAnsi="Garamond"/>
                <w:sz w:val="22"/>
                <w:szCs w:val="22"/>
                <w:rPrChange w:id="1565" w:author="Pacella, Christina (DEC)" w:date="2023-06-13T13:03:00Z">
                  <w:rPr>
                    <w:ins w:id="1566" w:author="Pacella, Christina (DEC)" w:date="2023-06-13T13:01:00Z"/>
                    <w:rFonts w:ascii="Garamond" w:hAnsi="Garamond"/>
                    <w:sz w:val="22"/>
                    <w:szCs w:val="22"/>
                  </w:rPr>
                </w:rPrChange>
              </w:rPr>
            </w:pPr>
            <w:ins w:id="1567" w:author="Pacella, Christina (DEC)" w:date="2023-06-13T13:02:00Z">
              <w:r w:rsidRPr="002C5DEF">
                <w:rPr>
                  <w:rFonts w:ascii="Garamond" w:hAnsi="Garamond"/>
                  <w:sz w:val="22"/>
                  <w:szCs w:val="22"/>
                  <w:rPrChange w:id="1568" w:author="Pacella, Christina (DEC)" w:date="2023-06-13T13:03:00Z">
                    <w:rPr>
                      <w:rFonts w:ascii="Garamond" w:hAnsi="Garamond"/>
                      <w:sz w:val="22"/>
                      <w:szCs w:val="22"/>
                    </w:rPr>
                  </w:rPrChange>
                </w:rPr>
                <w:t>B</w:t>
              </w:r>
            </w:ins>
          </w:p>
        </w:tc>
        <w:tc>
          <w:tcPr>
            <w:tcW w:w="1620" w:type="dxa"/>
            <w:shd w:val="clear" w:color="auto" w:fill="auto"/>
          </w:tcPr>
          <w:p w14:paraId="2ECA7145" w14:textId="7B4B1FEA" w:rsidR="009D694C" w:rsidRPr="002C5DEF" w:rsidRDefault="009D694C" w:rsidP="002C5DEF">
            <w:pPr>
              <w:pStyle w:val="PlainText"/>
              <w:jc w:val="center"/>
              <w:rPr>
                <w:ins w:id="1569" w:author="Pacella, Christina (DEC)" w:date="2023-06-13T13:01:00Z"/>
                <w:rFonts w:ascii="Garamond" w:hAnsi="Garamond"/>
                <w:sz w:val="22"/>
                <w:szCs w:val="22"/>
                <w:rPrChange w:id="1570" w:author="Pacella, Christina (DEC)" w:date="2023-06-13T13:03:00Z">
                  <w:rPr>
                    <w:ins w:id="1571" w:author="Pacella, Christina (DEC)" w:date="2023-06-13T13:01:00Z"/>
                    <w:rFonts w:ascii="Garamond" w:hAnsi="Garamond"/>
                    <w:sz w:val="22"/>
                    <w:szCs w:val="22"/>
                  </w:rPr>
                </w:rPrChange>
              </w:rPr>
            </w:pPr>
            <w:ins w:id="1572" w:author="Pacella, Christina (DEC)" w:date="2023-06-13T13:02:00Z">
              <w:r w:rsidRPr="002C5DEF">
                <w:rPr>
                  <w:rFonts w:ascii="Garamond" w:hAnsi="Garamond"/>
                  <w:sz w:val="22"/>
                  <w:szCs w:val="22"/>
                  <w:rPrChange w:id="1573" w:author="Pacella, Christina (DEC)" w:date="2023-06-13T13:03:00Z">
                    <w:rPr>
                      <w:rFonts w:ascii="Garamond" w:hAnsi="Garamond"/>
                      <w:sz w:val="22"/>
                      <w:szCs w:val="22"/>
                    </w:rPr>
                  </w:rPrChange>
                </w:rPr>
                <w:t>25%</w:t>
              </w:r>
            </w:ins>
          </w:p>
        </w:tc>
      </w:tr>
      <w:tr w:rsidR="002C5DEF" w:rsidRPr="005532B2" w14:paraId="7C6D659C" w14:textId="77777777" w:rsidTr="002C5DEF">
        <w:trPr>
          <w:trHeight w:val="257"/>
          <w:ins w:id="1574" w:author="Pacella, Christina (DEC)" w:date="2023-06-13T13:02:00Z"/>
        </w:trPr>
        <w:tc>
          <w:tcPr>
            <w:tcW w:w="1548" w:type="dxa"/>
            <w:shd w:val="clear" w:color="auto" w:fill="auto"/>
          </w:tcPr>
          <w:p w14:paraId="03DAE9A4" w14:textId="2FC11D30" w:rsidR="009D694C" w:rsidRPr="002C5DEF" w:rsidRDefault="009D694C" w:rsidP="002C5DEF">
            <w:pPr>
              <w:pStyle w:val="PlainText"/>
              <w:jc w:val="center"/>
              <w:rPr>
                <w:ins w:id="1575" w:author="Pacella, Christina (DEC)" w:date="2023-06-13T13:02:00Z"/>
                <w:rFonts w:ascii="Garamond" w:hAnsi="Garamond"/>
                <w:sz w:val="22"/>
                <w:szCs w:val="22"/>
                <w:rPrChange w:id="1576" w:author="Pacella, Christina (DEC)" w:date="2023-06-13T13:03:00Z">
                  <w:rPr>
                    <w:ins w:id="1577" w:author="Pacella, Christina (DEC)" w:date="2023-06-13T13:02:00Z"/>
                    <w:rFonts w:ascii="Garamond" w:hAnsi="Garamond"/>
                    <w:sz w:val="22"/>
                    <w:szCs w:val="22"/>
                  </w:rPr>
                </w:rPrChange>
              </w:rPr>
            </w:pPr>
            <w:ins w:id="1578" w:author="Pacella, Christina (DEC)" w:date="2023-06-13T13:02:00Z">
              <w:r w:rsidRPr="002C5DEF">
                <w:rPr>
                  <w:rFonts w:ascii="Garamond" w:hAnsi="Garamond"/>
                  <w:sz w:val="22"/>
                  <w:szCs w:val="22"/>
                  <w:rPrChange w:id="1579" w:author="Pacella, Christina (DEC)" w:date="2023-06-13T13:03:00Z">
                    <w:rPr>
                      <w:rFonts w:ascii="Garamond" w:hAnsi="Garamond"/>
                      <w:sz w:val="22"/>
                      <w:szCs w:val="22"/>
                    </w:rPr>
                  </w:rPrChange>
                </w:rPr>
                <w:t>TS</w:t>
              </w:r>
            </w:ins>
          </w:p>
        </w:tc>
        <w:tc>
          <w:tcPr>
            <w:tcW w:w="2520" w:type="dxa"/>
            <w:shd w:val="clear" w:color="auto" w:fill="auto"/>
          </w:tcPr>
          <w:p w14:paraId="0041DFFF" w14:textId="27CC01A8" w:rsidR="009D694C" w:rsidRPr="002C5DEF" w:rsidRDefault="009D694C" w:rsidP="002C5DEF">
            <w:pPr>
              <w:pStyle w:val="PlainText"/>
              <w:jc w:val="center"/>
              <w:rPr>
                <w:ins w:id="1580" w:author="Pacella, Christina (DEC)" w:date="2023-06-13T13:02:00Z"/>
                <w:rFonts w:ascii="Garamond" w:hAnsi="Garamond"/>
                <w:sz w:val="22"/>
                <w:szCs w:val="22"/>
                <w:rPrChange w:id="1581" w:author="Pacella, Christina (DEC)" w:date="2023-06-13T13:03:00Z">
                  <w:rPr>
                    <w:ins w:id="1582" w:author="Pacella, Christina (DEC)" w:date="2023-06-13T13:02:00Z"/>
                    <w:rFonts w:ascii="Garamond" w:hAnsi="Garamond"/>
                    <w:sz w:val="22"/>
                    <w:szCs w:val="22"/>
                  </w:rPr>
                </w:rPrChange>
              </w:rPr>
            </w:pPr>
            <w:ins w:id="1583" w:author="Pacella, Christina (DEC)" w:date="2023-06-13T13:02:00Z">
              <w:r w:rsidRPr="002C5DEF">
                <w:rPr>
                  <w:rFonts w:ascii="Garamond" w:hAnsi="Garamond"/>
                  <w:sz w:val="22"/>
                  <w:szCs w:val="22"/>
                  <w:rPrChange w:id="1584" w:author="Pacella, Christina (DEC)" w:date="2023-06-13T13:03:00Z">
                    <w:rPr>
                      <w:rFonts w:ascii="Garamond" w:hAnsi="Garamond"/>
                      <w:sz w:val="22"/>
                      <w:szCs w:val="22"/>
                    </w:rPr>
                  </w:rPrChange>
                </w:rPr>
                <w:t>10/11/2022</w:t>
              </w:r>
            </w:ins>
            <w:ins w:id="1585" w:author="Pacella, Christina (DEC)" w:date="2023-06-13T13:03:00Z">
              <w:r w:rsidR="000C6752" w:rsidRPr="002C5DEF">
                <w:rPr>
                  <w:rFonts w:ascii="Garamond" w:hAnsi="Garamond"/>
                  <w:sz w:val="22"/>
                  <w:szCs w:val="22"/>
                  <w:rPrChange w:id="1586" w:author="Pacella, Christina (DEC)" w:date="2023-06-13T13:03:00Z">
                    <w:rPr>
                      <w:rFonts w:ascii="Garamond" w:hAnsi="Garamond"/>
                      <w:sz w:val="22"/>
                      <w:szCs w:val="22"/>
                    </w:rPr>
                  </w:rPrChange>
                </w:rPr>
                <w:t xml:space="preserve"> @ 21:45</w:t>
              </w:r>
            </w:ins>
          </w:p>
        </w:tc>
        <w:tc>
          <w:tcPr>
            <w:tcW w:w="2250" w:type="dxa"/>
            <w:shd w:val="clear" w:color="auto" w:fill="auto"/>
          </w:tcPr>
          <w:p w14:paraId="13B08141" w14:textId="2C3E75CB" w:rsidR="009D694C" w:rsidRPr="002C5DEF" w:rsidRDefault="009D694C" w:rsidP="002C5DEF">
            <w:pPr>
              <w:pStyle w:val="PlainText"/>
              <w:jc w:val="center"/>
              <w:rPr>
                <w:ins w:id="1587" w:author="Pacella, Christina (DEC)" w:date="2023-06-13T13:02:00Z"/>
                <w:rFonts w:ascii="Garamond" w:hAnsi="Garamond"/>
                <w:sz w:val="22"/>
                <w:szCs w:val="22"/>
                <w:rPrChange w:id="1588" w:author="Pacella, Christina (DEC)" w:date="2023-06-13T13:03:00Z">
                  <w:rPr>
                    <w:ins w:id="1589" w:author="Pacella, Christina (DEC)" w:date="2023-06-13T13:02:00Z"/>
                    <w:rFonts w:ascii="Garamond" w:hAnsi="Garamond"/>
                    <w:sz w:val="22"/>
                    <w:szCs w:val="22"/>
                  </w:rPr>
                </w:rPrChange>
              </w:rPr>
            </w:pPr>
            <w:ins w:id="1590" w:author="Pacella, Christina (DEC)" w:date="2023-06-13T13:02:00Z">
              <w:r w:rsidRPr="002C5DEF">
                <w:rPr>
                  <w:rFonts w:ascii="Garamond" w:hAnsi="Garamond"/>
                  <w:sz w:val="22"/>
                  <w:szCs w:val="22"/>
                  <w:rPrChange w:id="1591" w:author="Pacella, Christina (DEC)" w:date="2023-06-13T13:03:00Z">
                    <w:rPr>
                      <w:rFonts w:ascii="Garamond" w:hAnsi="Garamond"/>
                      <w:sz w:val="22"/>
                      <w:szCs w:val="22"/>
                    </w:rPr>
                  </w:rPrChange>
                </w:rPr>
                <w:t>2</w:t>
              </w:r>
            </w:ins>
          </w:p>
        </w:tc>
        <w:tc>
          <w:tcPr>
            <w:tcW w:w="1170" w:type="dxa"/>
            <w:shd w:val="clear" w:color="auto" w:fill="auto"/>
          </w:tcPr>
          <w:p w14:paraId="7A3ADB93" w14:textId="3058C2FA" w:rsidR="009D694C" w:rsidRPr="002C5DEF" w:rsidRDefault="000C6752" w:rsidP="002C5DEF">
            <w:pPr>
              <w:pStyle w:val="PlainText"/>
              <w:jc w:val="center"/>
              <w:rPr>
                <w:ins w:id="1592" w:author="Pacella, Christina (DEC)" w:date="2023-06-13T13:02:00Z"/>
                <w:rFonts w:ascii="Garamond" w:hAnsi="Garamond"/>
                <w:sz w:val="22"/>
                <w:szCs w:val="22"/>
                <w:rPrChange w:id="1593" w:author="Pacella, Christina (DEC)" w:date="2023-06-13T13:03:00Z">
                  <w:rPr>
                    <w:ins w:id="1594" w:author="Pacella, Christina (DEC)" w:date="2023-06-13T13:02:00Z"/>
                    <w:rFonts w:ascii="Garamond" w:hAnsi="Garamond"/>
                    <w:sz w:val="22"/>
                    <w:szCs w:val="22"/>
                  </w:rPr>
                </w:rPrChange>
              </w:rPr>
            </w:pPr>
            <w:ins w:id="1595" w:author="Pacella, Christina (DEC)" w:date="2023-06-13T13:03:00Z">
              <w:r w:rsidRPr="002C5DEF">
                <w:rPr>
                  <w:rFonts w:ascii="Garamond" w:hAnsi="Garamond"/>
                  <w:sz w:val="22"/>
                  <w:szCs w:val="22"/>
                  <w:rPrChange w:id="1596" w:author="Pacella, Christina (DEC)" w:date="2023-06-13T13:03:00Z">
                    <w:rPr>
                      <w:rFonts w:ascii="Garamond" w:hAnsi="Garamond"/>
                      <w:sz w:val="22"/>
                      <w:szCs w:val="22"/>
                    </w:rPr>
                  </w:rPrChange>
                </w:rPr>
                <w:t>NA</w:t>
              </w:r>
            </w:ins>
          </w:p>
        </w:tc>
        <w:tc>
          <w:tcPr>
            <w:tcW w:w="1620" w:type="dxa"/>
            <w:shd w:val="clear" w:color="auto" w:fill="auto"/>
          </w:tcPr>
          <w:p w14:paraId="3F06A179" w14:textId="51364379" w:rsidR="009D694C" w:rsidRPr="002C5DEF" w:rsidRDefault="005532B2" w:rsidP="002C5DEF">
            <w:pPr>
              <w:pStyle w:val="PlainText"/>
              <w:jc w:val="center"/>
              <w:rPr>
                <w:ins w:id="1597" w:author="Pacella, Christina (DEC)" w:date="2023-06-13T13:02:00Z"/>
                <w:rFonts w:ascii="Garamond" w:hAnsi="Garamond"/>
                <w:sz w:val="22"/>
                <w:szCs w:val="22"/>
                <w:rPrChange w:id="1598" w:author="Pacella, Christina (DEC)" w:date="2023-06-13T13:03:00Z">
                  <w:rPr>
                    <w:ins w:id="1599" w:author="Pacella, Christina (DEC)" w:date="2023-06-13T13:02:00Z"/>
                    <w:rFonts w:ascii="Garamond" w:hAnsi="Garamond"/>
                    <w:sz w:val="22"/>
                    <w:szCs w:val="22"/>
                  </w:rPr>
                </w:rPrChange>
              </w:rPr>
            </w:pPr>
            <w:ins w:id="1600" w:author="Pacella, Christina (DEC)" w:date="2023-06-13T13:03:00Z">
              <w:r w:rsidRPr="002C5DEF">
                <w:rPr>
                  <w:rFonts w:ascii="Garamond" w:hAnsi="Garamond"/>
                  <w:sz w:val="22"/>
                  <w:szCs w:val="22"/>
                  <w:rPrChange w:id="1601" w:author="Pacella, Christina (DEC)" w:date="2023-06-13T13:03:00Z">
                    <w:rPr>
                      <w:rFonts w:ascii="Garamond" w:hAnsi="Garamond"/>
                      <w:sz w:val="22"/>
                      <w:szCs w:val="22"/>
                    </w:rPr>
                  </w:rPrChange>
                </w:rPr>
                <w:t>25%</w:t>
              </w:r>
            </w:ins>
          </w:p>
        </w:tc>
      </w:tr>
    </w:tbl>
    <w:p w14:paraId="6116126D" w14:textId="77777777" w:rsidR="009E3FEE" w:rsidRPr="002B220A" w:rsidDel="00C82BFE" w:rsidRDefault="009E3FEE" w:rsidP="002B220A">
      <w:pPr>
        <w:pStyle w:val="PlainText"/>
        <w:jc w:val="both"/>
        <w:rPr>
          <w:del w:id="1602" w:author="Pacella, Christina (DEC)" w:date="2023-06-13T13:04:00Z"/>
          <w:rFonts w:ascii="Garamond" w:hAnsi="Garamond"/>
          <w:sz w:val="22"/>
          <w:szCs w:val="22"/>
          <w:highlight w:val="yellow"/>
        </w:rPr>
      </w:pPr>
    </w:p>
    <w:p w14:paraId="26CDC487" w14:textId="77777777" w:rsidR="009E3FEE" w:rsidRPr="002B220A" w:rsidRDefault="009E3FEE" w:rsidP="002B220A">
      <w:pPr>
        <w:pStyle w:val="PlainText"/>
        <w:jc w:val="both"/>
        <w:rPr>
          <w:rFonts w:ascii="Garamond" w:hAnsi="Garamond"/>
          <w:sz w:val="22"/>
          <w:szCs w:val="22"/>
          <w:highlight w:val="yellow"/>
        </w:rPr>
      </w:pPr>
    </w:p>
    <w:p w14:paraId="38C72C5A" w14:textId="77777777" w:rsidR="009A1B17" w:rsidRPr="004D405D" w:rsidRDefault="00541413">
      <w:pPr>
        <w:jc w:val="both"/>
        <w:rPr>
          <w:ins w:id="1603" w:author="Pacella, Christina (DEC)" w:date="2023-06-13T13:11:00Z"/>
          <w:rFonts w:ascii="Garamond" w:hAnsi="Garamond"/>
          <w:b/>
          <w:sz w:val="22"/>
          <w:szCs w:val="22"/>
          <w:rPrChange w:id="1604" w:author="Pacella, Christina (DEC)" w:date="2023-06-14T08:41:00Z">
            <w:rPr>
              <w:ins w:id="1605" w:author="Pacella, Christina (DEC)" w:date="2023-06-13T13:11:00Z"/>
              <w:rFonts w:ascii="Garamond" w:hAnsi="Garamond"/>
              <w:b/>
              <w:sz w:val="22"/>
              <w:szCs w:val="22"/>
              <w:highlight w:val="yellow"/>
            </w:rPr>
          </w:rPrChange>
        </w:rPr>
        <w:pPrChange w:id="1606" w:author="Pacella, Christina (DEC)" w:date="2023-06-13T13:53:00Z">
          <w:pPr>
            <w:ind w:right="720"/>
            <w:jc w:val="both"/>
          </w:pPr>
        </w:pPrChange>
      </w:pPr>
      <w:ins w:id="1607" w:author="Pacella, Christina (DEC)" w:date="2023-06-13T13:10:00Z">
        <w:r w:rsidRPr="004D405D">
          <w:rPr>
            <w:rFonts w:ascii="Garamond" w:hAnsi="Garamond"/>
            <w:b/>
            <w:sz w:val="22"/>
            <w:szCs w:val="22"/>
            <w:rPrChange w:id="1608" w:author="Pacella, Christina (DEC)" w:date="2023-06-14T08:41:00Z">
              <w:rPr>
                <w:rFonts w:ascii="Garamond" w:hAnsi="Garamond"/>
                <w:b/>
                <w:sz w:val="22"/>
                <w:szCs w:val="22"/>
                <w:highlight w:val="yellow"/>
              </w:rPr>
            </w:rPrChange>
          </w:rPr>
          <w:t xml:space="preserve">Data coded </w:t>
        </w:r>
      </w:ins>
      <w:ins w:id="1609" w:author="Pacella, Christina (DEC)" w:date="2023-06-13T13:11:00Z">
        <w:r w:rsidR="009A1B17" w:rsidRPr="004D405D">
          <w:rPr>
            <w:rFonts w:ascii="Garamond" w:hAnsi="Garamond"/>
            <w:b/>
            <w:sz w:val="22"/>
            <w:szCs w:val="22"/>
            <w:rPrChange w:id="1610" w:author="Pacella, Christina (DEC)" w:date="2023-06-14T08:41:00Z">
              <w:rPr>
                <w:rFonts w:ascii="Garamond" w:hAnsi="Garamond"/>
                <w:b/>
                <w:sz w:val="22"/>
                <w:szCs w:val="22"/>
                <w:highlight w:val="yellow"/>
              </w:rPr>
            </w:rPrChange>
          </w:rPr>
          <w:t>(CSM)</w:t>
        </w:r>
      </w:ins>
    </w:p>
    <w:p w14:paraId="47B7D3CC" w14:textId="2D2BE24C" w:rsidR="00ED4A49" w:rsidRPr="004D405D" w:rsidRDefault="00ED4A49">
      <w:pPr>
        <w:jc w:val="both"/>
        <w:rPr>
          <w:ins w:id="1611" w:author="Pacella, Christina (DEC)" w:date="2023-06-13T13:46:00Z"/>
          <w:rFonts w:ascii="Garamond" w:hAnsi="Garamond"/>
          <w:b/>
          <w:sz w:val="22"/>
          <w:szCs w:val="22"/>
        </w:rPr>
        <w:pPrChange w:id="1612" w:author="Pacella, Christina (DEC)" w:date="2023-06-13T13:53:00Z">
          <w:pPr>
            <w:ind w:right="720"/>
            <w:jc w:val="both"/>
          </w:pPr>
        </w:pPrChange>
      </w:pPr>
      <w:ins w:id="1613" w:author="Pacella, Christina (DEC)" w:date="2023-06-13T13:46:00Z">
        <w:r w:rsidRPr="004D405D">
          <w:rPr>
            <w:rFonts w:ascii="Garamond" w:hAnsi="Garamond"/>
            <w:b/>
            <w:sz w:val="22"/>
            <w:szCs w:val="22"/>
            <w:rPrChange w:id="1614" w:author="Pacella, Christina (DEC)" w:date="2023-06-14T08:41:00Z">
              <w:rPr>
                <w:rFonts w:ascii="Garamond" w:hAnsi="Garamond"/>
                <w:bCs/>
                <w:sz w:val="22"/>
                <w:szCs w:val="22"/>
              </w:rPr>
            </w:rPrChange>
          </w:rPr>
          <w:t>Chloride</w:t>
        </w:r>
      </w:ins>
      <w:ins w:id="1615" w:author="Pacella, Christina (DEC)" w:date="2023-06-13T13:10:00Z">
        <w:r w:rsidR="00525754" w:rsidRPr="004D405D">
          <w:rPr>
            <w:rFonts w:ascii="Garamond" w:hAnsi="Garamond"/>
            <w:b/>
            <w:sz w:val="22"/>
            <w:szCs w:val="22"/>
            <w:rPrChange w:id="1616" w:author="Pacella, Christina (DEC)" w:date="2023-06-14T08:41:00Z">
              <w:rPr>
                <w:rFonts w:ascii="Garamond" w:hAnsi="Garamond"/>
                <w:b/>
                <w:sz w:val="22"/>
                <w:szCs w:val="22"/>
                <w:highlight w:val="yellow"/>
              </w:rPr>
            </w:rPrChange>
          </w:rPr>
          <w:t xml:space="preserve"> </w:t>
        </w:r>
      </w:ins>
    </w:p>
    <w:p w14:paraId="1F08B25D" w14:textId="3177D6A7" w:rsidR="00541413" w:rsidRPr="004D405D" w:rsidRDefault="00BA07B8">
      <w:pPr>
        <w:ind w:firstLine="720"/>
        <w:jc w:val="both"/>
        <w:rPr>
          <w:ins w:id="1617" w:author="Pacella, Christina (DEC)" w:date="2023-06-13T13:46:00Z"/>
          <w:rFonts w:ascii="Garamond" w:hAnsi="Garamond"/>
          <w:bCs/>
          <w:sz w:val="22"/>
          <w:szCs w:val="22"/>
        </w:rPr>
        <w:pPrChange w:id="1618" w:author="Pacella, Christina (DEC)" w:date="2023-06-14T08:39:00Z">
          <w:pPr>
            <w:ind w:right="720"/>
            <w:jc w:val="both"/>
          </w:pPr>
        </w:pPrChange>
      </w:pPr>
      <w:ins w:id="1619" w:author="Pacella, Christina (DEC)" w:date="2023-06-13T13:12:00Z">
        <w:r w:rsidRPr="004D405D">
          <w:rPr>
            <w:rFonts w:ascii="Garamond" w:hAnsi="Garamond"/>
            <w:bCs/>
            <w:sz w:val="22"/>
            <w:szCs w:val="22"/>
          </w:rPr>
          <w:t xml:space="preserve">All chloride data for the months of </w:t>
        </w:r>
        <w:r w:rsidR="003537C9" w:rsidRPr="004D405D">
          <w:rPr>
            <w:rFonts w:ascii="Garamond" w:hAnsi="Garamond"/>
            <w:bCs/>
            <w:sz w:val="22"/>
            <w:szCs w:val="22"/>
          </w:rPr>
          <w:t xml:space="preserve">April, May, June, and July are flagged &lt;5&gt; (CSM) as these data have been post-corrected. </w:t>
        </w:r>
      </w:ins>
      <w:ins w:id="1620" w:author="Pacella, Christina (DEC)" w:date="2023-06-13T13:13:00Z">
        <w:r w:rsidR="005248A5" w:rsidRPr="004D405D">
          <w:rPr>
            <w:rFonts w:ascii="Garamond" w:hAnsi="Garamond"/>
            <w:bCs/>
            <w:sz w:val="22"/>
            <w:szCs w:val="22"/>
          </w:rPr>
          <w:t xml:space="preserve">It was determined that these samples were analyzed using </w:t>
        </w:r>
      </w:ins>
      <w:ins w:id="1621" w:author="Pacella, Christina (DEC)" w:date="2023-06-14T08:40:00Z">
        <w:r w:rsidR="0081798D" w:rsidRPr="004D405D">
          <w:rPr>
            <w:rFonts w:ascii="Garamond" w:hAnsi="Garamond"/>
            <w:bCs/>
            <w:sz w:val="22"/>
            <w:szCs w:val="22"/>
          </w:rPr>
          <w:t>incorrect</w:t>
        </w:r>
      </w:ins>
      <w:ins w:id="1622" w:author="Pacella, Christina (DEC)" w:date="2023-06-13T13:13:00Z">
        <w:r w:rsidR="005248A5" w:rsidRPr="004D405D">
          <w:rPr>
            <w:rFonts w:ascii="Garamond" w:hAnsi="Garamond"/>
            <w:bCs/>
            <w:sz w:val="22"/>
            <w:szCs w:val="22"/>
          </w:rPr>
          <w:t xml:space="preserve"> standards</w:t>
        </w:r>
        <w:r w:rsidR="00EF3FA3" w:rsidRPr="004D405D">
          <w:rPr>
            <w:rFonts w:ascii="Garamond" w:hAnsi="Garamond"/>
            <w:bCs/>
            <w:sz w:val="22"/>
            <w:szCs w:val="22"/>
          </w:rPr>
          <w:t xml:space="preserve"> and, therefore, their raw values were inaccurate. </w:t>
        </w:r>
      </w:ins>
      <w:ins w:id="1623" w:author="Pacella, Christina (DEC)" w:date="2023-06-13T13:52:00Z">
        <w:r w:rsidR="00CF7460" w:rsidRPr="004D405D">
          <w:rPr>
            <w:rFonts w:ascii="Garamond" w:hAnsi="Garamond"/>
            <w:bCs/>
            <w:sz w:val="22"/>
            <w:szCs w:val="22"/>
          </w:rPr>
          <w:t xml:space="preserve">These </w:t>
        </w:r>
      </w:ins>
      <w:ins w:id="1624" w:author="Pacella, Christina (DEC)" w:date="2023-06-13T13:14:00Z">
        <w:r w:rsidR="00271AF5" w:rsidRPr="004D405D">
          <w:rPr>
            <w:rFonts w:ascii="Garamond" w:hAnsi="Garamond"/>
            <w:bCs/>
            <w:sz w:val="22"/>
            <w:szCs w:val="22"/>
          </w:rPr>
          <w:t xml:space="preserve">data were found to be consistently offset </w:t>
        </w:r>
      </w:ins>
      <w:ins w:id="1625" w:author="Pacella, Christina (DEC)" w:date="2023-06-13T13:15:00Z">
        <w:r w:rsidR="00271AF5" w:rsidRPr="004D405D">
          <w:rPr>
            <w:rFonts w:ascii="Garamond" w:hAnsi="Garamond"/>
            <w:bCs/>
            <w:sz w:val="22"/>
            <w:szCs w:val="22"/>
          </w:rPr>
          <w:t xml:space="preserve">by approximately </w:t>
        </w:r>
      </w:ins>
      <w:ins w:id="1626" w:author="Pacella, Christina (DEC)" w:date="2023-06-13T13:17:00Z">
        <w:r w:rsidR="00FF021E" w:rsidRPr="004D405D">
          <w:rPr>
            <w:rFonts w:ascii="Garamond" w:hAnsi="Garamond"/>
            <w:bCs/>
            <w:sz w:val="22"/>
            <w:szCs w:val="22"/>
          </w:rPr>
          <w:t xml:space="preserve">56%. </w:t>
        </w:r>
        <w:r w:rsidR="00602AD0" w:rsidRPr="004D405D">
          <w:rPr>
            <w:rFonts w:ascii="Garamond" w:hAnsi="Garamond"/>
            <w:bCs/>
            <w:sz w:val="22"/>
            <w:szCs w:val="22"/>
          </w:rPr>
          <w:t>To account for this, staff have applied a post-correction multi</w:t>
        </w:r>
      </w:ins>
      <w:ins w:id="1627" w:author="Pacella, Christina (DEC)" w:date="2023-06-13T13:18:00Z">
        <w:r w:rsidR="00602AD0" w:rsidRPr="004D405D">
          <w:rPr>
            <w:rFonts w:ascii="Garamond" w:hAnsi="Garamond"/>
            <w:bCs/>
            <w:sz w:val="22"/>
            <w:szCs w:val="22"/>
          </w:rPr>
          <w:t xml:space="preserve">plier of 0.56 to raw values, yielding the </w:t>
        </w:r>
        <w:r w:rsidR="00B80DE0" w:rsidRPr="004D405D">
          <w:rPr>
            <w:rFonts w:ascii="Garamond" w:hAnsi="Garamond"/>
            <w:bCs/>
            <w:sz w:val="22"/>
            <w:szCs w:val="22"/>
          </w:rPr>
          <w:t xml:space="preserve">values represented in this dataset. </w:t>
        </w:r>
      </w:ins>
    </w:p>
    <w:p w14:paraId="02BC7CD5" w14:textId="77777777" w:rsidR="0055779B" w:rsidRPr="004D405D" w:rsidRDefault="0055779B">
      <w:pPr>
        <w:jc w:val="both"/>
        <w:rPr>
          <w:ins w:id="1628" w:author="Pacella, Christina (DEC)" w:date="2023-06-13T13:46:00Z"/>
          <w:rFonts w:ascii="Garamond" w:hAnsi="Garamond"/>
          <w:bCs/>
          <w:sz w:val="22"/>
          <w:szCs w:val="22"/>
        </w:rPr>
        <w:pPrChange w:id="1629" w:author="Pacella, Christina (DEC)" w:date="2023-06-13T13:53:00Z">
          <w:pPr>
            <w:ind w:right="720"/>
            <w:jc w:val="both"/>
          </w:pPr>
        </w:pPrChange>
      </w:pPr>
    </w:p>
    <w:p w14:paraId="6877E6BA" w14:textId="2BAAFDA9" w:rsidR="0055779B" w:rsidRPr="004D405D" w:rsidRDefault="0055779B">
      <w:pPr>
        <w:jc w:val="both"/>
        <w:rPr>
          <w:ins w:id="1630" w:author="Pacella, Christina (DEC)" w:date="2023-06-13T13:46:00Z"/>
          <w:rFonts w:ascii="Garamond" w:hAnsi="Garamond"/>
          <w:b/>
          <w:sz w:val="22"/>
          <w:szCs w:val="22"/>
        </w:rPr>
        <w:pPrChange w:id="1631" w:author="Pacella, Christina (DEC)" w:date="2023-06-13T13:53:00Z">
          <w:pPr>
            <w:ind w:right="720"/>
            <w:jc w:val="both"/>
          </w:pPr>
        </w:pPrChange>
      </w:pPr>
      <w:ins w:id="1632" w:author="Pacella, Christina (DEC)" w:date="2023-06-13T13:46:00Z">
        <w:r w:rsidRPr="004D405D">
          <w:rPr>
            <w:rFonts w:ascii="Garamond" w:hAnsi="Garamond"/>
            <w:b/>
            <w:sz w:val="22"/>
            <w:szCs w:val="22"/>
          </w:rPr>
          <w:t>pH</w:t>
        </w:r>
      </w:ins>
    </w:p>
    <w:p w14:paraId="6864733B" w14:textId="46177141" w:rsidR="0055779B" w:rsidRPr="0055779B" w:rsidRDefault="0055779B">
      <w:pPr>
        <w:ind w:firstLine="720"/>
        <w:jc w:val="both"/>
        <w:rPr>
          <w:ins w:id="1633" w:author="Pacella, Christina (DEC)" w:date="2023-06-13T13:10:00Z"/>
          <w:rFonts w:ascii="Garamond" w:hAnsi="Garamond"/>
          <w:bCs/>
          <w:sz w:val="22"/>
          <w:szCs w:val="22"/>
          <w:rPrChange w:id="1634" w:author="Pacella, Christina (DEC)" w:date="2023-06-13T13:46:00Z">
            <w:rPr>
              <w:ins w:id="1635" w:author="Pacella, Christina (DEC)" w:date="2023-06-13T13:10:00Z"/>
              <w:rFonts w:ascii="Garamond" w:hAnsi="Garamond"/>
              <w:b/>
              <w:sz w:val="22"/>
              <w:szCs w:val="22"/>
              <w:highlight w:val="yellow"/>
            </w:rPr>
          </w:rPrChange>
        </w:rPr>
        <w:pPrChange w:id="1636" w:author="Pacella, Christina (DEC)" w:date="2023-06-14T08:39:00Z">
          <w:pPr>
            <w:ind w:right="720"/>
            <w:jc w:val="both"/>
          </w:pPr>
        </w:pPrChange>
      </w:pPr>
      <w:ins w:id="1637" w:author="Pacella, Christina (DEC)" w:date="2023-06-13T13:46:00Z">
        <w:r w:rsidRPr="004D405D">
          <w:rPr>
            <w:rFonts w:ascii="Garamond" w:hAnsi="Garamond"/>
            <w:bCs/>
            <w:sz w:val="22"/>
            <w:szCs w:val="22"/>
          </w:rPr>
          <w:t xml:space="preserve">All pH data for the months of April, May, June, July, August, and September are flagged &lt;1&gt; (CSM). </w:t>
        </w:r>
      </w:ins>
      <w:ins w:id="1638" w:author="Pacella, Christina (DEC)" w:date="2023-06-13T13:47:00Z">
        <w:r w:rsidR="00765EE7" w:rsidRPr="004D405D">
          <w:rPr>
            <w:rFonts w:ascii="Garamond" w:hAnsi="Garamond"/>
            <w:bCs/>
            <w:sz w:val="22"/>
            <w:szCs w:val="22"/>
          </w:rPr>
          <w:t>The pH sensor on the handheld YSI multiparameter meter was failing and readings were found to take several</w:t>
        </w:r>
        <w:r w:rsidR="00765EE7">
          <w:rPr>
            <w:rFonts w:ascii="Garamond" w:hAnsi="Garamond"/>
            <w:bCs/>
            <w:sz w:val="22"/>
            <w:szCs w:val="22"/>
          </w:rPr>
          <w:t xml:space="preserve"> </w:t>
        </w:r>
        <w:r w:rsidR="00732C84">
          <w:rPr>
            <w:rFonts w:ascii="Garamond" w:hAnsi="Garamond"/>
            <w:bCs/>
            <w:sz w:val="22"/>
            <w:szCs w:val="22"/>
          </w:rPr>
          <w:t xml:space="preserve">minutes to nearly </w:t>
        </w:r>
      </w:ins>
      <w:ins w:id="1639" w:author="Pacella, Christina (DEC)" w:date="2023-06-13T13:48:00Z">
        <w:r w:rsidR="00732C84">
          <w:rPr>
            <w:rFonts w:ascii="Garamond" w:hAnsi="Garamond"/>
            <w:bCs/>
            <w:sz w:val="22"/>
            <w:szCs w:val="22"/>
          </w:rPr>
          <w:t>one-half</w:t>
        </w:r>
      </w:ins>
      <w:ins w:id="1640" w:author="Pacella, Christina (DEC)" w:date="2023-06-13T13:47:00Z">
        <w:r w:rsidR="00732C84">
          <w:rPr>
            <w:rFonts w:ascii="Garamond" w:hAnsi="Garamond"/>
            <w:bCs/>
            <w:sz w:val="22"/>
            <w:szCs w:val="22"/>
          </w:rPr>
          <w:t xml:space="preserve"> hour to stabilize to ambient water conditions. </w:t>
        </w:r>
      </w:ins>
      <w:ins w:id="1641" w:author="Pacella, Christina (DEC)" w:date="2023-06-13T13:51:00Z">
        <w:r w:rsidR="00F64477">
          <w:rPr>
            <w:rFonts w:ascii="Garamond" w:hAnsi="Garamond"/>
            <w:bCs/>
            <w:sz w:val="22"/>
            <w:szCs w:val="22"/>
          </w:rPr>
          <w:t>Given the age and condition of this meter, these pH data are considered suspect, and are flagged as such.</w:t>
        </w:r>
      </w:ins>
      <w:ins w:id="1642" w:author="Pacella, Christina (DEC)" w:date="2023-06-14T07:33:00Z">
        <w:r w:rsidR="00681C76">
          <w:rPr>
            <w:rFonts w:ascii="Garamond" w:hAnsi="Garamond"/>
            <w:bCs/>
            <w:sz w:val="22"/>
            <w:szCs w:val="22"/>
          </w:rPr>
          <w:t xml:space="preserve"> </w:t>
        </w:r>
      </w:ins>
      <w:ins w:id="1643" w:author="Pacella, Christina (DEC)" w:date="2023-06-13T13:48:00Z">
        <w:r w:rsidR="004C242B">
          <w:rPr>
            <w:rFonts w:ascii="Garamond" w:hAnsi="Garamond"/>
            <w:bCs/>
            <w:sz w:val="22"/>
            <w:szCs w:val="22"/>
          </w:rPr>
          <w:t xml:space="preserve">This handheld meter was intended to be replaced with a </w:t>
        </w:r>
      </w:ins>
      <w:ins w:id="1644" w:author="Pacella, Christina (DEC)" w:date="2023-06-13T13:51:00Z">
        <w:r w:rsidR="00F64477">
          <w:rPr>
            <w:rFonts w:ascii="Garamond" w:hAnsi="Garamond"/>
            <w:bCs/>
            <w:sz w:val="22"/>
            <w:szCs w:val="22"/>
          </w:rPr>
          <w:t xml:space="preserve">new </w:t>
        </w:r>
      </w:ins>
      <w:ins w:id="1645" w:author="Pacella, Christina (DEC)" w:date="2023-06-13T13:48:00Z">
        <w:r w:rsidR="004C242B">
          <w:rPr>
            <w:rFonts w:ascii="Garamond" w:hAnsi="Garamond"/>
            <w:bCs/>
            <w:sz w:val="22"/>
            <w:szCs w:val="22"/>
          </w:rPr>
          <w:t xml:space="preserve">YSI </w:t>
        </w:r>
        <w:proofErr w:type="spellStart"/>
        <w:r w:rsidR="004C242B">
          <w:rPr>
            <w:rFonts w:ascii="Garamond" w:hAnsi="Garamond"/>
            <w:bCs/>
            <w:sz w:val="22"/>
            <w:szCs w:val="22"/>
          </w:rPr>
          <w:t>ProDSS</w:t>
        </w:r>
        <w:proofErr w:type="spellEnd"/>
        <w:r w:rsidR="004C242B">
          <w:rPr>
            <w:rFonts w:ascii="Garamond" w:hAnsi="Garamond"/>
            <w:bCs/>
            <w:sz w:val="22"/>
            <w:szCs w:val="22"/>
          </w:rPr>
          <w:t xml:space="preserve"> multiparameter meter, however, due to supply chain </w:t>
        </w:r>
        <w:r w:rsidR="00F579EF">
          <w:rPr>
            <w:rFonts w:ascii="Garamond" w:hAnsi="Garamond"/>
            <w:bCs/>
            <w:sz w:val="22"/>
            <w:szCs w:val="22"/>
          </w:rPr>
          <w:t>complications and challeng</w:t>
        </w:r>
      </w:ins>
      <w:ins w:id="1646" w:author="Pacella, Christina (DEC)" w:date="2023-06-13T13:49:00Z">
        <w:r w:rsidR="00F579EF">
          <w:rPr>
            <w:rFonts w:ascii="Garamond" w:hAnsi="Garamond"/>
            <w:bCs/>
            <w:sz w:val="22"/>
            <w:szCs w:val="22"/>
          </w:rPr>
          <w:t xml:space="preserve">es following the 2020 coronavirus pandemic, </w:t>
        </w:r>
        <w:r w:rsidR="00133CD5">
          <w:rPr>
            <w:rFonts w:ascii="Garamond" w:hAnsi="Garamond"/>
            <w:bCs/>
            <w:sz w:val="22"/>
            <w:szCs w:val="22"/>
          </w:rPr>
          <w:t>this unit was not delivered in full until November 2022.</w:t>
        </w:r>
      </w:ins>
      <w:ins w:id="1647" w:author="Pacella, Christina (DEC)" w:date="2023-06-13T13:50:00Z">
        <w:r w:rsidR="00133CD5">
          <w:rPr>
            <w:rFonts w:ascii="Garamond" w:hAnsi="Garamond"/>
            <w:bCs/>
            <w:sz w:val="22"/>
            <w:szCs w:val="22"/>
          </w:rPr>
          <w:t xml:space="preserve"> All field parameters evaluated in November and December were obtained using the new handheld meter.</w:t>
        </w:r>
        <w:r w:rsidR="00881A30">
          <w:rPr>
            <w:rFonts w:ascii="Garamond" w:hAnsi="Garamond"/>
            <w:bCs/>
            <w:sz w:val="22"/>
            <w:szCs w:val="22"/>
          </w:rPr>
          <w:t xml:space="preserve"> </w:t>
        </w:r>
      </w:ins>
    </w:p>
    <w:p w14:paraId="3EF93C38" w14:textId="459CE171" w:rsidR="009E3FEE" w:rsidRPr="002B220A" w:rsidDel="00117BB5" w:rsidRDefault="009E3FEE" w:rsidP="002B220A">
      <w:pPr>
        <w:ind w:right="720"/>
        <w:jc w:val="both"/>
        <w:rPr>
          <w:del w:id="1648" w:author="Pacella, Christina (DEC)" w:date="2023-06-13T13:18:00Z"/>
          <w:rFonts w:ascii="Garamond" w:hAnsi="Garamond"/>
          <w:b/>
          <w:sz w:val="22"/>
          <w:szCs w:val="22"/>
          <w:highlight w:val="yellow"/>
        </w:rPr>
      </w:pPr>
      <w:del w:id="1649" w:author="Pacella, Christina (DEC)" w:date="2023-06-13T13:18:00Z">
        <w:r w:rsidRPr="002B220A" w:rsidDel="00117BB5">
          <w:rPr>
            <w:rFonts w:ascii="Garamond" w:hAnsi="Garamond"/>
            <w:b/>
            <w:sz w:val="22"/>
            <w:szCs w:val="22"/>
            <w:highlight w:val="yellow"/>
          </w:rPr>
          <w:delText xml:space="preserve">Data coded CSM </w:delText>
        </w:r>
      </w:del>
    </w:p>
    <w:p w14:paraId="7A880DA0" w14:textId="216B0A2F" w:rsidR="009E3FEE" w:rsidRPr="002B220A" w:rsidDel="00737729" w:rsidRDefault="009E3FEE" w:rsidP="002B220A">
      <w:pPr>
        <w:pStyle w:val="PlainText"/>
        <w:jc w:val="both"/>
        <w:rPr>
          <w:del w:id="1650" w:author="Pacella, Christina (DEC)" w:date="2023-06-13T13:18:00Z"/>
          <w:rFonts w:ascii="Garamond" w:hAnsi="Garamond"/>
          <w:sz w:val="22"/>
          <w:szCs w:val="22"/>
          <w:highlight w:val="yellow"/>
        </w:rPr>
      </w:pPr>
    </w:p>
    <w:p w14:paraId="507FB8CC" w14:textId="7F462466" w:rsidR="009E3FEE" w:rsidRPr="002B220A" w:rsidDel="00737729" w:rsidRDefault="009E3FEE" w:rsidP="002B220A">
      <w:pPr>
        <w:pStyle w:val="PlainText"/>
        <w:jc w:val="both"/>
        <w:rPr>
          <w:del w:id="1651" w:author="Pacella, Christina (DEC)" w:date="2023-06-13T13:18:00Z"/>
          <w:rFonts w:ascii="Garamond" w:hAnsi="Garamond"/>
          <w:b/>
          <w:sz w:val="22"/>
          <w:szCs w:val="22"/>
          <w:highlight w:val="yellow"/>
        </w:rPr>
      </w:pPr>
      <w:del w:id="1652" w:author="Pacella, Christina (DEC)" w:date="2023-06-13T13:18:00Z">
        <w:r w:rsidRPr="002B220A" w:rsidDel="00737729">
          <w:rPr>
            <w:rFonts w:ascii="Garamond" w:hAnsi="Garamond"/>
            <w:b/>
            <w:sz w:val="22"/>
            <w:szCs w:val="22"/>
            <w:highlight w:val="yellow"/>
          </w:rPr>
          <w:delText>TSD</w:delText>
        </w:r>
      </w:del>
    </w:p>
    <w:p w14:paraId="4EE145BF" w14:textId="373E9CBA" w:rsidR="009E3FEE" w:rsidRPr="002B220A" w:rsidDel="00737729" w:rsidRDefault="009E3FEE" w:rsidP="002B220A">
      <w:pPr>
        <w:pStyle w:val="PlainText"/>
        <w:numPr>
          <w:ilvl w:val="0"/>
          <w:numId w:val="16"/>
        </w:numPr>
        <w:jc w:val="both"/>
        <w:rPr>
          <w:del w:id="1653" w:author="Pacella, Christina (DEC)" w:date="2023-06-13T13:18:00Z"/>
          <w:rFonts w:ascii="Garamond" w:hAnsi="Garamond"/>
          <w:sz w:val="22"/>
          <w:szCs w:val="22"/>
          <w:highlight w:val="yellow"/>
        </w:rPr>
      </w:pPr>
      <w:del w:id="1654" w:author="Pacella, Christina (DEC)" w:date="2023-06-13T13:18:00Z">
        <w:r w:rsidRPr="002B220A" w:rsidDel="00737729">
          <w:rPr>
            <w:rFonts w:ascii="Garamond" w:hAnsi="Garamond"/>
            <w:sz w:val="22"/>
            <w:szCs w:val="22"/>
            <w:highlight w:val="yellow"/>
          </w:rPr>
          <w:delText xml:space="preserve">April: Programming error caused missing first sample (time stamp 4/15/2021 21:30, sample ID 21TSD01). </w:delText>
        </w:r>
      </w:del>
    </w:p>
    <w:p w14:paraId="333D8FD9" w14:textId="023958BE" w:rsidR="009E3FEE" w:rsidRPr="002B220A" w:rsidDel="00737729" w:rsidRDefault="009E3FEE" w:rsidP="002B220A">
      <w:pPr>
        <w:pStyle w:val="PlainText"/>
        <w:numPr>
          <w:ilvl w:val="0"/>
          <w:numId w:val="16"/>
        </w:numPr>
        <w:jc w:val="both"/>
        <w:rPr>
          <w:del w:id="1655" w:author="Pacella, Christina (DEC)" w:date="2023-06-13T13:18:00Z"/>
          <w:rFonts w:ascii="Garamond" w:hAnsi="Garamond"/>
          <w:sz w:val="22"/>
          <w:szCs w:val="22"/>
          <w:highlight w:val="yellow"/>
        </w:rPr>
      </w:pPr>
      <w:del w:id="1656" w:author="Pacella, Christina (DEC)" w:date="2023-06-13T13:18:00Z">
        <w:r w:rsidRPr="002B220A" w:rsidDel="00737729">
          <w:rPr>
            <w:rFonts w:ascii="Garamond" w:hAnsi="Garamond"/>
            <w:sz w:val="22"/>
            <w:szCs w:val="22"/>
            <w:highlight w:val="yellow"/>
          </w:rPr>
          <w:delText>2-hour deployment used for May samples due to power failure and time restrictions to maximize sample collection</w:delText>
        </w:r>
      </w:del>
    </w:p>
    <w:p w14:paraId="5BC43B0B" w14:textId="77777777" w:rsidR="009E3FEE" w:rsidRPr="002B220A" w:rsidRDefault="009E3FEE" w:rsidP="002B220A">
      <w:pPr>
        <w:pStyle w:val="PlainText"/>
        <w:jc w:val="both"/>
        <w:rPr>
          <w:rFonts w:ascii="Garamond" w:hAnsi="Garamond" w:cs="Times New Roman"/>
          <w:b/>
          <w:sz w:val="22"/>
          <w:szCs w:val="22"/>
          <w:highlight w:val="yellow"/>
        </w:rPr>
      </w:pPr>
    </w:p>
    <w:p w14:paraId="1219EC37" w14:textId="40B17EBF" w:rsidR="009E3FEE" w:rsidRPr="008758A5" w:rsidDel="00281A55" w:rsidRDefault="009E3FEE">
      <w:pPr>
        <w:pStyle w:val="PlainText"/>
        <w:jc w:val="both"/>
        <w:rPr>
          <w:del w:id="1657" w:author="Pacella, Christina (DEC)" w:date="2023-06-14T08:42:00Z"/>
          <w:rFonts w:ascii="Garamond" w:hAnsi="Garamond"/>
          <w:sz w:val="22"/>
          <w:szCs w:val="22"/>
          <w:rPrChange w:id="1658" w:author="Pacella, Christina (DEC)" w:date="2023-06-14T09:09:00Z">
            <w:rPr>
              <w:del w:id="1659" w:author="Pacella, Christina (DEC)" w:date="2023-06-14T08:42:00Z"/>
              <w:rFonts w:ascii="Garamond" w:hAnsi="Garamond" w:cs="Times New Roman"/>
              <w:sz w:val="22"/>
              <w:szCs w:val="22"/>
            </w:rPr>
          </w:rPrChange>
        </w:rPr>
      </w:pPr>
      <w:r w:rsidRPr="00106A03">
        <w:rPr>
          <w:rFonts w:ascii="Garamond" w:hAnsi="Garamond"/>
          <w:b/>
          <w:sz w:val="22"/>
          <w:szCs w:val="22"/>
          <w:rPrChange w:id="1660" w:author="Pacella, Christina (DEC)" w:date="2023-06-13T13:19:00Z">
            <w:rPr>
              <w:rFonts w:ascii="Garamond" w:hAnsi="Garamond"/>
              <w:b/>
              <w:sz w:val="22"/>
              <w:szCs w:val="22"/>
              <w:highlight w:val="yellow"/>
            </w:rPr>
          </w:rPrChange>
        </w:rPr>
        <w:t>Sample hold times for 202</w:t>
      </w:r>
      <w:ins w:id="1661" w:author="Pacella, Christina (DEC)" w:date="2023-06-13T13:18:00Z">
        <w:r w:rsidR="00737729" w:rsidRPr="00106A03">
          <w:rPr>
            <w:rFonts w:ascii="Garamond" w:hAnsi="Garamond"/>
            <w:b/>
            <w:sz w:val="22"/>
            <w:szCs w:val="22"/>
            <w:rPrChange w:id="1662" w:author="Pacella, Christina (DEC)" w:date="2023-06-13T13:19:00Z">
              <w:rPr>
                <w:rFonts w:ascii="Garamond" w:hAnsi="Garamond"/>
                <w:b/>
                <w:sz w:val="22"/>
                <w:szCs w:val="22"/>
                <w:highlight w:val="yellow"/>
              </w:rPr>
            </w:rPrChange>
          </w:rPr>
          <w:t>2</w:t>
        </w:r>
      </w:ins>
      <w:del w:id="1663" w:author="Pacella, Christina (DEC)" w:date="2023-06-13T13:18:00Z">
        <w:r w:rsidRPr="00106A03" w:rsidDel="00737729">
          <w:rPr>
            <w:rFonts w:ascii="Garamond" w:hAnsi="Garamond"/>
            <w:b/>
            <w:sz w:val="22"/>
            <w:szCs w:val="22"/>
            <w:rPrChange w:id="1664" w:author="Pacella, Christina (DEC)" w:date="2023-06-13T13:19:00Z">
              <w:rPr>
                <w:rFonts w:ascii="Garamond" w:hAnsi="Garamond"/>
                <w:b/>
                <w:sz w:val="22"/>
                <w:szCs w:val="22"/>
                <w:highlight w:val="yellow"/>
              </w:rPr>
            </w:rPrChange>
          </w:rPr>
          <w:delText>1</w:delText>
        </w:r>
      </w:del>
      <w:r w:rsidRPr="00106A03">
        <w:rPr>
          <w:rFonts w:ascii="Garamond" w:hAnsi="Garamond"/>
          <w:b/>
          <w:sz w:val="22"/>
          <w:szCs w:val="22"/>
          <w:rPrChange w:id="1665" w:author="Pacella, Christina (DEC)" w:date="2023-06-13T13:19:00Z">
            <w:rPr>
              <w:rFonts w:ascii="Garamond" w:hAnsi="Garamond"/>
              <w:b/>
              <w:sz w:val="22"/>
              <w:szCs w:val="22"/>
              <w:highlight w:val="yellow"/>
            </w:rPr>
          </w:rPrChange>
        </w:rPr>
        <w:t>:</w:t>
      </w:r>
      <w:del w:id="1666" w:author="Pacella, Christina (DEC)" w:date="2023-06-14T07:33:00Z">
        <w:r w:rsidRPr="00106A03" w:rsidDel="00681C76">
          <w:rPr>
            <w:rFonts w:ascii="Garamond" w:hAnsi="Garamond"/>
            <w:sz w:val="22"/>
            <w:szCs w:val="22"/>
            <w:rPrChange w:id="1667" w:author="Pacella, Christina (DEC)" w:date="2023-06-13T13:19:00Z">
              <w:rPr>
                <w:rFonts w:ascii="Garamond" w:hAnsi="Garamond"/>
                <w:sz w:val="22"/>
                <w:szCs w:val="22"/>
                <w:highlight w:val="yellow"/>
              </w:rPr>
            </w:rPrChange>
          </w:rPr>
          <w:delText xml:space="preserve">  </w:delText>
        </w:r>
      </w:del>
      <w:ins w:id="1668" w:author="Pacella, Christina (DEC)" w:date="2023-06-14T07:33:00Z">
        <w:r w:rsidR="00681C76">
          <w:rPr>
            <w:rFonts w:ascii="Garamond" w:hAnsi="Garamond" w:cs="Times New Roman"/>
            <w:sz w:val="22"/>
            <w:szCs w:val="22"/>
          </w:rPr>
          <w:t xml:space="preserve"> </w:t>
        </w:r>
      </w:ins>
      <w:ins w:id="1669" w:author="Pacella, Christina (DEC)" w:date="2023-06-14T08:41:00Z">
        <w:r w:rsidR="00B2733A" w:rsidRPr="00FD7DC8">
          <w:rPr>
            <w:rFonts w:ascii="Garamond" w:hAnsi="Garamond"/>
            <w:sz w:val="22"/>
            <w:szCs w:val="22"/>
          </w:rPr>
          <w:t xml:space="preserve">NERRS SOP allows nutrient samples to be held for up to </w:t>
        </w:r>
        <w:r w:rsidR="00B2733A">
          <w:rPr>
            <w:rFonts w:ascii="Garamond" w:hAnsi="Garamond"/>
            <w:sz w:val="22"/>
            <w:szCs w:val="22"/>
          </w:rPr>
          <w:t>24 hours if held at 4</w:t>
        </w:r>
        <w:r w:rsidR="00B2733A" w:rsidRPr="00FD7DC8">
          <w:rPr>
            <w:rFonts w:ascii="Garamond" w:hAnsi="Garamond"/>
            <w:sz w:val="22"/>
            <w:szCs w:val="22"/>
          </w:rPr>
          <w:t>°</w:t>
        </w:r>
        <w:r w:rsidR="00B2733A">
          <w:rPr>
            <w:rFonts w:ascii="Garamond" w:hAnsi="Garamond"/>
            <w:sz w:val="22"/>
            <w:szCs w:val="22"/>
          </w:rPr>
          <w:t>C with no preservation, for NH4F and NO23F up to 28 days if acidified and held at 4</w:t>
        </w:r>
        <w:r w:rsidR="00B2733A" w:rsidRPr="00FD7DC8">
          <w:rPr>
            <w:rFonts w:ascii="Garamond" w:hAnsi="Garamond"/>
            <w:sz w:val="22"/>
            <w:szCs w:val="22"/>
          </w:rPr>
          <w:t>°</w:t>
        </w:r>
        <w:r w:rsidR="00B2733A">
          <w:rPr>
            <w:rFonts w:ascii="Garamond" w:hAnsi="Garamond"/>
            <w:sz w:val="22"/>
            <w:szCs w:val="22"/>
          </w:rPr>
          <w:t>C, and up to</w:t>
        </w:r>
        <w:r w:rsidR="00B2733A" w:rsidRPr="00FD7DC8">
          <w:rPr>
            <w:rFonts w:ascii="Garamond" w:hAnsi="Garamond"/>
            <w:sz w:val="22"/>
            <w:szCs w:val="22"/>
          </w:rPr>
          <w:t xml:space="preserve"> 28 days (CHLA for 30 days) </w:t>
        </w:r>
        <w:r w:rsidR="00B2733A">
          <w:rPr>
            <w:rFonts w:ascii="Garamond" w:hAnsi="Garamond"/>
            <w:sz w:val="22"/>
            <w:szCs w:val="22"/>
          </w:rPr>
          <w:t xml:space="preserve">if held </w:t>
        </w:r>
        <w:r w:rsidR="00B2733A" w:rsidRPr="00FD7DC8">
          <w:rPr>
            <w:rFonts w:ascii="Garamond" w:hAnsi="Garamond"/>
            <w:sz w:val="22"/>
            <w:szCs w:val="22"/>
          </w:rPr>
          <w:t>at -20°C</w:t>
        </w:r>
        <w:r w:rsidR="00B2733A">
          <w:rPr>
            <w:rFonts w:ascii="Garamond" w:hAnsi="Garamond"/>
            <w:sz w:val="22"/>
            <w:szCs w:val="22"/>
          </w:rPr>
          <w:t>.</w:t>
        </w:r>
      </w:ins>
      <w:ins w:id="1670" w:author="Pacella, Christina (DEC)" w:date="2023-06-14T08:42:00Z">
        <w:r w:rsidR="004F0691">
          <w:rPr>
            <w:rFonts w:ascii="Garamond" w:hAnsi="Garamond"/>
            <w:sz w:val="22"/>
            <w:szCs w:val="22"/>
          </w:rPr>
          <w:t xml:space="preserve"> However, available laboratory equipment </w:t>
        </w:r>
      </w:ins>
      <w:ins w:id="1671" w:author="Pacella, Christina (DEC)" w:date="2023-06-14T08:43:00Z">
        <w:r w:rsidR="004F0691">
          <w:rPr>
            <w:rFonts w:ascii="Garamond" w:hAnsi="Garamond"/>
            <w:sz w:val="22"/>
            <w:szCs w:val="22"/>
          </w:rPr>
          <w:t xml:space="preserve">at the Reserve </w:t>
        </w:r>
      </w:ins>
      <w:ins w:id="1672" w:author="Pacella, Christina (DEC)" w:date="2023-06-14T08:42:00Z">
        <w:r w:rsidR="004F0691">
          <w:rPr>
            <w:rFonts w:ascii="Garamond" w:hAnsi="Garamond"/>
            <w:sz w:val="22"/>
            <w:szCs w:val="22"/>
          </w:rPr>
          <w:t xml:space="preserve">only operates to </w:t>
        </w:r>
        <w:r w:rsidR="004F0691">
          <w:rPr>
            <w:rFonts w:ascii="Garamond" w:hAnsi="Garamond"/>
            <w:sz w:val="22"/>
            <w:szCs w:val="22"/>
          </w:rPr>
          <w:lastRenderedPageBreak/>
          <w:t xml:space="preserve">a temperature of -4 </w:t>
        </w:r>
        <w:r w:rsidR="004F0691" w:rsidRPr="00FD7DC8">
          <w:rPr>
            <w:rFonts w:ascii="Garamond" w:hAnsi="Garamond"/>
            <w:sz w:val="22"/>
            <w:szCs w:val="22"/>
          </w:rPr>
          <w:t>°C</w:t>
        </w:r>
        <w:r w:rsidR="004F0691">
          <w:rPr>
            <w:rFonts w:ascii="Garamond" w:hAnsi="Garamond"/>
            <w:sz w:val="22"/>
            <w:szCs w:val="22"/>
          </w:rPr>
          <w:t>.</w:t>
        </w:r>
      </w:ins>
      <w:ins w:id="1673" w:author="Pacella, Christina (DEC)" w:date="2023-06-14T08:41:00Z">
        <w:r w:rsidR="00B2733A">
          <w:rPr>
            <w:rFonts w:ascii="Garamond" w:hAnsi="Garamond"/>
            <w:sz w:val="22"/>
            <w:szCs w:val="22"/>
          </w:rPr>
          <w:t xml:space="preserve"> </w:t>
        </w:r>
      </w:ins>
      <w:ins w:id="1674" w:author="Pacella, Christina (DEC)" w:date="2023-06-14T09:06:00Z">
        <w:r w:rsidR="00531D1C">
          <w:rPr>
            <w:rFonts w:ascii="Garamond" w:hAnsi="Garamond" w:cs="Times New Roman"/>
            <w:sz w:val="22"/>
            <w:szCs w:val="22"/>
          </w:rPr>
          <w:t xml:space="preserve">Per the Reserve’s analysis method, PO4 must be analyzed within 48 hours at </w:t>
        </w:r>
        <w:r w:rsidR="00531D1C">
          <w:rPr>
            <w:rFonts w:ascii="Garamond" w:hAnsi="Garamond"/>
            <w:sz w:val="22"/>
            <w:szCs w:val="22"/>
          </w:rPr>
          <w:t>4</w:t>
        </w:r>
        <w:r w:rsidR="00531D1C" w:rsidRPr="00FD7DC8">
          <w:rPr>
            <w:rFonts w:ascii="Garamond" w:hAnsi="Garamond"/>
            <w:sz w:val="22"/>
            <w:szCs w:val="22"/>
          </w:rPr>
          <w:t>°</w:t>
        </w:r>
        <w:r w:rsidR="00531D1C">
          <w:rPr>
            <w:rFonts w:ascii="Garamond" w:hAnsi="Garamond"/>
            <w:sz w:val="22"/>
            <w:szCs w:val="22"/>
          </w:rPr>
          <w:t>C.</w:t>
        </w:r>
      </w:ins>
      <w:ins w:id="1675" w:author="Pacella, Christina (DEC)" w:date="2023-06-14T09:09:00Z">
        <w:r w:rsidR="008758A5">
          <w:rPr>
            <w:rFonts w:ascii="Garamond" w:hAnsi="Garamond"/>
            <w:sz w:val="22"/>
            <w:szCs w:val="22"/>
          </w:rPr>
          <w:t xml:space="preserve"> </w:t>
        </w:r>
      </w:ins>
      <w:ins w:id="1676" w:author="Pacella, Christina (DEC)" w:date="2023-06-14T08:41:00Z">
        <w:r w:rsidR="00B2733A">
          <w:rPr>
            <w:rFonts w:ascii="Garamond" w:hAnsi="Garamond"/>
            <w:sz w:val="22"/>
            <w:szCs w:val="22"/>
          </w:rPr>
          <w:t xml:space="preserve">Tier II parameters, with a few exceptions, are subject to the same sample hold times. In all cases, up to an additional 5 days is allowed for collecting, processing, and shipping samples. </w:t>
        </w:r>
        <w:r w:rsidR="00B2733A" w:rsidRPr="00FD7DC8">
          <w:rPr>
            <w:rFonts w:ascii="Garamond" w:hAnsi="Garamond"/>
            <w:sz w:val="22"/>
            <w:szCs w:val="22"/>
          </w:rPr>
          <w:t xml:space="preserve"> Samples held beyond that time period are flagged suspect and coded CHB</w:t>
        </w:r>
        <w:r w:rsidR="00B2733A">
          <w:rPr>
            <w:rFonts w:ascii="Garamond" w:hAnsi="Garamond"/>
            <w:sz w:val="22"/>
            <w:szCs w:val="22"/>
          </w:rPr>
          <w:t xml:space="preserve"> in the data set</w:t>
        </w:r>
      </w:ins>
      <w:del w:id="1677" w:author="Pacella, Christina (DEC)" w:date="2023-06-14T08:41:00Z">
        <w:r w:rsidRPr="00106A03" w:rsidDel="00B2733A">
          <w:rPr>
            <w:rFonts w:ascii="Garamond" w:hAnsi="Garamond"/>
            <w:sz w:val="22"/>
            <w:szCs w:val="22"/>
            <w:rPrChange w:id="1678" w:author="Pacella, Christina (DEC)" w:date="2023-06-13T13:19:00Z">
              <w:rPr>
                <w:rFonts w:ascii="Garamond" w:hAnsi="Garamond"/>
                <w:sz w:val="22"/>
                <w:szCs w:val="22"/>
                <w:highlight w:val="yellow"/>
              </w:rPr>
            </w:rPrChange>
          </w:rPr>
          <w:delText>Samples are held at -</w:delText>
        </w:r>
        <w:r w:rsidRPr="00106A03" w:rsidDel="004D405D">
          <w:rPr>
            <w:rFonts w:ascii="Garamond" w:hAnsi="Garamond"/>
            <w:sz w:val="22"/>
            <w:szCs w:val="22"/>
            <w:rPrChange w:id="1679" w:author="Pacella, Christina (DEC)" w:date="2023-06-13T13:19:00Z">
              <w:rPr>
                <w:rFonts w:ascii="Garamond" w:hAnsi="Garamond"/>
                <w:sz w:val="22"/>
                <w:szCs w:val="22"/>
                <w:highlight w:val="yellow"/>
              </w:rPr>
            </w:rPrChange>
          </w:rPr>
          <w:delText>20</w:delText>
        </w:r>
        <w:r w:rsidRPr="00106A03" w:rsidDel="00B2733A">
          <w:rPr>
            <w:rFonts w:ascii="Garamond" w:hAnsi="Garamond"/>
            <w:sz w:val="22"/>
            <w:szCs w:val="22"/>
            <w:rPrChange w:id="1680" w:author="Pacella, Christina (DEC)" w:date="2023-06-13T13:19:00Z">
              <w:rPr>
                <w:rFonts w:ascii="Garamond" w:hAnsi="Garamond"/>
                <w:sz w:val="22"/>
                <w:szCs w:val="22"/>
                <w:highlight w:val="yellow"/>
              </w:rPr>
            </w:rPrChange>
          </w:rPr>
          <w:delText>°C.</w:delText>
        </w:r>
      </w:del>
      <w:del w:id="1681" w:author="Pacella, Christina (DEC)" w:date="2023-06-14T07:33:00Z">
        <w:r w:rsidRPr="00106A03" w:rsidDel="00681C76">
          <w:rPr>
            <w:rFonts w:ascii="Garamond" w:hAnsi="Garamond"/>
            <w:sz w:val="22"/>
            <w:szCs w:val="22"/>
            <w:rPrChange w:id="1682" w:author="Pacella, Christina (DEC)" w:date="2023-06-13T13:19:00Z">
              <w:rPr>
                <w:rFonts w:ascii="Garamond" w:hAnsi="Garamond"/>
                <w:sz w:val="22"/>
                <w:szCs w:val="22"/>
                <w:highlight w:val="yellow"/>
              </w:rPr>
            </w:rPrChange>
          </w:rPr>
          <w:delText xml:space="preserve">  </w:delText>
        </w:r>
      </w:del>
      <w:del w:id="1683" w:author="Pacella, Christina (DEC)" w:date="2023-06-14T08:41:00Z">
        <w:r w:rsidRPr="00106A03" w:rsidDel="00B2733A">
          <w:rPr>
            <w:rFonts w:ascii="Garamond" w:hAnsi="Garamond"/>
            <w:sz w:val="22"/>
            <w:szCs w:val="22"/>
            <w:rPrChange w:id="1684" w:author="Pacella, Christina (DEC)" w:date="2023-06-13T13:19:00Z">
              <w:rPr>
                <w:rFonts w:ascii="Garamond" w:hAnsi="Garamond"/>
                <w:sz w:val="22"/>
                <w:szCs w:val="22"/>
                <w:highlight w:val="yellow"/>
              </w:rPr>
            </w:rPrChange>
          </w:rPr>
          <w:delText>NERRS SOP allows nutrient samples to be held for up to 28 days (CHLA for 30) at -20°C, plus allows for up to 5 days for collecting, processing, and shipping samples.</w:delText>
        </w:r>
      </w:del>
      <w:del w:id="1685" w:author="Pacella, Christina (DEC)" w:date="2023-06-14T07:33:00Z">
        <w:r w:rsidRPr="00106A03" w:rsidDel="00681C76">
          <w:rPr>
            <w:rFonts w:ascii="Garamond" w:hAnsi="Garamond"/>
            <w:sz w:val="22"/>
            <w:szCs w:val="22"/>
            <w:rPrChange w:id="1686" w:author="Pacella, Christina (DEC)" w:date="2023-06-13T13:19:00Z">
              <w:rPr>
                <w:rFonts w:ascii="Garamond" w:hAnsi="Garamond"/>
                <w:sz w:val="22"/>
                <w:szCs w:val="22"/>
                <w:highlight w:val="yellow"/>
              </w:rPr>
            </w:rPrChange>
          </w:rPr>
          <w:delText xml:space="preserve">  </w:delText>
        </w:r>
      </w:del>
      <w:del w:id="1687" w:author="Pacella, Christina (DEC)" w:date="2023-06-14T08:41:00Z">
        <w:r w:rsidRPr="00106A03" w:rsidDel="00B2733A">
          <w:rPr>
            <w:rFonts w:ascii="Garamond" w:hAnsi="Garamond"/>
            <w:sz w:val="22"/>
            <w:szCs w:val="22"/>
            <w:rPrChange w:id="1688" w:author="Pacella, Christina (DEC)" w:date="2023-06-13T13:19:00Z">
              <w:rPr>
                <w:rFonts w:ascii="Garamond" w:hAnsi="Garamond"/>
                <w:sz w:val="22"/>
                <w:szCs w:val="22"/>
                <w:highlight w:val="yellow"/>
              </w:rPr>
            </w:rPrChange>
          </w:rPr>
          <w:delText xml:space="preserve">Samples held beyond that </w:delText>
        </w:r>
      </w:del>
      <w:del w:id="1689" w:author="Pacella, Christina (DEC)" w:date="2023-06-13T13:19:00Z">
        <w:r w:rsidRPr="00106A03" w:rsidDel="00737729">
          <w:rPr>
            <w:rFonts w:ascii="Garamond" w:hAnsi="Garamond"/>
            <w:sz w:val="22"/>
            <w:szCs w:val="22"/>
            <w:rPrChange w:id="1690" w:author="Pacella, Christina (DEC)" w:date="2023-06-13T13:19:00Z">
              <w:rPr>
                <w:rFonts w:ascii="Garamond" w:hAnsi="Garamond"/>
                <w:sz w:val="22"/>
                <w:szCs w:val="22"/>
                <w:highlight w:val="yellow"/>
              </w:rPr>
            </w:rPrChange>
          </w:rPr>
          <w:delText>time period</w:delText>
        </w:r>
      </w:del>
      <w:del w:id="1691" w:author="Pacella, Christina (DEC)" w:date="2023-06-14T08:41:00Z">
        <w:r w:rsidRPr="00106A03" w:rsidDel="00B2733A">
          <w:rPr>
            <w:rFonts w:ascii="Garamond" w:hAnsi="Garamond"/>
            <w:sz w:val="22"/>
            <w:szCs w:val="22"/>
            <w:rPrChange w:id="1692" w:author="Pacella, Christina (DEC)" w:date="2023-06-13T13:19:00Z">
              <w:rPr>
                <w:rFonts w:ascii="Garamond" w:hAnsi="Garamond"/>
                <w:sz w:val="22"/>
                <w:szCs w:val="22"/>
                <w:highlight w:val="yellow"/>
              </w:rPr>
            </w:rPrChange>
          </w:rPr>
          <w:delText xml:space="preserve"> are flagged suspect and coded CHB</w:delText>
        </w:r>
      </w:del>
      <w:r w:rsidRPr="00106A03">
        <w:rPr>
          <w:rFonts w:ascii="Garamond" w:hAnsi="Garamond"/>
          <w:sz w:val="22"/>
          <w:szCs w:val="22"/>
          <w:rPrChange w:id="1693" w:author="Pacella, Christina (DEC)" w:date="2023-06-13T13:19:00Z">
            <w:rPr>
              <w:rFonts w:ascii="Garamond" w:hAnsi="Garamond"/>
              <w:sz w:val="22"/>
              <w:szCs w:val="22"/>
              <w:highlight w:val="yellow"/>
            </w:rPr>
          </w:rPrChange>
        </w:rPr>
        <w:t>.</w:t>
      </w:r>
      <w:del w:id="1694" w:author="Pacella, Christina (DEC)" w:date="2023-06-14T07:33:00Z">
        <w:r w:rsidRPr="00106A03" w:rsidDel="00681C76">
          <w:rPr>
            <w:rFonts w:ascii="Garamond" w:hAnsi="Garamond"/>
            <w:sz w:val="22"/>
            <w:szCs w:val="22"/>
            <w:rPrChange w:id="1695" w:author="Pacella, Christina (DEC)" w:date="2023-06-13T13:19:00Z">
              <w:rPr>
                <w:rFonts w:ascii="Garamond" w:hAnsi="Garamond"/>
                <w:sz w:val="22"/>
                <w:szCs w:val="22"/>
                <w:highlight w:val="yellow"/>
              </w:rPr>
            </w:rPrChange>
          </w:rPr>
          <w:delText xml:space="preserve">  </w:delText>
        </w:r>
      </w:del>
      <w:ins w:id="1696" w:author="Pacella, Christina (DEC)" w:date="2023-06-14T07:33:00Z">
        <w:r w:rsidR="00681C76">
          <w:rPr>
            <w:rFonts w:ascii="Garamond" w:hAnsi="Garamond" w:cs="Times New Roman"/>
            <w:sz w:val="22"/>
            <w:szCs w:val="22"/>
          </w:rPr>
          <w:t xml:space="preserve"> </w:t>
        </w:r>
      </w:ins>
    </w:p>
    <w:p w14:paraId="31C48128" w14:textId="77777777" w:rsidR="00281A55" w:rsidRDefault="00281A55">
      <w:pPr>
        <w:pStyle w:val="PlainText"/>
        <w:jc w:val="both"/>
        <w:rPr>
          <w:ins w:id="1697" w:author="Pacella, Christina (DEC)" w:date="2023-06-14T09:04:00Z"/>
          <w:rFonts w:ascii="Garamond" w:hAnsi="Garamond" w:cs="Times New Roman"/>
          <w:sz w:val="22"/>
          <w:szCs w:val="22"/>
        </w:rPr>
      </w:pPr>
    </w:p>
    <w:p w14:paraId="227B6FD5" w14:textId="77777777" w:rsidR="00281A55" w:rsidRDefault="00281A55" w:rsidP="002B220A">
      <w:pPr>
        <w:pStyle w:val="PlainText"/>
        <w:jc w:val="both"/>
        <w:rPr>
          <w:ins w:id="1698" w:author="Pacella, Christina (DEC)" w:date="2023-06-14T09:07:00Z"/>
          <w:rFonts w:ascii="Garamond" w:hAnsi="Garamond" w:cs="Times New Roman"/>
          <w:sz w:val="22"/>
          <w:szCs w:val="22"/>
        </w:rPr>
      </w:pPr>
    </w:p>
    <w:p w14:paraId="6942F84E" w14:textId="52C310DF" w:rsidR="002F709C" w:rsidRPr="00106A03" w:rsidRDefault="002F709C" w:rsidP="002B220A">
      <w:pPr>
        <w:pStyle w:val="PlainText"/>
        <w:jc w:val="both"/>
        <w:rPr>
          <w:ins w:id="1699" w:author="Pacella, Christina (DEC)" w:date="2023-06-14T09:04:00Z"/>
          <w:rFonts w:ascii="Garamond" w:hAnsi="Garamond" w:cs="Times New Roman"/>
          <w:sz w:val="22"/>
          <w:szCs w:val="22"/>
          <w:rPrChange w:id="1700" w:author="Pacella, Christina (DEC)" w:date="2023-06-13T13:19:00Z">
            <w:rPr>
              <w:ins w:id="1701" w:author="Pacella, Christina (DEC)" w:date="2023-06-14T09:04:00Z"/>
              <w:rFonts w:ascii="Garamond" w:hAnsi="Garamond" w:cs="Times New Roman"/>
              <w:sz w:val="22"/>
              <w:szCs w:val="22"/>
              <w:highlight w:val="yellow"/>
            </w:rPr>
          </w:rPrChange>
        </w:rPr>
      </w:pPr>
      <w:ins w:id="1702" w:author="Pacella, Christina (DEC)" w:date="2023-06-14T09:07:00Z">
        <w:r>
          <w:rPr>
            <w:rFonts w:ascii="Garamond" w:hAnsi="Garamond" w:cs="Times New Roman"/>
            <w:sz w:val="22"/>
            <w:szCs w:val="22"/>
          </w:rPr>
          <w:tab/>
          <w:t xml:space="preserve">The following tables describe the analysis dates for both Tier I and Tier II parameters for SWMP monthly and diel samples </w:t>
        </w:r>
        <w:r w:rsidR="008D26A5">
          <w:rPr>
            <w:rFonts w:ascii="Garamond" w:hAnsi="Garamond" w:cs="Times New Roman"/>
            <w:sz w:val="22"/>
            <w:szCs w:val="22"/>
          </w:rPr>
          <w:t xml:space="preserve">collected in 2022. Parameters with a 28-day hold </w:t>
        </w:r>
      </w:ins>
      <w:ins w:id="1703" w:author="Pacella, Christina (DEC)" w:date="2023-06-14T09:08:00Z">
        <w:r w:rsidR="008D26A5">
          <w:rPr>
            <w:rFonts w:ascii="Garamond" w:hAnsi="Garamond" w:cs="Times New Roman"/>
            <w:sz w:val="22"/>
            <w:szCs w:val="22"/>
          </w:rPr>
          <w:t xml:space="preserve">time are included in Table A, and </w:t>
        </w:r>
        <w:r w:rsidR="00BF1099">
          <w:rPr>
            <w:rFonts w:ascii="Garamond" w:hAnsi="Garamond" w:cs="Times New Roman"/>
            <w:sz w:val="22"/>
            <w:szCs w:val="22"/>
          </w:rPr>
          <w:t xml:space="preserve">those with a 48-hour hold time are included in Table B. </w:t>
        </w:r>
      </w:ins>
    </w:p>
    <w:p w14:paraId="0787BDF2" w14:textId="77777777" w:rsidR="009E3FEE" w:rsidRPr="002B220A" w:rsidRDefault="009E3FEE" w:rsidP="002B220A">
      <w:pPr>
        <w:pStyle w:val="PlainText"/>
        <w:jc w:val="both"/>
        <w:rPr>
          <w:rFonts w:ascii="Garamond" w:hAnsi="Garamond" w:cs="Times New Roman"/>
          <w:sz w:val="22"/>
          <w:szCs w:val="22"/>
          <w:highlight w:val="yellow"/>
        </w:rPr>
      </w:pPr>
    </w:p>
    <w:p w14:paraId="7D8E96B8" w14:textId="47863AE0" w:rsidR="009E3FEE" w:rsidRPr="003321DB" w:rsidDel="00106A03" w:rsidRDefault="003D5298">
      <w:pPr>
        <w:spacing w:before="120"/>
        <w:ind w:hanging="90"/>
        <w:jc w:val="both"/>
        <w:rPr>
          <w:del w:id="1704" w:author="Pacella, Christina (DEC)" w:date="2023-06-13T13:19:00Z"/>
          <w:rFonts w:ascii="Garamond" w:hAnsi="Garamond"/>
          <w:b/>
          <w:bCs/>
          <w:sz w:val="22"/>
          <w:szCs w:val="22"/>
          <w:rPrChange w:id="1705" w:author="Pacella, Christina (DEC)" w:date="2023-06-14T09:20:00Z">
            <w:rPr>
              <w:del w:id="1706" w:author="Pacella, Christina (DEC)" w:date="2023-06-13T13:19:00Z"/>
              <w:rFonts w:ascii="Garamond" w:hAnsi="Garamond"/>
              <w:sz w:val="22"/>
              <w:szCs w:val="22"/>
              <w:highlight w:val="yellow"/>
            </w:rPr>
          </w:rPrChange>
        </w:rPr>
        <w:pPrChange w:id="1707" w:author="Pacella, Christina (DEC)" w:date="2023-06-14T09:12:00Z">
          <w:pPr>
            <w:spacing w:before="120"/>
            <w:jc w:val="both"/>
          </w:pPr>
        </w:pPrChange>
      </w:pPr>
      <w:ins w:id="1708" w:author="Pacella, Christina (DEC)" w:date="2023-06-14T09:12:00Z">
        <w:r w:rsidRPr="003321DB">
          <w:rPr>
            <w:rFonts w:ascii="Garamond" w:hAnsi="Garamond"/>
            <w:b/>
            <w:bCs/>
            <w:sz w:val="22"/>
            <w:szCs w:val="22"/>
            <w:rPrChange w:id="1709" w:author="Pacella, Christina (DEC)" w:date="2023-06-14T09:20:00Z">
              <w:rPr>
                <w:rFonts w:ascii="Garamond" w:hAnsi="Garamond"/>
                <w:b/>
                <w:bCs/>
                <w:sz w:val="22"/>
                <w:szCs w:val="22"/>
                <w:highlight w:val="yellow"/>
              </w:rPr>
            </w:rPrChange>
          </w:rPr>
          <w:t>TABLE A</w:t>
        </w:r>
      </w:ins>
      <w:del w:id="1710" w:author="Pacella, Christina (DEC)" w:date="2023-06-14T09:03:00Z">
        <w:r w:rsidR="009E3FEE" w:rsidRPr="003321DB" w:rsidDel="00BF74E9">
          <w:rPr>
            <w:rFonts w:ascii="Garamond" w:hAnsi="Garamond"/>
            <w:b/>
            <w:bCs/>
            <w:sz w:val="22"/>
            <w:szCs w:val="22"/>
            <w:rPrChange w:id="1711" w:author="Pacella, Christina (DEC)" w:date="2023-06-14T09:20:00Z">
              <w:rPr>
                <w:rFonts w:ascii="Garamond" w:hAnsi="Garamond"/>
                <w:sz w:val="22"/>
                <w:szCs w:val="22"/>
                <w:highlight w:val="yellow"/>
              </w:rPr>
            </w:rPrChange>
          </w:rPr>
          <w:delText>*sample held longer than allowed by NERRS protocol</w:delText>
        </w:r>
      </w:del>
      <w:del w:id="1712" w:author="Pacella, Christina (DEC)" w:date="2023-06-13T13:19:00Z">
        <w:r w:rsidR="009E3FEE" w:rsidRPr="003321DB" w:rsidDel="00106A03">
          <w:rPr>
            <w:rFonts w:ascii="Garamond" w:hAnsi="Garamond"/>
            <w:b/>
            <w:bCs/>
            <w:sz w:val="22"/>
            <w:szCs w:val="22"/>
            <w:rPrChange w:id="1713" w:author="Pacella, Christina (DEC)" w:date="2023-06-14T09:20:00Z">
              <w:rPr>
                <w:rFonts w:ascii="Garamond" w:hAnsi="Garamond"/>
                <w:sz w:val="22"/>
                <w:szCs w:val="22"/>
                <w:highlight w:val="yellow"/>
              </w:rPr>
            </w:rPrChange>
          </w:rPr>
          <w:delText>s</w:delText>
        </w:r>
      </w:del>
    </w:p>
    <w:p w14:paraId="62391EAE" w14:textId="77777777" w:rsidR="009E3FEE" w:rsidRPr="003321DB" w:rsidRDefault="009E3FEE">
      <w:pPr>
        <w:spacing w:before="120"/>
        <w:ind w:hanging="90"/>
        <w:jc w:val="both"/>
        <w:rPr>
          <w:rFonts w:ascii="Garamond" w:hAnsi="Garamond"/>
          <w:sz w:val="22"/>
          <w:szCs w:val="22"/>
          <w:rPrChange w:id="1714" w:author="Pacella, Christina (DEC)" w:date="2023-06-14T09:20:00Z">
            <w:rPr>
              <w:rFonts w:ascii="Garamond" w:hAnsi="Garamond"/>
              <w:sz w:val="22"/>
              <w:szCs w:val="22"/>
              <w:highlight w:val="yellow"/>
            </w:rPr>
          </w:rPrChange>
        </w:rPr>
        <w:pPrChange w:id="1715" w:author="Pacella, Christina (DEC)" w:date="2023-06-14T09:12:00Z">
          <w:pPr>
            <w:spacing w:before="120"/>
            <w:jc w:val="both"/>
          </w:pPr>
        </w:pPrChange>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523"/>
        <w:gridCol w:w="1589"/>
        <w:gridCol w:w="1524"/>
        <w:gridCol w:w="1589"/>
        <w:gridCol w:w="1524"/>
      </w:tblGrid>
      <w:tr w:rsidR="00DE0C4C" w:rsidRPr="003321DB" w14:paraId="5F388077" w14:textId="77777777" w:rsidTr="00CB065F">
        <w:trPr>
          <w:trHeight w:val="284"/>
          <w:tblHeader/>
          <w:jc w:val="center"/>
        </w:trPr>
        <w:tc>
          <w:tcPr>
            <w:tcW w:w="2538" w:type="dxa"/>
            <w:shd w:val="clear" w:color="auto" w:fill="auto"/>
            <w:noWrap/>
            <w:vAlign w:val="center"/>
            <w:hideMark/>
          </w:tcPr>
          <w:p w14:paraId="445AF392" w14:textId="77777777" w:rsidR="00BF74E9" w:rsidRPr="003321DB" w:rsidRDefault="00BF74E9" w:rsidP="002B220A">
            <w:pPr>
              <w:jc w:val="both"/>
              <w:rPr>
                <w:rFonts w:ascii="Garamond" w:hAnsi="Garamond" w:cs="Calibri"/>
                <w:b/>
                <w:bCs/>
                <w:color w:val="000000"/>
                <w:sz w:val="22"/>
                <w:szCs w:val="22"/>
                <w:rPrChange w:id="1716" w:author="Pacella, Christina (DEC)" w:date="2023-06-14T09:20:00Z">
                  <w:rPr>
                    <w:rFonts w:ascii="Garamond" w:hAnsi="Garamond" w:cs="Calibri"/>
                    <w:b/>
                    <w:bCs/>
                    <w:color w:val="000000"/>
                    <w:sz w:val="22"/>
                    <w:szCs w:val="22"/>
                    <w:highlight w:val="yellow"/>
                  </w:rPr>
                </w:rPrChange>
              </w:rPr>
            </w:pPr>
            <w:r w:rsidRPr="003321DB">
              <w:rPr>
                <w:rFonts w:ascii="Garamond" w:hAnsi="Garamond" w:cs="Calibri"/>
                <w:b/>
                <w:bCs/>
                <w:color w:val="000000"/>
                <w:sz w:val="22"/>
                <w:szCs w:val="22"/>
                <w:rPrChange w:id="1717" w:author="Pacella, Christina (DEC)" w:date="2023-06-14T09:20:00Z">
                  <w:rPr>
                    <w:rFonts w:ascii="Garamond" w:hAnsi="Garamond" w:cs="Calibri"/>
                    <w:b/>
                    <w:bCs/>
                    <w:color w:val="000000"/>
                    <w:sz w:val="22"/>
                    <w:szCs w:val="22"/>
                    <w:highlight w:val="yellow"/>
                  </w:rPr>
                </w:rPrChange>
              </w:rPr>
              <w:t>Sample Descriptor</w:t>
            </w:r>
          </w:p>
        </w:tc>
        <w:tc>
          <w:tcPr>
            <w:tcW w:w="293" w:type="dxa"/>
            <w:shd w:val="clear" w:color="auto" w:fill="auto"/>
            <w:noWrap/>
            <w:vAlign w:val="center"/>
            <w:hideMark/>
          </w:tcPr>
          <w:p w14:paraId="3A075FA1" w14:textId="77777777" w:rsidR="00BF74E9" w:rsidRPr="003321DB" w:rsidRDefault="00BF74E9">
            <w:pPr>
              <w:jc w:val="center"/>
              <w:rPr>
                <w:rFonts w:ascii="Garamond" w:hAnsi="Garamond" w:cs="Calibri"/>
                <w:b/>
                <w:bCs/>
                <w:color w:val="000000"/>
                <w:sz w:val="22"/>
                <w:szCs w:val="22"/>
                <w:rPrChange w:id="1718" w:author="Pacella, Christina (DEC)" w:date="2023-06-14T09:20:00Z">
                  <w:rPr>
                    <w:rFonts w:ascii="Garamond" w:hAnsi="Garamond" w:cs="Calibri"/>
                    <w:b/>
                    <w:bCs/>
                    <w:color w:val="000000"/>
                    <w:sz w:val="22"/>
                    <w:szCs w:val="22"/>
                    <w:highlight w:val="yellow"/>
                  </w:rPr>
                </w:rPrChange>
              </w:rPr>
              <w:pPrChange w:id="1719" w:author="Pacella, Christina (DEC)" w:date="2023-06-14T09:09:00Z">
                <w:pPr>
                  <w:jc w:val="both"/>
                </w:pPr>
              </w:pPrChange>
            </w:pPr>
            <w:r w:rsidRPr="003321DB">
              <w:rPr>
                <w:rFonts w:ascii="Garamond" w:hAnsi="Garamond" w:cs="Calibri"/>
                <w:b/>
                <w:bCs/>
                <w:color w:val="000000"/>
                <w:sz w:val="22"/>
                <w:szCs w:val="22"/>
                <w:rPrChange w:id="1720" w:author="Pacella, Christina (DEC)" w:date="2023-06-14T09:20:00Z">
                  <w:rPr>
                    <w:rFonts w:ascii="Garamond" w:hAnsi="Garamond" w:cs="Calibri"/>
                    <w:b/>
                    <w:bCs/>
                    <w:color w:val="000000"/>
                    <w:sz w:val="22"/>
                    <w:szCs w:val="22"/>
                    <w:highlight w:val="yellow"/>
                  </w:rPr>
                </w:rPrChange>
              </w:rPr>
              <w:t>NH4F</w:t>
            </w:r>
          </w:p>
        </w:tc>
        <w:tc>
          <w:tcPr>
            <w:tcW w:w="1688" w:type="dxa"/>
            <w:shd w:val="clear" w:color="auto" w:fill="auto"/>
            <w:noWrap/>
            <w:vAlign w:val="center"/>
            <w:hideMark/>
          </w:tcPr>
          <w:p w14:paraId="47EC7AEE" w14:textId="415BC5B6" w:rsidR="00BF74E9" w:rsidRPr="003321DB" w:rsidRDefault="00BF74E9">
            <w:pPr>
              <w:jc w:val="center"/>
              <w:rPr>
                <w:rFonts w:ascii="Garamond" w:hAnsi="Garamond" w:cs="Calibri"/>
                <w:b/>
                <w:bCs/>
                <w:color w:val="000000"/>
                <w:sz w:val="22"/>
                <w:szCs w:val="22"/>
                <w:rPrChange w:id="1721" w:author="Pacella, Christina (DEC)" w:date="2023-06-14T09:20:00Z">
                  <w:rPr>
                    <w:rFonts w:ascii="Garamond" w:hAnsi="Garamond" w:cs="Calibri"/>
                    <w:b/>
                    <w:bCs/>
                    <w:color w:val="000000"/>
                    <w:sz w:val="22"/>
                    <w:szCs w:val="22"/>
                    <w:highlight w:val="yellow"/>
                  </w:rPr>
                </w:rPrChange>
              </w:rPr>
              <w:pPrChange w:id="1722" w:author="Pacella, Christina (DEC)" w:date="2023-06-14T09:09:00Z">
                <w:pPr>
                  <w:jc w:val="both"/>
                </w:pPr>
              </w:pPrChange>
            </w:pPr>
            <w:r w:rsidRPr="003321DB">
              <w:rPr>
                <w:rFonts w:ascii="Garamond" w:hAnsi="Garamond" w:cs="Calibri"/>
                <w:b/>
                <w:bCs/>
                <w:color w:val="000000"/>
                <w:sz w:val="22"/>
                <w:szCs w:val="22"/>
                <w:rPrChange w:id="1723" w:author="Pacella, Christina (DEC)" w:date="2023-06-14T09:20:00Z">
                  <w:rPr>
                    <w:rFonts w:ascii="Garamond" w:hAnsi="Garamond" w:cs="Calibri"/>
                    <w:b/>
                    <w:bCs/>
                    <w:color w:val="000000"/>
                    <w:sz w:val="22"/>
                    <w:szCs w:val="22"/>
                    <w:highlight w:val="yellow"/>
                  </w:rPr>
                </w:rPrChange>
              </w:rPr>
              <w:t>NO</w:t>
            </w:r>
            <w:ins w:id="1724" w:author="Pacella, Christina (DEC)" w:date="2023-06-14T09:10:00Z">
              <w:r w:rsidR="005F13FB" w:rsidRPr="003321DB">
                <w:rPr>
                  <w:rFonts w:ascii="Garamond" w:hAnsi="Garamond" w:cs="Calibri"/>
                  <w:b/>
                  <w:bCs/>
                  <w:color w:val="000000"/>
                  <w:sz w:val="22"/>
                  <w:szCs w:val="22"/>
                </w:rPr>
                <w:t>2</w:t>
              </w:r>
            </w:ins>
            <w:r w:rsidRPr="003321DB">
              <w:rPr>
                <w:rFonts w:ascii="Garamond" w:hAnsi="Garamond" w:cs="Calibri"/>
                <w:b/>
                <w:bCs/>
                <w:color w:val="000000"/>
                <w:sz w:val="22"/>
                <w:szCs w:val="22"/>
                <w:rPrChange w:id="1725" w:author="Pacella, Christina (DEC)" w:date="2023-06-14T09:20:00Z">
                  <w:rPr>
                    <w:rFonts w:ascii="Garamond" w:hAnsi="Garamond" w:cs="Calibri"/>
                    <w:b/>
                    <w:bCs/>
                    <w:color w:val="000000"/>
                    <w:sz w:val="22"/>
                    <w:szCs w:val="22"/>
                    <w:highlight w:val="yellow"/>
                  </w:rPr>
                </w:rPrChange>
              </w:rPr>
              <w:t>3F</w:t>
            </w:r>
          </w:p>
        </w:tc>
        <w:tc>
          <w:tcPr>
            <w:tcW w:w="1688" w:type="dxa"/>
            <w:shd w:val="clear" w:color="auto" w:fill="auto"/>
            <w:noWrap/>
            <w:vAlign w:val="center"/>
            <w:hideMark/>
          </w:tcPr>
          <w:p w14:paraId="5634D553" w14:textId="77777777" w:rsidR="00BF74E9" w:rsidRPr="003321DB" w:rsidRDefault="00BF74E9">
            <w:pPr>
              <w:jc w:val="center"/>
              <w:rPr>
                <w:rFonts w:ascii="Garamond" w:hAnsi="Garamond" w:cs="Calibri"/>
                <w:b/>
                <w:bCs/>
                <w:color w:val="000000"/>
                <w:sz w:val="22"/>
                <w:szCs w:val="22"/>
                <w:rPrChange w:id="1726" w:author="Pacella, Christina (DEC)" w:date="2023-06-14T09:20:00Z">
                  <w:rPr>
                    <w:rFonts w:ascii="Garamond" w:hAnsi="Garamond" w:cs="Calibri"/>
                    <w:b/>
                    <w:bCs/>
                    <w:color w:val="000000"/>
                    <w:sz w:val="22"/>
                    <w:szCs w:val="22"/>
                    <w:highlight w:val="yellow"/>
                  </w:rPr>
                </w:rPrChange>
              </w:rPr>
              <w:pPrChange w:id="1727" w:author="Pacella, Christina (DEC)" w:date="2023-06-14T09:09:00Z">
                <w:pPr>
                  <w:jc w:val="both"/>
                </w:pPr>
              </w:pPrChange>
            </w:pPr>
            <w:r w:rsidRPr="003321DB">
              <w:rPr>
                <w:rFonts w:ascii="Garamond" w:hAnsi="Garamond" w:cs="Calibri"/>
                <w:b/>
                <w:bCs/>
                <w:color w:val="000000"/>
                <w:sz w:val="22"/>
                <w:szCs w:val="22"/>
                <w:rPrChange w:id="1728" w:author="Pacella, Christina (DEC)" w:date="2023-06-14T09:20:00Z">
                  <w:rPr>
                    <w:rFonts w:ascii="Garamond" w:hAnsi="Garamond" w:cs="Calibri"/>
                    <w:b/>
                    <w:bCs/>
                    <w:color w:val="000000"/>
                    <w:sz w:val="22"/>
                    <w:szCs w:val="22"/>
                    <w:highlight w:val="yellow"/>
                  </w:rPr>
                </w:rPrChange>
              </w:rPr>
              <w:t>CLF</w:t>
            </w:r>
          </w:p>
        </w:tc>
        <w:tc>
          <w:tcPr>
            <w:tcW w:w="1681" w:type="dxa"/>
            <w:shd w:val="clear" w:color="auto" w:fill="auto"/>
            <w:noWrap/>
            <w:vAlign w:val="center"/>
            <w:hideMark/>
          </w:tcPr>
          <w:p w14:paraId="43E8BB53" w14:textId="77777777" w:rsidR="00BF74E9" w:rsidRPr="003321DB" w:rsidRDefault="00BF74E9">
            <w:pPr>
              <w:jc w:val="center"/>
              <w:rPr>
                <w:rFonts w:ascii="Garamond" w:hAnsi="Garamond" w:cs="Calibri"/>
                <w:b/>
                <w:bCs/>
                <w:color w:val="000000"/>
                <w:sz w:val="22"/>
                <w:szCs w:val="22"/>
                <w:rPrChange w:id="1729" w:author="Pacella, Christina (DEC)" w:date="2023-06-14T09:20:00Z">
                  <w:rPr>
                    <w:rFonts w:ascii="Garamond" w:hAnsi="Garamond" w:cs="Calibri"/>
                    <w:b/>
                    <w:bCs/>
                    <w:color w:val="000000"/>
                    <w:sz w:val="22"/>
                    <w:szCs w:val="22"/>
                    <w:highlight w:val="yellow"/>
                  </w:rPr>
                </w:rPrChange>
              </w:rPr>
              <w:pPrChange w:id="1730" w:author="Pacella, Christina (DEC)" w:date="2023-06-14T09:09:00Z">
                <w:pPr>
                  <w:jc w:val="both"/>
                </w:pPr>
              </w:pPrChange>
            </w:pPr>
            <w:r w:rsidRPr="003321DB">
              <w:rPr>
                <w:rFonts w:ascii="Garamond" w:hAnsi="Garamond" w:cs="Calibri"/>
                <w:b/>
                <w:bCs/>
                <w:color w:val="000000"/>
                <w:sz w:val="22"/>
                <w:szCs w:val="22"/>
                <w:rPrChange w:id="1731" w:author="Pacella, Christina (DEC)" w:date="2023-06-14T09:20:00Z">
                  <w:rPr>
                    <w:rFonts w:ascii="Garamond" w:hAnsi="Garamond" w:cs="Calibri"/>
                    <w:b/>
                    <w:bCs/>
                    <w:color w:val="000000"/>
                    <w:sz w:val="22"/>
                    <w:szCs w:val="22"/>
                    <w:highlight w:val="yellow"/>
                  </w:rPr>
                </w:rPrChange>
              </w:rPr>
              <w:t>CHLA_N, PHEA</w:t>
            </w:r>
          </w:p>
        </w:tc>
        <w:tc>
          <w:tcPr>
            <w:tcW w:w="1688" w:type="dxa"/>
            <w:shd w:val="clear" w:color="auto" w:fill="auto"/>
            <w:noWrap/>
            <w:vAlign w:val="center"/>
            <w:hideMark/>
          </w:tcPr>
          <w:p w14:paraId="526747C0" w14:textId="77777777" w:rsidR="00BF74E9" w:rsidRPr="003321DB" w:rsidRDefault="00BF74E9">
            <w:pPr>
              <w:jc w:val="center"/>
              <w:rPr>
                <w:rFonts w:ascii="Garamond" w:hAnsi="Garamond" w:cs="Calibri"/>
                <w:b/>
                <w:bCs/>
                <w:color w:val="000000"/>
                <w:sz w:val="22"/>
                <w:szCs w:val="22"/>
                <w:rPrChange w:id="1732" w:author="Pacella, Christina (DEC)" w:date="2023-06-14T09:20:00Z">
                  <w:rPr>
                    <w:rFonts w:ascii="Garamond" w:hAnsi="Garamond" w:cs="Calibri"/>
                    <w:b/>
                    <w:bCs/>
                    <w:color w:val="000000"/>
                    <w:sz w:val="22"/>
                    <w:szCs w:val="22"/>
                    <w:highlight w:val="yellow"/>
                  </w:rPr>
                </w:rPrChange>
              </w:rPr>
              <w:pPrChange w:id="1733" w:author="Pacella, Christina (DEC)" w:date="2023-06-14T09:09:00Z">
                <w:pPr>
                  <w:jc w:val="both"/>
                </w:pPr>
              </w:pPrChange>
            </w:pPr>
            <w:r w:rsidRPr="003321DB">
              <w:rPr>
                <w:rFonts w:ascii="Garamond" w:hAnsi="Garamond" w:cs="Calibri"/>
                <w:b/>
                <w:bCs/>
                <w:color w:val="000000"/>
                <w:sz w:val="22"/>
                <w:szCs w:val="22"/>
                <w:rPrChange w:id="1734" w:author="Pacella, Christina (DEC)" w:date="2023-06-14T09:20:00Z">
                  <w:rPr>
                    <w:rFonts w:ascii="Garamond" w:hAnsi="Garamond" w:cs="Calibri"/>
                    <w:b/>
                    <w:bCs/>
                    <w:color w:val="000000"/>
                    <w:sz w:val="22"/>
                    <w:szCs w:val="22"/>
                    <w:highlight w:val="yellow"/>
                  </w:rPr>
                </w:rPrChange>
              </w:rPr>
              <w:t>SO4F</w:t>
            </w:r>
          </w:p>
        </w:tc>
      </w:tr>
      <w:tr w:rsidR="00DE0C4C" w:rsidRPr="002B220A" w14:paraId="006E809C" w14:textId="77777777" w:rsidTr="00CB065F">
        <w:trPr>
          <w:trHeight w:val="270"/>
          <w:jc w:val="center"/>
        </w:trPr>
        <w:tc>
          <w:tcPr>
            <w:tcW w:w="2538" w:type="dxa"/>
            <w:shd w:val="clear" w:color="auto" w:fill="auto"/>
            <w:noWrap/>
            <w:vAlign w:val="bottom"/>
            <w:hideMark/>
          </w:tcPr>
          <w:p w14:paraId="15A54EC4" w14:textId="1021C001" w:rsidR="00BF74E9" w:rsidRPr="002B220A" w:rsidRDefault="00BF74E9">
            <w:pPr>
              <w:rPr>
                <w:rFonts w:ascii="Garamond" w:hAnsi="Garamond" w:cs="Calibri"/>
                <w:color w:val="000000"/>
                <w:sz w:val="22"/>
                <w:szCs w:val="22"/>
                <w:highlight w:val="yellow"/>
              </w:rPr>
              <w:pPrChange w:id="1735" w:author="Pacella, Christina (DEC)" w:date="2023-06-14T09:12:00Z">
                <w:pPr>
                  <w:jc w:val="both"/>
                </w:pPr>
              </w:pPrChange>
            </w:pPr>
            <w:r w:rsidRPr="004957B9">
              <w:rPr>
                <w:rFonts w:ascii="Garamond" w:hAnsi="Garamond" w:cs="Calibri"/>
                <w:color w:val="000000"/>
                <w:sz w:val="22"/>
                <w:szCs w:val="22"/>
                <w:rPrChange w:id="1736" w:author="Pacella, Christina (DEC)" w:date="2023-06-14T09:11:00Z">
                  <w:rPr>
                    <w:rFonts w:ascii="Garamond" w:hAnsi="Garamond" w:cs="Calibri"/>
                    <w:color w:val="000000"/>
                    <w:sz w:val="22"/>
                    <w:szCs w:val="22"/>
                    <w:highlight w:val="yellow"/>
                  </w:rPr>
                </w:rPrChange>
              </w:rPr>
              <w:t>April 202</w:t>
            </w:r>
            <w:ins w:id="1737" w:author="Pacella, Christina (DEC)" w:date="2023-06-14T08:57:00Z">
              <w:r w:rsidRPr="004957B9">
                <w:rPr>
                  <w:rFonts w:ascii="Garamond" w:hAnsi="Garamond" w:cs="Calibri"/>
                  <w:color w:val="000000"/>
                  <w:sz w:val="22"/>
                  <w:szCs w:val="22"/>
                  <w:rPrChange w:id="1738" w:author="Pacella, Christina (DEC)" w:date="2023-06-14T09:11:00Z">
                    <w:rPr>
                      <w:rFonts w:ascii="Garamond" w:hAnsi="Garamond" w:cs="Calibri"/>
                      <w:color w:val="000000"/>
                      <w:sz w:val="22"/>
                      <w:szCs w:val="22"/>
                      <w:highlight w:val="yellow"/>
                    </w:rPr>
                  </w:rPrChange>
                </w:rPr>
                <w:t>2</w:t>
              </w:r>
            </w:ins>
            <w:del w:id="1739" w:author="Pacella, Christina (DEC)" w:date="2023-06-14T08:57:00Z">
              <w:r w:rsidRPr="004957B9" w:rsidDel="002623F0">
                <w:rPr>
                  <w:rFonts w:ascii="Garamond" w:hAnsi="Garamond" w:cs="Calibri"/>
                  <w:color w:val="000000"/>
                  <w:sz w:val="22"/>
                  <w:szCs w:val="22"/>
                  <w:rPrChange w:id="1740" w:author="Pacella, Christina (DEC)" w:date="2023-06-14T09:11:00Z">
                    <w:rPr>
                      <w:rFonts w:ascii="Garamond" w:hAnsi="Garamond" w:cs="Calibri"/>
                      <w:color w:val="000000"/>
                      <w:sz w:val="22"/>
                      <w:szCs w:val="22"/>
                      <w:highlight w:val="yellow"/>
                    </w:rPr>
                  </w:rPrChange>
                </w:rPr>
                <w:delText>1</w:delText>
              </w:r>
            </w:del>
            <w:r w:rsidRPr="004957B9">
              <w:rPr>
                <w:rFonts w:ascii="Garamond" w:hAnsi="Garamond" w:cs="Calibri"/>
                <w:color w:val="000000"/>
                <w:sz w:val="22"/>
                <w:szCs w:val="22"/>
                <w:rPrChange w:id="1741" w:author="Pacella, Christina (DEC)" w:date="2023-06-14T09:11: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770DC3C1" w14:textId="0E191898" w:rsidR="00BF74E9" w:rsidRPr="00A24C3A" w:rsidRDefault="005F13FB">
            <w:pPr>
              <w:jc w:val="center"/>
              <w:rPr>
                <w:rFonts w:ascii="Garamond" w:hAnsi="Garamond" w:cs="Calibri"/>
                <w:color w:val="000000"/>
                <w:sz w:val="22"/>
                <w:szCs w:val="22"/>
                <w:rPrChange w:id="1742" w:author="Pacella, Christina (DEC)" w:date="2023-06-14T09:09:00Z">
                  <w:rPr>
                    <w:rFonts w:ascii="Garamond" w:hAnsi="Garamond" w:cs="Calibri"/>
                    <w:color w:val="000000"/>
                    <w:sz w:val="22"/>
                    <w:szCs w:val="22"/>
                    <w:highlight w:val="yellow"/>
                  </w:rPr>
                </w:rPrChange>
              </w:rPr>
              <w:pPrChange w:id="1743" w:author="Pacella, Christina (DEC)" w:date="2023-06-14T09:09:00Z">
                <w:pPr>
                  <w:jc w:val="both"/>
                </w:pPr>
              </w:pPrChange>
            </w:pPr>
            <w:ins w:id="1744" w:author="Pacella, Christina (DEC)" w:date="2023-06-14T09:10:00Z">
              <w:r>
                <w:rPr>
                  <w:rFonts w:ascii="Garamond" w:hAnsi="Garamond" w:cs="Calibri"/>
                  <w:color w:val="000000"/>
                  <w:sz w:val="22"/>
                  <w:szCs w:val="22"/>
                </w:rPr>
                <w:t>0</w:t>
              </w:r>
              <w:r w:rsidR="0025396F">
                <w:rPr>
                  <w:rFonts w:ascii="Garamond" w:hAnsi="Garamond" w:cs="Calibri"/>
                  <w:color w:val="000000"/>
                  <w:sz w:val="22"/>
                  <w:szCs w:val="22"/>
                </w:rPr>
                <w:t>4/21/2022</w:t>
              </w:r>
            </w:ins>
            <w:del w:id="1745" w:author="Pacella, Christina (DEC)" w:date="2023-06-14T09:09:00Z">
              <w:r w:rsidR="00BF74E9" w:rsidRPr="00A24C3A" w:rsidDel="00A24C3A">
                <w:rPr>
                  <w:rFonts w:ascii="Garamond" w:hAnsi="Garamond" w:cs="Calibri"/>
                  <w:color w:val="000000"/>
                  <w:sz w:val="22"/>
                  <w:szCs w:val="22"/>
                  <w:rPrChange w:id="1746" w:author="Pacella, Christina (DEC)" w:date="2023-06-14T09:09:00Z">
                    <w:rPr>
                      <w:rFonts w:ascii="Garamond" w:hAnsi="Garamond" w:cs="Calibri"/>
                      <w:color w:val="000000"/>
                      <w:sz w:val="22"/>
                      <w:szCs w:val="22"/>
                      <w:highlight w:val="yellow"/>
                    </w:rPr>
                  </w:rPrChange>
                </w:rPr>
                <w:delText>4/26/21</w:delText>
              </w:r>
            </w:del>
          </w:p>
        </w:tc>
        <w:tc>
          <w:tcPr>
            <w:tcW w:w="1688" w:type="dxa"/>
            <w:shd w:val="clear" w:color="auto" w:fill="auto"/>
            <w:noWrap/>
            <w:vAlign w:val="center"/>
          </w:tcPr>
          <w:p w14:paraId="661BBCB9" w14:textId="5B23F920" w:rsidR="00BF74E9" w:rsidRPr="00A24C3A" w:rsidRDefault="005F13FB">
            <w:pPr>
              <w:jc w:val="center"/>
              <w:rPr>
                <w:rFonts w:ascii="Garamond" w:hAnsi="Garamond" w:cs="Calibri"/>
                <w:color w:val="000000"/>
                <w:sz w:val="22"/>
                <w:szCs w:val="22"/>
                <w:rPrChange w:id="1747" w:author="Pacella, Christina (DEC)" w:date="2023-06-14T09:09:00Z">
                  <w:rPr>
                    <w:rFonts w:ascii="Garamond" w:hAnsi="Garamond" w:cs="Calibri"/>
                    <w:color w:val="000000"/>
                    <w:sz w:val="22"/>
                    <w:szCs w:val="22"/>
                    <w:highlight w:val="yellow"/>
                  </w:rPr>
                </w:rPrChange>
              </w:rPr>
              <w:pPrChange w:id="1748" w:author="Pacella, Christina (DEC)" w:date="2023-06-14T09:09:00Z">
                <w:pPr>
                  <w:jc w:val="both"/>
                </w:pPr>
              </w:pPrChange>
            </w:pPr>
            <w:ins w:id="1749" w:author="Pacella, Christina (DEC)" w:date="2023-06-14T09:10:00Z">
              <w:r>
                <w:rPr>
                  <w:rFonts w:ascii="Garamond" w:hAnsi="Garamond" w:cs="Calibri"/>
                  <w:color w:val="000000"/>
                  <w:sz w:val="22"/>
                  <w:szCs w:val="22"/>
                </w:rPr>
                <w:t>04/26/2022</w:t>
              </w:r>
            </w:ins>
            <w:del w:id="1750" w:author="Pacella, Christina (DEC)" w:date="2023-06-14T09:09:00Z">
              <w:r w:rsidR="00BF74E9" w:rsidRPr="00A24C3A" w:rsidDel="00A24C3A">
                <w:rPr>
                  <w:rFonts w:ascii="Garamond" w:hAnsi="Garamond" w:cs="Calibri"/>
                  <w:color w:val="000000"/>
                  <w:sz w:val="22"/>
                  <w:szCs w:val="22"/>
                  <w:rPrChange w:id="1751" w:author="Pacella, Christina (DEC)" w:date="2023-06-14T09:09:00Z">
                    <w:rPr>
                      <w:rFonts w:ascii="Garamond" w:hAnsi="Garamond" w:cs="Calibri"/>
                      <w:color w:val="000000"/>
                      <w:sz w:val="22"/>
                      <w:szCs w:val="22"/>
                      <w:highlight w:val="yellow"/>
                    </w:rPr>
                  </w:rPrChange>
                </w:rPr>
                <w:delText>4/26/21</w:delText>
              </w:r>
            </w:del>
          </w:p>
        </w:tc>
        <w:tc>
          <w:tcPr>
            <w:tcW w:w="1688" w:type="dxa"/>
            <w:shd w:val="clear" w:color="auto" w:fill="auto"/>
            <w:noWrap/>
            <w:vAlign w:val="center"/>
          </w:tcPr>
          <w:p w14:paraId="5123EE7B" w14:textId="250B32D9" w:rsidR="00BF74E9" w:rsidRPr="00A24C3A" w:rsidRDefault="0025396F">
            <w:pPr>
              <w:jc w:val="center"/>
              <w:rPr>
                <w:rFonts w:ascii="Garamond" w:hAnsi="Garamond" w:cs="Calibri"/>
                <w:color w:val="000000"/>
                <w:sz w:val="22"/>
                <w:szCs w:val="22"/>
                <w:rPrChange w:id="1752" w:author="Pacella, Christina (DEC)" w:date="2023-06-14T09:09:00Z">
                  <w:rPr>
                    <w:rFonts w:ascii="Garamond" w:hAnsi="Garamond" w:cs="Calibri"/>
                    <w:color w:val="000000"/>
                    <w:sz w:val="22"/>
                    <w:szCs w:val="22"/>
                    <w:highlight w:val="yellow"/>
                  </w:rPr>
                </w:rPrChange>
              </w:rPr>
              <w:pPrChange w:id="1753" w:author="Pacella, Christina (DEC)" w:date="2023-06-14T09:09:00Z">
                <w:pPr>
                  <w:jc w:val="both"/>
                </w:pPr>
              </w:pPrChange>
            </w:pPr>
            <w:ins w:id="1754" w:author="Pacella, Christina (DEC)" w:date="2023-06-14T09:10:00Z">
              <w:r>
                <w:rPr>
                  <w:rFonts w:ascii="Garamond" w:hAnsi="Garamond" w:cs="Calibri"/>
                  <w:color w:val="000000"/>
                  <w:sz w:val="22"/>
                  <w:szCs w:val="22"/>
                </w:rPr>
                <w:t>04/27/2022</w:t>
              </w:r>
            </w:ins>
            <w:del w:id="1755" w:author="Pacella, Christina (DEC)" w:date="2023-06-14T09:09:00Z">
              <w:r w:rsidR="00BF74E9" w:rsidRPr="00A24C3A" w:rsidDel="00A24C3A">
                <w:rPr>
                  <w:rFonts w:ascii="Garamond" w:hAnsi="Garamond" w:cs="Calibri"/>
                  <w:color w:val="000000"/>
                  <w:sz w:val="22"/>
                  <w:szCs w:val="22"/>
                  <w:rPrChange w:id="1756" w:author="Pacella, Christina (DEC)" w:date="2023-06-14T09:09:00Z">
                    <w:rPr>
                      <w:rFonts w:ascii="Garamond" w:hAnsi="Garamond" w:cs="Calibri"/>
                      <w:color w:val="000000"/>
                      <w:sz w:val="22"/>
                      <w:szCs w:val="22"/>
                      <w:highlight w:val="yellow"/>
                    </w:rPr>
                  </w:rPrChange>
                </w:rPr>
                <w:delText>4/26/21</w:delText>
              </w:r>
            </w:del>
          </w:p>
        </w:tc>
        <w:tc>
          <w:tcPr>
            <w:tcW w:w="1681" w:type="dxa"/>
            <w:shd w:val="clear" w:color="auto" w:fill="auto"/>
            <w:noWrap/>
            <w:vAlign w:val="center"/>
          </w:tcPr>
          <w:p w14:paraId="6A80C663" w14:textId="4C800282" w:rsidR="00BF74E9" w:rsidRPr="00A24C3A" w:rsidRDefault="00932E85">
            <w:pPr>
              <w:jc w:val="center"/>
              <w:rPr>
                <w:rFonts w:ascii="Garamond" w:hAnsi="Garamond" w:cs="Calibri"/>
                <w:color w:val="000000"/>
                <w:sz w:val="22"/>
                <w:szCs w:val="22"/>
                <w:rPrChange w:id="1757" w:author="Pacella, Christina (DEC)" w:date="2023-06-14T09:09:00Z">
                  <w:rPr>
                    <w:rFonts w:ascii="Garamond" w:hAnsi="Garamond" w:cs="Calibri"/>
                    <w:color w:val="000000"/>
                    <w:sz w:val="22"/>
                    <w:szCs w:val="22"/>
                    <w:highlight w:val="yellow"/>
                  </w:rPr>
                </w:rPrChange>
              </w:rPr>
              <w:pPrChange w:id="1758" w:author="Pacella, Christina (DEC)" w:date="2023-06-14T09:09:00Z">
                <w:pPr>
                  <w:jc w:val="both"/>
                </w:pPr>
              </w:pPrChange>
            </w:pPr>
            <w:ins w:id="1759" w:author="Pacella, Christina (DEC)" w:date="2023-06-14T09:14:00Z">
              <w:r>
                <w:rPr>
                  <w:rFonts w:ascii="Garamond" w:hAnsi="Garamond" w:cs="Calibri"/>
                  <w:color w:val="000000"/>
                  <w:sz w:val="22"/>
                  <w:szCs w:val="22"/>
                </w:rPr>
                <w:t>0</w:t>
              </w:r>
            </w:ins>
            <w:ins w:id="1760" w:author="Pacella, Christina (DEC)" w:date="2023-06-14T09:11:00Z">
              <w:r w:rsidR="00BE4A51">
                <w:rPr>
                  <w:rFonts w:ascii="Garamond" w:hAnsi="Garamond" w:cs="Calibri"/>
                  <w:color w:val="000000"/>
                  <w:sz w:val="22"/>
                  <w:szCs w:val="22"/>
                </w:rPr>
                <w:t>6/</w:t>
              </w:r>
            </w:ins>
            <w:ins w:id="1761" w:author="Pacella, Christina (DEC)" w:date="2023-06-14T09:14:00Z">
              <w:r>
                <w:rPr>
                  <w:rFonts w:ascii="Garamond" w:hAnsi="Garamond" w:cs="Calibri"/>
                  <w:color w:val="000000"/>
                  <w:sz w:val="22"/>
                  <w:szCs w:val="22"/>
                </w:rPr>
                <w:t>0</w:t>
              </w:r>
            </w:ins>
            <w:ins w:id="1762" w:author="Pacella, Christina (DEC)" w:date="2023-06-14T09:11:00Z">
              <w:r w:rsidR="00BE4A51">
                <w:rPr>
                  <w:rFonts w:ascii="Garamond" w:hAnsi="Garamond" w:cs="Calibri"/>
                  <w:color w:val="000000"/>
                  <w:sz w:val="22"/>
                  <w:szCs w:val="22"/>
                </w:rPr>
                <w:t>9/2022*</w:t>
              </w:r>
            </w:ins>
            <w:del w:id="1763" w:author="Pacella, Christina (DEC)" w:date="2023-06-14T09:09:00Z">
              <w:r w:rsidR="00BF74E9" w:rsidRPr="00A24C3A" w:rsidDel="00A24C3A">
                <w:rPr>
                  <w:rFonts w:ascii="Garamond" w:hAnsi="Garamond" w:cs="Calibri"/>
                  <w:color w:val="000000"/>
                  <w:sz w:val="22"/>
                  <w:szCs w:val="22"/>
                  <w:rPrChange w:id="1764" w:author="Pacella, Christina (DEC)" w:date="2023-06-14T09:09:00Z">
                    <w:rPr>
                      <w:rFonts w:ascii="Garamond" w:hAnsi="Garamond" w:cs="Calibri"/>
                      <w:color w:val="000000"/>
                      <w:sz w:val="22"/>
                      <w:szCs w:val="22"/>
                      <w:highlight w:val="yellow"/>
                    </w:rPr>
                  </w:rPrChange>
                </w:rPr>
                <w:delText>6/4/21</w:delText>
              </w:r>
            </w:del>
          </w:p>
        </w:tc>
        <w:tc>
          <w:tcPr>
            <w:tcW w:w="1688" w:type="dxa"/>
            <w:shd w:val="clear" w:color="auto" w:fill="auto"/>
            <w:noWrap/>
            <w:vAlign w:val="center"/>
          </w:tcPr>
          <w:p w14:paraId="6947BEC5" w14:textId="09F868BB" w:rsidR="00BF74E9" w:rsidRPr="00A24C3A" w:rsidRDefault="00BE4A51">
            <w:pPr>
              <w:jc w:val="center"/>
              <w:rPr>
                <w:rFonts w:ascii="Garamond" w:hAnsi="Garamond" w:cs="Calibri"/>
                <w:color w:val="000000"/>
                <w:sz w:val="22"/>
                <w:szCs w:val="22"/>
                <w:rPrChange w:id="1765" w:author="Pacella, Christina (DEC)" w:date="2023-06-14T09:09:00Z">
                  <w:rPr>
                    <w:rFonts w:ascii="Garamond" w:hAnsi="Garamond" w:cs="Calibri"/>
                    <w:color w:val="000000"/>
                    <w:sz w:val="22"/>
                    <w:szCs w:val="22"/>
                    <w:highlight w:val="yellow"/>
                  </w:rPr>
                </w:rPrChange>
              </w:rPr>
              <w:pPrChange w:id="1766" w:author="Pacella, Christina (DEC)" w:date="2023-06-14T09:09:00Z">
                <w:pPr>
                  <w:jc w:val="both"/>
                </w:pPr>
              </w:pPrChange>
            </w:pPr>
            <w:ins w:id="1767" w:author="Pacella, Christina (DEC)" w:date="2023-06-14T09:11:00Z">
              <w:r>
                <w:rPr>
                  <w:rFonts w:ascii="Garamond" w:hAnsi="Garamond" w:cs="Calibri"/>
                  <w:color w:val="000000"/>
                  <w:sz w:val="22"/>
                  <w:szCs w:val="22"/>
                </w:rPr>
                <w:t>04/27/2022</w:t>
              </w:r>
            </w:ins>
            <w:del w:id="1768" w:author="Pacella, Christina (DEC)" w:date="2023-06-14T09:09:00Z">
              <w:r w:rsidR="00BF74E9" w:rsidRPr="00A24C3A" w:rsidDel="00A24C3A">
                <w:rPr>
                  <w:rFonts w:ascii="Garamond" w:hAnsi="Garamond" w:cs="Calibri"/>
                  <w:color w:val="000000"/>
                  <w:sz w:val="22"/>
                  <w:szCs w:val="22"/>
                  <w:rPrChange w:id="1769" w:author="Pacella, Christina (DEC)" w:date="2023-06-14T09:09:00Z">
                    <w:rPr>
                      <w:rFonts w:ascii="Garamond" w:hAnsi="Garamond" w:cs="Calibri"/>
                      <w:color w:val="000000"/>
                      <w:sz w:val="22"/>
                      <w:szCs w:val="22"/>
                      <w:highlight w:val="yellow"/>
                    </w:rPr>
                  </w:rPrChange>
                </w:rPr>
                <w:delText>4/26/21</w:delText>
              </w:r>
            </w:del>
          </w:p>
        </w:tc>
      </w:tr>
      <w:tr w:rsidR="00DE0C4C" w:rsidRPr="002B220A" w14:paraId="18D4F71B" w14:textId="77777777" w:rsidTr="00CB065F">
        <w:trPr>
          <w:trHeight w:val="270"/>
          <w:jc w:val="center"/>
        </w:trPr>
        <w:tc>
          <w:tcPr>
            <w:tcW w:w="2538" w:type="dxa"/>
            <w:shd w:val="clear" w:color="auto" w:fill="auto"/>
            <w:noWrap/>
            <w:vAlign w:val="bottom"/>
          </w:tcPr>
          <w:p w14:paraId="2A488982" w14:textId="132BF63D" w:rsidR="004957B9" w:rsidRPr="002B220A" w:rsidRDefault="004957B9">
            <w:pPr>
              <w:rPr>
                <w:rFonts w:ascii="Garamond" w:hAnsi="Garamond" w:cs="Calibri"/>
                <w:color w:val="000000"/>
                <w:sz w:val="22"/>
                <w:szCs w:val="22"/>
                <w:highlight w:val="yellow"/>
              </w:rPr>
              <w:pPrChange w:id="1770" w:author="Pacella, Christina (DEC)" w:date="2023-06-14T09:12:00Z">
                <w:pPr>
                  <w:jc w:val="both"/>
                </w:pPr>
              </w:pPrChange>
            </w:pPr>
            <w:r w:rsidRPr="004957B9">
              <w:rPr>
                <w:rFonts w:ascii="Garamond" w:hAnsi="Garamond" w:cs="Calibri"/>
                <w:color w:val="000000"/>
                <w:sz w:val="22"/>
                <w:szCs w:val="22"/>
                <w:rPrChange w:id="1771" w:author="Pacella, Christina (DEC)" w:date="2023-06-14T09:11:00Z">
                  <w:rPr>
                    <w:rFonts w:ascii="Garamond" w:hAnsi="Garamond" w:cs="Calibri"/>
                    <w:color w:val="000000"/>
                    <w:sz w:val="22"/>
                    <w:szCs w:val="22"/>
                    <w:highlight w:val="yellow"/>
                  </w:rPr>
                </w:rPrChange>
              </w:rPr>
              <w:t>04/</w:t>
            </w:r>
            <w:ins w:id="1772" w:author="Pacella, Christina (DEC)" w:date="2023-06-14T09:12:00Z">
              <w:r>
                <w:rPr>
                  <w:rFonts w:ascii="Garamond" w:hAnsi="Garamond" w:cs="Calibri"/>
                  <w:color w:val="000000"/>
                  <w:sz w:val="22"/>
                  <w:szCs w:val="22"/>
                </w:rPr>
                <w:t>05</w:t>
              </w:r>
            </w:ins>
            <w:del w:id="1773" w:author="Pacella, Christina (DEC)" w:date="2023-06-14T09:12:00Z">
              <w:r w:rsidRPr="004957B9" w:rsidDel="004957B9">
                <w:rPr>
                  <w:rFonts w:ascii="Garamond" w:hAnsi="Garamond" w:cs="Calibri"/>
                  <w:color w:val="000000"/>
                  <w:sz w:val="22"/>
                  <w:szCs w:val="22"/>
                  <w:rPrChange w:id="1774" w:author="Pacella, Christina (DEC)" w:date="2023-06-14T09:11:00Z">
                    <w:rPr>
                      <w:rFonts w:ascii="Garamond" w:hAnsi="Garamond" w:cs="Calibri"/>
                      <w:color w:val="000000"/>
                      <w:sz w:val="22"/>
                      <w:szCs w:val="22"/>
                      <w:highlight w:val="yellow"/>
                    </w:rPr>
                  </w:rPrChange>
                </w:rPr>
                <w:delText>14</w:delText>
              </w:r>
            </w:del>
            <w:r w:rsidRPr="004957B9">
              <w:rPr>
                <w:rFonts w:ascii="Garamond" w:hAnsi="Garamond" w:cs="Calibri"/>
                <w:color w:val="000000"/>
                <w:sz w:val="22"/>
                <w:szCs w:val="22"/>
                <w:rPrChange w:id="1775" w:author="Pacella, Christina (DEC)" w:date="2023-06-14T09:11:00Z">
                  <w:rPr>
                    <w:rFonts w:ascii="Garamond" w:hAnsi="Garamond" w:cs="Calibri"/>
                    <w:color w:val="000000"/>
                    <w:sz w:val="22"/>
                    <w:szCs w:val="22"/>
                    <w:highlight w:val="yellow"/>
                  </w:rPr>
                </w:rPrChange>
              </w:rPr>
              <w:t>-04/</w:t>
            </w:r>
            <w:ins w:id="1776" w:author="Pacella, Christina (DEC)" w:date="2023-06-14T09:12:00Z">
              <w:r>
                <w:rPr>
                  <w:rFonts w:ascii="Garamond" w:hAnsi="Garamond" w:cs="Calibri"/>
                  <w:color w:val="000000"/>
                  <w:sz w:val="22"/>
                  <w:szCs w:val="22"/>
                </w:rPr>
                <w:t>07</w:t>
              </w:r>
            </w:ins>
            <w:del w:id="1777" w:author="Pacella, Christina (DEC)" w:date="2023-06-14T09:12:00Z">
              <w:r w:rsidRPr="004957B9" w:rsidDel="004957B9">
                <w:rPr>
                  <w:rFonts w:ascii="Garamond" w:hAnsi="Garamond" w:cs="Calibri"/>
                  <w:color w:val="000000"/>
                  <w:sz w:val="22"/>
                  <w:szCs w:val="22"/>
                  <w:rPrChange w:id="1778" w:author="Pacella, Christina (DEC)" w:date="2023-06-14T09:11:00Z">
                    <w:rPr>
                      <w:rFonts w:ascii="Garamond" w:hAnsi="Garamond" w:cs="Calibri"/>
                      <w:color w:val="000000"/>
                      <w:sz w:val="22"/>
                      <w:szCs w:val="22"/>
                      <w:highlight w:val="yellow"/>
                    </w:rPr>
                  </w:rPrChange>
                </w:rPr>
                <w:delText>15</w:delText>
              </w:r>
            </w:del>
            <w:r w:rsidRPr="004957B9">
              <w:rPr>
                <w:rFonts w:ascii="Garamond" w:hAnsi="Garamond" w:cs="Calibri"/>
                <w:color w:val="000000"/>
                <w:sz w:val="22"/>
                <w:szCs w:val="22"/>
                <w:rPrChange w:id="1779" w:author="Pacella, Christina (DEC)" w:date="2023-06-14T09:11: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397C3BBD" w14:textId="685B660A" w:rsidR="004957B9" w:rsidRPr="00A24C3A" w:rsidRDefault="004957B9">
            <w:pPr>
              <w:jc w:val="center"/>
              <w:rPr>
                <w:rFonts w:ascii="Garamond" w:hAnsi="Garamond" w:cs="Calibri"/>
                <w:color w:val="000000"/>
                <w:sz w:val="22"/>
                <w:szCs w:val="22"/>
                <w:rPrChange w:id="1780" w:author="Pacella, Christina (DEC)" w:date="2023-06-14T09:09:00Z">
                  <w:rPr>
                    <w:rFonts w:ascii="Garamond" w:hAnsi="Garamond" w:cs="Calibri"/>
                    <w:color w:val="000000"/>
                    <w:sz w:val="22"/>
                    <w:szCs w:val="22"/>
                    <w:highlight w:val="yellow"/>
                  </w:rPr>
                </w:rPrChange>
              </w:rPr>
              <w:pPrChange w:id="1781" w:author="Pacella, Christina (DEC)" w:date="2023-06-14T09:09:00Z">
                <w:pPr>
                  <w:jc w:val="both"/>
                </w:pPr>
              </w:pPrChange>
            </w:pPr>
            <w:ins w:id="1782" w:author="Pacella, Christina (DEC)" w:date="2023-06-14T09:12:00Z">
              <w:r>
                <w:rPr>
                  <w:rFonts w:ascii="Garamond" w:hAnsi="Garamond" w:cs="Calibri"/>
                  <w:color w:val="000000"/>
                  <w:sz w:val="22"/>
                  <w:szCs w:val="22"/>
                </w:rPr>
                <w:t>04/21/2022</w:t>
              </w:r>
            </w:ins>
            <w:del w:id="1783" w:author="Pacella, Christina (DEC)" w:date="2023-06-14T09:09:00Z">
              <w:r w:rsidRPr="00A24C3A" w:rsidDel="00A24C3A">
                <w:rPr>
                  <w:rFonts w:ascii="Garamond" w:hAnsi="Garamond" w:cs="Calibri"/>
                  <w:color w:val="000000"/>
                  <w:sz w:val="22"/>
                  <w:szCs w:val="22"/>
                  <w:rPrChange w:id="1784" w:author="Pacella, Christina (DEC)" w:date="2023-06-14T09:09:00Z">
                    <w:rPr>
                      <w:rFonts w:ascii="Garamond" w:hAnsi="Garamond" w:cs="Calibri"/>
                      <w:color w:val="000000"/>
                      <w:sz w:val="22"/>
                      <w:szCs w:val="22"/>
                      <w:highlight w:val="yellow"/>
                    </w:rPr>
                  </w:rPrChange>
                </w:rPr>
                <w:delText>4/26/21</w:delText>
              </w:r>
            </w:del>
          </w:p>
        </w:tc>
        <w:tc>
          <w:tcPr>
            <w:tcW w:w="1688" w:type="dxa"/>
            <w:shd w:val="clear" w:color="auto" w:fill="auto"/>
            <w:noWrap/>
            <w:vAlign w:val="center"/>
          </w:tcPr>
          <w:p w14:paraId="6E0C8FBC" w14:textId="15668B24" w:rsidR="004957B9" w:rsidRPr="00A24C3A" w:rsidRDefault="004957B9">
            <w:pPr>
              <w:jc w:val="center"/>
              <w:rPr>
                <w:rFonts w:ascii="Garamond" w:hAnsi="Garamond" w:cs="Calibri"/>
                <w:color w:val="000000"/>
                <w:sz w:val="22"/>
                <w:szCs w:val="22"/>
                <w:rPrChange w:id="1785" w:author="Pacella, Christina (DEC)" w:date="2023-06-14T09:09:00Z">
                  <w:rPr>
                    <w:rFonts w:ascii="Garamond" w:hAnsi="Garamond" w:cs="Calibri"/>
                    <w:color w:val="000000"/>
                    <w:sz w:val="22"/>
                    <w:szCs w:val="22"/>
                    <w:highlight w:val="yellow"/>
                  </w:rPr>
                </w:rPrChange>
              </w:rPr>
              <w:pPrChange w:id="1786" w:author="Pacella, Christina (DEC)" w:date="2023-06-14T09:09:00Z">
                <w:pPr>
                  <w:jc w:val="both"/>
                </w:pPr>
              </w:pPrChange>
            </w:pPr>
            <w:ins w:id="1787" w:author="Pacella, Christina (DEC)" w:date="2023-06-14T09:12:00Z">
              <w:r>
                <w:rPr>
                  <w:rFonts w:ascii="Garamond" w:hAnsi="Garamond" w:cs="Calibri"/>
                  <w:color w:val="000000"/>
                  <w:sz w:val="22"/>
                  <w:szCs w:val="22"/>
                </w:rPr>
                <w:t>04/26/2022</w:t>
              </w:r>
            </w:ins>
            <w:del w:id="1788" w:author="Pacella, Christina (DEC)" w:date="2023-06-14T09:09:00Z">
              <w:r w:rsidRPr="00A24C3A" w:rsidDel="00A24C3A">
                <w:rPr>
                  <w:rFonts w:ascii="Garamond" w:hAnsi="Garamond" w:cs="Calibri"/>
                  <w:color w:val="000000"/>
                  <w:sz w:val="22"/>
                  <w:szCs w:val="22"/>
                  <w:rPrChange w:id="1789" w:author="Pacella, Christina (DEC)" w:date="2023-06-14T09:09:00Z">
                    <w:rPr>
                      <w:rFonts w:ascii="Garamond" w:hAnsi="Garamond" w:cs="Calibri"/>
                      <w:color w:val="000000"/>
                      <w:sz w:val="22"/>
                      <w:szCs w:val="22"/>
                      <w:highlight w:val="yellow"/>
                    </w:rPr>
                  </w:rPrChange>
                </w:rPr>
                <w:delText>4/26/21</w:delText>
              </w:r>
            </w:del>
          </w:p>
        </w:tc>
        <w:tc>
          <w:tcPr>
            <w:tcW w:w="1688" w:type="dxa"/>
            <w:shd w:val="clear" w:color="auto" w:fill="auto"/>
            <w:noWrap/>
            <w:vAlign w:val="center"/>
          </w:tcPr>
          <w:p w14:paraId="72F30379" w14:textId="19F4A113" w:rsidR="004957B9" w:rsidRPr="00A24C3A" w:rsidRDefault="004957B9">
            <w:pPr>
              <w:jc w:val="center"/>
              <w:rPr>
                <w:rFonts w:ascii="Garamond" w:hAnsi="Garamond" w:cs="Calibri"/>
                <w:color w:val="000000"/>
                <w:sz w:val="22"/>
                <w:szCs w:val="22"/>
                <w:rPrChange w:id="1790" w:author="Pacella, Christina (DEC)" w:date="2023-06-14T09:09:00Z">
                  <w:rPr>
                    <w:rFonts w:ascii="Garamond" w:hAnsi="Garamond" w:cs="Calibri"/>
                    <w:color w:val="000000"/>
                    <w:sz w:val="22"/>
                    <w:szCs w:val="22"/>
                    <w:highlight w:val="yellow"/>
                  </w:rPr>
                </w:rPrChange>
              </w:rPr>
              <w:pPrChange w:id="1791" w:author="Pacella, Christina (DEC)" w:date="2023-06-14T09:09:00Z">
                <w:pPr>
                  <w:jc w:val="both"/>
                </w:pPr>
              </w:pPrChange>
            </w:pPr>
            <w:ins w:id="1792" w:author="Pacella, Christina (DEC)" w:date="2023-06-14T09:12:00Z">
              <w:r>
                <w:rPr>
                  <w:rFonts w:ascii="Garamond" w:hAnsi="Garamond" w:cs="Calibri"/>
                  <w:color w:val="000000"/>
                  <w:sz w:val="22"/>
                  <w:szCs w:val="22"/>
                </w:rPr>
                <w:t>04/27/2022</w:t>
              </w:r>
            </w:ins>
            <w:del w:id="1793" w:author="Pacella, Christina (DEC)" w:date="2023-06-14T09:09:00Z">
              <w:r w:rsidRPr="00A24C3A" w:rsidDel="00A24C3A">
                <w:rPr>
                  <w:rFonts w:ascii="Garamond" w:hAnsi="Garamond" w:cs="Calibri"/>
                  <w:color w:val="000000"/>
                  <w:sz w:val="22"/>
                  <w:szCs w:val="22"/>
                  <w:rPrChange w:id="1794" w:author="Pacella, Christina (DEC)" w:date="2023-06-14T09:09:00Z">
                    <w:rPr>
                      <w:rFonts w:ascii="Garamond" w:hAnsi="Garamond" w:cs="Calibri"/>
                      <w:color w:val="000000"/>
                      <w:sz w:val="22"/>
                      <w:szCs w:val="22"/>
                      <w:highlight w:val="yellow"/>
                    </w:rPr>
                  </w:rPrChange>
                </w:rPr>
                <w:delText>4/26/21</w:delText>
              </w:r>
            </w:del>
          </w:p>
        </w:tc>
        <w:tc>
          <w:tcPr>
            <w:tcW w:w="1681" w:type="dxa"/>
            <w:shd w:val="clear" w:color="auto" w:fill="auto"/>
            <w:noWrap/>
            <w:vAlign w:val="center"/>
          </w:tcPr>
          <w:p w14:paraId="6FD9339D" w14:textId="539E42E1" w:rsidR="004957B9" w:rsidRPr="00A24C3A" w:rsidRDefault="00932E85">
            <w:pPr>
              <w:jc w:val="center"/>
              <w:rPr>
                <w:rFonts w:ascii="Garamond" w:hAnsi="Garamond" w:cs="Calibri"/>
                <w:color w:val="000000"/>
                <w:sz w:val="22"/>
                <w:szCs w:val="22"/>
                <w:rPrChange w:id="1795" w:author="Pacella, Christina (DEC)" w:date="2023-06-14T09:09:00Z">
                  <w:rPr>
                    <w:rFonts w:ascii="Garamond" w:hAnsi="Garamond" w:cs="Calibri"/>
                    <w:color w:val="000000"/>
                    <w:sz w:val="22"/>
                    <w:szCs w:val="22"/>
                    <w:highlight w:val="yellow"/>
                  </w:rPr>
                </w:rPrChange>
              </w:rPr>
              <w:pPrChange w:id="1796" w:author="Pacella, Christina (DEC)" w:date="2023-06-14T09:09:00Z">
                <w:pPr>
                  <w:jc w:val="both"/>
                </w:pPr>
              </w:pPrChange>
            </w:pPr>
            <w:ins w:id="1797" w:author="Pacella, Christina (DEC)" w:date="2023-06-14T09:14:00Z">
              <w:r>
                <w:rPr>
                  <w:rFonts w:ascii="Garamond" w:hAnsi="Garamond" w:cs="Calibri"/>
                  <w:color w:val="000000"/>
                  <w:sz w:val="22"/>
                  <w:szCs w:val="22"/>
                </w:rPr>
                <w:t>0</w:t>
              </w:r>
            </w:ins>
            <w:ins w:id="1798" w:author="Pacella, Christina (DEC)" w:date="2023-06-14T09:12:00Z">
              <w:r w:rsidR="004957B9">
                <w:rPr>
                  <w:rFonts w:ascii="Garamond" w:hAnsi="Garamond" w:cs="Calibri"/>
                  <w:color w:val="000000"/>
                  <w:sz w:val="22"/>
                  <w:szCs w:val="22"/>
                </w:rPr>
                <w:t>6/</w:t>
              </w:r>
            </w:ins>
            <w:ins w:id="1799" w:author="Pacella, Christina (DEC)" w:date="2023-06-14T09:14:00Z">
              <w:r>
                <w:rPr>
                  <w:rFonts w:ascii="Garamond" w:hAnsi="Garamond" w:cs="Calibri"/>
                  <w:color w:val="000000"/>
                  <w:sz w:val="22"/>
                  <w:szCs w:val="22"/>
                </w:rPr>
                <w:t>0</w:t>
              </w:r>
            </w:ins>
            <w:ins w:id="1800" w:author="Pacella, Christina (DEC)" w:date="2023-06-14T09:12:00Z">
              <w:r w:rsidR="004957B9">
                <w:rPr>
                  <w:rFonts w:ascii="Garamond" w:hAnsi="Garamond" w:cs="Calibri"/>
                  <w:color w:val="000000"/>
                  <w:sz w:val="22"/>
                  <w:szCs w:val="22"/>
                </w:rPr>
                <w:t>9/2022*</w:t>
              </w:r>
            </w:ins>
            <w:del w:id="1801" w:author="Pacella, Christina (DEC)" w:date="2023-06-14T09:09:00Z">
              <w:r w:rsidR="004957B9" w:rsidRPr="00A24C3A" w:rsidDel="00A24C3A">
                <w:rPr>
                  <w:rFonts w:ascii="Garamond" w:hAnsi="Garamond" w:cs="Calibri"/>
                  <w:color w:val="000000"/>
                  <w:sz w:val="22"/>
                  <w:szCs w:val="22"/>
                  <w:rPrChange w:id="1802" w:author="Pacella, Christina (DEC)" w:date="2023-06-14T09:09:00Z">
                    <w:rPr>
                      <w:rFonts w:ascii="Garamond" w:hAnsi="Garamond" w:cs="Calibri"/>
                      <w:color w:val="000000"/>
                      <w:sz w:val="22"/>
                      <w:szCs w:val="22"/>
                      <w:highlight w:val="yellow"/>
                    </w:rPr>
                  </w:rPrChange>
                </w:rPr>
                <w:delText>6/4/21*</w:delText>
              </w:r>
            </w:del>
          </w:p>
        </w:tc>
        <w:tc>
          <w:tcPr>
            <w:tcW w:w="1688" w:type="dxa"/>
            <w:shd w:val="clear" w:color="auto" w:fill="auto"/>
            <w:noWrap/>
            <w:vAlign w:val="center"/>
          </w:tcPr>
          <w:p w14:paraId="7A9DF535" w14:textId="58A3E97B" w:rsidR="004957B9" w:rsidRPr="00A24C3A" w:rsidRDefault="004957B9">
            <w:pPr>
              <w:jc w:val="center"/>
              <w:rPr>
                <w:rFonts w:ascii="Garamond" w:hAnsi="Garamond"/>
                <w:sz w:val="22"/>
                <w:szCs w:val="22"/>
                <w:rPrChange w:id="1803" w:author="Pacella, Christina (DEC)" w:date="2023-06-14T09:09:00Z">
                  <w:rPr>
                    <w:rFonts w:ascii="Garamond" w:hAnsi="Garamond"/>
                    <w:sz w:val="22"/>
                    <w:szCs w:val="22"/>
                    <w:highlight w:val="yellow"/>
                  </w:rPr>
                </w:rPrChange>
              </w:rPr>
              <w:pPrChange w:id="1804" w:author="Pacella, Christina (DEC)" w:date="2023-06-14T09:09:00Z">
                <w:pPr>
                  <w:jc w:val="both"/>
                </w:pPr>
              </w:pPrChange>
            </w:pPr>
            <w:ins w:id="1805" w:author="Pacella, Christina (DEC)" w:date="2023-06-14T09:12:00Z">
              <w:r>
                <w:rPr>
                  <w:rFonts w:ascii="Garamond" w:hAnsi="Garamond" w:cs="Calibri"/>
                  <w:color w:val="000000"/>
                  <w:sz w:val="22"/>
                  <w:szCs w:val="22"/>
                </w:rPr>
                <w:t>04/27/2022</w:t>
              </w:r>
            </w:ins>
            <w:del w:id="1806" w:author="Pacella, Christina (DEC)" w:date="2023-06-14T09:09:00Z">
              <w:r w:rsidRPr="00A24C3A" w:rsidDel="00A24C3A">
                <w:rPr>
                  <w:rFonts w:ascii="Garamond" w:hAnsi="Garamond" w:cs="Calibri"/>
                  <w:color w:val="000000"/>
                  <w:sz w:val="22"/>
                  <w:szCs w:val="22"/>
                  <w:rPrChange w:id="1807" w:author="Pacella, Christina (DEC)" w:date="2023-06-14T09:09:00Z">
                    <w:rPr>
                      <w:rFonts w:ascii="Garamond" w:hAnsi="Garamond" w:cs="Calibri"/>
                      <w:color w:val="000000"/>
                      <w:sz w:val="22"/>
                      <w:szCs w:val="22"/>
                      <w:highlight w:val="yellow"/>
                    </w:rPr>
                  </w:rPrChange>
                </w:rPr>
                <w:delText>4/26/21</w:delText>
              </w:r>
            </w:del>
          </w:p>
        </w:tc>
      </w:tr>
      <w:tr w:rsidR="00DE0C4C" w:rsidRPr="002B220A" w14:paraId="666723C3" w14:textId="77777777" w:rsidTr="00CB065F">
        <w:trPr>
          <w:trHeight w:val="270"/>
          <w:jc w:val="center"/>
        </w:trPr>
        <w:tc>
          <w:tcPr>
            <w:tcW w:w="2538" w:type="dxa"/>
            <w:shd w:val="clear" w:color="auto" w:fill="auto"/>
            <w:noWrap/>
            <w:vAlign w:val="bottom"/>
          </w:tcPr>
          <w:p w14:paraId="3D187C3C" w14:textId="3099CB0D" w:rsidR="004957B9" w:rsidRPr="002B220A" w:rsidRDefault="004957B9">
            <w:pPr>
              <w:rPr>
                <w:rFonts w:ascii="Garamond" w:hAnsi="Garamond" w:cs="Calibri"/>
                <w:color w:val="000000"/>
                <w:sz w:val="22"/>
                <w:szCs w:val="22"/>
                <w:highlight w:val="yellow"/>
              </w:rPr>
              <w:pPrChange w:id="1808" w:author="Pacella, Christina (DEC)" w:date="2023-06-14T09:12:00Z">
                <w:pPr>
                  <w:jc w:val="both"/>
                </w:pPr>
              </w:pPrChange>
            </w:pPr>
            <w:r w:rsidRPr="00686A94">
              <w:rPr>
                <w:rFonts w:ascii="Garamond" w:hAnsi="Garamond" w:cs="Calibri"/>
                <w:color w:val="000000"/>
                <w:sz w:val="22"/>
                <w:szCs w:val="22"/>
                <w:rPrChange w:id="1809" w:author="Pacella, Christina (DEC)" w:date="2023-06-14T09:14:00Z">
                  <w:rPr>
                    <w:rFonts w:ascii="Garamond" w:hAnsi="Garamond" w:cs="Calibri"/>
                    <w:color w:val="000000"/>
                    <w:sz w:val="22"/>
                    <w:szCs w:val="22"/>
                    <w:highlight w:val="yellow"/>
                  </w:rPr>
                </w:rPrChange>
              </w:rPr>
              <w:t xml:space="preserve">May </w:t>
            </w:r>
            <w:del w:id="1810" w:author="Pacella, Christina (DEC)" w:date="2023-06-14T09:13:00Z">
              <w:r w:rsidRPr="00686A94" w:rsidDel="004C5F18">
                <w:rPr>
                  <w:rFonts w:ascii="Garamond" w:hAnsi="Garamond" w:cs="Calibri"/>
                  <w:color w:val="000000"/>
                  <w:sz w:val="22"/>
                  <w:szCs w:val="22"/>
                  <w:rPrChange w:id="1811" w:author="Pacella, Christina (DEC)" w:date="2023-06-14T09:14:00Z">
                    <w:rPr>
                      <w:rFonts w:ascii="Garamond" w:hAnsi="Garamond" w:cs="Calibri"/>
                      <w:color w:val="000000"/>
                      <w:sz w:val="22"/>
                      <w:szCs w:val="22"/>
                      <w:highlight w:val="yellow"/>
                    </w:rPr>
                  </w:rPrChange>
                </w:rPr>
                <w:delText>2021</w:delText>
              </w:r>
            </w:del>
            <w:ins w:id="1812" w:author="Pacella, Christina (DEC)" w:date="2023-06-14T09:13:00Z">
              <w:r w:rsidR="004C5F18" w:rsidRPr="00686A94">
                <w:rPr>
                  <w:rFonts w:ascii="Garamond" w:hAnsi="Garamond" w:cs="Calibri"/>
                  <w:color w:val="000000"/>
                  <w:sz w:val="22"/>
                  <w:szCs w:val="22"/>
                  <w:rPrChange w:id="1813" w:author="Pacella, Christina (DEC)" w:date="2023-06-14T09:14:00Z">
                    <w:rPr>
                      <w:rFonts w:ascii="Garamond" w:hAnsi="Garamond" w:cs="Calibri"/>
                      <w:color w:val="000000"/>
                      <w:sz w:val="22"/>
                      <w:szCs w:val="22"/>
                      <w:highlight w:val="yellow"/>
                    </w:rPr>
                  </w:rPrChange>
                </w:rPr>
                <w:t>2022</w:t>
              </w:r>
            </w:ins>
            <w:r w:rsidRPr="00686A94">
              <w:rPr>
                <w:rFonts w:ascii="Garamond" w:hAnsi="Garamond" w:cs="Calibri"/>
                <w:color w:val="000000"/>
                <w:sz w:val="22"/>
                <w:szCs w:val="22"/>
                <w:rPrChange w:id="1814" w:author="Pacella, Christina (DEC)" w:date="2023-06-14T09:14: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3CF23659" w14:textId="57A97284" w:rsidR="004957B9" w:rsidRPr="00A24C3A" w:rsidRDefault="00932E85">
            <w:pPr>
              <w:jc w:val="center"/>
              <w:rPr>
                <w:rFonts w:ascii="Garamond" w:hAnsi="Garamond" w:cs="Calibri"/>
                <w:color w:val="000000"/>
                <w:sz w:val="22"/>
                <w:szCs w:val="22"/>
                <w:rPrChange w:id="1815" w:author="Pacella, Christina (DEC)" w:date="2023-06-14T09:09:00Z">
                  <w:rPr>
                    <w:rFonts w:ascii="Garamond" w:hAnsi="Garamond" w:cs="Calibri"/>
                    <w:color w:val="000000"/>
                    <w:sz w:val="22"/>
                    <w:szCs w:val="22"/>
                    <w:highlight w:val="yellow"/>
                  </w:rPr>
                </w:rPrChange>
              </w:rPr>
              <w:pPrChange w:id="1816" w:author="Pacella, Christina (DEC)" w:date="2023-06-14T09:09:00Z">
                <w:pPr>
                  <w:jc w:val="both"/>
                </w:pPr>
              </w:pPrChange>
            </w:pPr>
            <w:ins w:id="1817" w:author="Pacella, Christina (DEC)" w:date="2023-06-14T09:13:00Z">
              <w:r>
                <w:rPr>
                  <w:rFonts w:ascii="Garamond" w:hAnsi="Garamond" w:cs="Calibri"/>
                  <w:color w:val="000000"/>
                  <w:sz w:val="22"/>
                  <w:szCs w:val="22"/>
                </w:rPr>
                <w:t>06/15/2022</w:t>
              </w:r>
            </w:ins>
            <w:del w:id="1818" w:author="Pacella, Christina (DEC)" w:date="2023-06-14T09:09:00Z">
              <w:r w:rsidR="004957B9" w:rsidRPr="00A24C3A" w:rsidDel="00A24C3A">
                <w:rPr>
                  <w:rFonts w:ascii="Garamond" w:hAnsi="Garamond" w:cs="Calibri"/>
                  <w:color w:val="000000"/>
                  <w:sz w:val="22"/>
                  <w:szCs w:val="22"/>
                  <w:rPrChange w:id="1819" w:author="Pacella, Christina (DEC)" w:date="2023-06-14T09:09:00Z">
                    <w:rPr>
                      <w:rFonts w:ascii="Garamond" w:hAnsi="Garamond" w:cs="Calibri"/>
                      <w:color w:val="000000"/>
                      <w:sz w:val="22"/>
                      <w:szCs w:val="22"/>
                      <w:highlight w:val="yellow"/>
                    </w:rPr>
                  </w:rPrChange>
                </w:rPr>
                <w:delText>6/02/21</w:delText>
              </w:r>
            </w:del>
          </w:p>
        </w:tc>
        <w:tc>
          <w:tcPr>
            <w:tcW w:w="1688" w:type="dxa"/>
            <w:shd w:val="clear" w:color="auto" w:fill="auto"/>
            <w:noWrap/>
            <w:vAlign w:val="center"/>
          </w:tcPr>
          <w:p w14:paraId="331BCC60" w14:textId="59F5D0D4" w:rsidR="004957B9" w:rsidRPr="00A24C3A" w:rsidRDefault="00932E85">
            <w:pPr>
              <w:jc w:val="center"/>
              <w:rPr>
                <w:rFonts w:ascii="Garamond" w:hAnsi="Garamond" w:cs="Calibri"/>
                <w:color w:val="000000"/>
                <w:sz w:val="22"/>
                <w:szCs w:val="22"/>
                <w:rPrChange w:id="1820" w:author="Pacella, Christina (DEC)" w:date="2023-06-14T09:09:00Z">
                  <w:rPr>
                    <w:rFonts w:ascii="Garamond" w:hAnsi="Garamond" w:cs="Calibri"/>
                    <w:color w:val="000000"/>
                    <w:sz w:val="22"/>
                    <w:szCs w:val="22"/>
                    <w:highlight w:val="yellow"/>
                  </w:rPr>
                </w:rPrChange>
              </w:rPr>
              <w:pPrChange w:id="1821" w:author="Pacella, Christina (DEC)" w:date="2023-06-14T09:09:00Z">
                <w:pPr>
                  <w:jc w:val="both"/>
                </w:pPr>
              </w:pPrChange>
            </w:pPr>
            <w:ins w:id="1822" w:author="Pacella, Christina (DEC)" w:date="2023-06-14T09:13:00Z">
              <w:r>
                <w:rPr>
                  <w:rFonts w:ascii="Garamond" w:hAnsi="Garamond" w:cs="Calibri"/>
                  <w:color w:val="000000"/>
                  <w:sz w:val="22"/>
                  <w:szCs w:val="22"/>
                </w:rPr>
                <w:t>06/17/2022</w:t>
              </w:r>
            </w:ins>
            <w:ins w:id="1823" w:author="Pacella, Christina (DEC)" w:date="2023-06-14T09:17:00Z">
              <w:r w:rsidR="00F35A7E">
                <w:rPr>
                  <w:rFonts w:ascii="Garamond" w:hAnsi="Garamond" w:cs="Calibri"/>
                  <w:color w:val="000000"/>
                  <w:sz w:val="22"/>
                  <w:szCs w:val="22"/>
                </w:rPr>
                <w:t>*</w:t>
              </w:r>
            </w:ins>
            <w:del w:id="1824" w:author="Pacella, Christina (DEC)" w:date="2023-06-14T09:09:00Z">
              <w:r w:rsidR="004957B9" w:rsidRPr="00A24C3A" w:rsidDel="00A24C3A">
                <w:rPr>
                  <w:rFonts w:ascii="Garamond" w:hAnsi="Garamond" w:cs="Calibri"/>
                  <w:color w:val="000000"/>
                  <w:sz w:val="22"/>
                  <w:szCs w:val="22"/>
                  <w:rPrChange w:id="1825" w:author="Pacella, Christina (DEC)" w:date="2023-06-14T09:09:00Z">
                    <w:rPr>
                      <w:rFonts w:ascii="Garamond" w:hAnsi="Garamond" w:cs="Calibri"/>
                      <w:color w:val="000000"/>
                      <w:sz w:val="22"/>
                      <w:szCs w:val="22"/>
                      <w:highlight w:val="yellow"/>
                    </w:rPr>
                  </w:rPrChange>
                </w:rPr>
                <w:delText>5/28/21</w:delText>
              </w:r>
            </w:del>
          </w:p>
        </w:tc>
        <w:tc>
          <w:tcPr>
            <w:tcW w:w="1688" w:type="dxa"/>
            <w:shd w:val="clear" w:color="auto" w:fill="auto"/>
            <w:noWrap/>
            <w:vAlign w:val="center"/>
          </w:tcPr>
          <w:p w14:paraId="4C7C42C2" w14:textId="79D8B87D" w:rsidR="004957B9" w:rsidRPr="00A24C3A" w:rsidRDefault="004C5F18">
            <w:pPr>
              <w:jc w:val="center"/>
              <w:rPr>
                <w:rFonts w:ascii="Garamond" w:hAnsi="Garamond" w:cs="Calibri"/>
                <w:color w:val="000000"/>
                <w:sz w:val="22"/>
                <w:szCs w:val="22"/>
                <w:rPrChange w:id="1826" w:author="Pacella, Christina (DEC)" w:date="2023-06-14T09:09:00Z">
                  <w:rPr>
                    <w:rFonts w:ascii="Garamond" w:hAnsi="Garamond" w:cs="Calibri"/>
                    <w:color w:val="000000"/>
                    <w:sz w:val="22"/>
                    <w:szCs w:val="22"/>
                    <w:highlight w:val="yellow"/>
                  </w:rPr>
                </w:rPrChange>
              </w:rPr>
              <w:pPrChange w:id="1827" w:author="Pacella, Christina (DEC)" w:date="2023-06-14T09:09:00Z">
                <w:pPr>
                  <w:jc w:val="both"/>
                </w:pPr>
              </w:pPrChange>
            </w:pPr>
            <w:ins w:id="1828" w:author="Pacella, Christina (DEC)" w:date="2023-06-14T09:13:00Z">
              <w:r>
                <w:rPr>
                  <w:rFonts w:ascii="Garamond" w:hAnsi="Garamond" w:cs="Calibri"/>
                  <w:color w:val="000000"/>
                  <w:sz w:val="22"/>
                  <w:szCs w:val="22"/>
                </w:rPr>
                <w:t>06/21/2022*</w:t>
              </w:r>
            </w:ins>
            <w:del w:id="1829" w:author="Pacella, Christina (DEC)" w:date="2023-06-14T09:09:00Z">
              <w:r w:rsidR="004957B9" w:rsidRPr="00A24C3A" w:rsidDel="00A24C3A">
                <w:rPr>
                  <w:rFonts w:ascii="Garamond" w:hAnsi="Garamond" w:cs="Calibri"/>
                  <w:color w:val="000000"/>
                  <w:sz w:val="22"/>
                  <w:szCs w:val="22"/>
                  <w:rPrChange w:id="1830" w:author="Pacella, Christina (DEC)" w:date="2023-06-14T09:09:00Z">
                    <w:rPr>
                      <w:rFonts w:ascii="Garamond" w:hAnsi="Garamond" w:cs="Calibri"/>
                      <w:color w:val="000000"/>
                      <w:sz w:val="22"/>
                      <w:szCs w:val="22"/>
                      <w:highlight w:val="yellow"/>
                    </w:rPr>
                  </w:rPrChange>
                </w:rPr>
                <w:delText>5/28/21</w:delText>
              </w:r>
            </w:del>
          </w:p>
        </w:tc>
        <w:tc>
          <w:tcPr>
            <w:tcW w:w="1681" w:type="dxa"/>
            <w:shd w:val="clear" w:color="auto" w:fill="auto"/>
            <w:noWrap/>
            <w:vAlign w:val="center"/>
          </w:tcPr>
          <w:p w14:paraId="5619FC0B" w14:textId="656F2B1D" w:rsidR="004957B9" w:rsidRPr="00A24C3A" w:rsidRDefault="00932E85">
            <w:pPr>
              <w:jc w:val="center"/>
              <w:rPr>
                <w:rFonts w:ascii="Garamond" w:hAnsi="Garamond" w:cs="Calibri"/>
                <w:color w:val="000000"/>
                <w:sz w:val="22"/>
                <w:szCs w:val="22"/>
                <w:rPrChange w:id="1831" w:author="Pacella, Christina (DEC)" w:date="2023-06-14T09:09:00Z">
                  <w:rPr>
                    <w:rFonts w:ascii="Garamond" w:hAnsi="Garamond" w:cs="Calibri"/>
                    <w:color w:val="000000"/>
                    <w:sz w:val="22"/>
                    <w:szCs w:val="22"/>
                    <w:highlight w:val="yellow"/>
                  </w:rPr>
                </w:rPrChange>
              </w:rPr>
              <w:pPrChange w:id="1832" w:author="Pacella, Christina (DEC)" w:date="2023-06-14T09:09:00Z">
                <w:pPr>
                  <w:jc w:val="both"/>
                </w:pPr>
              </w:pPrChange>
            </w:pPr>
            <w:ins w:id="1833" w:author="Pacella, Christina (DEC)" w:date="2023-06-14T09:13:00Z">
              <w:r>
                <w:rPr>
                  <w:rFonts w:ascii="Garamond" w:hAnsi="Garamond" w:cs="Calibri"/>
                  <w:color w:val="000000"/>
                  <w:sz w:val="22"/>
                  <w:szCs w:val="22"/>
                </w:rPr>
                <w:t>07/27/2022*</w:t>
              </w:r>
            </w:ins>
            <w:del w:id="1834" w:author="Pacella, Christina (DEC)" w:date="2023-06-14T09:09:00Z">
              <w:r w:rsidR="004957B9" w:rsidRPr="00A24C3A" w:rsidDel="00A24C3A">
                <w:rPr>
                  <w:rFonts w:ascii="Garamond" w:hAnsi="Garamond" w:cs="Calibri"/>
                  <w:color w:val="000000"/>
                  <w:sz w:val="22"/>
                  <w:szCs w:val="22"/>
                  <w:rPrChange w:id="1835" w:author="Pacella, Christina (DEC)" w:date="2023-06-14T09:09:00Z">
                    <w:rPr>
                      <w:rFonts w:ascii="Garamond" w:hAnsi="Garamond" w:cs="Calibri"/>
                      <w:color w:val="000000"/>
                      <w:sz w:val="22"/>
                      <w:szCs w:val="22"/>
                      <w:highlight w:val="yellow"/>
                    </w:rPr>
                  </w:rPrChange>
                </w:rPr>
                <w:delText>6/4/21</w:delText>
              </w:r>
            </w:del>
          </w:p>
        </w:tc>
        <w:tc>
          <w:tcPr>
            <w:tcW w:w="1688" w:type="dxa"/>
            <w:shd w:val="clear" w:color="auto" w:fill="auto"/>
            <w:noWrap/>
            <w:vAlign w:val="center"/>
          </w:tcPr>
          <w:p w14:paraId="3DE71D98" w14:textId="6E73DDC8" w:rsidR="004957B9" w:rsidRPr="00A24C3A" w:rsidRDefault="00932E85">
            <w:pPr>
              <w:jc w:val="center"/>
              <w:rPr>
                <w:rFonts w:ascii="Garamond" w:hAnsi="Garamond"/>
                <w:sz w:val="22"/>
                <w:szCs w:val="22"/>
                <w:rPrChange w:id="1836" w:author="Pacella, Christina (DEC)" w:date="2023-06-14T09:09:00Z">
                  <w:rPr>
                    <w:rFonts w:ascii="Garamond" w:hAnsi="Garamond"/>
                    <w:sz w:val="22"/>
                    <w:szCs w:val="22"/>
                    <w:highlight w:val="yellow"/>
                  </w:rPr>
                </w:rPrChange>
              </w:rPr>
              <w:pPrChange w:id="1837" w:author="Pacella, Christina (DEC)" w:date="2023-06-14T09:09:00Z">
                <w:pPr>
                  <w:jc w:val="both"/>
                </w:pPr>
              </w:pPrChange>
            </w:pPr>
            <w:ins w:id="1838" w:author="Pacella, Christina (DEC)" w:date="2023-06-14T09:13:00Z">
              <w:r>
                <w:rPr>
                  <w:rFonts w:ascii="Garamond" w:hAnsi="Garamond" w:cs="Calibri"/>
                  <w:color w:val="000000"/>
                  <w:sz w:val="22"/>
                  <w:szCs w:val="22"/>
                </w:rPr>
                <w:t>06/21/2022*</w:t>
              </w:r>
            </w:ins>
            <w:del w:id="1839" w:author="Pacella, Christina (DEC)" w:date="2023-06-14T09:09:00Z">
              <w:r w:rsidR="004957B9" w:rsidRPr="00A24C3A" w:rsidDel="00A24C3A">
                <w:rPr>
                  <w:rFonts w:ascii="Garamond" w:hAnsi="Garamond" w:cs="Calibri"/>
                  <w:color w:val="000000"/>
                  <w:sz w:val="22"/>
                  <w:szCs w:val="22"/>
                  <w:rPrChange w:id="1840" w:author="Pacella, Christina (DEC)" w:date="2023-06-14T09:09:00Z">
                    <w:rPr>
                      <w:rFonts w:ascii="Garamond" w:hAnsi="Garamond" w:cs="Calibri"/>
                      <w:color w:val="000000"/>
                      <w:sz w:val="22"/>
                      <w:szCs w:val="22"/>
                      <w:highlight w:val="yellow"/>
                    </w:rPr>
                  </w:rPrChange>
                </w:rPr>
                <w:delText>5/28/21</w:delText>
              </w:r>
            </w:del>
          </w:p>
        </w:tc>
      </w:tr>
      <w:tr w:rsidR="00DE0C4C" w:rsidRPr="002B220A" w14:paraId="522478D7" w14:textId="77777777" w:rsidTr="00CB065F">
        <w:trPr>
          <w:trHeight w:val="270"/>
          <w:jc w:val="center"/>
        </w:trPr>
        <w:tc>
          <w:tcPr>
            <w:tcW w:w="2538" w:type="dxa"/>
            <w:shd w:val="clear" w:color="auto" w:fill="auto"/>
            <w:noWrap/>
            <w:vAlign w:val="bottom"/>
          </w:tcPr>
          <w:p w14:paraId="1DD3DDFD" w14:textId="17EF224A" w:rsidR="00686A94" w:rsidRPr="002B220A" w:rsidRDefault="00686A94">
            <w:pPr>
              <w:rPr>
                <w:rFonts w:ascii="Garamond" w:hAnsi="Garamond" w:cs="Calibri"/>
                <w:color w:val="000000"/>
                <w:sz w:val="22"/>
                <w:szCs w:val="22"/>
                <w:highlight w:val="yellow"/>
              </w:rPr>
              <w:pPrChange w:id="1841" w:author="Pacella, Christina (DEC)" w:date="2023-06-14T09:12:00Z">
                <w:pPr>
                  <w:jc w:val="both"/>
                </w:pPr>
              </w:pPrChange>
            </w:pPr>
            <w:ins w:id="1842" w:author="Pacella, Christina (DEC)" w:date="2023-06-14T09:14:00Z">
              <w:r w:rsidRPr="00686A94">
                <w:rPr>
                  <w:rFonts w:ascii="Garamond" w:hAnsi="Garamond" w:cs="Calibri"/>
                  <w:color w:val="000000"/>
                  <w:sz w:val="22"/>
                  <w:szCs w:val="22"/>
                  <w:rPrChange w:id="1843" w:author="Pacella, Christina (DEC)" w:date="2023-06-14T09:14:00Z">
                    <w:rPr>
                      <w:rFonts w:ascii="Garamond" w:hAnsi="Garamond" w:cs="Calibri"/>
                      <w:color w:val="000000"/>
                      <w:sz w:val="22"/>
                      <w:szCs w:val="22"/>
                      <w:highlight w:val="yellow"/>
                    </w:rPr>
                  </w:rPrChange>
                </w:rPr>
                <w:t>0</w:t>
              </w:r>
            </w:ins>
            <w:r w:rsidRPr="00686A94">
              <w:rPr>
                <w:rFonts w:ascii="Garamond" w:hAnsi="Garamond" w:cs="Calibri"/>
                <w:color w:val="000000"/>
                <w:sz w:val="22"/>
                <w:szCs w:val="22"/>
                <w:rPrChange w:id="1844" w:author="Pacella, Christina (DEC)" w:date="2023-06-14T09:14:00Z">
                  <w:rPr>
                    <w:rFonts w:ascii="Garamond" w:hAnsi="Garamond" w:cs="Calibri"/>
                    <w:color w:val="000000"/>
                    <w:sz w:val="22"/>
                    <w:szCs w:val="22"/>
                    <w:highlight w:val="yellow"/>
                  </w:rPr>
                </w:rPrChange>
              </w:rPr>
              <w:t>5/</w:t>
            </w:r>
            <w:ins w:id="1845" w:author="Pacella, Christina (DEC)" w:date="2023-06-14T09:14:00Z">
              <w:r w:rsidRPr="00686A94">
                <w:rPr>
                  <w:rFonts w:ascii="Garamond" w:hAnsi="Garamond" w:cs="Calibri"/>
                  <w:color w:val="000000"/>
                  <w:sz w:val="22"/>
                  <w:szCs w:val="22"/>
                  <w:rPrChange w:id="1846" w:author="Pacella, Christina (DEC)" w:date="2023-06-14T09:14:00Z">
                    <w:rPr>
                      <w:rFonts w:ascii="Garamond" w:hAnsi="Garamond" w:cs="Calibri"/>
                      <w:color w:val="000000"/>
                      <w:sz w:val="22"/>
                      <w:szCs w:val="22"/>
                      <w:highlight w:val="yellow"/>
                    </w:rPr>
                  </w:rPrChange>
                </w:rPr>
                <w:t>31</w:t>
              </w:r>
            </w:ins>
            <w:del w:id="1847" w:author="Pacella, Christina (DEC)" w:date="2023-06-14T09:14:00Z">
              <w:r w:rsidRPr="00686A94" w:rsidDel="00686A94">
                <w:rPr>
                  <w:rFonts w:ascii="Garamond" w:hAnsi="Garamond" w:cs="Calibri"/>
                  <w:color w:val="000000"/>
                  <w:sz w:val="22"/>
                  <w:szCs w:val="22"/>
                  <w:rPrChange w:id="1848" w:author="Pacella, Christina (DEC)" w:date="2023-06-14T09:14:00Z">
                    <w:rPr>
                      <w:rFonts w:ascii="Garamond" w:hAnsi="Garamond" w:cs="Calibri"/>
                      <w:color w:val="000000"/>
                      <w:sz w:val="22"/>
                      <w:szCs w:val="22"/>
                      <w:highlight w:val="yellow"/>
                    </w:rPr>
                  </w:rPrChange>
                </w:rPr>
                <w:delText>13</w:delText>
              </w:r>
            </w:del>
            <w:r w:rsidRPr="00686A94">
              <w:rPr>
                <w:rFonts w:ascii="Garamond" w:hAnsi="Garamond" w:cs="Calibri"/>
                <w:color w:val="000000"/>
                <w:sz w:val="22"/>
                <w:szCs w:val="22"/>
                <w:rPrChange w:id="1849" w:author="Pacella, Christina (DEC)" w:date="2023-06-14T09:14:00Z">
                  <w:rPr>
                    <w:rFonts w:ascii="Garamond" w:hAnsi="Garamond" w:cs="Calibri"/>
                    <w:color w:val="000000"/>
                    <w:sz w:val="22"/>
                    <w:szCs w:val="22"/>
                    <w:highlight w:val="yellow"/>
                  </w:rPr>
                </w:rPrChange>
              </w:rPr>
              <w:t>-</w:t>
            </w:r>
            <w:ins w:id="1850" w:author="Pacella, Christina (DEC)" w:date="2023-06-14T09:14:00Z">
              <w:r w:rsidRPr="00686A94">
                <w:rPr>
                  <w:rFonts w:ascii="Garamond" w:hAnsi="Garamond" w:cs="Calibri"/>
                  <w:color w:val="000000"/>
                  <w:sz w:val="22"/>
                  <w:szCs w:val="22"/>
                  <w:rPrChange w:id="1851" w:author="Pacella, Christina (DEC)" w:date="2023-06-14T09:14:00Z">
                    <w:rPr>
                      <w:rFonts w:ascii="Garamond" w:hAnsi="Garamond" w:cs="Calibri"/>
                      <w:color w:val="000000"/>
                      <w:sz w:val="22"/>
                      <w:szCs w:val="22"/>
                      <w:highlight w:val="yellow"/>
                    </w:rPr>
                  </w:rPrChange>
                </w:rPr>
                <w:t>06/02</w:t>
              </w:r>
            </w:ins>
            <w:del w:id="1852" w:author="Pacella, Christina (DEC)" w:date="2023-06-14T09:14:00Z">
              <w:r w:rsidRPr="00686A94" w:rsidDel="00686A94">
                <w:rPr>
                  <w:rFonts w:ascii="Garamond" w:hAnsi="Garamond" w:cs="Calibri"/>
                  <w:color w:val="000000"/>
                  <w:sz w:val="22"/>
                  <w:szCs w:val="22"/>
                  <w:rPrChange w:id="1853" w:author="Pacella, Christina (DEC)" w:date="2023-06-14T09:14:00Z">
                    <w:rPr>
                      <w:rFonts w:ascii="Garamond" w:hAnsi="Garamond" w:cs="Calibri"/>
                      <w:color w:val="000000"/>
                      <w:sz w:val="22"/>
                      <w:szCs w:val="22"/>
                      <w:highlight w:val="yellow"/>
                    </w:rPr>
                  </w:rPrChange>
                </w:rPr>
                <w:delText>5/14</w:delText>
              </w:r>
            </w:del>
            <w:r w:rsidRPr="00686A94">
              <w:rPr>
                <w:rFonts w:ascii="Garamond" w:hAnsi="Garamond" w:cs="Calibri"/>
                <w:color w:val="000000"/>
                <w:sz w:val="22"/>
                <w:szCs w:val="22"/>
                <w:rPrChange w:id="1854" w:author="Pacella, Christina (DEC)" w:date="2023-06-14T09:14: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385F74DD" w14:textId="5C7D5038" w:rsidR="00686A94" w:rsidRPr="00A24C3A" w:rsidRDefault="00686A94">
            <w:pPr>
              <w:jc w:val="center"/>
              <w:rPr>
                <w:rFonts w:ascii="Garamond" w:hAnsi="Garamond" w:cs="Calibri"/>
                <w:color w:val="000000"/>
                <w:sz w:val="22"/>
                <w:szCs w:val="22"/>
                <w:rPrChange w:id="1855" w:author="Pacella, Christina (DEC)" w:date="2023-06-14T09:09:00Z">
                  <w:rPr>
                    <w:rFonts w:ascii="Garamond" w:hAnsi="Garamond" w:cs="Calibri"/>
                    <w:color w:val="000000"/>
                    <w:sz w:val="22"/>
                    <w:szCs w:val="22"/>
                    <w:highlight w:val="yellow"/>
                  </w:rPr>
                </w:rPrChange>
              </w:rPr>
              <w:pPrChange w:id="1856" w:author="Pacella, Christina (DEC)" w:date="2023-06-14T09:09:00Z">
                <w:pPr>
                  <w:jc w:val="both"/>
                </w:pPr>
              </w:pPrChange>
            </w:pPr>
            <w:ins w:id="1857" w:author="Pacella, Christina (DEC)" w:date="2023-06-14T09:14:00Z">
              <w:r>
                <w:rPr>
                  <w:rFonts w:ascii="Garamond" w:hAnsi="Garamond" w:cs="Calibri"/>
                  <w:color w:val="000000"/>
                  <w:sz w:val="22"/>
                  <w:szCs w:val="22"/>
                </w:rPr>
                <w:t>06/15/2022</w:t>
              </w:r>
            </w:ins>
            <w:del w:id="1858" w:author="Pacella, Christina (DEC)" w:date="2023-06-14T09:09:00Z">
              <w:r w:rsidRPr="00A24C3A" w:rsidDel="00A24C3A">
                <w:rPr>
                  <w:rFonts w:ascii="Garamond" w:hAnsi="Garamond" w:cs="Calibri"/>
                  <w:color w:val="000000"/>
                  <w:sz w:val="22"/>
                  <w:szCs w:val="22"/>
                  <w:rPrChange w:id="1859" w:author="Pacella, Christina (DEC)" w:date="2023-06-14T09:09:00Z">
                    <w:rPr>
                      <w:rFonts w:ascii="Garamond" w:hAnsi="Garamond" w:cs="Calibri"/>
                      <w:color w:val="000000"/>
                      <w:sz w:val="22"/>
                      <w:szCs w:val="22"/>
                      <w:highlight w:val="yellow"/>
                    </w:rPr>
                  </w:rPrChange>
                </w:rPr>
                <w:delText>6/02/21</w:delText>
              </w:r>
            </w:del>
          </w:p>
        </w:tc>
        <w:tc>
          <w:tcPr>
            <w:tcW w:w="1688" w:type="dxa"/>
            <w:shd w:val="clear" w:color="auto" w:fill="auto"/>
            <w:noWrap/>
            <w:vAlign w:val="center"/>
          </w:tcPr>
          <w:p w14:paraId="411302F3" w14:textId="3ABC0418" w:rsidR="00686A94" w:rsidRPr="00A24C3A" w:rsidRDefault="00686A94">
            <w:pPr>
              <w:jc w:val="center"/>
              <w:rPr>
                <w:rFonts w:ascii="Garamond" w:hAnsi="Garamond" w:cs="Calibri"/>
                <w:color w:val="000000"/>
                <w:sz w:val="22"/>
                <w:szCs w:val="22"/>
                <w:rPrChange w:id="1860" w:author="Pacella, Christina (DEC)" w:date="2023-06-14T09:09:00Z">
                  <w:rPr>
                    <w:rFonts w:ascii="Garamond" w:hAnsi="Garamond" w:cs="Calibri"/>
                    <w:color w:val="000000"/>
                    <w:sz w:val="22"/>
                    <w:szCs w:val="22"/>
                    <w:highlight w:val="yellow"/>
                  </w:rPr>
                </w:rPrChange>
              </w:rPr>
              <w:pPrChange w:id="1861" w:author="Pacella, Christina (DEC)" w:date="2023-06-14T09:09:00Z">
                <w:pPr>
                  <w:jc w:val="both"/>
                </w:pPr>
              </w:pPrChange>
            </w:pPr>
            <w:ins w:id="1862" w:author="Pacella, Christina (DEC)" w:date="2023-06-14T09:14:00Z">
              <w:r>
                <w:rPr>
                  <w:rFonts w:ascii="Garamond" w:hAnsi="Garamond" w:cs="Calibri"/>
                  <w:color w:val="000000"/>
                  <w:sz w:val="22"/>
                  <w:szCs w:val="22"/>
                </w:rPr>
                <w:t>06/17/2022</w:t>
              </w:r>
            </w:ins>
            <w:del w:id="1863" w:author="Pacella, Christina (DEC)" w:date="2023-06-14T09:09:00Z">
              <w:r w:rsidRPr="00A24C3A" w:rsidDel="00A24C3A">
                <w:rPr>
                  <w:rFonts w:ascii="Garamond" w:hAnsi="Garamond" w:cs="Calibri"/>
                  <w:color w:val="000000"/>
                  <w:sz w:val="22"/>
                  <w:szCs w:val="22"/>
                  <w:rPrChange w:id="1864" w:author="Pacella, Christina (DEC)" w:date="2023-06-14T09:09:00Z">
                    <w:rPr>
                      <w:rFonts w:ascii="Garamond" w:hAnsi="Garamond" w:cs="Calibri"/>
                      <w:color w:val="000000"/>
                      <w:sz w:val="22"/>
                      <w:szCs w:val="22"/>
                      <w:highlight w:val="yellow"/>
                    </w:rPr>
                  </w:rPrChange>
                </w:rPr>
                <w:delText>5/28/21</w:delText>
              </w:r>
            </w:del>
          </w:p>
        </w:tc>
        <w:tc>
          <w:tcPr>
            <w:tcW w:w="1688" w:type="dxa"/>
            <w:shd w:val="clear" w:color="auto" w:fill="auto"/>
            <w:noWrap/>
            <w:vAlign w:val="center"/>
          </w:tcPr>
          <w:p w14:paraId="1164F4C1" w14:textId="426A1DE1" w:rsidR="00686A94" w:rsidRPr="00A24C3A" w:rsidRDefault="00686A94">
            <w:pPr>
              <w:jc w:val="center"/>
              <w:rPr>
                <w:rFonts w:ascii="Garamond" w:hAnsi="Garamond" w:cs="Calibri"/>
                <w:color w:val="000000"/>
                <w:sz w:val="22"/>
                <w:szCs w:val="22"/>
                <w:rPrChange w:id="1865" w:author="Pacella, Christina (DEC)" w:date="2023-06-14T09:09:00Z">
                  <w:rPr>
                    <w:rFonts w:ascii="Garamond" w:hAnsi="Garamond" w:cs="Calibri"/>
                    <w:color w:val="000000"/>
                    <w:sz w:val="22"/>
                    <w:szCs w:val="22"/>
                    <w:highlight w:val="yellow"/>
                  </w:rPr>
                </w:rPrChange>
              </w:rPr>
              <w:pPrChange w:id="1866" w:author="Pacella, Christina (DEC)" w:date="2023-06-14T09:09:00Z">
                <w:pPr>
                  <w:jc w:val="both"/>
                </w:pPr>
              </w:pPrChange>
            </w:pPr>
            <w:ins w:id="1867" w:author="Pacella, Christina (DEC)" w:date="2023-06-14T09:14:00Z">
              <w:r>
                <w:rPr>
                  <w:rFonts w:ascii="Garamond" w:hAnsi="Garamond" w:cs="Calibri"/>
                  <w:color w:val="000000"/>
                  <w:sz w:val="22"/>
                  <w:szCs w:val="22"/>
                </w:rPr>
                <w:t>06/21/2022</w:t>
              </w:r>
            </w:ins>
            <w:del w:id="1868" w:author="Pacella, Christina (DEC)" w:date="2023-06-14T09:09:00Z">
              <w:r w:rsidRPr="00A24C3A" w:rsidDel="00A24C3A">
                <w:rPr>
                  <w:rFonts w:ascii="Garamond" w:hAnsi="Garamond" w:cs="Calibri"/>
                  <w:color w:val="000000"/>
                  <w:sz w:val="22"/>
                  <w:szCs w:val="22"/>
                  <w:rPrChange w:id="1869" w:author="Pacella, Christina (DEC)" w:date="2023-06-14T09:09:00Z">
                    <w:rPr>
                      <w:rFonts w:ascii="Garamond" w:hAnsi="Garamond" w:cs="Calibri"/>
                      <w:color w:val="000000"/>
                      <w:sz w:val="22"/>
                      <w:szCs w:val="22"/>
                      <w:highlight w:val="yellow"/>
                    </w:rPr>
                  </w:rPrChange>
                </w:rPr>
                <w:delText>5/28/21</w:delText>
              </w:r>
            </w:del>
          </w:p>
        </w:tc>
        <w:tc>
          <w:tcPr>
            <w:tcW w:w="1681" w:type="dxa"/>
            <w:shd w:val="clear" w:color="auto" w:fill="auto"/>
            <w:noWrap/>
            <w:vAlign w:val="center"/>
          </w:tcPr>
          <w:p w14:paraId="690E46BC" w14:textId="1B55F5AF" w:rsidR="00686A94" w:rsidRPr="00A24C3A" w:rsidRDefault="0084734D">
            <w:pPr>
              <w:jc w:val="center"/>
              <w:rPr>
                <w:rFonts w:ascii="Garamond" w:hAnsi="Garamond" w:cs="Calibri"/>
                <w:color w:val="000000"/>
                <w:sz w:val="22"/>
                <w:szCs w:val="22"/>
                <w:rPrChange w:id="1870" w:author="Pacella, Christina (DEC)" w:date="2023-06-14T09:09:00Z">
                  <w:rPr>
                    <w:rFonts w:ascii="Garamond" w:hAnsi="Garamond" w:cs="Calibri"/>
                    <w:color w:val="000000"/>
                    <w:sz w:val="22"/>
                    <w:szCs w:val="22"/>
                    <w:highlight w:val="yellow"/>
                  </w:rPr>
                </w:rPrChange>
              </w:rPr>
              <w:pPrChange w:id="1871" w:author="Pacella, Christina (DEC)" w:date="2023-06-14T09:09:00Z">
                <w:pPr>
                  <w:jc w:val="both"/>
                </w:pPr>
              </w:pPrChange>
            </w:pPr>
            <w:ins w:id="1872" w:author="Pacella, Christina (DEC)" w:date="2023-06-14T09:14:00Z">
              <w:r>
                <w:rPr>
                  <w:rFonts w:ascii="Garamond" w:hAnsi="Garamond" w:cs="Calibri"/>
                  <w:color w:val="000000"/>
                  <w:sz w:val="22"/>
                  <w:szCs w:val="22"/>
                </w:rPr>
                <w:t>**</w:t>
              </w:r>
            </w:ins>
            <w:del w:id="1873" w:author="Pacella, Christina (DEC)" w:date="2023-06-14T09:09:00Z">
              <w:r w:rsidR="00686A94" w:rsidRPr="00A24C3A" w:rsidDel="00A24C3A">
                <w:rPr>
                  <w:rFonts w:ascii="Garamond" w:hAnsi="Garamond" w:cs="Calibri"/>
                  <w:color w:val="000000"/>
                  <w:sz w:val="22"/>
                  <w:szCs w:val="22"/>
                  <w:rPrChange w:id="1874" w:author="Pacella, Christina (DEC)" w:date="2023-06-14T09:09:00Z">
                    <w:rPr>
                      <w:rFonts w:ascii="Garamond" w:hAnsi="Garamond" w:cs="Calibri"/>
                      <w:color w:val="000000"/>
                      <w:sz w:val="22"/>
                      <w:szCs w:val="22"/>
                      <w:highlight w:val="yellow"/>
                    </w:rPr>
                  </w:rPrChange>
                </w:rPr>
                <w:delText>6/4/21</w:delText>
              </w:r>
            </w:del>
          </w:p>
        </w:tc>
        <w:tc>
          <w:tcPr>
            <w:tcW w:w="1688" w:type="dxa"/>
            <w:shd w:val="clear" w:color="auto" w:fill="auto"/>
            <w:noWrap/>
            <w:vAlign w:val="center"/>
          </w:tcPr>
          <w:p w14:paraId="63BC8418" w14:textId="46593320" w:rsidR="00686A94" w:rsidRPr="00A24C3A" w:rsidRDefault="00686A94">
            <w:pPr>
              <w:jc w:val="center"/>
              <w:rPr>
                <w:rFonts w:ascii="Garamond" w:hAnsi="Garamond"/>
                <w:sz w:val="22"/>
                <w:szCs w:val="22"/>
                <w:rPrChange w:id="1875" w:author="Pacella, Christina (DEC)" w:date="2023-06-14T09:09:00Z">
                  <w:rPr>
                    <w:rFonts w:ascii="Garamond" w:hAnsi="Garamond"/>
                    <w:sz w:val="22"/>
                    <w:szCs w:val="22"/>
                    <w:highlight w:val="yellow"/>
                  </w:rPr>
                </w:rPrChange>
              </w:rPr>
              <w:pPrChange w:id="1876" w:author="Pacella, Christina (DEC)" w:date="2023-06-14T09:09:00Z">
                <w:pPr>
                  <w:jc w:val="both"/>
                </w:pPr>
              </w:pPrChange>
            </w:pPr>
            <w:ins w:id="1877" w:author="Pacella, Christina (DEC)" w:date="2023-06-14T09:14:00Z">
              <w:r>
                <w:rPr>
                  <w:rFonts w:ascii="Garamond" w:hAnsi="Garamond" w:cs="Calibri"/>
                  <w:color w:val="000000"/>
                  <w:sz w:val="22"/>
                  <w:szCs w:val="22"/>
                </w:rPr>
                <w:t>06/21/2022</w:t>
              </w:r>
            </w:ins>
            <w:del w:id="1878" w:author="Pacella, Christina (DEC)" w:date="2023-06-14T09:09:00Z">
              <w:r w:rsidRPr="00A24C3A" w:rsidDel="00A24C3A">
                <w:rPr>
                  <w:rFonts w:ascii="Garamond" w:hAnsi="Garamond" w:cs="Calibri"/>
                  <w:color w:val="000000"/>
                  <w:sz w:val="22"/>
                  <w:szCs w:val="22"/>
                  <w:rPrChange w:id="1879" w:author="Pacella, Christina (DEC)" w:date="2023-06-14T09:09:00Z">
                    <w:rPr>
                      <w:rFonts w:ascii="Garamond" w:hAnsi="Garamond" w:cs="Calibri"/>
                      <w:color w:val="000000"/>
                      <w:sz w:val="22"/>
                      <w:szCs w:val="22"/>
                      <w:highlight w:val="yellow"/>
                    </w:rPr>
                  </w:rPrChange>
                </w:rPr>
                <w:delText>5/28/21</w:delText>
              </w:r>
            </w:del>
          </w:p>
        </w:tc>
      </w:tr>
      <w:tr w:rsidR="00DE0C4C" w:rsidRPr="002B220A" w14:paraId="7EB9F306" w14:textId="77777777" w:rsidTr="00CB065F">
        <w:trPr>
          <w:trHeight w:val="270"/>
          <w:jc w:val="center"/>
        </w:trPr>
        <w:tc>
          <w:tcPr>
            <w:tcW w:w="2538" w:type="dxa"/>
            <w:shd w:val="clear" w:color="auto" w:fill="auto"/>
            <w:noWrap/>
            <w:vAlign w:val="bottom"/>
            <w:hideMark/>
          </w:tcPr>
          <w:p w14:paraId="5C3CAE10" w14:textId="0394FE33" w:rsidR="00686A94" w:rsidRPr="003321DB" w:rsidRDefault="00686A94">
            <w:pPr>
              <w:rPr>
                <w:rFonts w:ascii="Garamond" w:hAnsi="Garamond" w:cs="Calibri"/>
                <w:color w:val="000000"/>
                <w:sz w:val="22"/>
                <w:szCs w:val="22"/>
                <w:rPrChange w:id="1880" w:author="Pacella, Christina (DEC)" w:date="2023-06-14T09:19:00Z">
                  <w:rPr>
                    <w:rFonts w:ascii="Garamond" w:hAnsi="Garamond" w:cs="Calibri"/>
                    <w:color w:val="000000"/>
                    <w:sz w:val="22"/>
                    <w:szCs w:val="22"/>
                    <w:highlight w:val="yellow"/>
                  </w:rPr>
                </w:rPrChange>
              </w:rPr>
              <w:pPrChange w:id="1881" w:author="Pacella, Christina (DEC)" w:date="2023-06-14T09:12:00Z">
                <w:pPr>
                  <w:jc w:val="both"/>
                </w:pPr>
              </w:pPrChange>
            </w:pPr>
            <w:r w:rsidRPr="003321DB">
              <w:rPr>
                <w:rFonts w:ascii="Garamond" w:hAnsi="Garamond" w:cs="Calibri"/>
                <w:color w:val="000000"/>
                <w:sz w:val="22"/>
                <w:szCs w:val="22"/>
                <w:rPrChange w:id="1882" w:author="Pacella, Christina (DEC)" w:date="2023-06-14T09:19:00Z">
                  <w:rPr>
                    <w:rFonts w:ascii="Garamond" w:hAnsi="Garamond" w:cs="Calibri"/>
                    <w:color w:val="000000"/>
                    <w:sz w:val="22"/>
                    <w:szCs w:val="22"/>
                    <w:highlight w:val="yellow"/>
                  </w:rPr>
                </w:rPrChange>
              </w:rPr>
              <w:t xml:space="preserve">June </w:t>
            </w:r>
            <w:del w:id="1883" w:author="Pacella, Christina (DEC)" w:date="2023-06-14T09:18:00Z">
              <w:r w:rsidRPr="003321DB" w:rsidDel="00053BAD">
                <w:rPr>
                  <w:rFonts w:ascii="Garamond" w:hAnsi="Garamond" w:cs="Calibri"/>
                  <w:color w:val="000000"/>
                  <w:sz w:val="22"/>
                  <w:szCs w:val="22"/>
                  <w:rPrChange w:id="1884" w:author="Pacella, Christina (DEC)" w:date="2023-06-14T09:19:00Z">
                    <w:rPr>
                      <w:rFonts w:ascii="Garamond" w:hAnsi="Garamond" w:cs="Calibri"/>
                      <w:color w:val="000000"/>
                      <w:sz w:val="22"/>
                      <w:szCs w:val="22"/>
                      <w:highlight w:val="yellow"/>
                    </w:rPr>
                  </w:rPrChange>
                </w:rPr>
                <w:delText>2021</w:delText>
              </w:r>
            </w:del>
            <w:ins w:id="1885" w:author="Pacella, Christina (DEC)" w:date="2023-06-14T09:18:00Z">
              <w:r w:rsidR="00053BAD" w:rsidRPr="003321DB">
                <w:rPr>
                  <w:rFonts w:ascii="Garamond" w:hAnsi="Garamond" w:cs="Calibri"/>
                  <w:color w:val="000000"/>
                  <w:sz w:val="22"/>
                  <w:szCs w:val="22"/>
                  <w:rPrChange w:id="1886" w:author="Pacella, Christina (DEC)" w:date="2023-06-14T09:19:00Z">
                    <w:rPr>
                      <w:rFonts w:ascii="Garamond" w:hAnsi="Garamond" w:cs="Calibri"/>
                      <w:color w:val="000000"/>
                      <w:sz w:val="22"/>
                      <w:szCs w:val="22"/>
                      <w:highlight w:val="yellow"/>
                    </w:rPr>
                  </w:rPrChange>
                </w:rPr>
                <w:t>2022</w:t>
              </w:r>
            </w:ins>
            <w:r w:rsidRPr="003321DB">
              <w:rPr>
                <w:rFonts w:ascii="Garamond" w:hAnsi="Garamond" w:cs="Calibri"/>
                <w:color w:val="000000"/>
                <w:sz w:val="22"/>
                <w:szCs w:val="22"/>
                <w:rPrChange w:id="1887" w:author="Pacella, Christina (DEC)" w:date="2023-06-14T09:19: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419C65DE" w14:textId="5D0317F1" w:rsidR="00686A94" w:rsidRPr="00A24C3A" w:rsidRDefault="00C72F70">
            <w:pPr>
              <w:jc w:val="center"/>
              <w:rPr>
                <w:rFonts w:ascii="Garamond" w:hAnsi="Garamond" w:cs="Calibri"/>
                <w:color w:val="000000"/>
                <w:sz w:val="22"/>
                <w:szCs w:val="22"/>
                <w:rPrChange w:id="1888" w:author="Pacella, Christina (DEC)" w:date="2023-06-14T09:09:00Z">
                  <w:rPr>
                    <w:rFonts w:ascii="Garamond" w:hAnsi="Garamond" w:cs="Calibri"/>
                    <w:color w:val="000000"/>
                    <w:sz w:val="22"/>
                    <w:szCs w:val="22"/>
                    <w:highlight w:val="yellow"/>
                  </w:rPr>
                </w:rPrChange>
              </w:rPr>
              <w:pPrChange w:id="1889" w:author="Pacella, Christina (DEC)" w:date="2023-06-14T09:09:00Z">
                <w:pPr>
                  <w:jc w:val="both"/>
                </w:pPr>
              </w:pPrChange>
            </w:pPr>
            <w:ins w:id="1890" w:author="Pacella, Christina (DEC)" w:date="2023-06-14T09:18:00Z">
              <w:r>
                <w:rPr>
                  <w:rFonts w:ascii="Garamond" w:hAnsi="Garamond" w:cs="Calibri"/>
                  <w:color w:val="000000"/>
                  <w:sz w:val="22"/>
                  <w:szCs w:val="22"/>
                </w:rPr>
                <w:t>07/05/2022</w:t>
              </w:r>
            </w:ins>
            <w:del w:id="1891" w:author="Pacella, Christina (DEC)" w:date="2023-06-14T09:09:00Z">
              <w:r w:rsidR="00686A94" w:rsidRPr="00A24C3A" w:rsidDel="00A24C3A">
                <w:rPr>
                  <w:rFonts w:ascii="Garamond" w:hAnsi="Garamond" w:cs="Calibri"/>
                  <w:color w:val="000000"/>
                  <w:sz w:val="22"/>
                  <w:szCs w:val="22"/>
                  <w:rPrChange w:id="1892" w:author="Pacella, Christina (DEC)" w:date="2023-06-14T09:09:00Z">
                    <w:rPr>
                      <w:rFonts w:ascii="Garamond" w:hAnsi="Garamond" w:cs="Calibri"/>
                      <w:color w:val="000000"/>
                      <w:sz w:val="22"/>
                      <w:szCs w:val="22"/>
                      <w:highlight w:val="yellow"/>
                    </w:rPr>
                  </w:rPrChange>
                </w:rPr>
                <w:delText>07/08/21</w:delText>
              </w:r>
            </w:del>
          </w:p>
        </w:tc>
        <w:tc>
          <w:tcPr>
            <w:tcW w:w="1688" w:type="dxa"/>
            <w:shd w:val="clear" w:color="auto" w:fill="auto"/>
            <w:noWrap/>
            <w:vAlign w:val="center"/>
          </w:tcPr>
          <w:p w14:paraId="27FCD87B" w14:textId="76C83602" w:rsidR="00686A94" w:rsidRPr="00A24C3A" w:rsidRDefault="00C72F70">
            <w:pPr>
              <w:jc w:val="center"/>
              <w:rPr>
                <w:rFonts w:ascii="Garamond" w:hAnsi="Garamond" w:cs="Calibri"/>
                <w:color w:val="000000"/>
                <w:sz w:val="22"/>
                <w:szCs w:val="22"/>
                <w:rPrChange w:id="1893" w:author="Pacella, Christina (DEC)" w:date="2023-06-14T09:09:00Z">
                  <w:rPr>
                    <w:rFonts w:ascii="Garamond" w:hAnsi="Garamond" w:cs="Calibri"/>
                    <w:color w:val="000000"/>
                    <w:sz w:val="22"/>
                    <w:szCs w:val="22"/>
                    <w:highlight w:val="yellow"/>
                  </w:rPr>
                </w:rPrChange>
              </w:rPr>
              <w:pPrChange w:id="1894" w:author="Pacella, Christina (DEC)" w:date="2023-06-14T09:09:00Z">
                <w:pPr>
                  <w:jc w:val="both"/>
                </w:pPr>
              </w:pPrChange>
            </w:pPr>
            <w:ins w:id="1895" w:author="Pacella, Christina (DEC)" w:date="2023-06-14T09:19:00Z">
              <w:r>
                <w:rPr>
                  <w:rFonts w:ascii="Garamond" w:hAnsi="Garamond" w:cs="Calibri"/>
                  <w:color w:val="000000"/>
                  <w:sz w:val="22"/>
                  <w:szCs w:val="22"/>
                </w:rPr>
                <w:t>07/26/2022</w:t>
              </w:r>
              <w:r w:rsidR="00DE0C4C">
                <w:rPr>
                  <w:rFonts w:ascii="Garamond" w:hAnsi="Garamond" w:cs="Calibri"/>
                  <w:color w:val="000000"/>
                  <w:sz w:val="22"/>
                  <w:szCs w:val="22"/>
                </w:rPr>
                <w:t>*</w:t>
              </w:r>
            </w:ins>
            <w:del w:id="1896" w:author="Pacella, Christina (DEC)" w:date="2023-06-14T09:09:00Z">
              <w:r w:rsidR="00686A94" w:rsidRPr="00A24C3A" w:rsidDel="00A24C3A">
                <w:rPr>
                  <w:rFonts w:ascii="Garamond" w:hAnsi="Garamond" w:cs="Calibri"/>
                  <w:color w:val="000000"/>
                  <w:sz w:val="22"/>
                  <w:szCs w:val="22"/>
                  <w:rPrChange w:id="1897" w:author="Pacella, Christina (DEC)" w:date="2023-06-14T09:09:00Z">
                    <w:rPr>
                      <w:rFonts w:ascii="Garamond" w:hAnsi="Garamond" w:cs="Calibri"/>
                      <w:color w:val="000000"/>
                      <w:sz w:val="22"/>
                      <w:szCs w:val="22"/>
                      <w:highlight w:val="yellow"/>
                    </w:rPr>
                  </w:rPrChange>
                </w:rPr>
                <w:delText>07/07/21</w:delText>
              </w:r>
            </w:del>
          </w:p>
        </w:tc>
        <w:tc>
          <w:tcPr>
            <w:tcW w:w="1688" w:type="dxa"/>
            <w:shd w:val="clear" w:color="auto" w:fill="auto"/>
            <w:noWrap/>
            <w:vAlign w:val="center"/>
          </w:tcPr>
          <w:p w14:paraId="0AF84023" w14:textId="77777777" w:rsidR="00686A94" w:rsidRDefault="00053BAD" w:rsidP="00686A94">
            <w:pPr>
              <w:jc w:val="center"/>
              <w:rPr>
                <w:ins w:id="1898" w:author="Pacella, Christina (DEC)" w:date="2023-06-14T09:18:00Z"/>
                <w:rFonts w:ascii="Garamond" w:hAnsi="Garamond" w:cs="Calibri"/>
                <w:color w:val="000000"/>
                <w:sz w:val="22"/>
                <w:szCs w:val="22"/>
              </w:rPr>
            </w:pPr>
            <w:ins w:id="1899" w:author="Pacella, Christina (DEC)" w:date="2023-06-14T09:18:00Z">
              <w:r>
                <w:rPr>
                  <w:rFonts w:ascii="Garamond" w:hAnsi="Garamond" w:cs="Calibri"/>
                  <w:color w:val="000000"/>
                  <w:sz w:val="22"/>
                  <w:szCs w:val="22"/>
                </w:rPr>
                <w:t>06/21/2022</w:t>
              </w:r>
            </w:ins>
            <w:del w:id="1900" w:author="Pacella, Christina (DEC)" w:date="2023-06-14T09:09:00Z">
              <w:r w:rsidR="00686A94" w:rsidRPr="00A24C3A" w:rsidDel="00A24C3A">
                <w:rPr>
                  <w:rFonts w:ascii="Garamond" w:hAnsi="Garamond" w:cs="Calibri"/>
                  <w:color w:val="000000"/>
                  <w:sz w:val="22"/>
                  <w:szCs w:val="22"/>
                  <w:rPrChange w:id="1901" w:author="Pacella, Christina (DEC)" w:date="2023-06-14T09:09:00Z">
                    <w:rPr>
                      <w:rFonts w:ascii="Garamond" w:hAnsi="Garamond" w:cs="Calibri"/>
                      <w:color w:val="000000"/>
                      <w:sz w:val="22"/>
                      <w:szCs w:val="22"/>
                      <w:highlight w:val="yellow"/>
                    </w:rPr>
                  </w:rPrChange>
                </w:rPr>
                <w:delText>07/07/21</w:delText>
              </w:r>
            </w:del>
          </w:p>
          <w:p w14:paraId="2A09B091" w14:textId="21D8DC57" w:rsidR="00053BAD" w:rsidRPr="00A24C3A" w:rsidRDefault="00053BAD">
            <w:pPr>
              <w:jc w:val="center"/>
              <w:rPr>
                <w:rFonts w:ascii="Garamond" w:hAnsi="Garamond" w:cs="Calibri"/>
                <w:color w:val="000000"/>
                <w:sz w:val="22"/>
                <w:szCs w:val="22"/>
                <w:rPrChange w:id="1902" w:author="Pacella, Christina (DEC)" w:date="2023-06-14T09:09:00Z">
                  <w:rPr>
                    <w:rFonts w:ascii="Garamond" w:hAnsi="Garamond" w:cs="Calibri"/>
                    <w:color w:val="000000"/>
                    <w:sz w:val="22"/>
                    <w:szCs w:val="22"/>
                    <w:highlight w:val="yellow"/>
                  </w:rPr>
                </w:rPrChange>
              </w:rPr>
              <w:pPrChange w:id="1903" w:author="Pacella, Christina (DEC)" w:date="2023-06-14T09:09:00Z">
                <w:pPr>
                  <w:jc w:val="both"/>
                </w:pPr>
              </w:pPrChange>
            </w:pPr>
            <w:ins w:id="1904" w:author="Pacella, Christina (DEC)" w:date="2023-06-14T09:18:00Z">
              <w:r>
                <w:rPr>
                  <w:rFonts w:ascii="Garamond" w:hAnsi="Garamond" w:cs="Calibri"/>
                  <w:color w:val="000000"/>
                  <w:sz w:val="22"/>
                  <w:szCs w:val="22"/>
                </w:rPr>
                <w:t>07/07/2022</w:t>
              </w:r>
            </w:ins>
          </w:p>
        </w:tc>
        <w:tc>
          <w:tcPr>
            <w:tcW w:w="1681" w:type="dxa"/>
            <w:shd w:val="clear" w:color="auto" w:fill="auto"/>
            <w:noWrap/>
            <w:vAlign w:val="center"/>
          </w:tcPr>
          <w:p w14:paraId="50C761E6" w14:textId="22CB9933" w:rsidR="00686A94" w:rsidRPr="00A24C3A" w:rsidRDefault="00540F27">
            <w:pPr>
              <w:jc w:val="center"/>
              <w:rPr>
                <w:rFonts w:ascii="Garamond" w:hAnsi="Garamond" w:cs="Calibri"/>
                <w:color w:val="000000"/>
                <w:sz w:val="22"/>
                <w:szCs w:val="22"/>
                <w:rPrChange w:id="1905" w:author="Pacella, Christina (DEC)" w:date="2023-06-14T09:09:00Z">
                  <w:rPr>
                    <w:rFonts w:ascii="Garamond" w:hAnsi="Garamond" w:cs="Calibri"/>
                    <w:color w:val="000000"/>
                    <w:sz w:val="22"/>
                    <w:szCs w:val="22"/>
                    <w:highlight w:val="yellow"/>
                  </w:rPr>
                </w:rPrChange>
              </w:rPr>
              <w:pPrChange w:id="1906" w:author="Pacella, Christina (DEC)" w:date="2023-06-14T09:09:00Z">
                <w:pPr>
                  <w:jc w:val="both"/>
                </w:pPr>
              </w:pPrChange>
            </w:pPr>
            <w:ins w:id="1907" w:author="Pacella, Christina (DEC)" w:date="2023-06-14T09:20:00Z">
              <w:r>
                <w:rPr>
                  <w:rFonts w:ascii="Garamond" w:hAnsi="Garamond" w:cs="Calibri"/>
                  <w:color w:val="000000"/>
                  <w:sz w:val="22"/>
                  <w:szCs w:val="22"/>
                </w:rPr>
                <w:t>07/27/2022*</w:t>
              </w:r>
            </w:ins>
            <w:del w:id="1908" w:author="Pacella, Christina (DEC)" w:date="2023-06-14T09:09:00Z">
              <w:r w:rsidR="00686A94" w:rsidRPr="00A24C3A" w:rsidDel="00A24C3A">
                <w:rPr>
                  <w:rFonts w:ascii="Garamond" w:hAnsi="Garamond" w:cs="Calibri"/>
                  <w:color w:val="000000"/>
                  <w:sz w:val="22"/>
                  <w:szCs w:val="22"/>
                  <w:rPrChange w:id="1909" w:author="Pacella, Christina (DEC)" w:date="2023-06-14T09:09:00Z">
                    <w:rPr>
                      <w:rFonts w:ascii="Garamond" w:hAnsi="Garamond" w:cs="Calibri"/>
                      <w:color w:val="000000"/>
                      <w:sz w:val="22"/>
                      <w:szCs w:val="22"/>
                      <w:highlight w:val="yellow"/>
                    </w:rPr>
                  </w:rPrChange>
                </w:rPr>
                <w:delText>7/14/21</w:delText>
              </w:r>
            </w:del>
          </w:p>
        </w:tc>
        <w:tc>
          <w:tcPr>
            <w:tcW w:w="1688" w:type="dxa"/>
            <w:shd w:val="clear" w:color="auto" w:fill="auto"/>
            <w:noWrap/>
            <w:vAlign w:val="center"/>
          </w:tcPr>
          <w:p w14:paraId="4C7DDA1E" w14:textId="77777777" w:rsidR="00686A94" w:rsidRDefault="00DE0C4C" w:rsidP="00686A94">
            <w:pPr>
              <w:jc w:val="center"/>
              <w:rPr>
                <w:ins w:id="1910" w:author="Pacella, Christina (DEC)" w:date="2023-06-14T09:19:00Z"/>
                <w:rFonts w:ascii="Garamond" w:hAnsi="Garamond" w:cs="Calibri"/>
                <w:color w:val="000000"/>
                <w:sz w:val="22"/>
                <w:szCs w:val="22"/>
              </w:rPr>
            </w:pPr>
            <w:ins w:id="1911" w:author="Pacella, Christina (DEC)" w:date="2023-06-14T09:19:00Z">
              <w:r>
                <w:rPr>
                  <w:rFonts w:ascii="Garamond" w:hAnsi="Garamond" w:cs="Calibri"/>
                  <w:color w:val="000000"/>
                  <w:sz w:val="22"/>
                  <w:szCs w:val="22"/>
                </w:rPr>
                <w:t>06/21/2022</w:t>
              </w:r>
            </w:ins>
            <w:del w:id="1912" w:author="Pacella, Christina (DEC)" w:date="2023-06-14T09:09:00Z">
              <w:r w:rsidR="00686A94" w:rsidRPr="00A24C3A" w:rsidDel="00A24C3A">
                <w:rPr>
                  <w:rFonts w:ascii="Garamond" w:hAnsi="Garamond" w:cs="Calibri"/>
                  <w:color w:val="000000"/>
                  <w:sz w:val="22"/>
                  <w:szCs w:val="22"/>
                  <w:rPrChange w:id="1913" w:author="Pacella, Christina (DEC)" w:date="2023-06-14T09:09:00Z">
                    <w:rPr>
                      <w:rFonts w:ascii="Garamond" w:hAnsi="Garamond" w:cs="Calibri"/>
                      <w:color w:val="000000"/>
                      <w:sz w:val="22"/>
                      <w:szCs w:val="22"/>
                      <w:highlight w:val="yellow"/>
                    </w:rPr>
                  </w:rPrChange>
                </w:rPr>
                <w:delText>07/07/21</w:delText>
              </w:r>
            </w:del>
          </w:p>
          <w:p w14:paraId="0C038961" w14:textId="6B5DA912" w:rsidR="00DE0C4C" w:rsidRPr="00A24C3A" w:rsidRDefault="00DE0C4C">
            <w:pPr>
              <w:jc w:val="center"/>
              <w:rPr>
                <w:rFonts w:ascii="Garamond" w:hAnsi="Garamond" w:cs="Calibri"/>
                <w:color w:val="000000"/>
                <w:sz w:val="22"/>
                <w:szCs w:val="22"/>
                <w:rPrChange w:id="1914" w:author="Pacella, Christina (DEC)" w:date="2023-06-14T09:09:00Z">
                  <w:rPr>
                    <w:rFonts w:ascii="Garamond" w:hAnsi="Garamond" w:cs="Calibri"/>
                    <w:color w:val="000000"/>
                    <w:sz w:val="22"/>
                    <w:szCs w:val="22"/>
                    <w:highlight w:val="yellow"/>
                  </w:rPr>
                </w:rPrChange>
              </w:rPr>
              <w:pPrChange w:id="1915" w:author="Pacella, Christina (DEC)" w:date="2023-06-14T09:09:00Z">
                <w:pPr>
                  <w:jc w:val="both"/>
                </w:pPr>
              </w:pPrChange>
            </w:pPr>
            <w:ins w:id="1916" w:author="Pacella, Christina (DEC)" w:date="2023-06-14T09:19:00Z">
              <w:r>
                <w:rPr>
                  <w:rFonts w:ascii="Garamond" w:hAnsi="Garamond" w:cs="Calibri"/>
                  <w:color w:val="000000"/>
                  <w:sz w:val="22"/>
                  <w:szCs w:val="22"/>
                </w:rPr>
                <w:t>07/08/2022</w:t>
              </w:r>
            </w:ins>
          </w:p>
        </w:tc>
      </w:tr>
      <w:tr w:rsidR="00DE0C4C" w:rsidRPr="002B220A" w14:paraId="2320E774" w14:textId="77777777" w:rsidTr="00CB065F">
        <w:trPr>
          <w:trHeight w:val="270"/>
          <w:jc w:val="center"/>
        </w:trPr>
        <w:tc>
          <w:tcPr>
            <w:tcW w:w="2538" w:type="dxa"/>
            <w:shd w:val="clear" w:color="auto" w:fill="auto"/>
            <w:noWrap/>
            <w:vAlign w:val="bottom"/>
            <w:hideMark/>
          </w:tcPr>
          <w:p w14:paraId="3EAD3480" w14:textId="4F2EF309" w:rsidR="00686A94" w:rsidRPr="003321DB" w:rsidRDefault="00686A94">
            <w:pPr>
              <w:rPr>
                <w:rFonts w:ascii="Garamond" w:hAnsi="Garamond" w:cs="Calibri"/>
                <w:color w:val="000000"/>
                <w:sz w:val="22"/>
                <w:szCs w:val="22"/>
                <w:rPrChange w:id="1917" w:author="Pacella, Christina (DEC)" w:date="2023-06-14T09:19:00Z">
                  <w:rPr>
                    <w:rFonts w:ascii="Garamond" w:hAnsi="Garamond" w:cs="Calibri"/>
                    <w:color w:val="000000"/>
                    <w:sz w:val="22"/>
                    <w:szCs w:val="22"/>
                    <w:highlight w:val="yellow"/>
                  </w:rPr>
                </w:rPrChange>
              </w:rPr>
              <w:pPrChange w:id="1918" w:author="Pacella, Christina (DEC)" w:date="2023-06-14T09:12:00Z">
                <w:pPr>
                  <w:jc w:val="both"/>
                </w:pPr>
              </w:pPrChange>
            </w:pPr>
            <w:r w:rsidRPr="003321DB">
              <w:rPr>
                <w:rFonts w:ascii="Garamond" w:hAnsi="Garamond" w:cs="Calibri"/>
                <w:color w:val="000000"/>
                <w:sz w:val="22"/>
                <w:szCs w:val="22"/>
                <w:rPrChange w:id="1919" w:author="Pacella, Christina (DEC)" w:date="2023-06-14T09:19:00Z">
                  <w:rPr>
                    <w:rFonts w:ascii="Garamond" w:hAnsi="Garamond" w:cs="Calibri"/>
                    <w:color w:val="000000"/>
                    <w:sz w:val="22"/>
                    <w:szCs w:val="22"/>
                    <w:highlight w:val="yellow"/>
                  </w:rPr>
                </w:rPrChange>
              </w:rPr>
              <w:t>06/1</w:t>
            </w:r>
            <w:ins w:id="1920" w:author="Pacella, Christina (DEC)" w:date="2023-06-14T09:19:00Z">
              <w:r w:rsidR="003321DB" w:rsidRPr="003321DB">
                <w:rPr>
                  <w:rFonts w:ascii="Garamond" w:hAnsi="Garamond" w:cs="Calibri"/>
                  <w:color w:val="000000"/>
                  <w:sz w:val="22"/>
                  <w:szCs w:val="22"/>
                  <w:rPrChange w:id="1921" w:author="Pacella, Christina (DEC)" w:date="2023-06-14T09:19:00Z">
                    <w:rPr>
                      <w:rFonts w:ascii="Garamond" w:hAnsi="Garamond" w:cs="Calibri"/>
                      <w:color w:val="000000"/>
                      <w:sz w:val="22"/>
                      <w:szCs w:val="22"/>
                      <w:highlight w:val="yellow"/>
                    </w:rPr>
                  </w:rPrChange>
                </w:rPr>
                <w:t>4</w:t>
              </w:r>
            </w:ins>
            <w:del w:id="1922" w:author="Pacella, Christina (DEC)" w:date="2023-06-14T09:19:00Z">
              <w:r w:rsidRPr="003321DB" w:rsidDel="003321DB">
                <w:rPr>
                  <w:rFonts w:ascii="Garamond" w:hAnsi="Garamond" w:cs="Calibri"/>
                  <w:color w:val="000000"/>
                  <w:sz w:val="22"/>
                  <w:szCs w:val="22"/>
                  <w:rPrChange w:id="1923" w:author="Pacella, Christina (DEC)" w:date="2023-06-14T09:19:00Z">
                    <w:rPr>
                      <w:rFonts w:ascii="Garamond" w:hAnsi="Garamond" w:cs="Calibri"/>
                      <w:color w:val="000000"/>
                      <w:sz w:val="22"/>
                      <w:szCs w:val="22"/>
                      <w:highlight w:val="yellow"/>
                    </w:rPr>
                  </w:rPrChange>
                </w:rPr>
                <w:delText>7</w:delText>
              </w:r>
            </w:del>
            <w:r w:rsidRPr="003321DB">
              <w:rPr>
                <w:rFonts w:ascii="Garamond" w:hAnsi="Garamond" w:cs="Calibri"/>
                <w:color w:val="000000"/>
                <w:sz w:val="22"/>
                <w:szCs w:val="22"/>
                <w:rPrChange w:id="1924" w:author="Pacella, Christina (DEC)" w:date="2023-06-14T09:19:00Z">
                  <w:rPr>
                    <w:rFonts w:ascii="Garamond" w:hAnsi="Garamond" w:cs="Calibri"/>
                    <w:color w:val="000000"/>
                    <w:sz w:val="22"/>
                    <w:szCs w:val="22"/>
                    <w:highlight w:val="yellow"/>
                  </w:rPr>
                </w:rPrChange>
              </w:rPr>
              <w:t>-06/1</w:t>
            </w:r>
            <w:ins w:id="1925" w:author="Pacella, Christina (DEC)" w:date="2023-06-14T09:19:00Z">
              <w:r w:rsidR="003321DB" w:rsidRPr="003321DB">
                <w:rPr>
                  <w:rFonts w:ascii="Garamond" w:hAnsi="Garamond" w:cs="Calibri"/>
                  <w:color w:val="000000"/>
                  <w:sz w:val="22"/>
                  <w:szCs w:val="22"/>
                  <w:rPrChange w:id="1926" w:author="Pacella, Christina (DEC)" w:date="2023-06-14T09:19:00Z">
                    <w:rPr>
                      <w:rFonts w:ascii="Garamond" w:hAnsi="Garamond" w:cs="Calibri"/>
                      <w:color w:val="000000"/>
                      <w:sz w:val="22"/>
                      <w:szCs w:val="22"/>
                      <w:highlight w:val="yellow"/>
                    </w:rPr>
                  </w:rPrChange>
                </w:rPr>
                <w:t>5</w:t>
              </w:r>
            </w:ins>
            <w:del w:id="1927" w:author="Pacella, Christina (DEC)" w:date="2023-06-14T09:19:00Z">
              <w:r w:rsidRPr="003321DB" w:rsidDel="003321DB">
                <w:rPr>
                  <w:rFonts w:ascii="Garamond" w:hAnsi="Garamond" w:cs="Calibri"/>
                  <w:color w:val="000000"/>
                  <w:sz w:val="22"/>
                  <w:szCs w:val="22"/>
                  <w:rPrChange w:id="1928" w:author="Pacella, Christina (DEC)" w:date="2023-06-14T09:19:00Z">
                    <w:rPr>
                      <w:rFonts w:ascii="Garamond" w:hAnsi="Garamond" w:cs="Calibri"/>
                      <w:color w:val="000000"/>
                      <w:sz w:val="22"/>
                      <w:szCs w:val="22"/>
                      <w:highlight w:val="yellow"/>
                    </w:rPr>
                  </w:rPrChange>
                </w:rPr>
                <w:delText>9</w:delText>
              </w:r>
            </w:del>
            <w:r w:rsidRPr="003321DB">
              <w:rPr>
                <w:rFonts w:ascii="Garamond" w:hAnsi="Garamond" w:cs="Calibri"/>
                <w:color w:val="000000"/>
                <w:sz w:val="22"/>
                <w:szCs w:val="22"/>
                <w:rPrChange w:id="1929" w:author="Pacella, Christina (DEC)" w:date="2023-06-14T09:19: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1893942D" w14:textId="42149029" w:rsidR="00686A94" w:rsidRPr="00A24C3A" w:rsidRDefault="00C72F70">
            <w:pPr>
              <w:jc w:val="center"/>
              <w:rPr>
                <w:rFonts w:ascii="Garamond" w:hAnsi="Garamond" w:cs="Calibri"/>
                <w:color w:val="000000"/>
                <w:sz w:val="22"/>
                <w:szCs w:val="22"/>
                <w:rPrChange w:id="1930" w:author="Pacella, Christina (DEC)" w:date="2023-06-14T09:09:00Z">
                  <w:rPr>
                    <w:rFonts w:ascii="Garamond" w:hAnsi="Garamond" w:cs="Calibri"/>
                    <w:color w:val="000000"/>
                    <w:sz w:val="22"/>
                    <w:szCs w:val="22"/>
                    <w:highlight w:val="yellow"/>
                  </w:rPr>
                </w:rPrChange>
              </w:rPr>
              <w:pPrChange w:id="1931" w:author="Pacella, Christina (DEC)" w:date="2023-06-14T09:09:00Z">
                <w:pPr>
                  <w:jc w:val="both"/>
                </w:pPr>
              </w:pPrChange>
            </w:pPr>
            <w:ins w:id="1932" w:author="Pacella, Christina (DEC)" w:date="2023-06-14T09:18:00Z">
              <w:r>
                <w:rPr>
                  <w:rFonts w:ascii="Garamond" w:hAnsi="Garamond" w:cs="Calibri"/>
                  <w:color w:val="000000"/>
                  <w:sz w:val="22"/>
                  <w:szCs w:val="22"/>
                </w:rPr>
                <w:t>07/05/2022</w:t>
              </w:r>
            </w:ins>
            <w:del w:id="1933" w:author="Pacella, Christina (DEC)" w:date="2023-06-14T09:09:00Z">
              <w:r w:rsidR="00686A94" w:rsidRPr="00A24C3A" w:rsidDel="00A24C3A">
                <w:rPr>
                  <w:rFonts w:ascii="Garamond" w:hAnsi="Garamond" w:cs="Calibri"/>
                  <w:color w:val="000000"/>
                  <w:sz w:val="22"/>
                  <w:szCs w:val="22"/>
                  <w:rPrChange w:id="1934" w:author="Pacella, Christina (DEC)" w:date="2023-06-14T09:09:00Z">
                    <w:rPr>
                      <w:rFonts w:ascii="Garamond" w:hAnsi="Garamond" w:cs="Calibri"/>
                      <w:color w:val="000000"/>
                      <w:sz w:val="22"/>
                      <w:szCs w:val="22"/>
                      <w:highlight w:val="yellow"/>
                    </w:rPr>
                  </w:rPrChange>
                </w:rPr>
                <w:delText>07/08/21</w:delText>
              </w:r>
            </w:del>
          </w:p>
        </w:tc>
        <w:tc>
          <w:tcPr>
            <w:tcW w:w="1688" w:type="dxa"/>
            <w:shd w:val="clear" w:color="auto" w:fill="auto"/>
            <w:noWrap/>
            <w:vAlign w:val="center"/>
          </w:tcPr>
          <w:p w14:paraId="70A8458E" w14:textId="79CCCEFA" w:rsidR="00686A94" w:rsidRPr="00A24C3A" w:rsidRDefault="00C72F70">
            <w:pPr>
              <w:jc w:val="center"/>
              <w:rPr>
                <w:rFonts w:ascii="Garamond" w:hAnsi="Garamond" w:cs="Calibri"/>
                <w:color w:val="000000"/>
                <w:sz w:val="22"/>
                <w:szCs w:val="22"/>
                <w:rPrChange w:id="1935" w:author="Pacella, Christina (DEC)" w:date="2023-06-14T09:09:00Z">
                  <w:rPr>
                    <w:rFonts w:ascii="Garamond" w:hAnsi="Garamond" w:cs="Calibri"/>
                    <w:color w:val="000000"/>
                    <w:sz w:val="22"/>
                    <w:szCs w:val="22"/>
                    <w:highlight w:val="yellow"/>
                  </w:rPr>
                </w:rPrChange>
              </w:rPr>
              <w:pPrChange w:id="1936" w:author="Pacella, Christina (DEC)" w:date="2023-06-14T09:09:00Z">
                <w:pPr>
                  <w:jc w:val="both"/>
                </w:pPr>
              </w:pPrChange>
            </w:pPr>
            <w:ins w:id="1937" w:author="Pacella, Christina (DEC)" w:date="2023-06-14T09:19:00Z">
              <w:r>
                <w:rPr>
                  <w:rFonts w:ascii="Garamond" w:hAnsi="Garamond" w:cs="Calibri"/>
                  <w:color w:val="000000"/>
                  <w:sz w:val="22"/>
                  <w:szCs w:val="22"/>
                </w:rPr>
                <w:t>07/26/2022</w:t>
              </w:r>
              <w:r w:rsidR="00DE0C4C">
                <w:rPr>
                  <w:rFonts w:ascii="Garamond" w:hAnsi="Garamond" w:cs="Calibri"/>
                  <w:color w:val="000000"/>
                  <w:sz w:val="22"/>
                  <w:szCs w:val="22"/>
                </w:rPr>
                <w:t>*</w:t>
              </w:r>
            </w:ins>
            <w:del w:id="1938" w:author="Pacella, Christina (DEC)" w:date="2023-06-14T09:09:00Z">
              <w:r w:rsidR="00686A94" w:rsidRPr="00A24C3A" w:rsidDel="00A24C3A">
                <w:rPr>
                  <w:rFonts w:ascii="Garamond" w:hAnsi="Garamond" w:cs="Calibri"/>
                  <w:color w:val="000000"/>
                  <w:sz w:val="22"/>
                  <w:szCs w:val="22"/>
                  <w:rPrChange w:id="1939" w:author="Pacella, Christina (DEC)" w:date="2023-06-14T09:09:00Z">
                    <w:rPr>
                      <w:rFonts w:ascii="Garamond" w:hAnsi="Garamond" w:cs="Calibri"/>
                      <w:color w:val="000000"/>
                      <w:sz w:val="22"/>
                      <w:szCs w:val="22"/>
                      <w:highlight w:val="yellow"/>
                    </w:rPr>
                  </w:rPrChange>
                </w:rPr>
                <w:delText>07/07/21</w:delText>
              </w:r>
            </w:del>
          </w:p>
        </w:tc>
        <w:tc>
          <w:tcPr>
            <w:tcW w:w="1688" w:type="dxa"/>
            <w:shd w:val="clear" w:color="auto" w:fill="auto"/>
            <w:noWrap/>
            <w:vAlign w:val="center"/>
          </w:tcPr>
          <w:p w14:paraId="0281562B" w14:textId="5D576F91" w:rsidR="00686A94" w:rsidRPr="00A24C3A" w:rsidRDefault="00C72F70">
            <w:pPr>
              <w:jc w:val="center"/>
              <w:rPr>
                <w:rFonts w:ascii="Garamond" w:hAnsi="Garamond" w:cs="Calibri"/>
                <w:color w:val="000000"/>
                <w:sz w:val="22"/>
                <w:szCs w:val="22"/>
                <w:rPrChange w:id="1940" w:author="Pacella, Christina (DEC)" w:date="2023-06-14T09:09:00Z">
                  <w:rPr>
                    <w:rFonts w:ascii="Garamond" w:hAnsi="Garamond" w:cs="Calibri"/>
                    <w:color w:val="000000"/>
                    <w:sz w:val="22"/>
                    <w:szCs w:val="22"/>
                    <w:highlight w:val="yellow"/>
                  </w:rPr>
                </w:rPrChange>
              </w:rPr>
              <w:pPrChange w:id="1941" w:author="Pacella, Christina (DEC)" w:date="2023-06-14T09:09:00Z">
                <w:pPr>
                  <w:jc w:val="both"/>
                </w:pPr>
              </w:pPrChange>
            </w:pPr>
            <w:ins w:id="1942" w:author="Pacella, Christina (DEC)" w:date="2023-06-14T09:18:00Z">
              <w:r>
                <w:rPr>
                  <w:rFonts w:ascii="Garamond" w:hAnsi="Garamond" w:cs="Calibri"/>
                  <w:color w:val="000000"/>
                  <w:sz w:val="22"/>
                  <w:szCs w:val="22"/>
                </w:rPr>
                <w:t>06/21/2022</w:t>
              </w:r>
            </w:ins>
            <w:del w:id="1943" w:author="Pacella, Christina (DEC)" w:date="2023-06-14T09:09:00Z">
              <w:r w:rsidR="00686A94" w:rsidRPr="00A24C3A" w:rsidDel="00A24C3A">
                <w:rPr>
                  <w:rFonts w:ascii="Garamond" w:hAnsi="Garamond" w:cs="Calibri"/>
                  <w:color w:val="000000"/>
                  <w:sz w:val="22"/>
                  <w:szCs w:val="22"/>
                  <w:rPrChange w:id="1944" w:author="Pacella, Christina (DEC)" w:date="2023-06-14T09:09:00Z">
                    <w:rPr>
                      <w:rFonts w:ascii="Garamond" w:hAnsi="Garamond" w:cs="Calibri"/>
                      <w:color w:val="000000"/>
                      <w:sz w:val="22"/>
                      <w:szCs w:val="22"/>
                      <w:highlight w:val="yellow"/>
                    </w:rPr>
                  </w:rPrChange>
                </w:rPr>
                <w:delText>07/07/21</w:delText>
              </w:r>
            </w:del>
          </w:p>
        </w:tc>
        <w:tc>
          <w:tcPr>
            <w:tcW w:w="1681" w:type="dxa"/>
            <w:shd w:val="clear" w:color="auto" w:fill="auto"/>
            <w:noWrap/>
            <w:vAlign w:val="center"/>
          </w:tcPr>
          <w:p w14:paraId="36D37395" w14:textId="632FF22B" w:rsidR="00686A94" w:rsidRPr="00A24C3A" w:rsidRDefault="00540F27">
            <w:pPr>
              <w:jc w:val="center"/>
              <w:rPr>
                <w:rFonts w:ascii="Garamond" w:hAnsi="Garamond" w:cs="Calibri"/>
                <w:color w:val="000000"/>
                <w:sz w:val="22"/>
                <w:szCs w:val="22"/>
                <w:rPrChange w:id="1945" w:author="Pacella, Christina (DEC)" w:date="2023-06-14T09:09:00Z">
                  <w:rPr>
                    <w:rFonts w:ascii="Garamond" w:hAnsi="Garamond" w:cs="Calibri"/>
                    <w:color w:val="000000"/>
                    <w:sz w:val="22"/>
                    <w:szCs w:val="22"/>
                    <w:highlight w:val="yellow"/>
                  </w:rPr>
                </w:rPrChange>
              </w:rPr>
              <w:pPrChange w:id="1946" w:author="Pacella, Christina (DEC)" w:date="2023-06-14T09:09:00Z">
                <w:pPr>
                  <w:jc w:val="both"/>
                </w:pPr>
              </w:pPrChange>
            </w:pPr>
            <w:ins w:id="1947" w:author="Pacella, Christina (DEC)" w:date="2023-06-14T09:20:00Z">
              <w:r>
                <w:rPr>
                  <w:rFonts w:ascii="Garamond" w:hAnsi="Garamond" w:cs="Calibri"/>
                  <w:color w:val="000000"/>
                  <w:sz w:val="22"/>
                  <w:szCs w:val="22"/>
                </w:rPr>
                <w:t>07/27/2022*</w:t>
              </w:r>
            </w:ins>
            <w:del w:id="1948" w:author="Pacella, Christina (DEC)" w:date="2023-06-14T09:09:00Z">
              <w:r w:rsidR="00686A94" w:rsidRPr="00A24C3A" w:rsidDel="00A24C3A">
                <w:rPr>
                  <w:rFonts w:ascii="Garamond" w:hAnsi="Garamond" w:cs="Calibri"/>
                  <w:color w:val="000000"/>
                  <w:sz w:val="22"/>
                  <w:szCs w:val="22"/>
                  <w:rPrChange w:id="1949" w:author="Pacella, Christina (DEC)" w:date="2023-06-14T09:09:00Z">
                    <w:rPr>
                      <w:rFonts w:ascii="Garamond" w:hAnsi="Garamond" w:cs="Calibri"/>
                      <w:color w:val="000000"/>
                      <w:sz w:val="22"/>
                      <w:szCs w:val="22"/>
                      <w:highlight w:val="yellow"/>
                    </w:rPr>
                  </w:rPrChange>
                </w:rPr>
                <w:delText>7/14/21</w:delText>
              </w:r>
            </w:del>
          </w:p>
        </w:tc>
        <w:tc>
          <w:tcPr>
            <w:tcW w:w="1688" w:type="dxa"/>
            <w:shd w:val="clear" w:color="auto" w:fill="auto"/>
            <w:noWrap/>
            <w:vAlign w:val="center"/>
          </w:tcPr>
          <w:p w14:paraId="6905EB4D" w14:textId="7471653C" w:rsidR="00686A94" w:rsidRPr="00A24C3A" w:rsidRDefault="00DE0C4C">
            <w:pPr>
              <w:jc w:val="center"/>
              <w:rPr>
                <w:rFonts w:ascii="Garamond" w:hAnsi="Garamond"/>
                <w:sz w:val="22"/>
                <w:szCs w:val="22"/>
                <w:rPrChange w:id="1950" w:author="Pacella, Christina (DEC)" w:date="2023-06-14T09:09:00Z">
                  <w:rPr>
                    <w:rFonts w:ascii="Garamond" w:hAnsi="Garamond"/>
                    <w:sz w:val="22"/>
                    <w:szCs w:val="22"/>
                    <w:highlight w:val="yellow"/>
                  </w:rPr>
                </w:rPrChange>
              </w:rPr>
              <w:pPrChange w:id="1951" w:author="Pacella, Christina (DEC)" w:date="2023-06-14T09:09:00Z">
                <w:pPr>
                  <w:jc w:val="both"/>
                </w:pPr>
              </w:pPrChange>
            </w:pPr>
            <w:ins w:id="1952" w:author="Pacella, Christina (DEC)" w:date="2023-06-14T09:19:00Z">
              <w:r>
                <w:rPr>
                  <w:rFonts w:ascii="Garamond" w:hAnsi="Garamond" w:cs="Calibri"/>
                  <w:color w:val="000000"/>
                  <w:sz w:val="22"/>
                  <w:szCs w:val="22"/>
                </w:rPr>
                <w:t>06/21/2022</w:t>
              </w:r>
            </w:ins>
            <w:del w:id="1953" w:author="Pacella, Christina (DEC)" w:date="2023-06-14T09:09:00Z">
              <w:r w:rsidR="00686A94" w:rsidRPr="00A24C3A" w:rsidDel="00A24C3A">
                <w:rPr>
                  <w:rFonts w:ascii="Garamond" w:hAnsi="Garamond" w:cs="Calibri"/>
                  <w:color w:val="000000"/>
                  <w:sz w:val="22"/>
                  <w:szCs w:val="22"/>
                  <w:rPrChange w:id="1954" w:author="Pacella, Christina (DEC)" w:date="2023-06-14T09:09:00Z">
                    <w:rPr>
                      <w:rFonts w:ascii="Garamond" w:hAnsi="Garamond" w:cs="Calibri"/>
                      <w:color w:val="000000"/>
                      <w:sz w:val="22"/>
                      <w:szCs w:val="22"/>
                      <w:highlight w:val="yellow"/>
                    </w:rPr>
                  </w:rPrChange>
                </w:rPr>
                <w:delText>07/07/21</w:delText>
              </w:r>
            </w:del>
          </w:p>
        </w:tc>
      </w:tr>
      <w:tr w:rsidR="00DE0C4C" w:rsidRPr="002B220A" w14:paraId="1DCD7C1E" w14:textId="77777777" w:rsidTr="00CB065F">
        <w:trPr>
          <w:trHeight w:val="270"/>
          <w:jc w:val="center"/>
        </w:trPr>
        <w:tc>
          <w:tcPr>
            <w:tcW w:w="2538" w:type="dxa"/>
            <w:shd w:val="clear" w:color="auto" w:fill="auto"/>
            <w:noWrap/>
            <w:vAlign w:val="bottom"/>
            <w:hideMark/>
          </w:tcPr>
          <w:p w14:paraId="405C17FF" w14:textId="74915ECB" w:rsidR="00686A94" w:rsidRPr="00B55E7E" w:rsidRDefault="00686A94">
            <w:pPr>
              <w:rPr>
                <w:rFonts w:ascii="Garamond" w:hAnsi="Garamond" w:cs="Calibri"/>
                <w:color w:val="000000"/>
                <w:sz w:val="22"/>
                <w:szCs w:val="22"/>
                <w:rPrChange w:id="1955" w:author="Pacella, Christina (DEC)" w:date="2023-06-14T09:24:00Z">
                  <w:rPr>
                    <w:rFonts w:ascii="Garamond" w:hAnsi="Garamond" w:cs="Calibri"/>
                    <w:color w:val="000000"/>
                    <w:sz w:val="22"/>
                    <w:szCs w:val="22"/>
                    <w:highlight w:val="yellow"/>
                  </w:rPr>
                </w:rPrChange>
              </w:rPr>
              <w:pPrChange w:id="1956" w:author="Pacella, Christina (DEC)" w:date="2023-06-14T09:12:00Z">
                <w:pPr>
                  <w:jc w:val="both"/>
                </w:pPr>
              </w:pPrChange>
            </w:pPr>
            <w:r w:rsidRPr="00B55E7E">
              <w:rPr>
                <w:rFonts w:ascii="Garamond" w:hAnsi="Garamond" w:cs="Calibri"/>
                <w:color w:val="000000"/>
                <w:sz w:val="22"/>
                <w:szCs w:val="22"/>
                <w:rPrChange w:id="1957" w:author="Pacella, Christina (DEC)" w:date="2023-06-14T09:24:00Z">
                  <w:rPr>
                    <w:rFonts w:ascii="Garamond" w:hAnsi="Garamond" w:cs="Calibri"/>
                    <w:color w:val="000000"/>
                    <w:sz w:val="22"/>
                    <w:szCs w:val="22"/>
                    <w:highlight w:val="yellow"/>
                  </w:rPr>
                </w:rPrChange>
              </w:rPr>
              <w:t>July 202</w:t>
            </w:r>
            <w:ins w:id="1958" w:author="Pacella, Christina (DEC)" w:date="2023-06-14T09:23:00Z">
              <w:r w:rsidR="00204AC4" w:rsidRPr="00B55E7E">
                <w:rPr>
                  <w:rFonts w:ascii="Garamond" w:hAnsi="Garamond" w:cs="Calibri"/>
                  <w:color w:val="000000"/>
                  <w:sz w:val="22"/>
                  <w:szCs w:val="22"/>
                  <w:rPrChange w:id="1959" w:author="Pacella, Christina (DEC)" w:date="2023-06-14T09:24:00Z">
                    <w:rPr>
                      <w:rFonts w:ascii="Garamond" w:hAnsi="Garamond" w:cs="Calibri"/>
                      <w:color w:val="000000"/>
                      <w:sz w:val="22"/>
                      <w:szCs w:val="22"/>
                      <w:highlight w:val="yellow"/>
                    </w:rPr>
                  </w:rPrChange>
                </w:rPr>
                <w:t>2</w:t>
              </w:r>
            </w:ins>
            <w:del w:id="1960" w:author="Pacella, Christina (DEC)" w:date="2023-06-14T09:23:00Z">
              <w:r w:rsidRPr="00B55E7E" w:rsidDel="00204AC4">
                <w:rPr>
                  <w:rFonts w:ascii="Garamond" w:hAnsi="Garamond" w:cs="Calibri"/>
                  <w:color w:val="000000"/>
                  <w:sz w:val="22"/>
                  <w:szCs w:val="22"/>
                  <w:rPrChange w:id="1961" w:author="Pacella, Christina (DEC)" w:date="2023-06-14T09:24:00Z">
                    <w:rPr>
                      <w:rFonts w:ascii="Garamond" w:hAnsi="Garamond" w:cs="Calibri"/>
                      <w:color w:val="000000"/>
                      <w:sz w:val="22"/>
                      <w:szCs w:val="22"/>
                      <w:highlight w:val="yellow"/>
                    </w:rPr>
                  </w:rPrChange>
                </w:rPr>
                <w:delText>1</w:delText>
              </w:r>
            </w:del>
            <w:r w:rsidRPr="00B55E7E">
              <w:rPr>
                <w:rFonts w:ascii="Garamond" w:hAnsi="Garamond" w:cs="Calibri"/>
                <w:color w:val="000000"/>
                <w:sz w:val="22"/>
                <w:szCs w:val="22"/>
                <w:rPrChange w:id="1962" w:author="Pacella, Christina (DEC)" w:date="2023-06-14T09:24: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3C38BCD1" w14:textId="78AA6AD0" w:rsidR="00686A94" w:rsidRPr="00A24C3A" w:rsidRDefault="00505AB5">
            <w:pPr>
              <w:jc w:val="center"/>
              <w:rPr>
                <w:rFonts w:ascii="Garamond" w:hAnsi="Garamond" w:cs="Calibri"/>
                <w:color w:val="000000"/>
                <w:sz w:val="22"/>
                <w:szCs w:val="22"/>
                <w:rPrChange w:id="1963" w:author="Pacella, Christina (DEC)" w:date="2023-06-14T09:09:00Z">
                  <w:rPr>
                    <w:rFonts w:ascii="Garamond" w:hAnsi="Garamond" w:cs="Calibri"/>
                    <w:color w:val="000000"/>
                    <w:sz w:val="22"/>
                    <w:szCs w:val="22"/>
                    <w:highlight w:val="yellow"/>
                  </w:rPr>
                </w:rPrChange>
              </w:rPr>
              <w:pPrChange w:id="1964" w:author="Pacella, Christina (DEC)" w:date="2023-06-14T09:09:00Z">
                <w:pPr>
                  <w:jc w:val="both"/>
                </w:pPr>
              </w:pPrChange>
            </w:pPr>
            <w:ins w:id="1965" w:author="Pacella, Christina (DEC)" w:date="2023-06-14T09:25:00Z">
              <w:r>
                <w:rPr>
                  <w:rFonts w:ascii="Garamond" w:hAnsi="Garamond" w:cs="Calibri"/>
                  <w:color w:val="000000"/>
                  <w:sz w:val="22"/>
                  <w:szCs w:val="22"/>
                </w:rPr>
                <w:t>07/2</w:t>
              </w:r>
            </w:ins>
            <w:ins w:id="1966" w:author="Pacella, Christina (DEC)" w:date="2023-06-14T09:26:00Z">
              <w:r>
                <w:rPr>
                  <w:rFonts w:ascii="Garamond" w:hAnsi="Garamond" w:cs="Calibri"/>
                  <w:color w:val="000000"/>
                  <w:sz w:val="22"/>
                  <w:szCs w:val="22"/>
                </w:rPr>
                <w:t>5/2022</w:t>
              </w:r>
            </w:ins>
            <w:del w:id="1967" w:author="Pacella, Christina (DEC)" w:date="2023-06-14T09:09:00Z">
              <w:r w:rsidR="00686A94" w:rsidRPr="00A24C3A" w:rsidDel="00A24C3A">
                <w:rPr>
                  <w:rFonts w:ascii="Garamond" w:hAnsi="Garamond" w:cs="Calibri"/>
                  <w:color w:val="000000"/>
                  <w:sz w:val="22"/>
                  <w:szCs w:val="22"/>
                  <w:rPrChange w:id="1968" w:author="Pacella, Christina (DEC)" w:date="2023-06-14T09:09:00Z">
                    <w:rPr>
                      <w:rFonts w:ascii="Garamond" w:hAnsi="Garamond" w:cs="Calibri"/>
                      <w:color w:val="000000"/>
                      <w:sz w:val="22"/>
                      <w:szCs w:val="22"/>
                      <w:highlight w:val="yellow"/>
                    </w:rPr>
                  </w:rPrChange>
                </w:rPr>
                <w:delText>8/11/21</w:delText>
              </w:r>
            </w:del>
          </w:p>
        </w:tc>
        <w:tc>
          <w:tcPr>
            <w:tcW w:w="1688" w:type="dxa"/>
            <w:shd w:val="clear" w:color="auto" w:fill="auto"/>
            <w:noWrap/>
            <w:vAlign w:val="center"/>
          </w:tcPr>
          <w:p w14:paraId="67B06DF2" w14:textId="275C8D92" w:rsidR="00686A94" w:rsidRPr="00A24C3A" w:rsidRDefault="00505AB5">
            <w:pPr>
              <w:jc w:val="center"/>
              <w:rPr>
                <w:rFonts w:ascii="Garamond" w:hAnsi="Garamond" w:cs="Calibri"/>
                <w:color w:val="000000"/>
                <w:sz w:val="22"/>
                <w:szCs w:val="22"/>
                <w:rPrChange w:id="1969" w:author="Pacella, Christina (DEC)" w:date="2023-06-14T09:09:00Z">
                  <w:rPr>
                    <w:rFonts w:ascii="Garamond" w:hAnsi="Garamond" w:cs="Calibri"/>
                    <w:color w:val="000000"/>
                    <w:sz w:val="22"/>
                    <w:szCs w:val="22"/>
                    <w:highlight w:val="yellow"/>
                  </w:rPr>
                </w:rPrChange>
              </w:rPr>
              <w:pPrChange w:id="1970" w:author="Pacella, Christina (DEC)" w:date="2023-06-14T09:09:00Z">
                <w:pPr>
                  <w:jc w:val="both"/>
                </w:pPr>
              </w:pPrChange>
            </w:pPr>
            <w:ins w:id="1971" w:author="Pacella, Christina (DEC)" w:date="2023-06-14T09:26:00Z">
              <w:r>
                <w:rPr>
                  <w:rFonts w:ascii="Garamond" w:hAnsi="Garamond" w:cs="Calibri"/>
                  <w:color w:val="000000"/>
                  <w:sz w:val="22"/>
                  <w:szCs w:val="22"/>
                </w:rPr>
                <w:t>07/26/2022</w:t>
              </w:r>
            </w:ins>
            <w:del w:id="1972" w:author="Pacella, Christina (DEC)" w:date="2023-06-14T09:09:00Z">
              <w:r w:rsidR="00686A94" w:rsidRPr="00A24C3A" w:rsidDel="00A24C3A">
                <w:rPr>
                  <w:rFonts w:ascii="Garamond" w:hAnsi="Garamond" w:cs="Calibri"/>
                  <w:color w:val="000000"/>
                  <w:sz w:val="22"/>
                  <w:szCs w:val="22"/>
                  <w:rPrChange w:id="1973" w:author="Pacella, Christina (DEC)" w:date="2023-06-14T09:09:00Z">
                    <w:rPr>
                      <w:rFonts w:ascii="Garamond" w:hAnsi="Garamond" w:cs="Calibri"/>
                      <w:color w:val="000000"/>
                      <w:sz w:val="22"/>
                      <w:szCs w:val="22"/>
                      <w:highlight w:val="yellow"/>
                    </w:rPr>
                  </w:rPrChange>
                </w:rPr>
                <w:delText>8/10/21</w:delText>
              </w:r>
            </w:del>
          </w:p>
        </w:tc>
        <w:tc>
          <w:tcPr>
            <w:tcW w:w="1688" w:type="dxa"/>
            <w:shd w:val="clear" w:color="auto" w:fill="auto"/>
            <w:noWrap/>
            <w:vAlign w:val="center"/>
          </w:tcPr>
          <w:p w14:paraId="7676DCD0" w14:textId="10498D7A" w:rsidR="00686A94" w:rsidRPr="00A24C3A" w:rsidRDefault="009A4111">
            <w:pPr>
              <w:jc w:val="center"/>
              <w:rPr>
                <w:rFonts w:ascii="Garamond" w:hAnsi="Garamond" w:cs="Calibri"/>
                <w:color w:val="000000"/>
                <w:sz w:val="22"/>
                <w:szCs w:val="22"/>
                <w:rPrChange w:id="1974" w:author="Pacella, Christina (DEC)" w:date="2023-06-14T09:09:00Z">
                  <w:rPr>
                    <w:rFonts w:ascii="Garamond" w:hAnsi="Garamond" w:cs="Calibri"/>
                    <w:color w:val="000000"/>
                    <w:sz w:val="22"/>
                    <w:szCs w:val="22"/>
                    <w:highlight w:val="yellow"/>
                  </w:rPr>
                </w:rPrChange>
              </w:rPr>
              <w:pPrChange w:id="1975" w:author="Pacella, Christina (DEC)" w:date="2023-06-14T09:09:00Z">
                <w:pPr>
                  <w:jc w:val="both"/>
                </w:pPr>
              </w:pPrChange>
            </w:pPr>
            <w:ins w:id="1976" w:author="Pacella, Christina (DEC)" w:date="2023-06-14T09:25:00Z">
              <w:r>
                <w:rPr>
                  <w:rFonts w:ascii="Garamond" w:hAnsi="Garamond" w:cs="Calibri"/>
                  <w:color w:val="000000"/>
                  <w:sz w:val="22"/>
                  <w:szCs w:val="22"/>
                </w:rPr>
                <w:t>07/27/2022</w:t>
              </w:r>
            </w:ins>
            <w:del w:id="1977" w:author="Pacella, Christina (DEC)" w:date="2023-06-14T09:09:00Z">
              <w:r w:rsidR="00686A94" w:rsidRPr="00A24C3A" w:rsidDel="00A24C3A">
                <w:rPr>
                  <w:rFonts w:ascii="Garamond" w:hAnsi="Garamond" w:cs="Calibri"/>
                  <w:color w:val="000000"/>
                  <w:sz w:val="22"/>
                  <w:szCs w:val="22"/>
                  <w:rPrChange w:id="1978" w:author="Pacella, Christina (DEC)" w:date="2023-06-14T09:09:00Z">
                    <w:rPr>
                      <w:rFonts w:ascii="Garamond" w:hAnsi="Garamond" w:cs="Calibri"/>
                      <w:color w:val="000000"/>
                      <w:sz w:val="22"/>
                      <w:szCs w:val="22"/>
                      <w:highlight w:val="yellow"/>
                    </w:rPr>
                  </w:rPrChange>
                </w:rPr>
                <w:delText>8/10/21</w:delText>
              </w:r>
            </w:del>
          </w:p>
        </w:tc>
        <w:tc>
          <w:tcPr>
            <w:tcW w:w="1681" w:type="dxa"/>
            <w:shd w:val="clear" w:color="auto" w:fill="auto"/>
            <w:noWrap/>
            <w:vAlign w:val="center"/>
          </w:tcPr>
          <w:p w14:paraId="49021A16" w14:textId="566155C8" w:rsidR="00686A94" w:rsidRPr="00A24C3A" w:rsidRDefault="00A74532">
            <w:pPr>
              <w:jc w:val="center"/>
              <w:rPr>
                <w:rFonts w:ascii="Garamond" w:hAnsi="Garamond" w:cs="Calibri"/>
                <w:color w:val="000000"/>
                <w:sz w:val="22"/>
                <w:szCs w:val="22"/>
                <w:rPrChange w:id="1979" w:author="Pacella, Christina (DEC)" w:date="2023-06-14T09:09:00Z">
                  <w:rPr>
                    <w:rFonts w:ascii="Garamond" w:hAnsi="Garamond" w:cs="Calibri"/>
                    <w:color w:val="000000"/>
                    <w:sz w:val="22"/>
                    <w:szCs w:val="22"/>
                    <w:highlight w:val="yellow"/>
                  </w:rPr>
                </w:rPrChange>
              </w:rPr>
              <w:pPrChange w:id="1980" w:author="Pacella, Christina (DEC)" w:date="2023-06-14T09:09:00Z">
                <w:pPr>
                  <w:jc w:val="both"/>
                </w:pPr>
              </w:pPrChange>
            </w:pPr>
            <w:ins w:id="1981" w:author="Pacella, Christina (DEC)" w:date="2023-06-14T09:26:00Z">
              <w:r>
                <w:rPr>
                  <w:rFonts w:ascii="Garamond" w:hAnsi="Garamond" w:cs="Calibri"/>
                  <w:color w:val="000000"/>
                  <w:sz w:val="22"/>
                  <w:szCs w:val="22"/>
                </w:rPr>
                <w:t>08/10/2022</w:t>
              </w:r>
            </w:ins>
            <w:del w:id="1982" w:author="Pacella, Christina (DEC)" w:date="2023-06-14T09:09:00Z">
              <w:r w:rsidR="00686A94" w:rsidRPr="00A24C3A" w:rsidDel="00A24C3A">
                <w:rPr>
                  <w:rFonts w:ascii="Garamond" w:hAnsi="Garamond" w:cs="Calibri"/>
                  <w:color w:val="000000"/>
                  <w:sz w:val="22"/>
                  <w:szCs w:val="22"/>
                  <w:rPrChange w:id="1983" w:author="Pacella, Christina (DEC)" w:date="2023-06-14T09:09:00Z">
                    <w:rPr>
                      <w:rFonts w:ascii="Garamond" w:hAnsi="Garamond" w:cs="Calibri"/>
                      <w:color w:val="000000"/>
                      <w:sz w:val="22"/>
                      <w:szCs w:val="22"/>
                      <w:highlight w:val="yellow"/>
                    </w:rPr>
                  </w:rPrChange>
                </w:rPr>
                <w:delText>10/6/21*</w:delText>
              </w:r>
            </w:del>
          </w:p>
        </w:tc>
        <w:tc>
          <w:tcPr>
            <w:tcW w:w="1688" w:type="dxa"/>
            <w:shd w:val="clear" w:color="auto" w:fill="auto"/>
            <w:noWrap/>
            <w:vAlign w:val="center"/>
          </w:tcPr>
          <w:p w14:paraId="70AFA803" w14:textId="775994AF" w:rsidR="00686A94" w:rsidRPr="00A24C3A" w:rsidRDefault="00505AB5">
            <w:pPr>
              <w:jc w:val="center"/>
              <w:rPr>
                <w:rFonts w:ascii="Garamond" w:hAnsi="Garamond" w:cs="Calibri"/>
                <w:color w:val="000000"/>
                <w:sz w:val="22"/>
                <w:szCs w:val="22"/>
                <w:rPrChange w:id="1984" w:author="Pacella, Christina (DEC)" w:date="2023-06-14T09:09:00Z">
                  <w:rPr>
                    <w:rFonts w:ascii="Garamond" w:hAnsi="Garamond" w:cs="Calibri"/>
                    <w:color w:val="000000"/>
                    <w:sz w:val="22"/>
                    <w:szCs w:val="22"/>
                    <w:highlight w:val="yellow"/>
                  </w:rPr>
                </w:rPrChange>
              </w:rPr>
              <w:pPrChange w:id="1985" w:author="Pacella, Christina (DEC)" w:date="2023-06-14T09:09:00Z">
                <w:pPr>
                  <w:jc w:val="both"/>
                </w:pPr>
              </w:pPrChange>
            </w:pPr>
            <w:ins w:id="1986" w:author="Pacella, Christina (DEC)" w:date="2023-06-14T09:26:00Z">
              <w:r>
                <w:rPr>
                  <w:rFonts w:ascii="Garamond" w:hAnsi="Garamond" w:cs="Calibri"/>
                  <w:color w:val="000000"/>
                  <w:sz w:val="22"/>
                  <w:szCs w:val="22"/>
                </w:rPr>
                <w:t>07/26/2022</w:t>
              </w:r>
            </w:ins>
            <w:del w:id="1987" w:author="Pacella, Christina (DEC)" w:date="2023-06-14T09:09:00Z">
              <w:r w:rsidR="00686A94" w:rsidRPr="00A24C3A" w:rsidDel="00A24C3A">
                <w:rPr>
                  <w:rFonts w:ascii="Garamond" w:hAnsi="Garamond" w:cs="Calibri"/>
                  <w:color w:val="000000"/>
                  <w:sz w:val="22"/>
                  <w:szCs w:val="22"/>
                  <w:rPrChange w:id="1988" w:author="Pacella, Christina (DEC)" w:date="2023-06-14T09:09:00Z">
                    <w:rPr>
                      <w:rFonts w:ascii="Garamond" w:hAnsi="Garamond" w:cs="Calibri"/>
                      <w:color w:val="000000"/>
                      <w:sz w:val="22"/>
                      <w:szCs w:val="22"/>
                      <w:highlight w:val="yellow"/>
                    </w:rPr>
                  </w:rPrChange>
                </w:rPr>
                <w:delText>8/10/21</w:delText>
              </w:r>
            </w:del>
          </w:p>
        </w:tc>
      </w:tr>
      <w:tr w:rsidR="00DE0C4C" w:rsidRPr="002B220A" w14:paraId="31495607" w14:textId="77777777" w:rsidTr="00CB065F">
        <w:trPr>
          <w:trHeight w:val="270"/>
          <w:jc w:val="center"/>
        </w:trPr>
        <w:tc>
          <w:tcPr>
            <w:tcW w:w="2538" w:type="dxa"/>
            <w:shd w:val="clear" w:color="auto" w:fill="auto"/>
            <w:noWrap/>
            <w:vAlign w:val="bottom"/>
            <w:hideMark/>
          </w:tcPr>
          <w:p w14:paraId="6F1F5CA5" w14:textId="010EDC9A" w:rsidR="00686A94" w:rsidRPr="00B55E7E" w:rsidRDefault="00686A94">
            <w:pPr>
              <w:rPr>
                <w:rFonts w:ascii="Garamond" w:hAnsi="Garamond" w:cs="Calibri"/>
                <w:color w:val="000000"/>
                <w:sz w:val="22"/>
                <w:szCs w:val="22"/>
                <w:rPrChange w:id="1989" w:author="Pacella, Christina (DEC)" w:date="2023-06-14T09:24:00Z">
                  <w:rPr>
                    <w:rFonts w:ascii="Garamond" w:hAnsi="Garamond" w:cs="Calibri"/>
                    <w:color w:val="000000"/>
                    <w:sz w:val="22"/>
                    <w:szCs w:val="22"/>
                    <w:highlight w:val="yellow"/>
                  </w:rPr>
                </w:rPrChange>
              </w:rPr>
              <w:pPrChange w:id="1990" w:author="Pacella, Christina (DEC)" w:date="2023-06-14T09:12:00Z">
                <w:pPr>
                  <w:jc w:val="both"/>
                </w:pPr>
              </w:pPrChange>
            </w:pPr>
            <w:r w:rsidRPr="00B55E7E">
              <w:rPr>
                <w:rFonts w:ascii="Garamond" w:hAnsi="Garamond" w:cs="Calibri"/>
                <w:color w:val="000000"/>
                <w:sz w:val="22"/>
                <w:szCs w:val="22"/>
                <w:rPrChange w:id="1991" w:author="Pacella, Christina (DEC)" w:date="2023-06-14T09:24:00Z">
                  <w:rPr>
                    <w:rFonts w:ascii="Garamond" w:hAnsi="Garamond" w:cs="Calibri"/>
                    <w:color w:val="000000"/>
                    <w:sz w:val="22"/>
                    <w:szCs w:val="22"/>
                    <w:highlight w:val="yellow"/>
                  </w:rPr>
                </w:rPrChange>
              </w:rPr>
              <w:t>07/</w:t>
            </w:r>
            <w:ins w:id="1992" w:author="Pacella, Christina (DEC)" w:date="2023-06-14T09:23:00Z">
              <w:r w:rsidR="00842940" w:rsidRPr="00B55E7E">
                <w:rPr>
                  <w:rFonts w:ascii="Garamond" w:hAnsi="Garamond" w:cs="Calibri"/>
                  <w:color w:val="000000"/>
                  <w:sz w:val="22"/>
                  <w:szCs w:val="22"/>
                  <w:rPrChange w:id="1993" w:author="Pacella, Christina (DEC)" w:date="2023-06-14T09:24:00Z">
                    <w:rPr>
                      <w:rFonts w:ascii="Garamond" w:hAnsi="Garamond" w:cs="Calibri"/>
                      <w:color w:val="000000"/>
                      <w:sz w:val="22"/>
                      <w:szCs w:val="22"/>
                      <w:highlight w:val="yellow"/>
                    </w:rPr>
                  </w:rPrChange>
                </w:rPr>
                <w:t>13</w:t>
              </w:r>
            </w:ins>
            <w:del w:id="1994" w:author="Pacella, Christina (DEC)" w:date="2023-06-14T09:23:00Z">
              <w:r w:rsidRPr="00B55E7E" w:rsidDel="00842940">
                <w:rPr>
                  <w:rFonts w:ascii="Garamond" w:hAnsi="Garamond" w:cs="Calibri"/>
                  <w:color w:val="000000"/>
                  <w:sz w:val="22"/>
                  <w:szCs w:val="22"/>
                  <w:rPrChange w:id="1995" w:author="Pacella, Christina (DEC)" w:date="2023-06-14T09:24:00Z">
                    <w:rPr>
                      <w:rFonts w:ascii="Garamond" w:hAnsi="Garamond" w:cs="Calibri"/>
                      <w:color w:val="000000"/>
                      <w:sz w:val="22"/>
                      <w:szCs w:val="22"/>
                      <w:highlight w:val="yellow"/>
                    </w:rPr>
                  </w:rPrChange>
                </w:rPr>
                <w:delText>28</w:delText>
              </w:r>
            </w:del>
            <w:r w:rsidRPr="00B55E7E">
              <w:rPr>
                <w:rFonts w:ascii="Garamond" w:hAnsi="Garamond" w:cs="Calibri"/>
                <w:color w:val="000000"/>
                <w:sz w:val="22"/>
                <w:szCs w:val="22"/>
                <w:rPrChange w:id="1996" w:author="Pacella, Christina (DEC)" w:date="2023-06-14T09:24:00Z">
                  <w:rPr>
                    <w:rFonts w:ascii="Garamond" w:hAnsi="Garamond" w:cs="Calibri"/>
                    <w:color w:val="000000"/>
                    <w:sz w:val="22"/>
                    <w:szCs w:val="22"/>
                    <w:highlight w:val="yellow"/>
                  </w:rPr>
                </w:rPrChange>
              </w:rPr>
              <w:t xml:space="preserve"> – 07/</w:t>
            </w:r>
            <w:ins w:id="1997" w:author="Pacella, Christina (DEC)" w:date="2023-06-14T09:23:00Z">
              <w:r w:rsidR="00842940" w:rsidRPr="00B55E7E">
                <w:rPr>
                  <w:rFonts w:ascii="Garamond" w:hAnsi="Garamond" w:cs="Calibri"/>
                  <w:color w:val="000000"/>
                  <w:sz w:val="22"/>
                  <w:szCs w:val="22"/>
                  <w:rPrChange w:id="1998" w:author="Pacella, Christina (DEC)" w:date="2023-06-14T09:24:00Z">
                    <w:rPr>
                      <w:rFonts w:ascii="Garamond" w:hAnsi="Garamond" w:cs="Calibri"/>
                      <w:color w:val="000000"/>
                      <w:sz w:val="22"/>
                      <w:szCs w:val="22"/>
                      <w:highlight w:val="yellow"/>
                    </w:rPr>
                  </w:rPrChange>
                </w:rPr>
                <w:t>14</w:t>
              </w:r>
            </w:ins>
            <w:del w:id="1999" w:author="Pacella, Christina (DEC)" w:date="2023-06-14T09:23:00Z">
              <w:r w:rsidRPr="00B55E7E" w:rsidDel="00842940">
                <w:rPr>
                  <w:rFonts w:ascii="Garamond" w:hAnsi="Garamond" w:cs="Calibri"/>
                  <w:color w:val="000000"/>
                  <w:sz w:val="22"/>
                  <w:szCs w:val="22"/>
                  <w:rPrChange w:id="2000" w:author="Pacella, Christina (DEC)" w:date="2023-06-14T09:24:00Z">
                    <w:rPr>
                      <w:rFonts w:ascii="Garamond" w:hAnsi="Garamond" w:cs="Calibri"/>
                      <w:color w:val="000000"/>
                      <w:sz w:val="22"/>
                      <w:szCs w:val="22"/>
                      <w:highlight w:val="yellow"/>
                    </w:rPr>
                  </w:rPrChange>
                </w:rPr>
                <w:delText>29</w:delText>
              </w:r>
            </w:del>
            <w:r w:rsidRPr="00B55E7E">
              <w:rPr>
                <w:rFonts w:ascii="Garamond" w:hAnsi="Garamond" w:cs="Calibri"/>
                <w:color w:val="000000"/>
                <w:sz w:val="22"/>
                <w:szCs w:val="22"/>
                <w:rPrChange w:id="2001" w:author="Pacella, Christina (DEC)" w:date="2023-06-14T09:24: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1728823B" w14:textId="570554C0" w:rsidR="00686A94" w:rsidRPr="00A24C3A" w:rsidRDefault="00505AB5">
            <w:pPr>
              <w:jc w:val="center"/>
              <w:rPr>
                <w:rFonts w:ascii="Garamond" w:hAnsi="Garamond" w:cs="Calibri"/>
                <w:color w:val="000000"/>
                <w:sz w:val="22"/>
                <w:szCs w:val="22"/>
                <w:rPrChange w:id="2002" w:author="Pacella, Christina (DEC)" w:date="2023-06-14T09:09:00Z">
                  <w:rPr>
                    <w:rFonts w:ascii="Garamond" w:hAnsi="Garamond" w:cs="Calibri"/>
                    <w:color w:val="000000"/>
                    <w:sz w:val="22"/>
                    <w:szCs w:val="22"/>
                    <w:highlight w:val="yellow"/>
                  </w:rPr>
                </w:rPrChange>
              </w:rPr>
              <w:pPrChange w:id="2003" w:author="Pacella, Christina (DEC)" w:date="2023-06-14T09:09:00Z">
                <w:pPr>
                  <w:jc w:val="both"/>
                </w:pPr>
              </w:pPrChange>
            </w:pPr>
            <w:ins w:id="2004" w:author="Pacella, Christina (DEC)" w:date="2023-06-14T09:26:00Z">
              <w:r>
                <w:rPr>
                  <w:rFonts w:ascii="Garamond" w:hAnsi="Garamond" w:cs="Calibri"/>
                  <w:color w:val="000000"/>
                  <w:sz w:val="22"/>
                  <w:szCs w:val="22"/>
                </w:rPr>
                <w:t>07/25/2022</w:t>
              </w:r>
            </w:ins>
            <w:del w:id="2005" w:author="Pacella, Christina (DEC)" w:date="2023-06-14T09:09:00Z">
              <w:r w:rsidR="00686A94" w:rsidRPr="00A24C3A" w:rsidDel="00A24C3A">
                <w:rPr>
                  <w:rFonts w:ascii="Garamond" w:hAnsi="Garamond" w:cs="Calibri"/>
                  <w:color w:val="000000"/>
                  <w:sz w:val="22"/>
                  <w:szCs w:val="22"/>
                  <w:rPrChange w:id="2006" w:author="Pacella, Christina (DEC)" w:date="2023-06-14T09:09:00Z">
                    <w:rPr>
                      <w:rFonts w:ascii="Garamond" w:hAnsi="Garamond" w:cs="Calibri"/>
                      <w:color w:val="000000"/>
                      <w:sz w:val="22"/>
                      <w:szCs w:val="22"/>
                      <w:highlight w:val="yellow"/>
                    </w:rPr>
                  </w:rPrChange>
                </w:rPr>
                <w:delText>8/11/21</w:delText>
              </w:r>
            </w:del>
          </w:p>
        </w:tc>
        <w:tc>
          <w:tcPr>
            <w:tcW w:w="1688" w:type="dxa"/>
            <w:shd w:val="clear" w:color="auto" w:fill="auto"/>
            <w:noWrap/>
            <w:vAlign w:val="center"/>
          </w:tcPr>
          <w:p w14:paraId="0818C523" w14:textId="09B414FF" w:rsidR="00686A94" w:rsidRPr="00A24C3A" w:rsidRDefault="00505AB5">
            <w:pPr>
              <w:jc w:val="center"/>
              <w:rPr>
                <w:rFonts w:ascii="Garamond" w:hAnsi="Garamond" w:cs="Calibri"/>
                <w:color w:val="000000"/>
                <w:sz w:val="22"/>
                <w:szCs w:val="22"/>
                <w:rPrChange w:id="2007" w:author="Pacella, Christina (DEC)" w:date="2023-06-14T09:09:00Z">
                  <w:rPr>
                    <w:rFonts w:ascii="Garamond" w:hAnsi="Garamond" w:cs="Calibri"/>
                    <w:color w:val="000000"/>
                    <w:sz w:val="22"/>
                    <w:szCs w:val="22"/>
                    <w:highlight w:val="yellow"/>
                  </w:rPr>
                </w:rPrChange>
              </w:rPr>
              <w:pPrChange w:id="2008" w:author="Pacella, Christina (DEC)" w:date="2023-06-14T09:09:00Z">
                <w:pPr>
                  <w:jc w:val="both"/>
                </w:pPr>
              </w:pPrChange>
            </w:pPr>
            <w:ins w:id="2009" w:author="Pacella, Christina (DEC)" w:date="2023-06-14T09:26:00Z">
              <w:r>
                <w:rPr>
                  <w:rFonts w:ascii="Garamond" w:hAnsi="Garamond" w:cs="Calibri"/>
                  <w:color w:val="000000"/>
                  <w:sz w:val="22"/>
                  <w:szCs w:val="22"/>
                </w:rPr>
                <w:t>07/26/2022</w:t>
              </w:r>
            </w:ins>
            <w:del w:id="2010" w:author="Pacella, Christina (DEC)" w:date="2023-06-14T09:09:00Z">
              <w:r w:rsidR="00686A94" w:rsidRPr="00A24C3A" w:rsidDel="00A24C3A">
                <w:rPr>
                  <w:rFonts w:ascii="Garamond" w:hAnsi="Garamond" w:cs="Calibri"/>
                  <w:color w:val="000000"/>
                  <w:sz w:val="22"/>
                  <w:szCs w:val="22"/>
                  <w:rPrChange w:id="2011" w:author="Pacella, Christina (DEC)" w:date="2023-06-14T09:09:00Z">
                    <w:rPr>
                      <w:rFonts w:ascii="Garamond" w:hAnsi="Garamond" w:cs="Calibri"/>
                      <w:color w:val="000000"/>
                      <w:sz w:val="22"/>
                      <w:szCs w:val="22"/>
                      <w:highlight w:val="yellow"/>
                    </w:rPr>
                  </w:rPrChange>
                </w:rPr>
                <w:delText>8/10/21</w:delText>
              </w:r>
            </w:del>
          </w:p>
        </w:tc>
        <w:tc>
          <w:tcPr>
            <w:tcW w:w="1688" w:type="dxa"/>
            <w:shd w:val="clear" w:color="auto" w:fill="auto"/>
            <w:noWrap/>
            <w:vAlign w:val="center"/>
          </w:tcPr>
          <w:p w14:paraId="394F8FEE" w14:textId="4C4DBB6E" w:rsidR="00686A94" w:rsidRPr="00A24C3A" w:rsidRDefault="009A4111">
            <w:pPr>
              <w:jc w:val="center"/>
              <w:rPr>
                <w:rFonts w:ascii="Garamond" w:hAnsi="Garamond" w:cs="Calibri"/>
                <w:color w:val="000000"/>
                <w:sz w:val="22"/>
                <w:szCs w:val="22"/>
                <w:rPrChange w:id="2012" w:author="Pacella, Christina (DEC)" w:date="2023-06-14T09:09:00Z">
                  <w:rPr>
                    <w:rFonts w:ascii="Garamond" w:hAnsi="Garamond" w:cs="Calibri"/>
                    <w:color w:val="000000"/>
                    <w:sz w:val="22"/>
                    <w:szCs w:val="22"/>
                    <w:highlight w:val="yellow"/>
                  </w:rPr>
                </w:rPrChange>
              </w:rPr>
              <w:pPrChange w:id="2013" w:author="Pacella, Christina (DEC)" w:date="2023-06-14T09:09:00Z">
                <w:pPr>
                  <w:jc w:val="both"/>
                </w:pPr>
              </w:pPrChange>
            </w:pPr>
            <w:ins w:id="2014" w:author="Pacella, Christina (DEC)" w:date="2023-06-14T09:25:00Z">
              <w:r>
                <w:rPr>
                  <w:rFonts w:ascii="Garamond" w:hAnsi="Garamond" w:cs="Calibri"/>
                  <w:color w:val="000000"/>
                  <w:sz w:val="22"/>
                  <w:szCs w:val="22"/>
                </w:rPr>
                <w:t>07/27/2022</w:t>
              </w:r>
            </w:ins>
            <w:del w:id="2015" w:author="Pacella, Christina (DEC)" w:date="2023-06-14T09:09:00Z">
              <w:r w:rsidR="00686A94" w:rsidRPr="00A24C3A" w:rsidDel="00A24C3A">
                <w:rPr>
                  <w:rFonts w:ascii="Garamond" w:hAnsi="Garamond" w:cs="Calibri"/>
                  <w:color w:val="000000"/>
                  <w:sz w:val="22"/>
                  <w:szCs w:val="22"/>
                  <w:rPrChange w:id="2016" w:author="Pacella, Christina (DEC)" w:date="2023-06-14T09:09:00Z">
                    <w:rPr>
                      <w:rFonts w:ascii="Garamond" w:hAnsi="Garamond" w:cs="Calibri"/>
                      <w:color w:val="000000"/>
                      <w:sz w:val="22"/>
                      <w:szCs w:val="22"/>
                      <w:highlight w:val="yellow"/>
                    </w:rPr>
                  </w:rPrChange>
                </w:rPr>
                <w:delText>8/10/21</w:delText>
              </w:r>
            </w:del>
          </w:p>
        </w:tc>
        <w:tc>
          <w:tcPr>
            <w:tcW w:w="1681" w:type="dxa"/>
            <w:shd w:val="clear" w:color="auto" w:fill="auto"/>
            <w:noWrap/>
            <w:vAlign w:val="center"/>
          </w:tcPr>
          <w:p w14:paraId="3C516A7D" w14:textId="6C3DE09D" w:rsidR="00686A94" w:rsidRPr="00A24C3A" w:rsidRDefault="00A74532">
            <w:pPr>
              <w:jc w:val="center"/>
              <w:rPr>
                <w:rFonts w:ascii="Garamond" w:hAnsi="Garamond" w:cs="Calibri"/>
                <w:color w:val="000000"/>
                <w:sz w:val="22"/>
                <w:szCs w:val="22"/>
                <w:rPrChange w:id="2017" w:author="Pacella, Christina (DEC)" w:date="2023-06-14T09:09:00Z">
                  <w:rPr>
                    <w:rFonts w:ascii="Garamond" w:hAnsi="Garamond" w:cs="Calibri"/>
                    <w:color w:val="000000"/>
                    <w:sz w:val="22"/>
                    <w:szCs w:val="22"/>
                    <w:highlight w:val="yellow"/>
                  </w:rPr>
                </w:rPrChange>
              </w:rPr>
              <w:pPrChange w:id="2018" w:author="Pacella, Christina (DEC)" w:date="2023-06-14T09:09:00Z">
                <w:pPr>
                  <w:jc w:val="both"/>
                </w:pPr>
              </w:pPrChange>
            </w:pPr>
            <w:ins w:id="2019" w:author="Pacella, Christina (DEC)" w:date="2023-06-14T09:26:00Z">
              <w:r>
                <w:rPr>
                  <w:rFonts w:ascii="Garamond" w:hAnsi="Garamond" w:cs="Calibri"/>
                  <w:color w:val="000000"/>
                  <w:sz w:val="22"/>
                  <w:szCs w:val="22"/>
                </w:rPr>
                <w:t>08/10/2022</w:t>
              </w:r>
            </w:ins>
            <w:del w:id="2020" w:author="Pacella, Christina (DEC)" w:date="2023-06-14T09:09:00Z">
              <w:r w:rsidR="00686A94" w:rsidRPr="00A24C3A" w:rsidDel="00A24C3A">
                <w:rPr>
                  <w:rFonts w:ascii="Garamond" w:hAnsi="Garamond" w:cs="Calibri"/>
                  <w:color w:val="000000"/>
                  <w:sz w:val="22"/>
                  <w:szCs w:val="22"/>
                  <w:rPrChange w:id="2021" w:author="Pacella, Christina (DEC)" w:date="2023-06-14T09:09:00Z">
                    <w:rPr>
                      <w:rFonts w:ascii="Garamond" w:hAnsi="Garamond" w:cs="Calibri"/>
                      <w:color w:val="000000"/>
                      <w:sz w:val="22"/>
                      <w:szCs w:val="22"/>
                      <w:highlight w:val="yellow"/>
                    </w:rPr>
                  </w:rPrChange>
                </w:rPr>
                <w:delText>10/6/21*</w:delText>
              </w:r>
            </w:del>
          </w:p>
        </w:tc>
        <w:tc>
          <w:tcPr>
            <w:tcW w:w="1688" w:type="dxa"/>
            <w:shd w:val="clear" w:color="auto" w:fill="auto"/>
            <w:noWrap/>
            <w:vAlign w:val="center"/>
          </w:tcPr>
          <w:p w14:paraId="1A6F0CC3" w14:textId="3B398E79" w:rsidR="00686A94" w:rsidRPr="00A24C3A" w:rsidRDefault="00505AB5">
            <w:pPr>
              <w:jc w:val="center"/>
              <w:rPr>
                <w:rFonts w:ascii="Garamond" w:hAnsi="Garamond" w:cs="Calibri"/>
                <w:color w:val="000000"/>
                <w:sz w:val="22"/>
                <w:szCs w:val="22"/>
                <w:rPrChange w:id="2022" w:author="Pacella, Christina (DEC)" w:date="2023-06-14T09:09:00Z">
                  <w:rPr>
                    <w:rFonts w:ascii="Garamond" w:hAnsi="Garamond" w:cs="Calibri"/>
                    <w:color w:val="000000"/>
                    <w:sz w:val="22"/>
                    <w:szCs w:val="22"/>
                    <w:highlight w:val="yellow"/>
                  </w:rPr>
                </w:rPrChange>
              </w:rPr>
              <w:pPrChange w:id="2023" w:author="Pacella, Christina (DEC)" w:date="2023-06-14T09:09:00Z">
                <w:pPr>
                  <w:jc w:val="both"/>
                </w:pPr>
              </w:pPrChange>
            </w:pPr>
            <w:ins w:id="2024" w:author="Pacella, Christina (DEC)" w:date="2023-06-14T09:26:00Z">
              <w:r>
                <w:rPr>
                  <w:rFonts w:ascii="Garamond" w:hAnsi="Garamond" w:cs="Calibri"/>
                  <w:color w:val="000000"/>
                  <w:sz w:val="22"/>
                  <w:szCs w:val="22"/>
                </w:rPr>
                <w:t>07/26/2022</w:t>
              </w:r>
            </w:ins>
            <w:del w:id="2025" w:author="Pacella, Christina (DEC)" w:date="2023-06-14T09:09:00Z">
              <w:r w:rsidR="00686A94" w:rsidRPr="00A24C3A" w:rsidDel="00A24C3A">
                <w:rPr>
                  <w:rFonts w:ascii="Garamond" w:hAnsi="Garamond" w:cs="Calibri"/>
                  <w:color w:val="000000"/>
                  <w:sz w:val="22"/>
                  <w:szCs w:val="22"/>
                  <w:rPrChange w:id="2026" w:author="Pacella, Christina (DEC)" w:date="2023-06-14T09:09:00Z">
                    <w:rPr>
                      <w:rFonts w:ascii="Garamond" w:hAnsi="Garamond" w:cs="Calibri"/>
                      <w:color w:val="000000"/>
                      <w:sz w:val="22"/>
                      <w:szCs w:val="22"/>
                      <w:highlight w:val="yellow"/>
                    </w:rPr>
                  </w:rPrChange>
                </w:rPr>
                <w:delText>8/10/21</w:delText>
              </w:r>
            </w:del>
          </w:p>
        </w:tc>
      </w:tr>
      <w:tr w:rsidR="00DE0C4C" w:rsidRPr="002B220A" w14:paraId="1852CB65" w14:textId="77777777" w:rsidTr="00CB065F">
        <w:trPr>
          <w:trHeight w:val="270"/>
          <w:jc w:val="center"/>
        </w:trPr>
        <w:tc>
          <w:tcPr>
            <w:tcW w:w="2538" w:type="dxa"/>
            <w:shd w:val="clear" w:color="auto" w:fill="auto"/>
            <w:noWrap/>
            <w:vAlign w:val="bottom"/>
            <w:hideMark/>
          </w:tcPr>
          <w:p w14:paraId="6576256E" w14:textId="6AE2ACA4" w:rsidR="00686A94" w:rsidRPr="005958DF" w:rsidRDefault="00686A94">
            <w:pPr>
              <w:rPr>
                <w:rFonts w:ascii="Garamond" w:hAnsi="Garamond" w:cs="Calibri"/>
                <w:color w:val="000000"/>
                <w:sz w:val="22"/>
                <w:szCs w:val="22"/>
                <w:rPrChange w:id="2027" w:author="Pacella, Christina (DEC)" w:date="2023-06-14T09:30:00Z">
                  <w:rPr>
                    <w:rFonts w:ascii="Garamond" w:hAnsi="Garamond" w:cs="Calibri"/>
                    <w:color w:val="000000"/>
                    <w:sz w:val="22"/>
                    <w:szCs w:val="22"/>
                    <w:highlight w:val="yellow"/>
                  </w:rPr>
                </w:rPrChange>
              </w:rPr>
              <w:pPrChange w:id="2028" w:author="Pacella, Christina (DEC)" w:date="2023-06-14T09:12:00Z">
                <w:pPr>
                  <w:jc w:val="both"/>
                </w:pPr>
              </w:pPrChange>
            </w:pPr>
            <w:r w:rsidRPr="005958DF">
              <w:rPr>
                <w:rFonts w:ascii="Garamond" w:hAnsi="Garamond" w:cs="Calibri"/>
                <w:color w:val="000000"/>
                <w:sz w:val="22"/>
                <w:szCs w:val="22"/>
                <w:rPrChange w:id="2029" w:author="Pacella, Christina (DEC)" w:date="2023-06-14T09:30:00Z">
                  <w:rPr>
                    <w:rFonts w:ascii="Garamond" w:hAnsi="Garamond" w:cs="Calibri"/>
                    <w:color w:val="000000"/>
                    <w:sz w:val="22"/>
                    <w:szCs w:val="22"/>
                    <w:highlight w:val="yellow"/>
                  </w:rPr>
                </w:rPrChange>
              </w:rPr>
              <w:t>August 202</w:t>
            </w:r>
            <w:ins w:id="2030" w:author="Pacella, Christina (DEC)" w:date="2023-06-14T09:26:00Z">
              <w:r w:rsidR="005905AF" w:rsidRPr="005958DF">
                <w:rPr>
                  <w:rFonts w:ascii="Garamond" w:hAnsi="Garamond" w:cs="Calibri"/>
                  <w:color w:val="000000"/>
                  <w:sz w:val="22"/>
                  <w:szCs w:val="22"/>
                  <w:rPrChange w:id="2031" w:author="Pacella, Christina (DEC)" w:date="2023-06-14T09:30:00Z">
                    <w:rPr>
                      <w:rFonts w:ascii="Garamond" w:hAnsi="Garamond" w:cs="Calibri"/>
                      <w:color w:val="000000"/>
                      <w:sz w:val="22"/>
                      <w:szCs w:val="22"/>
                      <w:highlight w:val="yellow"/>
                    </w:rPr>
                  </w:rPrChange>
                </w:rPr>
                <w:t>2</w:t>
              </w:r>
            </w:ins>
            <w:del w:id="2032" w:author="Pacella, Christina (DEC)" w:date="2023-06-14T09:26:00Z">
              <w:r w:rsidRPr="005958DF" w:rsidDel="005905AF">
                <w:rPr>
                  <w:rFonts w:ascii="Garamond" w:hAnsi="Garamond" w:cs="Calibri"/>
                  <w:color w:val="000000"/>
                  <w:sz w:val="22"/>
                  <w:szCs w:val="22"/>
                  <w:rPrChange w:id="2033" w:author="Pacella, Christina (DEC)" w:date="2023-06-14T09:30:00Z">
                    <w:rPr>
                      <w:rFonts w:ascii="Garamond" w:hAnsi="Garamond" w:cs="Calibri"/>
                      <w:color w:val="000000"/>
                      <w:sz w:val="22"/>
                      <w:szCs w:val="22"/>
                      <w:highlight w:val="yellow"/>
                    </w:rPr>
                  </w:rPrChange>
                </w:rPr>
                <w:delText>1</w:delText>
              </w:r>
            </w:del>
            <w:r w:rsidRPr="005958DF">
              <w:rPr>
                <w:rFonts w:ascii="Garamond" w:hAnsi="Garamond" w:cs="Calibri"/>
                <w:color w:val="000000"/>
                <w:sz w:val="22"/>
                <w:szCs w:val="22"/>
                <w:rPrChange w:id="2034" w:author="Pacella, Christina (DEC)" w:date="2023-06-14T09:30: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4F6B424A" w14:textId="05709E50" w:rsidR="00686A94" w:rsidRPr="00A24C3A" w:rsidRDefault="00F0281C">
            <w:pPr>
              <w:jc w:val="center"/>
              <w:rPr>
                <w:rFonts w:ascii="Garamond" w:hAnsi="Garamond" w:cs="Calibri"/>
                <w:color w:val="000000"/>
                <w:sz w:val="22"/>
                <w:szCs w:val="22"/>
                <w:rPrChange w:id="2035" w:author="Pacella, Christina (DEC)" w:date="2023-06-14T09:09:00Z">
                  <w:rPr>
                    <w:rFonts w:ascii="Garamond" w:hAnsi="Garamond" w:cs="Calibri"/>
                    <w:color w:val="000000"/>
                    <w:sz w:val="22"/>
                    <w:szCs w:val="22"/>
                    <w:highlight w:val="yellow"/>
                  </w:rPr>
                </w:rPrChange>
              </w:rPr>
              <w:pPrChange w:id="2036" w:author="Pacella, Christina (DEC)" w:date="2023-06-14T09:09:00Z">
                <w:pPr>
                  <w:jc w:val="both"/>
                </w:pPr>
              </w:pPrChange>
            </w:pPr>
            <w:ins w:id="2037" w:author="Pacella, Christina (DEC)" w:date="2023-06-14T09:28:00Z">
              <w:r>
                <w:rPr>
                  <w:rFonts w:ascii="Garamond" w:hAnsi="Garamond" w:cs="Calibri"/>
                  <w:color w:val="000000"/>
                  <w:sz w:val="22"/>
                  <w:szCs w:val="22"/>
                </w:rPr>
                <w:t>09/02/2022*</w:t>
              </w:r>
            </w:ins>
            <w:del w:id="2038" w:author="Pacella, Christina (DEC)" w:date="2023-06-14T09:09:00Z">
              <w:r w:rsidR="00686A94" w:rsidRPr="00A24C3A" w:rsidDel="00A24C3A">
                <w:rPr>
                  <w:rFonts w:ascii="Garamond" w:hAnsi="Garamond" w:cs="Calibri"/>
                  <w:color w:val="000000"/>
                  <w:sz w:val="22"/>
                  <w:szCs w:val="22"/>
                  <w:rPrChange w:id="2039" w:author="Pacella, Christina (DEC)" w:date="2023-06-14T09:09:00Z">
                    <w:rPr>
                      <w:rFonts w:ascii="Garamond" w:hAnsi="Garamond" w:cs="Calibri"/>
                      <w:color w:val="000000"/>
                      <w:sz w:val="22"/>
                      <w:szCs w:val="22"/>
                      <w:highlight w:val="yellow"/>
                    </w:rPr>
                  </w:rPrChange>
                </w:rPr>
                <w:delText>9/9/21</w:delText>
              </w:r>
            </w:del>
          </w:p>
        </w:tc>
        <w:tc>
          <w:tcPr>
            <w:tcW w:w="1688" w:type="dxa"/>
            <w:shd w:val="clear" w:color="auto" w:fill="auto"/>
            <w:noWrap/>
            <w:vAlign w:val="center"/>
          </w:tcPr>
          <w:p w14:paraId="60DAE45A" w14:textId="29DC6C85" w:rsidR="00686A94" w:rsidRPr="00A24C3A" w:rsidRDefault="00F0281C">
            <w:pPr>
              <w:jc w:val="center"/>
              <w:rPr>
                <w:rFonts w:ascii="Garamond" w:hAnsi="Garamond" w:cs="Calibri"/>
                <w:color w:val="000000"/>
                <w:sz w:val="22"/>
                <w:szCs w:val="22"/>
                <w:rPrChange w:id="2040" w:author="Pacella, Christina (DEC)" w:date="2023-06-14T09:09:00Z">
                  <w:rPr>
                    <w:rFonts w:ascii="Garamond" w:hAnsi="Garamond" w:cs="Calibri"/>
                    <w:color w:val="000000"/>
                    <w:sz w:val="22"/>
                    <w:szCs w:val="22"/>
                    <w:highlight w:val="yellow"/>
                  </w:rPr>
                </w:rPrChange>
              </w:rPr>
              <w:pPrChange w:id="2041" w:author="Pacella, Christina (DEC)" w:date="2023-06-14T09:09:00Z">
                <w:pPr>
                  <w:jc w:val="both"/>
                </w:pPr>
              </w:pPrChange>
            </w:pPr>
            <w:ins w:id="2042" w:author="Pacella, Christina (DEC)" w:date="2023-06-14T09:28:00Z">
              <w:r>
                <w:rPr>
                  <w:rFonts w:ascii="Garamond" w:hAnsi="Garamond" w:cs="Calibri"/>
                  <w:color w:val="000000"/>
                  <w:sz w:val="22"/>
                  <w:szCs w:val="22"/>
                </w:rPr>
                <w:t>09/01/2022</w:t>
              </w:r>
            </w:ins>
            <w:ins w:id="2043" w:author="Pacella, Christina (DEC)" w:date="2023-06-14T09:29:00Z">
              <w:r>
                <w:rPr>
                  <w:rFonts w:ascii="Garamond" w:hAnsi="Garamond" w:cs="Calibri"/>
                  <w:color w:val="000000"/>
                  <w:sz w:val="22"/>
                  <w:szCs w:val="22"/>
                </w:rPr>
                <w:t>*</w:t>
              </w:r>
            </w:ins>
            <w:del w:id="2044" w:author="Pacella, Christina (DEC)" w:date="2023-06-14T09:09:00Z">
              <w:r w:rsidR="00686A94" w:rsidRPr="00A24C3A" w:rsidDel="00A24C3A">
                <w:rPr>
                  <w:rFonts w:ascii="Garamond" w:hAnsi="Garamond" w:cs="Calibri"/>
                  <w:color w:val="000000"/>
                  <w:sz w:val="22"/>
                  <w:szCs w:val="22"/>
                  <w:rPrChange w:id="2045" w:author="Pacella, Christina (DEC)" w:date="2023-06-14T09:09:00Z">
                    <w:rPr>
                      <w:rFonts w:ascii="Garamond" w:hAnsi="Garamond" w:cs="Calibri"/>
                      <w:color w:val="000000"/>
                      <w:sz w:val="22"/>
                      <w:szCs w:val="22"/>
                      <w:highlight w:val="yellow"/>
                    </w:rPr>
                  </w:rPrChange>
                </w:rPr>
                <w:delText>10/1/21</w:delText>
              </w:r>
            </w:del>
          </w:p>
        </w:tc>
        <w:tc>
          <w:tcPr>
            <w:tcW w:w="1688" w:type="dxa"/>
            <w:shd w:val="clear" w:color="auto" w:fill="auto"/>
            <w:noWrap/>
            <w:vAlign w:val="center"/>
          </w:tcPr>
          <w:p w14:paraId="48774356" w14:textId="78B15B49" w:rsidR="00686A94" w:rsidRPr="00A24C3A" w:rsidRDefault="00FF4CB8">
            <w:pPr>
              <w:jc w:val="center"/>
              <w:rPr>
                <w:rFonts w:ascii="Garamond" w:hAnsi="Garamond" w:cs="Calibri"/>
                <w:color w:val="000000"/>
                <w:sz w:val="22"/>
                <w:szCs w:val="22"/>
                <w:rPrChange w:id="2046" w:author="Pacella, Christina (DEC)" w:date="2023-06-14T09:09:00Z">
                  <w:rPr>
                    <w:rFonts w:ascii="Garamond" w:hAnsi="Garamond" w:cs="Calibri"/>
                    <w:color w:val="000000"/>
                    <w:sz w:val="22"/>
                    <w:szCs w:val="22"/>
                    <w:highlight w:val="yellow"/>
                  </w:rPr>
                </w:rPrChange>
              </w:rPr>
              <w:pPrChange w:id="2047" w:author="Pacella, Christina (DEC)" w:date="2023-06-14T09:09:00Z">
                <w:pPr>
                  <w:jc w:val="both"/>
                </w:pPr>
              </w:pPrChange>
            </w:pPr>
            <w:ins w:id="2048" w:author="Pacella, Christina (DEC)" w:date="2023-06-14T09:28:00Z">
              <w:r>
                <w:rPr>
                  <w:rFonts w:ascii="Garamond" w:hAnsi="Garamond" w:cs="Calibri"/>
                  <w:color w:val="000000"/>
                  <w:sz w:val="22"/>
                  <w:szCs w:val="22"/>
                </w:rPr>
                <w:t>09/21/2022*</w:t>
              </w:r>
            </w:ins>
            <w:del w:id="2049" w:author="Pacella, Christina (DEC)" w:date="2023-06-14T09:09:00Z">
              <w:r w:rsidR="00686A94" w:rsidRPr="00A24C3A" w:rsidDel="00A24C3A">
                <w:rPr>
                  <w:rFonts w:ascii="Garamond" w:hAnsi="Garamond" w:cs="Calibri"/>
                  <w:color w:val="000000"/>
                  <w:sz w:val="22"/>
                  <w:szCs w:val="22"/>
                  <w:rPrChange w:id="2050" w:author="Pacella, Christina (DEC)" w:date="2023-06-14T09:09:00Z">
                    <w:rPr>
                      <w:rFonts w:ascii="Garamond" w:hAnsi="Garamond" w:cs="Calibri"/>
                      <w:color w:val="000000"/>
                      <w:sz w:val="22"/>
                      <w:szCs w:val="22"/>
                      <w:highlight w:val="yellow"/>
                    </w:rPr>
                  </w:rPrChange>
                </w:rPr>
                <w:delText>10/1/21</w:delText>
              </w:r>
            </w:del>
          </w:p>
        </w:tc>
        <w:tc>
          <w:tcPr>
            <w:tcW w:w="1681" w:type="dxa"/>
            <w:shd w:val="clear" w:color="auto" w:fill="auto"/>
            <w:noWrap/>
            <w:vAlign w:val="center"/>
          </w:tcPr>
          <w:p w14:paraId="3F72CAA5" w14:textId="5D7CA3A4" w:rsidR="00686A94" w:rsidRDefault="00946668" w:rsidP="00686A94">
            <w:pPr>
              <w:jc w:val="center"/>
              <w:rPr>
                <w:ins w:id="2051" w:author="Pacella, Christina (DEC)" w:date="2023-06-14T09:29:00Z"/>
                <w:rFonts w:ascii="Garamond" w:hAnsi="Garamond" w:cs="Calibri"/>
                <w:color w:val="000000"/>
                <w:sz w:val="22"/>
                <w:szCs w:val="22"/>
              </w:rPr>
            </w:pPr>
            <w:ins w:id="2052" w:author="Pacella, Christina (DEC)" w:date="2023-06-14T09:29:00Z">
              <w:r>
                <w:rPr>
                  <w:rFonts w:ascii="Garamond" w:hAnsi="Garamond" w:cs="Calibri"/>
                  <w:color w:val="000000"/>
                  <w:sz w:val="22"/>
                  <w:szCs w:val="22"/>
                </w:rPr>
                <w:t>09/07/2022*</w:t>
              </w:r>
            </w:ins>
            <w:del w:id="2053" w:author="Pacella, Christina (DEC)" w:date="2023-06-14T09:09:00Z">
              <w:r w:rsidR="00686A94" w:rsidRPr="00A24C3A" w:rsidDel="00A24C3A">
                <w:rPr>
                  <w:rFonts w:ascii="Garamond" w:hAnsi="Garamond" w:cs="Calibri"/>
                  <w:color w:val="000000"/>
                  <w:sz w:val="22"/>
                  <w:szCs w:val="22"/>
                  <w:rPrChange w:id="2054" w:author="Pacella, Christina (DEC)" w:date="2023-06-14T09:09:00Z">
                    <w:rPr>
                      <w:rFonts w:ascii="Garamond" w:hAnsi="Garamond" w:cs="Calibri"/>
                      <w:color w:val="000000"/>
                      <w:sz w:val="22"/>
                      <w:szCs w:val="22"/>
                      <w:highlight w:val="yellow"/>
                    </w:rPr>
                  </w:rPrChange>
                </w:rPr>
                <w:delText>10/6/21*</w:delText>
              </w:r>
            </w:del>
          </w:p>
          <w:p w14:paraId="225F10A3" w14:textId="7C547CC4" w:rsidR="00946668" w:rsidRPr="00A24C3A" w:rsidRDefault="00946668">
            <w:pPr>
              <w:jc w:val="center"/>
              <w:rPr>
                <w:rFonts w:ascii="Garamond" w:hAnsi="Garamond" w:cs="Calibri"/>
                <w:color w:val="000000"/>
                <w:sz w:val="22"/>
                <w:szCs w:val="22"/>
                <w:rPrChange w:id="2055" w:author="Pacella, Christina (DEC)" w:date="2023-06-14T09:09:00Z">
                  <w:rPr>
                    <w:rFonts w:ascii="Garamond" w:hAnsi="Garamond" w:cs="Calibri"/>
                    <w:color w:val="000000"/>
                    <w:sz w:val="22"/>
                    <w:szCs w:val="22"/>
                    <w:highlight w:val="yellow"/>
                  </w:rPr>
                </w:rPrChange>
              </w:rPr>
              <w:pPrChange w:id="2056" w:author="Pacella, Christina (DEC)" w:date="2023-06-14T09:09:00Z">
                <w:pPr>
                  <w:jc w:val="both"/>
                </w:pPr>
              </w:pPrChange>
            </w:pPr>
            <w:ins w:id="2057" w:author="Pacella, Christina (DEC)" w:date="2023-06-14T09:29:00Z">
              <w:r>
                <w:rPr>
                  <w:rFonts w:ascii="Garamond" w:hAnsi="Garamond" w:cs="Calibri"/>
                  <w:color w:val="000000"/>
                  <w:sz w:val="22"/>
                  <w:szCs w:val="22"/>
                </w:rPr>
                <w:t>09/27/2022</w:t>
              </w:r>
            </w:ins>
          </w:p>
        </w:tc>
        <w:tc>
          <w:tcPr>
            <w:tcW w:w="1688" w:type="dxa"/>
            <w:shd w:val="clear" w:color="auto" w:fill="auto"/>
            <w:noWrap/>
            <w:vAlign w:val="center"/>
          </w:tcPr>
          <w:p w14:paraId="340E0140" w14:textId="096BA7F1" w:rsidR="00686A94" w:rsidRPr="00A24C3A" w:rsidRDefault="00F0281C">
            <w:pPr>
              <w:jc w:val="center"/>
              <w:rPr>
                <w:rFonts w:ascii="Garamond" w:hAnsi="Garamond" w:cs="Calibri"/>
                <w:color w:val="000000"/>
                <w:sz w:val="22"/>
                <w:szCs w:val="22"/>
                <w:rPrChange w:id="2058" w:author="Pacella, Christina (DEC)" w:date="2023-06-14T09:09:00Z">
                  <w:rPr>
                    <w:rFonts w:ascii="Garamond" w:hAnsi="Garamond" w:cs="Calibri"/>
                    <w:color w:val="000000"/>
                    <w:sz w:val="22"/>
                    <w:szCs w:val="22"/>
                    <w:highlight w:val="yellow"/>
                  </w:rPr>
                </w:rPrChange>
              </w:rPr>
              <w:pPrChange w:id="2059" w:author="Pacella, Christina (DEC)" w:date="2023-06-14T09:09:00Z">
                <w:pPr>
                  <w:jc w:val="both"/>
                </w:pPr>
              </w:pPrChange>
            </w:pPr>
            <w:ins w:id="2060" w:author="Pacella, Christina (DEC)" w:date="2023-06-14T09:29:00Z">
              <w:r>
                <w:rPr>
                  <w:rFonts w:ascii="Garamond" w:hAnsi="Garamond" w:cs="Calibri"/>
                  <w:color w:val="000000"/>
                  <w:sz w:val="22"/>
                  <w:szCs w:val="22"/>
                </w:rPr>
                <w:t>08/31/2022</w:t>
              </w:r>
            </w:ins>
            <w:del w:id="2061" w:author="Pacella, Christina (DEC)" w:date="2023-06-14T09:09:00Z">
              <w:r w:rsidR="00686A94" w:rsidRPr="00A24C3A" w:rsidDel="00A24C3A">
                <w:rPr>
                  <w:rFonts w:ascii="Garamond" w:hAnsi="Garamond" w:cs="Calibri"/>
                  <w:color w:val="000000"/>
                  <w:sz w:val="22"/>
                  <w:szCs w:val="22"/>
                  <w:rPrChange w:id="2062" w:author="Pacella, Christina (DEC)" w:date="2023-06-14T09:09:00Z">
                    <w:rPr>
                      <w:rFonts w:ascii="Garamond" w:hAnsi="Garamond" w:cs="Calibri"/>
                      <w:color w:val="000000"/>
                      <w:sz w:val="22"/>
                      <w:szCs w:val="22"/>
                      <w:highlight w:val="yellow"/>
                    </w:rPr>
                  </w:rPrChange>
                </w:rPr>
                <w:delText>10/1/21</w:delText>
              </w:r>
            </w:del>
          </w:p>
        </w:tc>
      </w:tr>
      <w:tr w:rsidR="00DE0C4C" w:rsidRPr="002B220A" w14:paraId="1D42881D" w14:textId="77777777" w:rsidTr="00CB065F">
        <w:trPr>
          <w:trHeight w:val="270"/>
          <w:jc w:val="center"/>
        </w:trPr>
        <w:tc>
          <w:tcPr>
            <w:tcW w:w="2538" w:type="dxa"/>
            <w:shd w:val="clear" w:color="auto" w:fill="auto"/>
            <w:noWrap/>
            <w:vAlign w:val="bottom"/>
            <w:hideMark/>
          </w:tcPr>
          <w:p w14:paraId="3B519EAF" w14:textId="1D920A6E" w:rsidR="00686A94" w:rsidRPr="005958DF" w:rsidRDefault="00686A94">
            <w:pPr>
              <w:rPr>
                <w:rFonts w:ascii="Garamond" w:hAnsi="Garamond" w:cs="Calibri"/>
                <w:color w:val="000000"/>
                <w:sz w:val="22"/>
                <w:szCs w:val="22"/>
                <w:rPrChange w:id="2063" w:author="Pacella, Christina (DEC)" w:date="2023-06-14T09:30:00Z">
                  <w:rPr>
                    <w:rFonts w:ascii="Garamond" w:hAnsi="Garamond" w:cs="Calibri"/>
                    <w:color w:val="000000"/>
                    <w:sz w:val="22"/>
                    <w:szCs w:val="22"/>
                    <w:highlight w:val="yellow"/>
                  </w:rPr>
                </w:rPrChange>
              </w:rPr>
              <w:pPrChange w:id="2064" w:author="Pacella, Christina (DEC)" w:date="2023-06-14T09:12:00Z">
                <w:pPr>
                  <w:jc w:val="both"/>
                </w:pPr>
              </w:pPrChange>
            </w:pPr>
            <w:r w:rsidRPr="005958DF">
              <w:rPr>
                <w:rFonts w:ascii="Garamond" w:hAnsi="Garamond" w:cs="Calibri"/>
                <w:color w:val="000000"/>
                <w:sz w:val="22"/>
                <w:szCs w:val="22"/>
                <w:rPrChange w:id="2065" w:author="Pacella, Christina (DEC)" w:date="2023-06-14T09:30:00Z">
                  <w:rPr>
                    <w:rFonts w:ascii="Garamond" w:hAnsi="Garamond" w:cs="Calibri"/>
                    <w:color w:val="000000"/>
                    <w:sz w:val="22"/>
                    <w:szCs w:val="22"/>
                    <w:highlight w:val="yellow"/>
                  </w:rPr>
                </w:rPrChange>
              </w:rPr>
              <w:t>08/</w:t>
            </w:r>
            <w:ins w:id="2066" w:author="Pacella, Christina (DEC)" w:date="2023-06-14T09:30:00Z">
              <w:r w:rsidR="005958DF" w:rsidRPr="005958DF">
                <w:rPr>
                  <w:rFonts w:ascii="Garamond" w:hAnsi="Garamond" w:cs="Calibri"/>
                  <w:color w:val="000000"/>
                  <w:sz w:val="22"/>
                  <w:szCs w:val="22"/>
                  <w:rPrChange w:id="2067" w:author="Pacella, Christina (DEC)" w:date="2023-06-14T09:30:00Z">
                    <w:rPr>
                      <w:rFonts w:ascii="Garamond" w:hAnsi="Garamond" w:cs="Calibri"/>
                      <w:color w:val="000000"/>
                      <w:sz w:val="22"/>
                      <w:szCs w:val="22"/>
                      <w:highlight w:val="yellow"/>
                    </w:rPr>
                  </w:rPrChange>
                </w:rPr>
                <w:t>03</w:t>
              </w:r>
            </w:ins>
            <w:del w:id="2068" w:author="Pacella, Christina (DEC)" w:date="2023-06-14T09:30:00Z">
              <w:r w:rsidRPr="005958DF" w:rsidDel="005958DF">
                <w:rPr>
                  <w:rFonts w:ascii="Garamond" w:hAnsi="Garamond" w:cs="Calibri"/>
                  <w:color w:val="000000"/>
                  <w:sz w:val="22"/>
                  <w:szCs w:val="22"/>
                  <w:rPrChange w:id="2069" w:author="Pacella, Christina (DEC)" w:date="2023-06-14T09:30:00Z">
                    <w:rPr>
                      <w:rFonts w:ascii="Garamond" w:hAnsi="Garamond" w:cs="Calibri"/>
                      <w:color w:val="000000"/>
                      <w:sz w:val="22"/>
                      <w:szCs w:val="22"/>
                      <w:highlight w:val="yellow"/>
                    </w:rPr>
                  </w:rPrChange>
                </w:rPr>
                <w:delText>11</w:delText>
              </w:r>
            </w:del>
            <w:r w:rsidRPr="005958DF">
              <w:rPr>
                <w:rFonts w:ascii="Garamond" w:hAnsi="Garamond" w:cs="Calibri"/>
                <w:color w:val="000000"/>
                <w:sz w:val="22"/>
                <w:szCs w:val="22"/>
                <w:rPrChange w:id="2070" w:author="Pacella, Christina (DEC)" w:date="2023-06-14T09:30:00Z">
                  <w:rPr>
                    <w:rFonts w:ascii="Garamond" w:hAnsi="Garamond" w:cs="Calibri"/>
                    <w:color w:val="000000"/>
                    <w:sz w:val="22"/>
                    <w:szCs w:val="22"/>
                    <w:highlight w:val="yellow"/>
                  </w:rPr>
                </w:rPrChange>
              </w:rPr>
              <w:t xml:space="preserve"> – 08/</w:t>
            </w:r>
            <w:ins w:id="2071" w:author="Pacella, Christina (DEC)" w:date="2023-06-14T09:30:00Z">
              <w:r w:rsidR="005958DF" w:rsidRPr="005958DF">
                <w:rPr>
                  <w:rFonts w:ascii="Garamond" w:hAnsi="Garamond" w:cs="Calibri"/>
                  <w:color w:val="000000"/>
                  <w:sz w:val="22"/>
                  <w:szCs w:val="22"/>
                  <w:rPrChange w:id="2072" w:author="Pacella, Christina (DEC)" w:date="2023-06-14T09:30:00Z">
                    <w:rPr>
                      <w:rFonts w:ascii="Garamond" w:hAnsi="Garamond" w:cs="Calibri"/>
                      <w:color w:val="000000"/>
                      <w:sz w:val="22"/>
                      <w:szCs w:val="22"/>
                      <w:highlight w:val="yellow"/>
                    </w:rPr>
                  </w:rPrChange>
                </w:rPr>
                <w:t>04</w:t>
              </w:r>
            </w:ins>
            <w:del w:id="2073" w:author="Pacella, Christina (DEC)" w:date="2023-06-14T09:30:00Z">
              <w:r w:rsidRPr="005958DF" w:rsidDel="005958DF">
                <w:rPr>
                  <w:rFonts w:ascii="Garamond" w:hAnsi="Garamond" w:cs="Calibri"/>
                  <w:color w:val="000000"/>
                  <w:sz w:val="22"/>
                  <w:szCs w:val="22"/>
                  <w:rPrChange w:id="2074" w:author="Pacella, Christina (DEC)" w:date="2023-06-14T09:30:00Z">
                    <w:rPr>
                      <w:rFonts w:ascii="Garamond" w:hAnsi="Garamond" w:cs="Calibri"/>
                      <w:color w:val="000000"/>
                      <w:sz w:val="22"/>
                      <w:szCs w:val="22"/>
                      <w:highlight w:val="yellow"/>
                    </w:rPr>
                  </w:rPrChange>
                </w:rPr>
                <w:delText>12</w:delText>
              </w:r>
            </w:del>
            <w:r w:rsidRPr="005958DF">
              <w:rPr>
                <w:rFonts w:ascii="Garamond" w:hAnsi="Garamond" w:cs="Calibri"/>
                <w:color w:val="000000"/>
                <w:sz w:val="22"/>
                <w:szCs w:val="22"/>
                <w:rPrChange w:id="2075" w:author="Pacella, Christina (DEC)" w:date="2023-06-14T09:30: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7B06F2BF" w14:textId="751D4A7A" w:rsidR="00686A94" w:rsidRPr="00A24C3A" w:rsidRDefault="00F0281C">
            <w:pPr>
              <w:jc w:val="center"/>
              <w:rPr>
                <w:rFonts w:ascii="Garamond" w:hAnsi="Garamond" w:cs="Calibri"/>
                <w:color w:val="000000"/>
                <w:sz w:val="22"/>
                <w:szCs w:val="22"/>
                <w:rPrChange w:id="2076" w:author="Pacella, Christina (DEC)" w:date="2023-06-14T09:09:00Z">
                  <w:rPr>
                    <w:rFonts w:ascii="Garamond" w:hAnsi="Garamond" w:cs="Calibri"/>
                    <w:color w:val="000000"/>
                    <w:sz w:val="22"/>
                    <w:szCs w:val="22"/>
                    <w:highlight w:val="yellow"/>
                  </w:rPr>
                </w:rPrChange>
              </w:rPr>
              <w:pPrChange w:id="2077" w:author="Pacella, Christina (DEC)" w:date="2023-06-14T09:09:00Z">
                <w:pPr>
                  <w:jc w:val="both"/>
                </w:pPr>
              </w:pPrChange>
            </w:pPr>
            <w:ins w:id="2078" w:author="Pacella, Christina (DEC)" w:date="2023-06-14T09:28:00Z">
              <w:r>
                <w:rPr>
                  <w:rFonts w:ascii="Garamond" w:hAnsi="Garamond" w:cs="Calibri"/>
                  <w:color w:val="000000"/>
                  <w:sz w:val="22"/>
                  <w:szCs w:val="22"/>
                </w:rPr>
                <w:t>09/02/2022*</w:t>
              </w:r>
            </w:ins>
            <w:del w:id="2079" w:author="Pacella, Christina (DEC)" w:date="2023-06-14T09:09:00Z">
              <w:r w:rsidR="00686A94" w:rsidRPr="00A24C3A" w:rsidDel="00A24C3A">
                <w:rPr>
                  <w:rFonts w:ascii="Garamond" w:hAnsi="Garamond" w:cs="Calibri"/>
                  <w:color w:val="000000"/>
                  <w:sz w:val="22"/>
                  <w:szCs w:val="22"/>
                  <w:rPrChange w:id="2080" w:author="Pacella, Christina (DEC)" w:date="2023-06-14T09:09:00Z">
                    <w:rPr>
                      <w:rFonts w:ascii="Garamond" w:hAnsi="Garamond" w:cs="Calibri"/>
                      <w:color w:val="000000"/>
                      <w:sz w:val="22"/>
                      <w:szCs w:val="22"/>
                      <w:highlight w:val="yellow"/>
                    </w:rPr>
                  </w:rPrChange>
                </w:rPr>
                <w:delText>9/9/21</w:delText>
              </w:r>
            </w:del>
          </w:p>
        </w:tc>
        <w:tc>
          <w:tcPr>
            <w:tcW w:w="1688" w:type="dxa"/>
            <w:shd w:val="clear" w:color="auto" w:fill="auto"/>
            <w:noWrap/>
            <w:vAlign w:val="center"/>
          </w:tcPr>
          <w:p w14:paraId="549B8731" w14:textId="648F9B7A" w:rsidR="00686A94" w:rsidRPr="00A24C3A" w:rsidRDefault="00F0281C">
            <w:pPr>
              <w:jc w:val="center"/>
              <w:rPr>
                <w:rFonts w:ascii="Garamond" w:hAnsi="Garamond" w:cs="Calibri"/>
                <w:color w:val="000000"/>
                <w:sz w:val="22"/>
                <w:szCs w:val="22"/>
                <w:rPrChange w:id="2081" w:author="Pacella, Christina (DEC)" w:date="2023-06-14T09:09:00Z">
                  <w:rPr>
                    <w:rFonts w:ascii="Garamond" w:hAnsi="Garamond" w:cs="Calibri"/>
                    <w:color w:val="000000"/>
                    <w:sz w:val="22"/>
                    <w:szCs w:val="22"/>
                    <w:highlight w:val="yellow"/>
                  </w:rPr>
                </w:rPrChange>
              </w:rPr>
              <w:pPrChange w:id="2082" w:author="Pacella, Christina (DEC)" w:date="2023-06-14T09:09:00Z">
                <w:pPr>
                  <w:jc w:val="both"/>
                </w:pPr>
              </w:pPrChange>
            </w:pPr>
            <w:ins w:id="2083" w:author="Pacella, Christina (DEC)" w:date="2023-06-14T09:29:00Z">
              <w:r>
                <w:rPr>
                  <w:rFonts w:ascii="Garamond" w:hAnsi="Garamond" w:cs="Calibri"/>
                  <w:color w:val="000000"/>
                  <w:sz w:val="22"/>
                  <w:szCs w:val="22"/>
                </w:rPr>
                <w:t>09/01/2022*</w:t>
              </w:r>
            </w:ins>
            <w:del w:id="2084" w:author="Pacella, Christina (DEC)" w:date="2023-06-14T09:09:00Z">
              <w:r w:rsidR="00686A94" w:rsidRPr="00A24C3A" w:rsidDel="00A24C3A">
                <w:rPr>
                  <w:rFonts w:ascii="Garamond" w:hAnsi="Garamond" w:cs="Calibri"/>
                  <w:color w:val="000000"/>
                  <w:sz w:val="22"/>
                  <w:szCs w:val="22"/>
                  <w:rPrChange w:id="2085" w:author="Pacella, Christina (DEC)" w:date="2023-06-14T09:09:00Z">
                    <w:rPr>
                      <w:rFonts w:ascii="Garamond" w:hAnsi="Garamond" w:cs="Calibri"/>
                      <w:color w:val="000000"/>
                      <w:sz w:val="22"/>
                      <w:szCs w:val="22"/>
                      <w:highlight w:val="yellow"/>
                    </w:rPr>
                  </w:rPrChange>
                </w:rPr>
                <w:delText>10/1/21</w:delText>
              </w:r>
            </w:del>
          </w:p>
        </w:tc>
        <w:tc>
          <w:tcPr>
            <w:tcW w:w="1688" w:type="dxa"/>
            <w:shd w:val="clear" w:color="auto" w:fill="auto"/>
            <w:noWrap/>
            <w:vAlign w:val="center"/>
          </w:tcPr>
          <w:p w14:paraId="6D9E3BBD" w14:textId="0A0A5A52" w:rsidR="00686A94" w:rsidRPr="00A24C3A" w:rsidRDefault="00FF4CB8">
            <w:pPr>
              <w:jc w:val="center"/>
              <w:rPr>
                <w:rFonts w:ascii="Garamond" w:hAnsi="Garamond" w:cs="Calibri"/>
                <w:color w:val="000000"/>
                <w:sz w:val="22"/>
                <w:szCs w:val="22"/>
                <w:rPrChange w:id="2086" w:author="Pacella, Christina (DEC)" w:date="2023-06-14T09:09:00Z">
                  <w:rPr>
                    <w:rFonts w:ascii="Garamond" w:hAnsi="Garamond" w:cs="Calibri"/>
                    <w:color w:val="000000"/>
                    <w:sz w:val="22"/>
                    <w:szCs w:val="22"/>
                    <w:highlight w:val="yellow"/>
                  </w:rPr>
                </w:rPrChange>
              </w:rPr>
              <w:pPrChange w:id="2087" w:author="Pacella, Christina (DEC)" w:date="2023-06-14T09:09:00Z">
                <w:pPr>
                  <w:jc w:val="both"/>
                </w:pPr>
              </w:pPrChange>
            </w:pPr>
            <w:ins w:id="2088" w:author="Pacella, Christina (DEC)" w:date="2023-06-14T09:28:00Z">
              <w:r>
                <w:rPr>
                  <w:rFonts w:ascii="Garamond" w:hAnsi="Garamond" w:cs="Calibri"/>
                  <w:color w:val="000000"/>
                  <w:sz w:val="22"/>
                  <w:szCs w:val="22"/>
                </w:rPr>
                <w:t>09/21/2022</w:t>
              </w:r>
            </w:ins>
            <w:del w:id="2089" w:author="Pacella, Christina (DEC)" w:date="2023-06-14T09:09:00Z">
              <w:r w:rsidR="00686A94" w:rsidRPr="00A24C3A" w:rsidDel="00A24C3A">
                <w:rPr>
                  <w:rFonts w:ascii="Garamond" w:hAnsi="Garamond" w:cs="Calibri"/>
                  <w:color w:val="000000"/>
                  <w:sz w:val="22"/>
                  <w:szCs w:val="22"/>
                  <w:rPrChange w:id="2090" w:author="Pacella, Christina (DEC)" w:date="2023-06-14T09:09:00Z">
                    <w:rPr>
                      <w:rFonts w:ascii="Garamond" w:hAnsi="Garamond" w:cs="Calibri"/>
                      <w:color w:val="000000"/>
                      <w:sz w:val="22"/>
                      <w:szCs w:val="22"/>
                      <w:highlight w:val="yellow"/>
                    </w:rPr>
                  </w:rPrChange>
                </w:rPr>
                <w:delText>10/1/21</w:delText>
              </w:r>
            </w:del>
          </w:p>
        </w:tc>
        <w:tc>
          <w:tcPr>
            <w:tcW w:w="1681" w:type="dxa"/>
            <w:shd w:val="clear" w:color="auto" w:fill="auto"/>
            <w:noWrap/>
            <w:vAlign w:val="center"/>
          </w:tcPr>
          <w:p w14:paraId="6A66B2CD" w14:textId="1734BE7E" w:rsidR="00686A94" w:rsidRPr="00A24C3A" w:rsidRDefault="00946668">
            <w:pPr>
              <w:jc w:val="center"/>
              <w:rPr>
                <w:rFonts w:ascii="Garamond" w:hAnsi="Garamond" w:cs="Calibri"/>
                <w:color w:val="000000"/>
                <w:sz w:val="22"/>
                <w:szCs w:val="22"/>
                <w:rPrChange w:id="2091" w:author="Pacella, Christina (DEC)" w:date="2023-06-14T09:09:00Z">
                  <w:rPr>
                    <w:rFonts w:ascii="Garamond" w:hAnsi="Garamond" w:cs="Calibri"/>
                    <w:color w:val="000000"/>
                    <w:sz w:val="22"/>
                    <w:szCs w:val="22"/>
                    <w:highlight w:val="yellow"/>
                  </w:rPr>
                </w:rPrChange>
              </w:rPr>
              <w:pPrChange w:id="2092" w:author="Pacella, Christina (DEC)" w:date="2023-06-14T09:09:00Z">
                <w:pPr>
                  <w:jc w:val="both"/>
                </w:pPr>
              </w:pPrChange>
            </w:pPr>
            <w:ins w:id="2093" w:author="Pacella, Christina (DEC)" w:date="2023-06-14T09:29:00Z">
              <w:r>
                <w:rPr>
                  <w:rFonts w:ascii="Garamond" w:hAnsi="Garamond" w:cs="Calibri"/>
                  <w:color w:val="000000"/>
                  <w:sz w:val="22"/>
                  <w:szCs w:val="22"/>
                </w:rPr>
                <w:t>09/07/2022*</w:t>
              </w:r>
            </w:ins>
            <w:del w:id="2094" w:author="Pacella, Christina (DEC)" w:date="2023-06-14T09:09:00Z">
              <w:r w:rsidR="00686A94" w:rsidRPr="00A24C3A" w:rsidDel="00A24C3A">
                <w:rPr>
                  <w:rFonts w:ascii="Garamond" w:hAnsi="Garamond" w:cs="Calibri"/>
                  <w:color w:val="000000"/>
                  <w:sz w:val="22"/>
                  <w:szCs w:val="22"/>
                  <w:rPrChange w:id="2095" w:author="Pacella, Christina (DEC)" w:date="2023-06-14T09:09:00Z">
                    <w:rPr>
                      <w:rFonts w:ascii="Garamond" w:hAnsi="Garamond" w:cs="Calibri"/>
                      <w:color w:val="000000"/>
                      <w:sz w:val="22"/>
                      <w:szCs w:val="22"/>
                      <w:highlight w:val="yellow"/>
                    </w:rPr>
                  </w:rPrChange>
                </w:rPr>
                <w:delText>10/6/21*</w:delText>
              </w:r>
            </w:del>
          </w:p>
        </w:tc>
        <w:tc>
          <w:tcPr>
            <w:tcW w:w="1688" w:type="dxa"/>
            <w:shd w:val="clear" w:color="auto" w:fill="auto"/>
            <w:noWrap/>
            <w:vAlign w:val="center"/>
          </w:tcPr>
          <w:p w14:paraId="00E6471B" w14:textId="49C7B9FD" w:rsidR="00686A94" w:rsidRPr="00A24C3A" w:rsidRDefault="00F0281C">
            <w:pPr>
              <w:jc w:val="center"/>
              <w:rPr>
                <w:rFonts w:ascii="Garamond" w:hAnsi="Garamond" w:cs="Calibri"/>
                <w:color w:val="000000"/>
                <w:sz w:val="22"/>
                <w:szCs w:val="22"/>
                <w:rPrChange w:id="2096" w:author="Pacella, Christina (DEC)" w:date="2023-06-14T09:09:00Z">
                  <w:rPr>
                    <w:rFonts w:ascii="Garamond" w:hAnsi="Garamond" w:cs="Calibri"/>
                    <w:color w:val="000000"/>
                    <w:sz w:val="22"/>
                    <w:szCs w:val="22"/>
                    <w:highlight w:val="yellow"/>
                  </w:rPr>
                </w:rPrChange>
              </w:rPr>
              <w:pPrChange w:id="2097" w:author="Pacella, Christina (DEC)" w:date="2023-06-14T09:09:00Z">
                <w:pPr>
                  <w:jc w:val="both"/>
                </w:pPr>
              </w:pPrChange>
            </w:pPr>
            <w:ins w:id="2098" w:author="Pacella, Christina (DEC)" w:date="2023-06-14T09:29:00Z">
              <w:r>
                <w:rPr>
                  <w:rFonts w:ascii="Garamond" w:hAnsi="Garamond" w:cs="Calibri"/>
                  <w:color w:val="000000"/>
                  <w:sz w:val="22"/>
                  <w:szCs w:val="22"/>
                </w:rPr>
                <w:t>08/31/2022</w:t>
              </w:r>
            </w:ins>
            <w:del w:id="2099" w:author="Pacella, Christina (DEC)" w:date="2023-06-14T09:09:00Z">
              <w:r w:rsidR="00686A94" w:rsidRPr="00A24C3A" w:rsidDel="00A24C3A">
                <w:rPr>
                  <w:rFonts w:ascii="Garamond" w:hAnsi="Garamond" w:cs="Calibri"/>
                  <w:color w:val="000000"/>
                  <w:sz w:val="22"/>
                  <w:szCs w:val="22"/>
                  <w:rPrChange w:id="2100" w:author="Pacella, Christina (DEC)" w:date="2023-06-14T09:09:00Z">
                    <w:rPr>
                      <w:rFonts w:ascii="Garamond" w:hAnsi="Garamond" w:cs="Calibri"/>
                      <w:color w:val="000000"/>
                      <w:sz w:val="22"/>
                      <w:szCs w:val="22"/>
                      <w:highlight w:val="yellow"/>
                    </w:rPr>
                  </w:rPrChange>
                </w:rPr>
                <w:delText>10/1/21</w:delText>
              </w:r>
            </w:del>
          </w:p>
        </w:tc>
      </w:tr>
      <w:tr w:rsidR="00DE0C4C" w:rsidRPr="002B220A" w14:paraId="1E4A15E7" w14:textId="77777777" w:rsidTr="00CB065F">
        <w:trPr>
          <w:trHeight w:val="198"/>
          <w:jc w:val="center"/>
        </w:trPr>
        <w:tc>
          <w:tcPr>
            <w:tcW w:w="2538" w:type="dxa"/>
            <w:shd w:val="clear" w:color="auto" w:fill="auto"/>
            <w:vAlign w:val="bottom"/>
          </w:tcPr>
          <w:p w14:paraId="1C6C87F2" w14:textId="5D7E9BC4" w:rsidR="00686A94" w:rsidRPr="00B40B15" w:rsidRDefault="00686A94">
            <w:pPr>
              <w:rPr>
                <w:rFonts w:ascii="Garamond" w:hAnsi="Garamond" w:cs="Calibri"/>
                <w:color w:val="000000"/>
                <w:sz w:val="22"/>
                <w:szCs w:val="22"/>
                <w:rPrChange w:id="2101" w:author="Pacella, Christina (DEC)" w:date="2023-06-14T09:30:00Z">
                  <w:rPr>
                    <w:rFonts w:ascii="Garamond" w:hAnsi="Garamond" w:cs="Calibri"/>
                    <w:color w:val="000000"/>
                    <w:sz w:val="22"/>
                    <w:szCs w:val="22"/>
                    <w:highlight w:val="yellow"/>
                  </w:rPr>
                </w:rPrChange>
              </w:rPr>
              <w:pPrChange w:id="2102" w:author="Pacella, Christina (DEC)" w:date="2023-06-14T09:12:00Z">
                <w:pPr>
                  <w:jc w:val="both"/>
                </w:pPr>
              </w:pPrChange>
            </w:pPr>
            <w:r w:rsidRPr="00B40B15">
              <w:rPr>
                <w:rFonts w:ascii="Garamond" w:hAnsi="Garamond" w:cs="Calibri"/>
                <w:color w:val="000000"/>
                <w:sz w:val="22"/>
                <w:szCs w:val="22"/>
                <w:rPrChange w:id="2103" w:author="Pacella, Christina (DEC)" w:date="2023-06-14T09:30:00Z">
                  <w:rPr>
                    <w:rFonts w:ascii="Garamond" w:hAnsi="Garamond" w:cs="Calibri"/>
                    <w:color w:val="000000"/>
                    <w:sz w:val="22"/>
                    <w:szCs w:val="22"/>
                    <w:highlight w:val="yellow"/>
                  </w:rPr>
                </w:rPrChange>
              </w:rPr>
              <w:t>September 202</w:t>
            </w:r>
            <w:ins w:id="2104" w:author="Pacella, Christina (DEC)" w:date="2023-06-14T09:30:00Z">
              <w:r w:rsidR="00B40B15" w:rsidRPr="00B40B15">
                <w:rPr>
                  <w:rFonts w:ascii="Garamond" w:hAnsi="Garamond" w:cs="Calibri"/>
                  <w:color w:val="000000"/>
                  <w:sz w:val="22"/>
                  <w:szCs w:val="22"/>
                  <w:rPrChange w:id="2105" w:author="Pacella, Christina (DEC)" w:date="2023-06-14T09:30:00Z">
                    <w:rPr>
                      <w:rFonts w:ascii="Garamond" w:hAnsi="Garamond" w:cs="Calibri"/>
                      <w:color w:val="000000"/>
                      <w:sz w:val="22"/>
                      <w:szCs w:val="22"/>
                      <w:highlight w:val="yellow"/>
                    </w:rPr>
                  </w:rPrChange>
                </w:rPr>
                <w:t>2</w:t>
              </w:r>
            </w:ins>
            <w:del w:id="2106" w:author="Pacella, Christina (DEC)" w:date="2023-06-14T09:30:00Z">
              <w:r w:rsidRPr="00B40B15" w:rsidDel="00B40B15">
                <w:rPr>
                  <w:rFonts w:ascii="Garamond" w:hAnsi="Garamond" w:cs="Calibri"/>
                  <w:color w:val="000000"/>
                  <w:sz w:val="22"/>
                  <w:szCs w:val="22"/>
                  <w:rPrChange w:id="2107" w:author="Pacella, Christina (DEC)" w:date="2023-06-14T09:30:00Z">
                    <w:rPr>
                      <w:rFonts w:ascii="Garamond" w:hAnsi="Garamond" w:cs="Calibri"/>
                      <w:color w:val="000000"/>
                      <w:sz w:val="22"/>
                      <w:szCs w:val="22"/>
                      <w:highlight w:val="yellow"/>
                    </w:rPr>
                  </w:rPrChange>
                </w:rPr>
                <w:delText>1</w:delText>
              </w:r>
            </w:del>
            <w:r w:rsidRPr="00B40B15">
              <w:rPr>
                <w:rFonts w:ascii="Garamond" w:hAnsi="Garamond" w:cs="Calibri"/>
                <w:color w:val="000000"/>
                <w:sz w:val="22"/>
                <w:szCs w:val="22"/>
                <w:rPrChange w:id="2108" w:author="Pacella, Christina (DEC)" w:date="2023-06-14T09:30:00Z">
                  <w:rPr>
                    <w:rFonts w:ascii="Garamond" w:hAnsi="Garamond" w:cs="Calibri"/>
                    <w:color w:val="000000"/>
                    <w:sz w:val="22"/>
                    <w:szCs w:val="22"/>
                    <w:highlight w:val="yellow"/>
                  </w:rPr>
                </w:rPrChange>
              </w:rPr>
              <w:t xml:space="preserve"> SWMP Monthly</w:t>
            </w:r>
          </w:p>
        </w:tc>
        <w:tc>
          <w:tcPr>
            <w:tcW w:w="293" w:type="dxa"/>
            <w:shd w:val="clear" w:color="auto" w:fill="auto"/>
            <w:noWrap/>
            <w:vAlign w:val="center"/>
          </w:tcPr>
          <w:p w14:paraId="6CC21D4B" w14:textId="11FB6570" w:rsidR="00686A94" w:rsidRPr="00A24C3A" w:rsidRDefault="00D427A4">
            <w:pPr>
              <w:jc w:val="center"/>
              <w:rPr>
                <w:rFonts w:ascii="Garamond" w:hAnsi="Garamond" w:cs="Calibri"/>
                <w:sz w:val="22"/>
                <w:szCs w:val="22"/>
                <w:rPrChange w:id="2109" w:author="Pacella, Christina (DEC)" w:date="2023-06-14T09:09:00Z">
                  <w:rPr>
                    <w:rFonts w:ascii="Garamond" w:hAnsi="Garamond" w:cs="Calibri"/>
                    <w:sz w:val="22"/>
                    <w:szCs w:val="22"/>
                    <w:highlight w:val="yellow"/>
                  </w:rPr>
                </w:rPrChange>
              </w:rPr>
              <w:pPrChange w:id="2110" w:author="Pacella, Christina (DEC)" w:date="2023-06-14T09:09:00Z">
                <w:pPr>
                  <w:jc w:val="both"/>
                </w:pPr>
              </w:pPrChange>
            </w:pPr>
            <w:ins w:id="2111" w:author="Pacella, Christina (DEC)" w:date="2023-06-14T09:32:00Z">
              <w:r>
                <w:rPr>
                  <w:rFonts w:ascii="Garamond" w:hAnsi="Garamond" w:cs="Calibri"/>
                  <w:sz w:val="22"/>
                  <w:szCs w:val="22"/>
                </w:rPr>
                <w:t>09/28/2022</w:t>
              </w:r>
            </w:ins>
            <w:del w:id="2112" w:author="Pacella, Christina (DEC)" w:date="2023-06-14T09:09:00Z">
              <w:r w:rsidR="00686A94" w:rsidRPr="00A24C3A" w:rsidDel="00A24C3A">
                <w:rPr>
                  <w:rFonts w:ascii="Garamond" w:hAnsi="Garamond" w:cs="Calibri"/>
                  <w:sz w:val="22"/>
                  <w:szCs w:val="22"/>
                  <w:rPrChange w:id="2113" w:author="Pacella, Christina (DEC)" w:date="2023-06-14T09:09:00Z">
                    <w:rPr>
                      <w:rFonts w:ascii="Garamond" w:hAnsi="Garamond" w:cs="Calibri"/>
                      <w:sz w:val="22"/>
                      <w:szCs w:val="22"/>
                      <w:highlight w:val="yellow"/>
                    </w:rPr>
                  </w:rPrChange>
                </w:rPr>
                <w:delText>10/7/21</w:delText>
              </w:r>
            </w:del>
          </w:p>
        </w:tc>
        <w:tc>
          <w:tcPr>
            <w:tcW w:w="1688" w:type="dxa"/>
            <w:shd w:val="clear" w:color="auto" w:fill="auto"/>
            <w:noWrap/>
            <w:vAlign w:val="center"/>
          </w:tcPr>
          <w:p w14:paraId="6DEAABCF" w14:textId="54D1A8F7" w:rsidR="00686A94" w:rsidRPr="00A24C3A" w:rsidRDefault="002B57B9">
            <w:pPr>
              <w:jc w:val="center"/>
              <w:rPr>
                <w:rFonts w:ascii="Garamond" w:hAnsi="Garamond" w:cs="Calibri"/>
                <w:sz w:val="22"/>
                <w:szCs w:val="22"/>
                <w:rPrChange w:id="2114" w:author="Pacella, Christina (DEC)" w:date="2023-06-14T09:09:00Z">
                  <w:rPr>
                    <w:rFonts w:ascii="Garamond" w:hAnsi="Garamond" w:cs="Calibri"/>
                    <w:sz w:val="22"/>
                    <w:szCs w:val="22"/>
                    <w:highlight w:val="yellow"/>
                  </w:rPr>
                </w:rPrChange>
              </w:rPr>
              <w:pPrChange w:id="2115" w:author="Pacella, Christina (DEC)" w:date="2023-06-14T09:09:00Z">
                <w:pPr>
                  <w:jc w:val="both"/>
                </w:pPr>
              </w:pPrChange>
            </w:pPr>
            <w:ins w:id="2116" w:author="Pacella, Christina (DEC)" w:date="2023-06-14T09:32:00Z">
              <w:r>
                <w:rPr>
                  <w:rFonts w:ascii="Garamond" w:hAnsi="Garamond" w:cs="Calibri"/>
                  <w:color w:val="000000"/>
                  <w:sz w:val="22"/>
                  <w:szCs w:val="22"/>
                </w:rPr>
                <w:t>09/29/2022</w:t>
              </w:r>
            </w:ins>
            <w:del w:id="2117" w:author="Pacella, Christina (DEC)" w:date="2023-06-14T09:09:00Z">
              <w:r w:rsidR="00686A94" w:rsidRPr="00A24C3A" w:rsidDel="00A24C3A">
                <w:rPr>
                  <w:rFonts w:ascii="Garamond" w:hAnsi="Garamond" w:cs="Calibri"/>
                  <w:color w:val="000000"/>
                  <w:sz w:val="22"/>
                  <w:szCs w:val="22"/>
                  <w:rPrChange w:id="2118" w:author="Pacella, Christina (DEC)" w:date="2023-06-14T09:09:00Z">
                    <w:rPr>
                      <w:rFonts w:ascii="Garamond" w:hAnsi="Garamond" w:cs="Calibri"/>
                      <w:color w:val="000000"/>
                      <w:sz w:val="22"/>
                      <w:szCs w:val="22"/>
                      <w:highlight w:val="yellow"/>
                    </w:rPr>
                  </w:rPrChange>
                </w:rPr>
                <w:delText>10/6/21</w:delText>
              </w:r>
            </w:del>
          </w:p>
        </w:tc>
        <w:tc>
          <w:tcPr>
            <w:tcW w:w="1688" w:type="dxa"/>
            <w:shd w:val="clear" w:color="auto" w:fill="auto"/>
            <w:noWrap/>
            <w:vAlign w:val="center"/>
          </w:tcPr>
          <w:p w14:paraId="5ECE1976" w14:textId="5768DA5B" w:rsidR="00686A94" w:rsidRPr="00A24C3A" w:rsidRDefault="00D427A4">
            <w:pPr>
              <w:jc w:val="center"/>
              <w:rPr>
                <w:rFonts w:ascii="Garamond" w:hAnsi="Garamond" w:cs="Calibri"/>
                <w:sz w:val="22"/>
                <w:szCs w:val="22"/>
                <w:rPrChange w:id="2119" w:author="Pacella, Christina (DEC)" w:date="2023-06-14T09:09:00Z">
                  <w:rPr>
                    <w:rFonts w:ascii="Garamond" w:hAnsi="Garamond" w:cs="Calibri"/>
                    <w:sz w:val="22"/>
                    <w:szCs w:val="22"/>
                    <w:highlight w:val="yellow"/>
                  </w:rPr>
                </w:rPrChange>
              </w:rPr>
              <w:pPrChange w:id="2120" w:author="Pacella, Christina (DEC)" w:date="2023-06-14T09:09:00Z">
                <w:pPr>
                  <w:jc w:val="both"/>
                </w:pPr>
              </w:pPrChange>
            </w:pPr>
            <w:ins w:id="2121" w:author="Pacella, Christina (DEC)" w:date="2023-06-14T09:32:00Z">
              <w:r>
                <w:rPr>
                  <w:rFonts w:ascii="Garamond" w:hAnsi="Garamond" w:cs="Calibri"/>
                  <w:color w:val="000000"/>
                  <w:sz w:val="22"/>
                  <w:szCs w:val="22"/>
                </w:rPr>
                <w:t>09/29/2022</w:t>
              </w:r>
            </w:ins>
            <w:del w:id="2122" w:author="Pacella, Christina (DEC)" w:date="2023-06-14T09:09:00Z">
              <w:r w:rsidR="00686A94" w:rsidRPr="00A24C3A" w:rsidDel="00A24C3A">
                <w:rPr>
                  <w:rFonts w:ascii="Garamond" w:hAnsi="Garamond" w:cs="Calibri"/>
                  <w:color w:val="000000"/>
                  <w:sz w:val="22"/>
                  <w:szCs w:val="22"/>
                  <w:rPrChange w:id="2123" w:author="Pacella, Christina (DEC)" w:date="2023-06-14T09:09:00Z">
                    <w:rPr>
                      <w:rFonts w:ascii="Garamond" w:hAnsi="Garamond" w:cs="Calibri"/>
                      <w:color w:val="000000"/>
                      <w:sz w:val="22"/>
                      <w:szCs w:val="22"/>
                      <w:highlight w:val="yellow"/>
                    </w:rPr>
                  </w:rPrChange>
                </w:rPr>
                <w:delText>10/6/21</w:delText>
              </w:r>
            </w:del>
          </w:p>
        </w:tc>
        <w:tc>
          <w:tcPr>
            <w:tcW w:w="1681" w:type="dxa"/>
            <w:shd w:val="clear" w:color="auto" w:fill="auto"/>
            <w:noWrap/>
            <w:vAlign w:val="center"/>
          </w:tcPr>
          <w:p w14:paraId="2FD984F3" w14:textId="77777777" w:rsidR="00686A94" w:rsidRDefault="002B57B9" w:rsidP="00686A94">
            <w:pPr>
              <w:jc w:val="center"/>
              <w:rPr>
                <w:ins w:id="2124" w:author="Pacella, Christina (DEC)" w:date="2023-06-14T09:33:00Z"/>
                <w:rFonts w:ascii="Garamond" w:hAnsi="Garamond" w:cs="Calibri"/>
                <w:color w:val="000000"/>
                <w:sz w:val="22"/>
                <w:szCs w:val="22"/>
              </w:rPr>
            </w:pPr>
            <w:ins w:id="2125" w:author="Pacella, Christina (DEC)" w:date="2023-06-14T09:33:00Z">
              <w:r>
                <w:rPr>
                  <w:rFonts w:ascii="Garamond" w:hAnsi="Garamond" w:cs="Calibri"/>
                  <w:color w:val="000000"/>
                  <w:sz w:val="22"/>
                  <w:szCs w:val="22"/>
                </w:rPr>
                <w:t>09/27/2022</w:t>
              </w:r>
            </w:ins>
            <w:del w:id="2126" w:author="Pacella, Christina (DEC)" w:date="2023-06-14T09:09:00Z">
              <w:r w:rsidR="00686A94" w:rsidRPr="00A24C3A" w:rsidDel="00A24C3A">
                <w:rPr>
                  <w:rFonts w:ascii="Garamond" w:hAnsi="Garamond" w:cs="Calibri"/>
                  <w:color w:val="000000"/>
                  <w:sz w:val="22"/>
                  <w:szCs w:val="22"/>
                  <w:rPrChange w:id="2127" w:author="Pacella, Christina (DEC)" w:date="2023-06-14T09:09:00Z">
                    <w:rPr>
                      <w:rFonts w:ascii="Garamond" w:hAnsi="Garamond" w:cs="Calibri"/>
                      <w:color w:val="000000"/>
                      <w:sz w:val="22"/>
                      <w:szCs w:val="22"/>
                      <w:highlight w:val="yellow"/>
                    </w:rPr>
                  </w:rPrChange>
                </w:rPr>
                <w:delText>11/19/21*</w:delText>
              </w:r>
            </w:del>
          </w:p>
          <w:p w14:paraId="23B3A80C" w14:textId="66A59578" w:rsidR="002B57B9" w:rsidRPr="00A24C3A" w:rsidRDefault="002B57B9">
            <w:pPr>
              <w:jc w:val="center"/>
              <w:rPr>
                <w:rFonts w:ascii="Garamond" w:hAnsi="Garamond" w:cs="Calibri"/>
                <w:color w:val="000000"/>
                <w:sz w:val="22"/>
                <w:szCs w:val="22"/>
                <w:rPrChange w:id="2128" w:author="Pacella, Christina (DEC)" w:date="2023-06-14T09:09:00Z">
                  <w:rPr>
                    <w:rFonts w:ascii="Garamond" w:hAnsi="Garamond" w:cs="Calibri"/>
                    <w:color w:val="000000"/>
                    <w:sz w:val="22"/>
                    <w:szCs w:val="22"/>
                    <w:highlight w:val="yellow"/>
                  </w:rPr>
                </w:rPrChange>
              </w:rPr>
              <w:pPrChange w:id="2129" w:author="Pacella, Christina (DEC)" w:date="2023-06-14T09:09:00Z">
                <w:pPr>
                  <w:jc w:val="both"/>
                </w:pPr>
              </w:pPrChange>
            </w:pPr>
            <w:ins w:id="2130" w:author="Pacella, Christina (DEC)" w:date="2023-06-14T09:33:00Z">
              <w:r>
                <w:rPr>
                  <w:rFonts w:ascii="Garamond" w:hAnsi="Garamond" w:cs="Calibri"/>
                  <w:color w:val="000000"/>
                  <w:sz w:val="22"/>
                  <w:szCs w:val="22"/>
                </w:rPr>
                <w:t>10/24/2022</w:t>
              </w:r>
            </w:ins>
          </w:p>
        </w:tc>
        <w:tc>
          <w:tcPr>
            <w:tcW w:w="1688" w:type="dxa"/>
            <w:shd w:val="clear" w:color="auto" w:fill="auto"/>
            <w:noWrap/>
            <w:vAlign w:val="center"/>
          </w:tcPr>
          <w:p w14:paraId="3E42A894" w14:textId="53E24C1F" w:rsidR="00686A94" w:rsidRPr="00A24C3A" w:rsidRDefault="002B57B9">
            <w:pPr>
              <w:jc w:val="center"/>
              <w:rPr>
                <w:rFonts w:ascii="Garamond" w:hAnsi="Garamond" w:cs="Calibri"/>
                <w:color w:val="000000"/>
                <w:sz w:val="22"/>
                <w:szCs w:val="22"/>
                <w:rPrChange w:id="2131" w:author="Pacella, Christina (DEC)" w:date="2023-06-14T09:09:00Z">
                  <w:rPr>
                    <w:rFonts w:ascii="Garamond" w:hAnsi="Garamond" w:cs="Calibri"/>
                    <w:color w:val="000000"/>
                    <w:sz w:val="22"/>
                    <w:szCs w:val="22"/>
                    <w:highlight w:val="yellow"/>
                  </w:rPr>
                </w:rPrChange>
              </w:rPr>
              <w:pPrChange w:id="2132" w:author="Pacella, Christina (DEC)" w:date="2023-06-14T09:09:00Z">
                <w:pPr>
                  <w:jc w:val="both"/>
                </w:pPr>
              </w:pPrChange>
            </w:pPr>
            <w:ins w:id="2133" w:author="Pacella, Christina (DEC)" w:date="2023-06-14T09:33:00Z">
              <w:r>
                <w:rPr>
                  <w:rFonts w:ascii="Garamond" w:hAnsi="Garamond" w:cs="Calibri"/>
                  <w:color w:val="000000"/>
                  <w:sz w:val="22"/>
                  <w:szCs w:val="22"/>
                </w:rPr>
                <w:t>09/29/2022</w:t>
              </w:r>
            </w:ins>
            <w:del w:id="2134" w:author="Pacella, Christina (DEC)" w:date="2023-06-14T09:09:00Z">
              <w:r w:rsidR="00686A94" w:rsidRPr="00A24C3A" w:rsidDel="00A24C3A">
                <w:rPr>
                  <w:rFonts w:ascii="Garamond" w:hAnsi="Garamond" w:cs="Calibri"/>
                  <w:color w:val="000000"/>
                  <w:sz w:val="22"/>
                  <w:szCs w:val="22"/>
                  <w:rPrChange w:id="2135" w:author="Pacella, Christina (DEC)" w:date="2023-06-14T09:09:00Z">
                    <w:rPr>
                      <w:rFonts w:ascii="Garamond" w:hAnsi="Garamond" w:cs="Calibri"/>
                      <w:color w:val="000000"/>
                      <w:sz w:val="22"/>
                      <w:szCs w:val="22"/>
                      <w:highlight w:val="yellow"/>
                    </w:rPr>
                  </w:rPrChange>
                </w:rPr>
                <w:delText>10/6/21</w:delText>
              </w:r>
            </w:del>
          </w:p>
        </w:tc>
      </w:tr>
      <w:tr w:rsidR="00DE0C4C" w:rsidRPr="002B220A" w14:paraId="2B742B21" w14:textId="77777777" w:rsidTr="00CB065F">
        <w:trPr>
          <w:trHeight w:val="284"/>
          <w:jc w:val="center"/>
        </w:trPr>
        <w:tc>
          <w:tcPr>
            <w:tcW w:w="2538" w:type="dxa"/>
            <w:shd w:val="clear" w:color="auto" w:fill="auto"/>
            <w:noWrap/>
            <w:vAlign w:val="bottom"/>
            <w:hideMark/>
          </w:tcPr>
          <w:p w14:paraId="1B36F41F" w14:textId="099EE4DD" w:rsidR="00686A94" w:rsidRPr="00B40B15" w:rsidRDefault="00B40B15">
            <w:pPr>
              <w:rPr>
                <w:rFonts w:ascii="Garamond" w:hAnsi="Garamond" w:cs="Calibri"/>
                <w:color w:val="000000"/>
                <w:sz w:val="22"/>
                <w:szCs w:val="22"/>
                <w:rPrChange w:id="2136" w:author="Pacella, Christina (DEC)" w:date="2023-06-14T09:30:00Z">
                  <w:rPr>
                    <w:rFonts w:ascii="Garamond" w:hAnsi="Garamond" w:cs="Calibri"/>
                    <w:color w:val="000000"/>
                    <w:sz w:val="22"/>
                    <w:szCs w:val="22"/>
                    <w:highlight w:val="yellow"/>
                  </w:rPr>
                </w:rPrChange>
              </w:rPr>
              <w:pPrChange w:id="2137" w:author="Pacella, Christina (DEC)" w:date="2023-06-14T09:12:00Z">
                <w:pPr>
                  <w:jc w:val="both"/>
                </w:pPr>
              </w:pPrChange>
            </w:pPr>
            <w:ins w:id="2138" w:author="Pacella, Christina (DEC)" w:date="2023-06-14T09:30:00Z">
              <w:r w:rsidRPr="00B40B15">
                <w:rPr>
                  <w:rFonts w:ascii="Garamond" w:hAnsi="Garamond" w:cs="Calibri"/>
                  <w:color w:val="000000"/>
                  <w:sz w:val="22"/>
                  <w:szCs w:val="22"/>
                  <w:rPrChange w:id="2139" w:author="Pacella, Christina (DEC)" w:date="2023-06-14T09:30:00Z">
                    <w:rPr>
                      <w:rFonts w:ascii="Garamond" w:hAnsi="Garamond" w:cs="Calibri"/>
                      <w:color w:val="000000"/>
                      <w:sz w:val="22"/>
                      <w:szCs w:val="22"/>
                      <w:highlight w:val="yellow"/>
                    </w:rPr>
                  </w:rPrChange>
                </w:rPr>
                <w:t>0</w:t>
              </w:r>
            </w:ins>
            <w:r w:rsidR="00686A94" w:rsidRPr="00B40B15">
              <w:rPr>
                <w:rFonts w:ascii="Garamond" w:hAnsi="Garamond" w:cs="Calibri"/>
                <w:color w:val="000000"/>
                <w:sz w:val="22"/>
                <w:szCs w:val="22"/>
                <w:rPrChange w:id="2140" w:author="Pacella, Christina (DEC)" w:date="2023-06-14T09:30:00Z">
                  <w:rPr>
                    <w:rFonts w:ascii="Garamond" w:hAnsi="Garamond" w:cs="Calibri"/>
                    <w:color w:val="000000"/>
                    <w:sz w:val="22"/>
                    <w:szCs w:val="22"/>
                    <w:highlight w:val="yellow"/>
                  </w:rPr>
                </w:rPrChange>
              </w:rPr>
              <w:t>9/</w:t>
            </w:r>
            <w:ins w:id="2141" w:author="Pacella, Christina (DEC)" w:date="2023-06-14T09:30:00Z">
              <w:r w:rsidRPr="00B40B15">
                <w:rPr>
                  <w:rFonts w:ascii="Garamond" w:hAnsi="Garamond" w:cs="Calibri"/>
                  <w:color w:val="000000"/>
                  <w:sz w:val="22"/>
                  <w:szCs w:val="22"/>
                  <w:rPrChange w:id="2142" w:author="Pacella, Christina (DEC)" w:date="2023-06-14T09:30:00Z">
                    <w:rPr>
                      <w:rFonts w:ascii="Garamond" w:hAnsi="Garamond" w:cs="Calibri"/>
                      <w:color w:val="000000"/>
                      <w:sz w:val="22"/>
                      <w:szCs w:val="22"/>
                      <w:highlight w:val="yellow"/>
                    </w:rPr>
                  </w:rPrChange>
                </w:rPr>
                <w:t>1</w:t>
              </w:r>
            </w:ins>
            <w:del w:id="2143" w:author="Pacella, Christina (DEC)" w:date="2023-06-14T09:30:00Z">
              <w:r w:rsidR="00686A94" w:rsidRPr="00B40B15" w:rsidDel="00B40B15">
                <w:rPr>
                  <w:rFonts w:ascii="Garamond" w:hAnsi="Garamond" w:cs="Calibri"/>
                  <w:color w:val="000000"/>
                  <w:sz w:val="22"/>
                  <w:szCs w:val="22"/>
                  <w:rPrChange w:id="2144" w:author="Pacella, Christina (DEC)" w:date="2023-06-14T09:30:00Z">
                    <w:rPr>
                      <w:rFonts w:ascii="Garamond" w:hAnsi="Garamond" w:cs="Calibri"/>
                      <w:color w:val="000000"/>
                      <w:sz w:val="22"/>
                      <w:szCs w:val="22"/>
                      <w:highlight w:val="yellow"/>
                    </w:rPr>
                  </w:rPrChange>
                </w:rPr>
                <w:delText>2</w:delText>
              </w:r>
            </w:del>
            <w:r w:rsidR="00686A94" w:rsidRPr="00B40B15">
              <w:rPr>
                <w:rFonts w:ascii="Garamond" w:hAnsi="Garamond" w:cs="Calibri"/>
                <w:color w:val="000000"/>
                <w:sz w:val="22"/>
                <w:szCs w:val="22"/>
                <w:rPrChange w:id="2145" w:author="Pacella, Christina (DEC)" w:date="2023-06-14T09:30:00Z">
                  <w:rPr>
                    <w:rFonts w:ascii="Garamond" w:hAnsi="Garamond" w:cs="Calibri"/>
                    <w:color w:val="000000"/>
                    <w:sz w:val="22"/>
                    <w:szCs w:val="22"/>
                    <w:highlight w:val="yellow"/>
                  </w:rPr>
                </w:rPrChange>
              </w:rPr>
              <w:t>2-</w:t>
            </w:r>
            <w:ins w:id="2146" w:author="Pacella, Christina (DEC)" w:date="2023-06-14T09:30:00Z">
              <w:r w:rsidRPr="00B40B15">
                <w:rPr>
                  <w:rFonts w:ascii="Garamond" w:hAnsi="Garamond" w:cs="Calibri"/>
                  <w:color w:val="000000"/>
                  <w:sz w:val="22"/>
                  <w:szCs w:val="22"/>
                  <w:rPrChange w:id="2147" w:author="Pacella, Christina (DEC)" w:date="2023-06-14T09:30:00Z">
                    <w:rPr>
                      <w:rFonts w:ascii="Garamond" w:hAnsi="Garamond" w:cs="Calibri"/>
                      <w:color w:val="000000"/>
                      <w:sz w:val="22"/>
                      <w:szCs w:val="22"/>
                      <w:highlight w:val="yellow"/>
                    </w:rPr>
                  </w:rPrChange>
                </w:rPr>
                <w:t>0</w:t>
              </w:r>
            </w:ins>
            <w:r w:rsidR="00686A94" w:rsidRPr="00B40B15">
              <w:rPr>
                <w:rFonts w:ascii="Garamond" w:hAnsi="Garamond" w:cs="Calibri"/>
                <w:color w:val="000000"/>
                <w:sz w:val="22"/>
                <w:szCs w:val="22"/>
                <w:rPrChange w:id="2148" w:author="Pacella, Christina (DEC)" w:date="2023-06-14T09:30:00Z">
                  <w:rPr>
                    <w:rFonts w:ascii="Garamond" w:hAnsi="Garamond" w:cs="Calibri"/>
                    <w:color w:val="000000"/>
                    <w:sz w:val="22"/>
                    <w:szCs w:val="22"/>
                    <w:highlight w:val="yellow"/>
                  </w:rPr>
                </w:rPrChange>
              </w:rPr>
              <w:t>9/</w:t>
            </w:r>
            <w:ins w:id="2149" w:author="Pacella, Christina (DEC)" w:date="2023-06-14T09:30:00Z">
              <w:r w:rsidRPr="00B40B15">
                <w:rPr>
                  <w:rFonts w:ascii="Garamond" w:hAnsi="Garamond" w:cs="Calibri"/>
                  <w:color w:val="000000"/>
                  <w:sz w:val="22"/>
                  <w:szCs w:val="22"/>
                  <w:rPrChange w:id="2150" w:author="Pacella, Christina (DEC)" w:date="2023-06-14T09:30:00Z">
                    <w:rPr>
                      <w:rFonts w:ascii="Garamond" w:hAnsi="Garamond" w:cs="Calibri"/>
                      <w:color w:val="000000"/>
                      <w:sz w:val="22"/>
                      <w:szCs w:val="22"/>
                      <w:highlight w:val="yellow"/>
                    </w:rPr>
                  </w:rPrChange>
                </w:rPr>
                <w:t>14</w:t>
              </w:r>
            </w:ins>
            <w:del w:id="2151" w:author="Pacella, Christina (DEC)" w:date="2023-06-14T09:30:00Z">
              <w:r w:rsidR="00686A94" w:rsidRPr="00B40B15" w:rsidDel="00B40B15">
                <w:rPr>
                  <w:rFonts w:ascii="Garamond" w:hAnsi="Garamond" w:cs="Calibri"/>
                  <w:color w:val="000000"/>
                  <w:sz w:val="22"/>
                  <w:szCs w:val="22"/>
                  <w:rPrChange w:id="2152" w:author="Pacella, Christina (DEC)" w:date="2023-06-14T09:30:00Z">
                    <w:rPr>
                      <w:rFonts w:ascii="Garamond" w:hAnsi="Garamond" w:cs="Calibri"/>
                      <w:color w:val="000000"/>
                      <w:sz w:val="22"/>
                      <w:szCs w:val="22"/>
                      <w:highlight w:val="yellow"/>
                    </w:rPr>
                  </w:rPrChange>
                </w:rPr>
                <w:delText>23</w:delText>
              </w:r>
            </w:del>
            <w:r w:rsidR="00686A94" w:rsidRPr="00B40B15">
              <w:rPr>
                <w:rFonts w:ascii="Garamond" w:hAnsi="Garamond" w:cs="Calibri"/>
                <w:color w:val="000000"/>
                <w:sz w:val="22"/>
                <w:szCs w:val="22"/>
                <w:rPrChange w:id="2153" w:author="Pacella, Christina (DEC)" w:date="2023-06-14T09:30: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7F9BF2A8" w14:textId="04462A73" w:rsidR="00686A94" w:rsidRPr="00A24C3A" w:rsidRDefault="00D427A4">
            <w:pPr>
              <w:jc w:val="center"/>
              <w:rPr>
                <w:rFonts w:ascii="Garamond" w:hAnsi="Garamond" w:cs="Calibri"/>
                <w:sz w:val="22"/>
                <w:szCs w:val="22"/>
                <w:rPrChange w:id="2154" w:author="Pacella, Christina (DEC)" w:date="2023-06-14T09:09:00Z">
                  <w:rPr>
                    <w:rFonts w:ascii="Garamond" w:hAnsi="Garamond" w:cs="Calibri"/>
                    <w:sz w:val="22"/>
                    <w:szCs w:val="22"/>
                    <w:highlight w:val="yellow"/>
                  </w:rPr>
                </w:rPrChange>
              </w:rPr>
              <w:pPrChange w:id="2155" w:author="Pacella, Christina (DEC)" w:date="2023-06-14T09:09:00Z">
                <w:pPr>
                  <w:jc w:val="both"/>
                </w:pPr>
              </w:pPrChange>
            </w:pPr>
            <w:ins w:id="2156" w:author="Pacella, Christina (DEC)" w:date="2023-06-14T09:32:00Z">
              <w:r>
                <w:rPr>
                  <w:rFonts w:ascii="Garamond" w:hAnsi="Garamond" w:cs="Calibri"/>
                  <w:sz w:val="22"/>
                  <w:szCs w:val="22"/>
                </w:rPr>
                <w:t>09/28/2022</w:t>
              </w:r>
            </w:ins>
            <w:del w:id="2157" w:author="Pacella, Christina (DEC)" w:date="2023-06-14T09:09:00Z">
              <w:r w:rsidR="00686A94" w:rsidRPr="00A24C3A" w:rsidDel="00A24C3A">
                <w:rPr>
                  <w:rFonts w:ascii="Garamond" w:hAnsi="Garamond" w:cs="Calibri"/>
                  <w:sz w:val="22"/>
                  <w:szCs w:val="22"/>
                  <w:rPrChange w:id="2158" w:author="Pacella, Christina (DEC)" w:date="2023-06-14T09:09:00Z">
                    <w:rPr>
                      <w:rFonts w:ascii="Garamond" w:hAnsi="Garamond" w:cs="Calibri"/>
                      <w:sz w:val="22"/>
                      <w:szCs w:val="22"/>
                      <w:highlight w:val="yellow"/>
                    </w:rPr>
                  </w:rPrChange>
                </w:rPr>
                <w:delText>10/7/21</w:delText>
              </w:r>
            </w:del>
          </w:p>
        </w:tc>
        <w:tc>
          <w:tcPr>
            <w:tcW w:w="1688" w:type="dxa"/>
            <w:shd w:val="clear" w:color="auto" w:fill="auto"/>
            <w:noWrap/>
            <w:vAlign w:val="center"/>
          </w:tcPr>
          <w:p w14:paraId="1CB9143D" w14:textId="4437D2B8" w:rsidR="00686A94" w:rsidRPr="00A24C3A" w:rsidRDefault="002B57B9">
            <w:pPr>
              <w:jc w:val="center"/>
              <w:rPr>
                <w:rFonts w:ascii="Garamond" w:hAnsi="Garamond" w:cs="Calibri"/>
                <w:sz w:val="22"/>
                <w:szCs w:val="22"/>
                <w:rPrChange w:id="2159" w:author="Pacella, Christina (DEC)" w:date="2023-06-14T09:09:00Z">
                  <w:rPr>
                    <w:rFonts w:ascii="Garamond" w:hAnsi="Garamond" w:cs="Calibri"/>
                    <w:sz w:val="22"/>
                    <w:szCs w:val="22"/>
                    <w:highlight w:val="yellow"/>
                  </w:rPr>
                </w:rPrChange>
              </w:rPr>
              <w:pPrChange w:id="2160" w:author="Pacella, Christina (DEC)" w:date="2023-06-14T09:09:00Z">
                <w:pPr>
                  <w:jc w:val="both"/>
                </w:pPr>
              </w:pPrChange>
            </w:pPr>
            <w:ins w:id="2161" w:author="Pacella, Christina (DEC)" w:date="2023-06-14T09:32:00Z">
              <w:r>
                <w:rPr>
                  <w:rFonts w:ascii="Garamond" w:hAnsi="Garamond" w:cs="Calibri"/>
                  <w:color w:val="000000"/>
                  <w:sz w:val="22"/>
                  <w:szCs w:val="22"/>
                </w:rPr>
                <w:t>09/29/2022</w:t>
              </w:r>
            </w:ins>
            <w:del w:id="2162" w:author="Pacella, Christina (DEC)" w:date="2023-06-14T09:09:00Z">
              <w:r w:rsidR="00686A94" w:rsidRPr="00A24C3A" w:rsidDel="00A24C3A">
                <w:rPr>
                  <w:rFonts w:ascii="Garamond" w:hAnsi="Garamond" w:cs="Calibri"/>
                  <w:color w:val="000000"/>
                  <w:sz w:val="22"/>
                  <w:szCs w:val="22"/>
                  <w:rPrChange w:id="2163" w:author="Pacella, Christina (DEC)" w:date="2023-06-14T09:09:00Z">
                    <w:rPr>
                      <w:rFonts w:ascii="Garamond" w:hAnsi="Garamond" w:cs="Calibri"/>
                      <w:color w:val="000000"/>
                      <w:sz w:val="22"/>
                      <w:szCs w:val="22"/>
                      <w:highlight w:val="yellow"/>
                    </w:rPr>
                  </w:rPrChange>
                </w:rPr>
                <w:delText>10/6/21</w:delText>
              </w:r>
            </w:del>
          </w:p>
        </w:tc>
        <w:tc>
          <w:tcPr>
            <w:tcW w:w="1688" w:type="dxa"/>
            <w:shd w:val="clear" w:color="auto" w:fill="auto"/>
            <w:noWrap/>
            <w:vAlign w:val="center"/>
          </w:tcPr>
          <w:p w14:paraId="034A2FB9" w14:textId="4952A5CA" w:rsidR="00686A94" w:rsidRPr="00A24C3A" w:rsidRDefault="00D427A4">
            <w:pPr>
              <w:jc w:val="center"/>
              <w:rPr>
                <w:rFonts w:ascii="Garamond" w:hAnsi="Garamond" w:cs="Calibri"/>
                <w:sz w:val="22"/>
                <w:szCs w:val="22"/>
                <w:rPrChange w:id="2164" w:author="Pacella, Christina (DEC)" w:date="2023-06-14T09:09:00Z">
                  <w:rPr>
                    <w:rFonts w:ascii="Garamond" w:hAnsi="Garamond" w:cs="Calibri"/>
                    <w:sz w:val="22"/>
                    <w:szCs w:val="22"/>
                    <w:highlight w:val="yellow"/>
                  </w:rPr>
                </w:rPrChange>
              </w:rPr>
              <w:pPrChange w:id="2165" w:author="Pacella, Christina (DEC)" w:date="2023-06-14T09:09:00Z">
                <w:pPr>
                  <w:jc w:val="both"/>
                </w:pPr>
              </w:pPrChange>
            </w:pPr>
            <w:ins w:id="2166" w:author="Pacella, Christina (DEC)" w:date="2023-06-14T09:32:00Z">
              <w:r>
                <w:rPr>
                  <w:rFonts w:ascii="Garamond" w:hAnsi="Garamond" w:cs="Calibri"/>
                  <w:color w:val="000000"/>
                  <w:sz w:val="22"/>
                  <w:szCs w:val="22"/>
                </w:rPr>
                <w:t>09/29/2022</w:t>
              </w:r>
            </w:ins>
            <w:del w:id="2167" w:author="Pacella, Christina (DEC)" w:date="2023-06-14T09:09:00Z">
              <w:r w:rsidR="00686A94" w:rsidRPr="00A24C3A" w:rsidDel="00A24C3A">
                <w:rPr>
                  <w:rFonts w:ascii="Garamond" w:hAnsi="Garamond" w:cs="Calibri"/>
                  <w:color w:val="000000"/>
                  <w:sz w:val="22"/>
                  <w:szCs w:val="22"/>
                  <w:rPrChange w:id="2168" w:author="Pacella, Christina (DEC)" w:date="2023-06-14T09:09:00Z">
                    <w:rPr>
                      <w:rFonts w:ascii="Garamond" w:hAnsi="Garamond" w:cs="Calibri"/>
                      <w:color w:val="000000"/>
                      <w:sz w:val="22"/>
                      <w:szCs w:val="22"/>
                      <w:highlight w:val="yellow"/>
                    </w:rPr>
                  </w:rPrChange>
                </w:rPr>
                <w:delText>10/6/21</w:delText>
              </w:r>
            </w:del>
          </w:p>
        </w:tc>
        <w:tc>
          <w:tcPr>
            <w:tcW w:w="1681" w:type="dxa"/>
            <w:shd w:val="clear" w:color="auto" w:fill="auto"/>
            <w:noWrap/>
            <w:vAlign w:val="center"/>
          </w:tcPr>
          <w:p w14:paraId="50156B3A" w14:textId="368F07D0" w:rsidR="00686A94" w:rsidRPr="00A24C3A" w:rsidRDefault="00114DB3">
            <w:pPr>
              <w:jc w:val="center"/>
              <w:rPr>
                <w:rFonts w:ascii="Garamond" w:hAnsi="Garamond" w:cs="Calibri"/>
                <w:color w:val="000000"/>
                <w:sz w:val="22"/>
                <w:szCs w:val="22"/>
                <w:rPrChange w:id="2169" w:author="Pacella, Christina (DEC)" w:date="2023-06-14T09:09:00Z">
                  <w:rPr>
                    <w:rFonts w:ascii="Garamond" w:hAnsi="Garamond" w:cs="Calibri"/>
                    <w:color w:val="000000"/>
                    <w:sz w:val="22"/>
                    <w:szCs w:val="22"/>
                    <w:highlight w:val="yellow"/>
                  </w:rPr>
                </w:rPrChange>
              </w:rPr>
              <w:pPrChange w:id="2170" w:author="Pacella, Christina (DEC)" w:date="2023-06-14T09:09:00Z">
                <w:pPr>
                  <w:jc w:val="both"/>
                </w:pPr>
              </w:pPrChange>
            </w:pPr>
            <w:ins w:id="2171" w:author="Pacella, Christina (DEC)" w:date="2023-06-14T09:33:00Z">
              <w:r>
                <w:rPr>
                  <w:rFonts w:ascii="Garamond" w:hAnsi="Garamond" w:cs="Calibri"/>
                  <w:color w:val="000000"/>
                  <w:sz w:val="22"/>
                  <w:szCs w:val="22"/>
                </w:rPr>
                <w:t>09/27/2022</w:t>
              </w:r>
            </w:ins>
            <w:del w:id="2172" w:author="Pacella, Christina (DEC)" w:date="2023-06-14T09:09:00Z">
              <w:r w:rsidR="00686A94" w:rsidRPr="00A24C3A" w:rsidDel="00A24C3A">
                <w:rPr>
                  <w:rFonts w:ascii="Garamond" w:hAnsi="Garamond" w:cs="Calibri"/>
                  <w:color w:val="000000"/>
                  <w:sz w:val="22"/>
                  <w:szCs w:val="22"/>
                  <w:rPrChange w:id="2173" w:author="Pacella, Christina (DEC)" w:date="2023-06-14T09:09:00Z">
                    <w:rPr>
                      <w:rFonts w:ascii="Garamond" w:hAnsi="Garamond" w:cs="Calibri"/>
                      <w:color w:val="000000"/>
                      <w:sz w:val="22"/>
                      <w:szCs w:val="22"/>
                      <w:highlight w:val="yellow"/>
                    </w:rPr>
                  </w:rPrChange>
                </w:rPr>
                <w:delText>11/19/21*</w:delText>
              </w:r>
            </w:del>
          </w:p>
        </w:tc>
        <w:tc>
          <w:tcPr>
            <w:tcW w:w="1688" w:type="dxa"/>
            <w:shd w:val="clear" w:color="auto" w:fill="auto"/>
            <w:noWrap/>
            <w:vAlign w:val="center"/>
          </w:tcPr>
          <w:p w14:paraId="60BF718D" w14:textId="69A86633" w:rsidR="00686A94" w:rsidRPr="00A24C3A" w:rsidRDefault="002B57B9">
            <w:pPr>
              <w:jc w:val="center"/>
              <w:rPr>
                <w:rFonts w:ascii="Garamond" w:hAnsi="Garamond" w:cs="Calibri"/>
                <w:color w:val="000000"/>
                <w:sz w:val="22"/>
                <w:szCs w:val="22"/>
                <w:rPrChange w:id="2174" w:author="Pacella, Christina (DEC)" w:date="2023-06-14T09:09:00Z">
                  <w:rPr>
                    <w:rFonts w:ascii="Garamond" w:hAnsi="Garamond" w:cs="Calibri"/>
                    <w:color w:val="000000"/>
                    <w:sz w:val="22"/>
                    <w:szCs w:val="22"/>
                    <w:highlight w:val="yellow"/>
                  </w:rPr>
                </w:rPrChange>
              </w:rPr>
              <w:pPrChange w:id="2175" w:author="Pacella, Christina (DEC)" w:date="2023-06-14T09:09:00Z">
                <w:pPr>
                  <w:jc w:val="both"/>
                </w:pPr>
              </w:pPrChange>
            </w:pPr>
            <w:ins w:id="2176" w:author="Pacella, Christina (DEC)" w:date="2023-06-14T09:33:00Z">
              <w:r>
                <w:rPr>
                  <w:rFonts w:ascii="Garamond" w:hAnsi="Garamond" w:cs="Calibri"/>
                  <w:color w:val="000000"/>
                  <w:sz w:val="22"/>
                  <w:szCs w:val="22"/>
                </w:rPr>
                <w:t>09/29/2022</w:t>
              </w:r>
            </w:ins>
            <w:del w:id="2177" w:author="Pacella, Christina (DEC)" w:date="2023-06-14T09:09:00Z">
              <w:r w:rsidR="00686A94" w:rsidRPr="00A24C3A" w:rsidDel="00A24C3A">
                <w:rPr>
                  <w:rFonts w:ascii="Garamond" w:hAnsi="Garamond" w:cs="Calibri"/>
                  <w:color w:val="000000"/>
                  <w:sz w:val="22"/>
                  <w:szCs w:val="22"/>
                  <w:rPrChange w:id="2178" w:author="Pacella, Christina (DEC)" w:date="2023-06-14T09:09:00Z">
                    <w:rPr>
                      <w:rFonts w:ascii="Garamond" w:hAnsi="Garamond" w:cs="Calibri"/>
                      <w:color w:val="000000"/>
                      <w:sz w:val="22"/>
                      <w:szCs w:val="22"/>
                      <w:highlight w:val="yellow"/>
                    </w:rPr>
                  </w:rPrChange>
                </w:rPr>
                <w:delText>10/6/21</w:delText>
              </w:r>
            </w:del>
          </w:p>
        </w:tc>
      </w:tr>
      <w:tr w:rsidR="00DE0C4C" w:rsidRPr="002B220A" w14:paraId="4CC243A7" w14:textId="77777777" w:rsidTr="00CB065F">
        <w:trPr>
          <w:trHeight w:val="284"/>
          <w:jc w:val="center"/>
        </w:trPr>
        <w:tc>
          <w:tcPr>
            <w:tcW w:w="2538" w:type="dxa"/>
            <w:shd w:val="clear" w:color="auto" w:fill="auto"/>
            <w:noWrap/>
            <w:vAlign w:val="bottom"/>
          </w:tcPr>
          <w:p w14:paraId="22A762F6" w14:textId="17F4C502" w:rsidR="00686A94" w:rsidRPr="008678E5" w:rsidRDefault="00686A94">
            <w:pPr>
              <w:rPr>
                <w:rFonts w:ascii="Garamond" w:hAnsi="Garamond" w:cs="Calibri"/>
                <w:color w:val="000000"/>
                <w:sz w:val="22"/>
                <w:szCs w:val="22"/>
                <w:rPrChange w:id="2179" w:author="Pacella, Christina (DEC)" w:date="2023-06-14T09:32:00Z">
                  <w:rPr>
                    <w:rFonts w:ascii="Garamond" w:hAnsi="Garamond" w:cs="Calibri"/>
                    <w:color w:val="000000"/>
                    <w:sz w:val="22"/>
                    <w:szCs w:val="22"/>
                    <w:highlight w:val="yellow"/>
                  </w:rPr>
                </w:rPrChange>
              </w:rPr>
              <w:pPrChange w:id="2180" w:author="Pacella, Christina (DEC)" w:date="2023-06-14T09:12:00Z">
                <w:pPr>
                  <w:jc w:val="both"/>
                </w:pPr>
              </w:pPrChange>
            </w:pPr>
            <w:r w:rsidRPr="008678E5">
              <w:rPr>
                <w:rFonts w:ascii="Garamond" w:hAnsi="Garamond" w:cs="Calibri"/>
                <w:color w:val="000000"/>
                <w:sz w:val="22"/>
                <w:szCs w:val="22"/>
                <w:rPrChange w:id="2181" w:author="Pacella, Christina (DEC)" w:date="2023-06-14T09:32:00Z">
                  <w:rPr>
                    <w:rFonts w:ascii="Garamond" w:hAnsi="Garamond" w:cs="Calibri"/>
                    <w:color w:val="000000"/>
                    <w:sz w:val="22"/>
                    <w:szCs w:val="22"/>
                    <w:highlight w:val="yellow"/>
                  </w:rPr>
                </w:rPrChange>
              </w:rPr>
              <w:t>October 202</w:t>
            </w:r>
            <w:ins w:id="2182" w:author="Pacella, Christina (DEC)" w:date="2023-06-14T09:31:00Z">
              <w:r w:rsidR="008678E5" w:rsidRPr="008678E5">
                <w:rPr>
                  <w:rFonts w:ascii="Garamond" w:hAnsi="Garamond" w:cs="Calibri"/>
                  <w:color w:val="000000"/>
                  <w:sz w:val="22"/>
                  <w:szCs w:val="22"/>
                  <w:rPrChange w:id="2183" w:author="Pacella, Christina (DEC)" w:date="2023-06-14T09:32:00Z">
                    <w:rPr>
                      <w:rFonts w:ascii="Garamond" w:hAnsi="Garamond" w:cs="Calibri"/>
                      <w:color w:val="000000"/>
                      <w:sz w:val="22"/>
                      <w:szCs w:val="22"/>
                      <w:highlight w:val="yellow"/>
                    </w:rPr>
                  </w:rPrChange>
                </w:rPr>
                <w:t>2</w:t>
              </w:r>
            </w:ins>
            <w:del w:id="2184" w:author="Pacella, Christina (DEC)" w:date="2023-06-14T09:31:00Z">
              <w:r w:rsidRPr="008678E5" w:rsidDel="008678E5">
                <w:rPr>
                  <w:rFonts w:ascii="Garamond" w:hAnsi="Garamond" w:cs="Calibri"/>
                  <w:color w:val="000000"/>
                  <w:sz w:val="22"/>
                  <w:szCs w:val="22"/>
                  <w:rPrChange w:id="2185" w:author="Pacella, Christina (DEC)" w:date="2023-06-14T09:32:00Z">
                    <w:rPr>
                      <w:rFonts w:ascii="Garamond" w:hAnsi="Garamond" w:cs="Calibri"/>
                      <w:color w:val="000000"/>
                      <w:sz w:val="22"/>
                      <w:szCs w:val="22"/>
                      <w:highlight w:val="yellow"/>
                    </w:rPr>
                  </w:rPrChange>
                </w:rPr>
                <w:delText>1</w:delText>
              </w:r>
            </w:del>
            <w:r w:rsidRPr="008678E5">
              <w:rPr>
                <w:rFonts w:ascii="Garamond" w:hAnsi="Garamond" w:cs="Calibri"/>
                <w:color w:val="000000"/>
                <w:sz w:val="22"/>
                <w:szCs w:val="22"/>
                <w:rPrChange w:id="2186" w:author="Pacella, Christina (DEC)" w:date="2023-06-14T09:32: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427082CF" w14:textId="3354B259" w:rsidR="00686A94" w:rsidRPr="00A24C3A" w:rsidRDefault="003B358A">
            <w:pPr>
              <w:jc w:val="center"/>
              <w:rPr>
                <w:rFonts w:ascii="Garamond" w:hAnsi="Garamond" w:cs="Calibri"/>
                <w:sz w:val="22"/>
                <w:szCs w:val="22"/>
                <w:rPrChange w:id="2187" w:author="Pacella, Christina (DEC)" w:date="2023-06-14T09:09:00Z">
                  <w:rPr>
                    <w:rFonts w:ascii="Garamond" w:hAnsi="Garamond" w:cs="Calibri"/>
                    <w:sz w:val="22"/>
                    <w:szCs w:val="22"/>
                    <w:highlight w:val="yellow"/>
                  </w:rPr>
                </w:rPrChange>
              </w:rPr>
              <w:pPrChange w:id="2188" w:author="Pacella, Christina (DEC)" w:date="2023-06-14T09:09:00Z">
                <w:pPr>
                  <w:jc w:val="both"/>
                </w:pPr>
              </w:pPrChange>
            </w:pPr>
            <w:ins w:id="2189" w:author="Pacella, Christina (DEC)" w:date="2023-06-14T09:33:00Z">
              <w:r>
                <w:rPr>
                  <w:rFonts w:ascii="Garamond" w:hAnsi="Garamond" w:cs="Calibri"/>
                  <w:sz w:val="22"/>
                  <w:szCs w:val="22"/>
                </w:rPr>
                <w:t>10/26/2022</w:t>
              </w:r>
            </w:ins>
            <w:del w:id="2190" w:author="Pacella, Christina (DEC)" w:date="2023-06-14T09:09:00Z">
              <w:r w:rsidR="00686A94" w:rsidRPr="00A24C3A" w:rsidDel="00A24C3A">
                <w:rPr>
                  <w:rFonts w:ascii="Garamond" w:hAnsi="Garamond" w:cs="Calibri"/>
                  <w:sz w:val="22"/>
                  <w:szCs w:val="22"/>
                  <w:rPrChange w:id="2191" w:author="Pacella, Christina (DEC)" w:date="2023-06-14T09:09:00Z">
                    <w:rPr>
                      <w:rFonts w:ascii="Garamond" w:hAnsi="Garamond" w:cs="Calibri"/>
                      <w:sz w:val="22"/>
                      <w:szCs w:val="22"/>
                      <w:highlight w:val="yellow"/>
                    </w:rPr>
                  </w:rPrChange>
                </w:rPr>
                <w:delText>11/15/21</w:delText>
              </w:r>
            </w:del>
          </w:p>
        </w:tc>
        <w:tc>
          <w:tcPr>
            <w:tcW w:w="1688" w:type="dxa"/>
            <w:shd w:val="clear" w:color="auto" w:fill="auto"/>
            <w:noWrap/>
            <w:vAlign w:val="center"/>
          </w:tcPr>
          <w:p w14:paraId="71570C73" w14:textId="23D5E4C4" w:rsidR="00686A94" w:rsidRPr="00A24C3A" w:rsidRDefault="003B358A">
            <w:pPr>
              <w:jc w:val="center"/>
              <w:rPr>
                <w:rFonts w:ascii="Garamond" w:hAnsi="Garamond" w:cs="Calibri"/>
                <w:sz w:val="22"/>
                <w:szCs w:val="22"/>
                <w:rPrChange w:id="2192" w:author="Pacella, Christina (DEC)" w:date="2023-06-14T09:09:00Z">
                  <w:rPr>
                    <w:rFonts w:ascii="Garamond" w:hAnsi="Garamond" w:cs="Calibri"/>
                    <w:sz w:val="22"/>
                    <w:szCs w:val="22"/>
                    <w:highlight w:val="yellow"/>
                  </w:rPr>
                </w:rPrChange>
              </w:rPr>
              <w:pPrChange w:id="2193" w:author="Pacella, Christina (DEC)" w:date="2023-06-14T09:09:00Z">
                <w:pPr>
                  <w:jc w:val="both"/>
                </w:pPr>
              </w:pPrChange>
            </w:pPr>
            <w:ins w:id="2194" w:author="Pacella, Christina (DEC)" w:date="2023-06-14T09:34:00Z">
              <w:r>
                <w:rPr>
                  <w:rFonts w:ascii="Garamond" w:hAnsi="Garamond" w:cs="Calibri"/>
                  <w:sz w:val="22"/>
                  <w:szCs w:val="22"/>
                </w:rPr>
                <w:t>10/27/2022</w:t>
              </w:r>
            </w:ins>
            <w:del w:id="2195" w:author="Pacella, Christina (DEC)" w:date="2023-06-14T09:09:00Z">
              <w:r w:rsidR="00686A94" w:rsidRPr="00A24C3A" w:rsidDel="00A24C3A">
                <w:rPr>
                  <w:rFonts w:ascii="Garamond" w:hAnsi="Garamond" w:cs="Calibri"/>
                  <w:sz w:val="22"/>
                  <w:szCs w:val="22"/>
                  <w:rPrChange w:id="2196" w:author="Pacella, Christina (DEC)" w:date="2023-06-14T09:09:00Z">
                    <w:rPr>
                      <w:rFonts w:ascii="Garamond" w:hAnsi="Garamond" w:cs="Calibri"/>
                      <w:sz w:val="22"/>
                      <w:szCs w:val="22"/>
                      <w:highlight w:val="yellow"/>
                    </w:rPr>
                  </w:rPrChange>
                </w:rPr>
                <w:delText>11/11/21</w:delText>
              </w:r>
            </w:del>
          </w:p>
        </w:tc>
        <w:tc>
          <w:tcPr>
            <w:tcW w:w="1688" w:type="dxa"/>
            <w:shd w:val="clear" w:color="auto" w:fill="auto"/>
            <w:noWrap/>
            <w:vAlign w:val="center"/>
          </w:tcPr>
          <w:p w14:paraId="33857C08" w14:textId="785167CC" w:rsidR="00686A94" w:rsidRPr="00A24C3A" w:rsidRDefault="00114DB3">
            <w:pPr>
              <w:jc w:val="center"/>
              <w:rPr>
                <w:rFonts w:ascii="Garamond" w:hAnsi="Garamond" w:cs="Calibri"/>
                <w:sz w:val="22"/>
                <w:szCs w:val="22"/>
                <w:rPrChange w:id="2197" w:author="Pacella, Christina (DEC)" w:date="2023-06-14T09:09:00Z">
                  <w:rPr>
                    <w:rFonts w:ascii="Garamond" w:hAnsi="Garamond" w:cs="Calibri"/>
                    <w:sz w:val="22"/>
                    <w:szCs w:val="22"/>
                    <w:highlight w:val="yellow"/>
                  </w:rPr>
                </w:rPrChange>
              </w:rPr>
              <w:pPrChange w:id="2198" w:author="Pacella, Christina (DEC)" w:date="2023-06-14T09:09:00Z">
                <w:pPr>
                  <w:jc w:val="both"/>
                </w:pPr>
              </w:pPrChange>
            </w:pPr>
            <w:ins w:id="2199" w:author="Pacella, Christina (DEC)" w:date="2023-06-14T09:33:00Z">
              <w:r>
                <w:rPr>
                  <w:rFonts w:ascii="Garamond" w:hAnsi="Garamond" w:cs="Calibri"/>
                  <w:sz w:val="22"/>
                  <w:szCs w:val="22"/>
                </w:rPr>
                <w:t>11/01/2022</w:t>
              </w:r>
            </w:ins>
            <w:del w:id="2200" w:author="Pacella, Christina (DEC)" w:date="2023-06-14T09:09:00Z">
              <w:r w:rsidR="00686A94" w:rsidRPr="00A24C3A" w:rsidDel="00A24C3A">
                <w:rPr>
                  <w:rFonts w:ascii="Garamond" w:hAnsi="Garamond" w:cs="Calibri"/>
                  <w:sz w:val="22"/>
                  <w:szCs w:val="22"/>
                  <w:rPrChange w:id="2201" w:author="Pacella, Christina (DEC)" w:date="2023-06-14T09:09:00Z">
                    <w:rPr>
                      <w:rFonts w:ascii="Garamond" w:hAnsi="Garamond" w:cs="Calibri"/>
                      <w:sz w:val="22"/>
                      <w:szCs w:val="22"/>
                      <w:highlight w:val="yellow"/>
                    </w:rPr>
                  </w:rPrChange>
                </w:rPr>
                <w:delText>11/11/21</w:delText>
              </w:r>
            </w:del>
          </w:p>
        </w:tc>
        <w:tc>
          <w:tcPr>
            <w:tcW w:w="1681" w:type="dxa"/>
            <w:shd w:val="clear" w:color="auto" w:fill="auto"/>
            <w:noWrap/>
            <w:vAlign w:val="center"/>
          </w:tcPr>
          <w:p w14:paraId="017D8CD1" w14:textId="77777777" w:rsidR="00686A94" w:rsidRDefault="00F54F32" w:rsidP="00686A94">
            <w:pPr>
              <w:jc w:val="center"/>
              <w:rPr>
                <w:ins w:id="2202" w:author="Pacella, Christina (DEC)" w:date="2023-06-14T09:34:00Z"/>
                <w:rFonts w:ascii="Garamond" w:hAnsi="Garamond" w:cs="Calibri"/>
                <w:color w:val="000000"/>
                <w:sz w:val="22"/>
                <w:szCs w:val="22"/>
              </w:rPr>
            </w:pPr>
            <w:ins w:id="2203" w:author="Pacella, Christina (DEC)" w:date="2023-06-14T09:34:00Z">
              <w:r>
                <w:rPr>
                  <w:rFonts w:ascii="Garamond" w:hAnsi="Garamond" w:cs="Calibri"/>
                  <w:color w:val="000000"/>
                  <w:sz w:val="22"/>
                  <w:szCs w:val="22"/>
                </w:rPr>
                <w:t>10/24/2022</w:t>
              </w:r>
            </w:ins>
            <w:del w:id="2204" w:author="Pacella, Christina (DEC)" w:date="2023-06-14T09:09:00Z">
              <w:r w:rsidR="00686A94" w:rsidRPr="00A24C3A" w:rsidDel="00A24C3A">
                <w:rPr>
                  <w:rFonts w:ascii="Garamond" w:hAnsi="Garamond" w:cs="Calibri"/>
                  <w:color w:val="000000"/>
                  <w:sz w:val="22"/>
                  <w:szCs w:val="22"/>
                  <w:rPrChange w:id="2205" w:author="Pacella, Christina (DEC)" w:date="2023-06-14T09:09:00Z">
                    <w:rPr>
                      <w:rFonts w:ascii="Garamond" w:hAnsi="Garamond" w:cs="Calibri"/>
                      <w:color w:val="000000"/>
                      <w:sz w:val="22"/>
                      <w:szCs w:val="22"/>
                      <w:highlight w:val="yellow"/>
                    </w:rPr>
                  </w:rPrChange>
                </w:rPr>
                <w:delText>11/19/21</w:delText>
              </w:r>
            </w:del>
          </w:p>
          <w:p w14:paraId="22F41A3F" w14:textId="62ACA5E8" w:rsidR="00F54F32" w:rsidRPr="00A24C3A" w:rsidRDefault="00F54F32">
            <w:pPr>
              <w:jc w:val="center"/>
              <w:rPr>
                <w:rFonts w:ascii="Garamond" w:hAnsi="Garamond" w:cs="Calibri"/>
                <w:color w:val="000000"/>
                <w:sz w:val="22"/>
                <w:szCs w:val="22"/>
                <w:rPrChange w:id="2206" w:author="Pacella, Christina (DEC)" w:date="2023-06-14T09:09:00Z">
                  <w:rPr>
                    <w:rFonts w:ascii="Garamond" w:hAnsi="Garamond" w:cs="Calibri"/>
                    <w:color w:val="000000"/>
                    <w:sz w:val="22"/>
                    <w:szCs w:val="22"/>
                    <w:highlight w:val="yellow"/>
                  </w:rPr>
                </w:rPrChange>
              </w:rPr>
              <w:pPrChange w:id="2207" w:author="Pacella, Christina (DEC)" w:date="2023-06-14T09:09:00Z">
                <w:pPr>
                  <w:jc w:val="both"/>
                </w:pPr>
              </w:pPrChange>
            </w:pPr>
            <w:ins w:id="2208" w:author="Pacella, Christina (DEC)" w:date="2023-06-14T09:34:00Z">
              <w:r>
                <w:rPr>
                  <w:rFonts w:ascii="Garamond" w:hAnsi="Garamond" w:cs="Calibri"/>
                  <w:color w:val="000000"/>
                  <w:sz w:val="22"/>
                  <w:szCs w:val="22"/>
                </w:rPr>
                <w:t>11/08/2022</w:t>
              </w:r>
            </w:ins>
          </w:p>
        </w:tc>
        <w:tc>
          <w:tcPr>
            <w:tcW w:w="1688" w:type="dxa"/>
            <w:shd w:val="clear" w:color="auto" w:fill="auto"/>
            <w:noWrap/>
            <w:vAlign w:val="center"/>
          </w:tcPr>
          <w:p w14:paraId="099FA67A" w14:textId="024FB5C0" w:rsidR="00686A94" w:rsidRPr="00A24C3A" w:rsidRDefault="003B358A">
            <w:pPr>
              <w:jc w:val="center"/>
              <w:rPr>
                <w:rFonts w:ascii="Garamond" w:hAnsi="Garamond" w:cs="Calibri"/>
                <w:color w:val="000000"/>
                <w:sz w:val="22"/>
                <w:szCs w:val="22"/>
                <w:rPrChange w:id="2209" w:author="Pacella, Christina (DEC)" w:date="2023-06-14T09:09:00Z">
                  <w:rPr>
                    <w:rFonts w:ascii="Garamond" w:hAnsi="Garamond" w:cs="Calibri"/>
                    <w:color w:val="000000"/>
                    <w:sz w:val="22"/>
                    <w:szCs w:val="22"/>
                    <w:highlight w:val="yellow"/>
                  </w:rPr>
                </w:rPrChange>
              </w:rPr>
              <w:pPrChange w:id="2210" w:author="Pacella, Christina (DEC)" w:date="2023-06-14T09:09:00Z">
                <w:pPr>
                  <w:jc w:val="both"/>
                </w:pPr>
              </w:pPrChange>
            </w:pPr>
            <w:ins w:id="2211" w:author="Pacella, Christina (DEC)" w:date="2023-06-14T09:34:00Z">
              <w:r>
                <w:rPr>
                  <w:rFonts w:ascii="Garamond" w:hAnsi="Garamond" w:cs="Calibri"/>
                  <w:sz w:val="22"/>
                  <w:szCs w:val="22"/>
                </w:rPr>
                <w:t>10/27/2022</w:t>
              </w:r>
            </w:ins>
            <w:del w:id="2212" w:author="Pacella, Christina (DEC)" w:date="2023-06-14T09:09:00Z">
              <w:r w:rsidR="00686A94" w:rsidRPr="00A24C3A" w:rsidDel="00A24C3A">
                <w:rPr>
                  <w:rFonts w:ascii="Garamond" w:hAnsi="Garamond" w:cs="Calibri"/>
                  <w:sz w:val="22"/>
                  <w:szCs w:val="22"/>
                  <w:rPrChange w:id="2213" w:author="Pacella, Christina (DEC)" w:date="2023-06-14T09:09:00Z">
                    <w:rPr>
                      <w:rFonts w:ascii="Garamond" w:hAnsi="Garamond" w:cs="Calibri"/>
                      <w:sz w:val="22"/>
                      <w:szCs w:val="22"/>
                      <w:highlight w:val="yellow"/>
                    </w:rPr>
                  </w:rPrChange>
                </w:rPr>
                <w:delText>11/11/21</w:delText>
              </w:r>
            </w:del>
          </w:p>
        </w:tc>
      </w:tr>
      <w:tr w:rsidR="00DE0C4C" w:rsidRPr="002B220A" w14:paraId="33F60281" w14:textId="77777777" w:rsidTr="00CB065F">
        <w:trPr>
          <w:trHeight w:val="284"/>
          <w:jc w:val="center"/>
        </w:trPr>
        <w:tc>
          <w:tcPr>
            <w:tcW w:w="2538" w:type="dxa"/>
            <w:shd w:val="clear" w:color="auto" w:fill="auto"/>
            <w:noWrap/>
            <w:vAlign w:val="bottom"/>
          </w:tcPr>
          <w:p w14:paraId="53AA3363" w14:textId="47F724C7" w:rsidR="00686A94" w:rsidRPr="008678E5" w:rsidRDefault="00686A94">
            <w:pPr>
              <w:rPr>
                <w:rFonts w:ascii="Garamond" w:hAnsi="Garamond" w:cs="Calibri"/>
                <w:color w:val="000000"/>
                <w:sz w:val="22"/>
                <w:szCs w:val="22"/>
                <w:rPrChange w:id="2214" w:author="Pacella, Christina (DEC)" w:date="2023-06-14T09:32:00Z">
                  <w:rPr>
                    <w:rFonts w:ascii="Garamond" w:hAnsi="Garamond" w:cs="Calibri"/>
                    <w:color w:val="000000"/>
                    <w:sz w:val="22"/>
                    <w:szCs w:val="22"/>
                    <w:highlight w:val="yellow"/>
                  </w:rPr>
                </w:rPrChange>
              </w:rPr>
              <w:pPrChange w:id="2215" w:author="Pacella, Christina (DEC)" w:date="2023-06-14T09:12:00Z">
                <w:pPr>
                  <w:jc w:val="both"/>
                </w:pPr>
              </w:pPrChange>
            </w:pPr>
            <w:r w:rsidRPr="008678E5">
              <w:rPr>
                <w:rFonts w:ascii="Garamond" w:hAnsi="Garamond" w:cs="Calibri"/>
                <w:color w:val="000000"/>
                <w:sz w:val="22"/>
                <w:szCs w:val="22"/>
                <w:rPrChange w:id="2216" w:author="Pacella, Christina (DEC)" w:date="2023-06-14T09:32:00Z">
                  <w:rPr>
                    <w:rFonts w:ascii="Garamond" w:hAnsi="Garamond" w:cs="Calibri"/>
                    <w:color w:val="000000"/>
                    <w:sz w:val="22"/>
                    <w:szCs w:val="22"/>
                    <w:highlight w:val="yellow"/>
                  </w:rPr>
                </w:rPrChange>
              </w:rPr>
              <w:t>10/</w:t>
            </w:r>
            <w:ins w:id="2217" w:author="Pacella, Christina (DEC)" w:date="2023-06-14T09:31:00Z">
              <w:r w:rsidR="00F52F35" w:rsidRPr="008678E5">
                <w:rPr>
                  <w:rFonts w:ascii="Garamond" w:hAnsi="Garamond" w:cs="Calibri"/>
                  <w:color w:val="000000"/>
                  <w:sz w:val="22"/>
                  <w:szCs w:val="22"/>
                  <w:rPrChange w:id="2218" w:author="Pacella, Christina (DEC)" w:date="2023-06-14T09:32:00Z">
                    <w:rPr>
                      <w:rFonts w:ascii="Garamond" w:hAnsi="Garamond" w:cs="Calibri"/>
                      <w:color w:val="000000"/>
                      <w:sz w:val="22"/>
                      <w:szCs w:val="22"/>
                      <w:highlight w:val="yellow"/>
                    </w:rPr>
                  </w:rPrChange>
                </w:rPr>
                <w:t>11</w:t>
              </w:r>
            </w:ins>
            <w:del w:id="2219" w:author="Pacella, Christina (DEC)" w:date="2023-06-14T09:31:00Z">
              <w:r w:rsidRPr="008678E5" w:rsidDel="00F52F35">
                <w:rPr>
                  <w:rFonts w:ascii="Garamond" w:hAnsi="Garamond" w:cs="Calibri"/>
                  <w:color w:val="000000"/>
                  <w:sz w:val="22"/>
                  <w:szCs w:val="22"/>
                  <w:rPrChange w:id="2220" w:author="Pacella, Christina (DEC)" w:date="2023-06-14T09:32:00Z">
                    <w:rPr>
                      <w:rFonts w:ascii="Garamond" w:hAnsi="Garamond" w:cs="Calibri"/>
                      <w:color w:val="000000"/>
                      <w:sz w:val="22"/>
                      <w:szCs w:val="22"/>
                      <w:highlight w:val="yellow"/>
                    </w:rPr>
                  </w:rPrChange>
                </w:rPr>
                <w:delText>26</w:delText>
              </w:r>
            </w:del>
            <w:r w:rsidRPr="008678E5">
              <w:rPr>
                <w:rFonts w:ascii="Garamond" w:hAnsi="Garamond" w:cs="Calibri"/>
                <w:color w:val="000000"/>
                <w:sz w:val="22"/>
                <w:szCs w:val="22"/>
                <w:rPrChange w:id="2221" w:author="Pacella, Christina (DEC)" w:date="2023-06-14T09:32:00Z">
                  <w:rPr>
                    <w:rFonts w:ascii="Garamond" w:hAnsi="Garamond" w:cs="Calibri"/>
                    <w:color w:val="000000"/>
                    <w:sz w:val="22"/>
                    <w:szCs w:val="22"/>
                    <w:highlight w:val="yellow"/>
                  </w:rPr>
                </w:rPrChange>
              </w:rPr>
              <w:t>-10/</w:t>
            </w:r>
            <w:ins w:id="2222" w:author="Pacella, Christina (DEC)" w:date="2023-06-14T09:31:00Z">
              <w:r w:rsidR="00F52F35" w:rsidRPr="008678E5">
                <w:rPr>
                  <w:rFonts w:ascii="Garamond" w:hAnsi="Garamond" w:cs="Calibri"/>
                  <w:color w:val="000000"/>
                  <w:sz w:val="22"/>
                  <w:szCs w:val="22"/>
                  <w:rPrChange w:id="2223" w:author="Pacella, Christina (DEC)" w:date="2023-06-14T09:32:00Z">
                    <w:rPr>
                      <w:rFonts w:ascii="Garamond" w:hAnsi="Garamond" w:cs="Calibri"/>
                      <w:color w:val="000000"/>
                      <w:sz w:val="22"/>
                      <w:szCs w:val="22"/>
                      <w:highlight w:val="yellow"/>
                    </w:rPr>
                  </w:rPrChange>
                </w:rPr>
                <w:t>13</w:t>
              </w:r>
            </w:ins>
            <w:del w:id="2224" w:author="Pacella, Christina (DEC)" w:date="2023-06-14T09:31:00Z">
              <w:r w:rsidRPr="008678E5" w:rsidDel="00F52F35">
                <w:rPr>
                  <w:rFonts w:ascii="Garamond" w:hAnsi="Garamond" w:cs="Calibri"/>
                  <w:color w:val="000000"/>
                  <w:sz w:val="22"/>
                  <w:szCs w:val="22"/>
                  <w:rPrChange w:id="2225" w:author="Pacella, Christina (DEC)" w:date="2023-06-14T09:32:00Z">
                    <w:rPr>
                      <w:rFonts w:ascii="Garamond" w:hAnsi="Garamond" w:cs="Calibri"/>
                      <w:color w:val="000000"/>
                      <w:sz w:val="22"/>
                      <w:szCs w:val="22"/>
                      <w:highlight w:val="yellow"/>
                    </w:rPr>
                  </w:rPrChange>
                </w:rPr>
                <w:delText>27</w:delText>
              </w:r>
            </w:del>
            <w:r w:rsidRPr="008678E5">
              <w:rPr>
                <w:rFonts w:ascii="Garamond" w:hAnsi="Garamond" w:cs="Calibri"/>
                <w:color w:val="000000"/>
                <w:sz w:val="22"/>
                <w:szCs w:val="22"/>
                <w:rPrChange w:id="2226" w:author="Pacella, Christina (DEC)" w:date="2023-06-14T09:32: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74525BF4" w14:textId="44E26C25" w:rsidR="00686A94" w:rsidRPr="00A24C3A" w:rsidRDefault="003B358A">
            <w:pPr>
              <w:jc w:val="center"/>
              <w:rPr>
                <w:rFonts w:ascii="Garamond" w:hAnsi="Garamond" w:cs="Calibri"/>
                <w:sz w:val="22"/>
                <w:szCs w:val="22"/>
                <w:rPrChange w:id="2227" w:author="Pacella, Christina (DEC)" w:date="2023-06-14T09:09:00Z">
                  <w:rPr>
                    <w:rFonts w:ascii="Garamond" w:hAnsi="Garamond" w:cs="Calibri"/>
                    <w:sz w:val="22"/>
                    <w:szCs w:val="22"/>
                    <w:highlight w:val="yellow"/>
                  </w:rPr>
                </w:rPrChange>
              </w:rPr>
              <w:pPrChange w:id="2228" w:author="Pacella, Christina (DEC)" w:date="2023-06-14T09:09:00Z">
                <w:pPr>
                  <w:jc w:val="both"/>
                </w:pPr>
              </w:pPrChange>
            </w:pPr>
            <w:ins w:id="2229" w:author="Pacella, Christina (DEC)" w:date="2023-06-14T09:33:00Z">
              <w:r>
                <w:rPr>
                  <w:rFonts w:ascii="Garamond" w:hAnsi="Garamond" w:cs="Calibri"/>
                  <w:sz w:val="22"/>
                  <w:szCs w:val="22"/>
                </w:rPr>
                <w:t>10/26/2022</w:t>
              </w:r>
            </w:ins>
            <w:del w:id="2230" w:author="Pacella, Christina (DEC)" w:date="2023-06-14T09:09:00Z">
              <w:r w:rsidR="00686A94" w:rsidRPr="00A24C3A" w:rsidDel="00A24C3A">
                <w:rPr>
                  <w:rFonts w:ascii="Garamond" w:hAnsi="Garamond" w:cs="Calibri"/>
                  <w:sz w:val="22"/>
                  <w:szCs w:val="22"/>
                  <w:rPrChange w:id="2231" w:author="Pacella, Christina (DEC)" w:date="2023-06-14T09:09:00Z">
                    <w:rPr>
                      <w:rFonts w:ascii="Garamond" w:hAnsi="Garamond" w:cs="Calibri"/>
                      <w:sz w:val="22"/>
                      <w:szCs w:val="22"/>
                      <w:highlight w:val="yellow"/>
                    </w:rPr>
                  </w:rPrChange>
                </w:rPr>
                <w:delText>11/15/21</w:delText>
              </w:r>
            </w:del>
          </w:p>
        </w:tc>
        <w:tc>
          <w:tcPr>
            <w:tcW w:w="1688" w:type="dxa"/>
            <w:shd w:val="clear" w:color="auto" w:fill="auto"/>
            <w:noWrap/>
            <w:vAlign w:val="center"/>
          </w:tcPr>
          <w:p w14:paraId="169EA5FD" w14:textId="61B86732" w:rsidR="00686A94" w:rsidRPr="00A24C3A" w:rsidRDefault="003B358A">
            <w:pPr>
              <w:jc w:val="center"/>
              <w:rPr>
                <w:rFonts w:ascii="Garamond" w:hAnsi="Garamond" w:cs="Calibri"/>
                <w:sz w:val="22"/>
                <w:szCs w:val="22"/>
                <w:rPrChange w:id="2232" w:author="Pacella, Christina (DEC)" w:date="2023-06-14T09:09:00Z">
                  <w:rPr>
                    <w:rFonts w:ascii="Garamond" w:hAnsi="Garamond" w:cs="Calibri"/>
                    <w:sz w:val="22"/>
                    <w:szCs w:val="22"/>
                    <w:highlight w:val="yellow"/>
                  </w:rPr>
                </w:rPrChange>
              </w:rPr>
              <w:pPrChange w:id="2233" w:author="Pacella, Christina (DEC)" w:date="2023-06-14T09:09:00Z">
                <w:pPr>
                  <w:jc w:val="both"/>
                </w:pPr>
              </w:pPrChange>
            </w:pPr>
            <w:ins w:id="2234" w:author="Pacella, Christina (DEC)" w:date="2023-06-14T09:34:00Z">
              <w:r>
                <w:rPr>
                  <w:rFonts w:ascii="Garamond" w:hAnsi="Garamond" w:cs="Calibri"/>
                  <w:sz w:val="22"/>
                  <w:szCs w:val="22"/>
                </w:rPr>
                <w:t>10/27/2022</w:t>
              </w:r>
            </w:ins>
            <w:del w:id="2235" w:author="Pacella, Christina (DEC)" w:date="2023-06-14T09:09:00Z">
              <w:r w:rsidR="00686A94" w:rsidRPr="00A24C3A" w:rsidDel="00A24C3A">
                <w:rPr>
                  <w:rFonts w:ascii="Garamond" w:hAnsi="Garamond" w:cs="Calibri"/>
                  <w:sz w:val="22"/>
                  <w:szCs w:val="22"/>
                  <w:rPrChange w:id="2236" w:author="Pacella, Christina (DEC)" w:date="2023-06-14T09:09:00Z">
                    <w:rPr>
                      <w:rFonts w:ascii="Garamond" w:hAnsi="Garamond" w:cs="Calibri"/>
                      <w:sz w:val="22"/>
                      <w:szCs w:val="22"/>
                      <w:highlight w:val="yellow"/>
                    </w:rPr>
                  </w:rPrChange>
                </w:rPr>
                <w:delText>11/11/21</w:delText>
              </w:r>
            </w:del>
          </w:p>
        </w:tc>
        <w:tc>
          <w:tcPr>
            <w:tcW w:w="1688" w:type="dxa"/>
            <w:shd w:val="clear" w:color="auto" w:fill="auto"/>
            <w:noWrap/>
            <w:vAlign w:val="center"/>
          </w:tcPr>
          <w:p w14:paraId="5F52A89C" w14:textId="496BB552" w:rsidR="00686A94" w:rsidRPr="00A24C3A" w:rsidRDefault="00114DB3">
            <w:pPr>
              <w:jc w:val="center"/>
              <w:rPr>
                <w:rFonts w:ascii="Garamond" w:hAnsi="Garamond" w:cs="Calibri"/>
                <w:sz w:val="22"/>
                <w:szCs w:val="22"/>
                <w:rPrChange w:id="2237" w:author="Pacella, Christina (DEC)" w:date="2023-06-14T09:09:00Z">
                  <w:rPr>
                    <w:rFonts w:ascii="Garamond" w:hAnsi="Garamond" w:cs="Calibri"/>
                    <w:sz w:val="22"/>
                    <w:szCs w:val="22"/>
                    <w:highlight w:val="yellow"/>
                  </w:rPr>
                </w:rPrChange>
              </w:rPr>
              <w:pPrChange w:id="2238" w:author="Pacella, Christina (DEC)" w:date="2023-06-14T09:09:00Z">
                <w:pPr>
                  <w:jc w:val="both"/>
                </w:pPr>
              </w:pPrChange>
            </w:pPr>
            <w:ins w:id="2239" w:author="Pacella, Christina (DEC)" w:date="2023-06-14T09:33:00Z">
              <w:r>
                <w:rPr>
                  <w:rFonts w:ascii="Garamond" w:hAnsi="Garamond" w:cs="Calibri"/>
                  <w:sz w:val="22"/>
                  <w:szCs w:val="22"/>
                </w:rPr>
                <w:t>11/01/2022</w:t>
              </w:r>
            </w:ins>
            <w:del w:id="2240" w:author="Pacella, Christina (DEC)" w:date="2023-06-14T09:09:00Z">
              <w:r w:rsidR="00686A94" w:rsidRPr="00A24C3A" w:rsidDel="00A24C3A">
                <w:rPr>
                  <w:rFonts w:ascii="Garamond" w:hAnsi="Garamond" w:cs="Calibri"/>
                  <w:sz w:val="22"/>
                  <w:szCs w:val="22"/>
                  <w:rPrChange w:id="2241" w:author="Pacella, Christina (DEC)" w:date="2023-06-14T09:09:00Z">
                    <w:rPr>
                      <w:rFonts w:ascii="Garamond" w:hAnsi="Garamond" w:cs="Calibri"/>
                      <w:sz w:val="22"/>
                      <w:szCs w:val="22"/>
                      <w:highlight w:val="yellow"/>
                    </w:rPr>
                  </w:rPrChange>
                </w:rPr>
                <w:delText>11/11/21</w:delText>
              </w:r>
            </w:del>
          </w:p>
        </w:tc>
        <w:tc>
          <w:tcPr>
            <w:tcW w:w="1681" w:type="dxa"/>
            <w:shd w:val="clear" w:color="auto" w:fill="auto"/>
            <w:noWrap/>
            <w:vAlign w:val="center"/>
          </w:tcPr>
          <w:p w14:paraId="011B5060" w14:textId="77DFF2D5" w:rsidR="00F54F32" w:rsidRPr="00A24C3A" w:rsidRDefault="0048747A">
            <w:pPr>
              <w:jc w:val="center"/>
              <w:rPr>
                <w:rFonts w:ascii="Garamond" w:hAnsi="Garamond" w:cs="Calibri"/>
                <w:color w:val="000000"/>
                <w:sz w:val="22"/>
                <w:szCs w:val="22"/>
                <w:rPrChange w:id="2242" w:author="Pacella, Christina (DEC)" w:date="2023-06-14T09:09:00Z">
                  <w:rPr>
                    <w:rFonts w:ascii="Garamond" w:hAnsi="Garamond" w:cs="Calibri"/>
                    <w:color w:val="000000"/>
                    <w:sz w:val="22"/>
                    <w:szCs w:val="22"/>
                    <w:highlight w:val="yellow"/>
                  </w:rPr>
                </w:rPrChange>
              </w:rPr>
              <w:pPrChange w:id="2243" w:author="Pacella, Christina (DEC)" w:date="2023-06-14T09:09:00Z">
                <w:pPr>
                  <w:jc w:val="both"/>
                </w:pPr>
              </w:pPrChange>
            </w:pPr>
            <w:ins w:id="2244" w:author="Pacella, Christina (DEC)" w:date="2023-06-14T09:36:00Z">
              <w:r>
                <w:rPr>
                  <w:rFonts w:ascii="Garamond" w:hAnsi="Garamond" w:cs="Calibri"/>
                  <w:color w:val="000000"/>
                  <w:sz w:val="22"/>
                  <w:szCs w:val="22"/>
                </w:rPr>
                <w:t>10/24/2022</w:t>
              </w:r>
            </w:ins>
            <w:del w:id="2245" w:author="Pacella, Christina (DEC)" w:date="2023-06-14T09:09:00Z">
              <w:r w:rsidR="00686A94" w:rsidRPr="00A24C3A" w:rsidDel="00A24C3A">
                <w:rPr>
                  <w:rFonts w:ascii="Garamond" w:hAnsi="Garamond" w:cs="Calibri"/>
                  <w:color w:val="000000"/>
                  <w:sz w:val="22"/>
                  <w:szCs w:val="22"/>
                  <w:rPrChange w:id="2246" w:author="Pacella, Christina (DEC)" w:date="2023-06-14T09:09:00Z">
                    <w:rPr>
                      <w:rFonts w:ascii="Garamond" w:hAnsi="Garamond" w:cs="Calibri"/>
                      <w:color w:val="000000"/>
                      <w:sz w:val="22"/>
                      <w:szCs w:val="22"/>
                      <w:highlight w:val="yellow"/>
                    </w:rPr>
                  </w:rPrChange>
                </w:rPr>
                <w:delText>11/19/21</w:delText>
              </w:r>
            </w:del>
          </w:p>
        </w:tc>
        <w:tc>
          <w:tcPr>
            <w:tcW w:w="1688" w:type="dxa"/>
            <w:shd w:val="clear" w:color="auto" w:fill="auto"/>
            <w:noWrap/>
            <w:vAlign w:val="center"/>
          </w:tcPr>
          <w:p w14:paraId="0FE73557" w14:textId="676588A6" w:rsidR="00686A94" w:rsidRPr="00A24C3A" w:rsidRDefault="003B358A">
            <w:pPr>
              <w:jc w:val="center"/>
              <w:rPr>
                <w:rFonts w:ascii="Garamond" w:hAnsi="Garamond" w:cs="Calibri"/>
                <w:color w:val="000000"/>
                <w:sz w:val="22"/>
                <w:szCs w:val="22"/>
                <w:rPrChange w:id="2247" w:author="Pacella, Christina (DEC)" w:date="2023-06-14T09:09:00Z">
                  <w:rPr>
                    <w:rFonts w:ascii="Garamond" w:hAnsi="Garamond" w:cs="Calibri"/>
                    <w:color w:val="000000"/>
                    <w:sz w:val="22"/>
                    <w:szCs w:val="22"/>
                    <w:highlight w:val="yellow"/>
                  </w:rPr>
                </w:rPrChange>
              </w:rPr>
              <w:pPrChange w:id="2248" w:author="Pacella, Christina (DEC)" w:date="2023-06-14T09:09:00Z">
                <w:pPr>
                  <w:jc w:val="both"/>
                </w:pPr>
              </w:pPrChange>
            </w:pPr>
            <w:ins w:id="2249" w:author="Pacella, Christina (DEC)" w:date="2023-06-14T09:34:00Z">
              <w:r>
                <w:rPr>
                  <w:rFonts w:ascii="Garamond" w:hAnsi="Garamond" w:cs="Calibri"/>
                  <w:sz w:val="22"/>
                  <w:szCs w:val="22"/>
                </w:rPr>
                <w:t>10/27/2022</w:t>
              </w:r>
            </w:ins>
            <w:del w:id="2250" w:author="Pacella, Christina (DEC)" w:date="2023-06-14T09:09:00Z">
              <w:r w:rsidR="00686A94" w:rsidRPr="00A24C3A" w:rsidDel="00A24C3A">
                <w:rPr>
                  <w:rFonts w:ascii="Garamond" w:hAnsi="Garamond" w:cs="Calibri"/>
                  <w:sz w:val="22"/>
                  <w:szCs w:val="22"/>
                  <w:rPrChange w:id="2251" w:author="Pacella, Christina (DEC)" w:date="2023-06-14T09:09:00Z">
                    <w:rPr>
                      <w:rFonts w:ascii="Garamond" w:hAnsi="Garamond" w:cs="Calibri"/>
                      <w:sz w:val="22"/>
                      <w:szCs w:val="22"/>
                      <w:highlight w:val="yellow"/>
                    </w:rPr>
                  </w:rPrChange>
                </w:rPr>
                <w:delText>11/11/21</w:delText>
              </w:r>
            </w:del>
          </w:p>
        </w:tc>
      </w:tr>
      <w:tr w:rsidR="00DE0C4C" w:rsidRPr="002B220A" w14:paraId="0DF08EDB" w14:textId="77777777" w:rsidTr="00CB065F">
        <w:trPr>
          <w:trHeight w:val="284"/>
          <w:jc w:val="center"/>
        </w:trPr>
        <w:tc>
          <w:tcPr>
            <w:tcW w:w="2538" w:type="dxa"/>
            <w:shd w:val="clear" w:color="auto" w:fill="auto"/>
            <w:noWrap/>
            <w:vAlign w:val="bottom"/>
          </w:tcPr>
          <w:p w14:paraId="7FCAE12B" w14:textId="2436AE6D" w:rsidR="00686A94" w:rsidRPr="008678E5" w:rsidRDefault="00686A94">
            <w:pPr>
              <w:rPr>
                <w:rFonts w:ascii="Garamond" w:hAnsi="Garamond" w:cs="Calibri"/>
                <w:color w:val="000000"/>
                <w:sz w:val="22"/>
                <w:szCs w:val="22"/>
                <w:rPrChange w:id="2252" w:author="Pacella, Christina (DEC)" w:date="2023-06-14T09:32:00Z">
                  <w:rPr>
                    <w:rFonts w:ascii="Garamond" w:hAnsi="Garamond" w:cs="Calibri"/>
                    <w:color w:val="000000"/>
                    <w:sz w:val="22"/>
                    <w:szCs w:val="22"/>
                    <w:highlight w:val="yellow"/>
                  </w:rPr>
                </w:rPrChange>
              </w:rPr>
              <w:pPrChange w:id="2253" w:author="Pacella, Christina (DEC)" w:date="2023-06-14T09:12:00Z">
                <w:pPr>
                  <w:jc w:val="both"/>
                </w:pPr>
              </w:pPrChange>
            </w:pPr>
            <w:r w:rsidRPr="008678E5">
              <w:rPr>
                <w:rFonts w:ascii="Garamond" w:hAnsi="Garamond" w:cs="Calibri"/>
                <w:color w:val="000000"/>
                <w:sz w:val="22"/>
                <w:szCs w:val="22"/>
                <w:rPrChange w:id="2254" w:author="Pacella, Christina (DEC)" w:date="2023-06-14T09:32:00Z">
                  <w:rPr>
                    <w:rFonts w:ascii="Garamond" w:hAnsi="Garamond" w:cs="Calibri"/>
                    <w:color w:val="000000"/>
                    <w:sz w:val="22"/>
                    <w:szCs w:val="22"/>
                    <w:highlight w:val="yellow"/>
                  </w:rPr>
                </w:rPrChange>
              </w:rPr>
              <w:t>November 202</w:t>
            </w:r>
            <w:ins w:id="2255" w:author="Pacella, Christina (DEC)" w:date="2023-06-14T09:31:00Z">
              <w:r w:rsidR="008678E5" w:rsidRPr="008678E5">
                <w:rPr>
                  <w:rFonts w:ascii="Garamond" w:hAnsi="Garamond" w:cs="Calibri"/>
                  <w:color w:val="000000"/>
                  <w:sz w:val="22"/>
                  <w:szCs w:val="22"/>
                  <w:rPrChange w:id="2256" w:author="Pacella, Christina (DEC)" w:date="2023-06-14T09:32:00Z">
                    <w:rPr>
                      <w:rFonts w:ascii="Garamond" w:hAnsi="Garamond" w:cs="Calibri"/>
                      <w:color w:val="000000"/>
                      <w:sz w:val="22"/>
                      <w:szCs w:val="22"/>
                      <w:highlight w:val="yellow"/>
                    </w:rPr>
                  </w:rPrChange>
                </w:rPr>
                <w:t>2</w:t>
              </w:r>
            </w:ins>
            <w:del w:id="2257" w:author="Pacella, Christina (DEC)" w:date="2023-06-14T09:31:00Z">
              <w:r w:rsidRPr="008678E5" w:rsidDel="008678E5">
                <w:rPr>
                  <w:rFonts w:ascii="Garamond" w:hAnsi="Garamond" w:cs="Calibri"/>
                  <w:color w:val="000000"/>
                  <w:sz w:val="22"/>
                  <w:szCs w:val="22"/>
                  <w:rPrChange w:id="2258" w:author="Pacella, Christina (DEC)" w:date="2023-06-14T09:32:00Z">
                    <w:rPr>
                      <w:rFonts w:ascii="Garamond" w:hAnsi="Garamond" w:cs="Calibri"/>
                      <w:color w:val="000000"/>
                      <w:sz w:val="22"/>
                      <w:szCs w:val="22"/>
                      <w:highlight w:val="yellow"/>
                    </w:rPr>
                  </w:rPrChange>
                </w:rPr>
                <w:delText>1</w:delText>
              </w:r>
            </w:del>
            <w:r w:rsidRPr="008678E5">
              <w:rPr>
                <w:rFonts w:ascii="Garamond" w:hAnsi="Garamond" w:cs="Calibri"/>
                <w:color w:val="000000"/>
                <w:sz w:val="22"/>
                <w:szCs w:val="22"/>
                <w:rPrChange w:id="2259" w:author="Pacella, Christina (DEC)" w:date="2023-06-14T09:32: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5199943A" w14:textId="4EAF9C15" w:rsidR="00686A94" w:rsidRPr="00A24C3A" w:rsidRDefault="00E55FE0">
            <w:pPr>
              <w:jc w:val="center"/>
              <w:rPr>
                <w:rFonts w:ascii="Garamond" w:hAnsi="Garamond" w:cs="Calibri"/>
                <w:sz w:val="22"/>
                <w:szCs w:val="22"/>
                <w:rPrChange w:id="2260" w:author="Pacella, Christina (DEC)" w:date="2023-06-14T09:09:00Z">
                  <w:rPr>
                    <w:rFonts w:ascii="Garamond" w:hAnsi="Garamond" w:cs="Calibri"/>
                    <w:sz w:val="22"/>
                    <w:szCs w:val="22"/>
                    <w:highlight w:val="yellow"/>
                  </w:rPr>
                </w:rPrChange>
              </w:rPr>
              <w:pPrChange w:id="2261" w:author="Pacella, Christina (DEC)" w:date="2023-06-14T09:09:00Z">
                <w:pPr>
                  <w:jc w:val="both"/>
                </w:pPr>
              </w:pPrChange>
            </w:pPr>
            <w:ins w:id="2262" w:author="Pacella, Christina (DEC)" w:date="2023-06-14T09:35:00Z">
              <w:r>
                <w:rPr>
                  <w:rFonts w:ascii="Garamond" w:hAnsi="Garamond" w:cs="Calibri"/>
                  <w:sz w:val="22"/>
                  <w:szCs w:val="22"/>
                </w:rPr>
                <w:t>12/13/2022</w:t>
              </w:r>
            </w:ins>
            <w:del w:id="2263" w:author="Pacella, Christina (DEC)" w:date="2023-06-14T09:09:00Z">
              <w:r w:rsidR="00686A94" w:rsidRPr="00A24C3A" w:rsidDel="00A24C3A">
                <w:rPr>
                  <w:rFonts w:ascii="Garamond" w:hAnsi="Garamond" w:cs="Calibri"/>
                  <w:sz w:val="22"/>
                  <w:szCs w:val="22"/>
                  <w:rPrChange w:id="2264" w:author="Pacella, Christina (DEC)" w:date="2023-06-14T09:09:00Z">
                    <w:rPr>
                      <w:rFonts w:ascii="Garamond" w:hAnsi="Garamond" w:cs="Calibri"/>
                      <w:sz w:val="22"/>
                      <w:szCs w:val="22"/>
                      <w:highlight w:val="yellow"/>
                    </w:rPr>
                  </w:rPrChange>
                </w:rPr>
                <w:delText>12/1/21</w:delText>
              </w:r>
            </w:del>
          </w:p>
        </w:tc>
        <w:tc>
          <w:tcPr>
            <w:tcW w:w="1688" w:type="dxa"/>
            <w:shd w:val="clear" w:color="auto" w:fill="auto"/>
            <w:noWrap/>
            <w:vAlign w:val="center"/>
          </w:tcPr>
          <w:p w14:paraId="0BD85AAD" w14:textId="1830B0C8" w:rsidR="00686A94" w:rsidRPr="00A24C3A" w:rsidRDefault="00E55FE0">
            <w:pPr>
              <w:jc w:val="center"/>
              <w:rPr>
                <w:rFonts w:ascii="Garamond" w:hAnsi="Garamond" w:cs="Calibri"/>
                <w:sz w:val="22"/>
                <w:szCs w:val="22"/>
                <w:rPrChange w:id="2265" w:author="Pacella, Christina (DEC)" w:date="2023-06-14T09:09:00Z">
                  <w:rPr>
                    <w:rFonts w:ascii="Garamond" w:hAnsi="Garamond" w:cs="Calibri"/>
                    <w:sz w:val="22"/>
                    <w:szCs w:val="22"/>
                    <w:highlight w:val="yellow"/>
                  </w:rPr>
                </w:rPrChange>
              </w:rPr>
              <w:pPrChange w:id="2266" w:author="Pacella, Christina (DEC)" w:date="2023-06-14T09:09:00Z">
                <w:pPr>
                  <w:jc w:val="both"/>
                </w:pPr>
              </w:pPrChange>
            </w:pPr>
            <w:ins w:id="2267" w:author="Pacella, Christina (DEC)" w:date="2023-06-14T09:35:00Z">
              <w:r>
                <w:rPr>
                  <w:rFonts w:ascii="Garamond" w:hAnsi="Garamond" w:cs="Calibri"/>
                  <w:sz w:val="22"/>
                  <w:szCs w:val="22"/>
                </w:rPr>
                <w:t>12/07/2022</w:t>
              </w:r>
            </w:ins>
            <w:del w:id="2268" w:author="Pacella, Christina (DEC)" w:date="2023-06-14T09:09:00Z">
              <w:r w:rsidR="00686A94" w:rsidRPr="00A24C3A" w:rsidDel="00A24C3A">
                <w:rPr>
                  <w:rFonts w:ascii="Garamond" w:hAnsi="Garamond" w:cs="Calibri"/>
                  <w:sz w:val="22"/>
                  <w:szCs w:val="22"/>
                  <w:rPrChange w:id="2269" w:author="Pacella, Christina (DEC)" w:date="2023-06-14T09:09:00Z">
                    <w:rPr>
                      <w:rFonts w:ascii="Garamond" w:hAnsi="Garamond" w:cs="Calibri"/>
                      <w:sz w:val="22"/>
                      <w:szCs w:val="22"/>
                      <w:highlight w:val="yellow"/>
                    </w:rPr>
                  </w:rPrChange>
                </w:rPr>
                <w:delText>11/23/21</w:delText>
              </w:r>
            </w:del>
          </w:p>
        </w:tc>
        <w:tc>
          <w:tcPr>
            <w:tcW w:w="1688" w:type="dxa"/>
            <w:shd w:val="clear" w:color="auto" w:fill="auto"/>
            <w:noWrap/>
            <w:vAlign w:val="center"/>
          </w:tcPr>
          <w:p w14:paraId="061B5E04" w14:textId="7D95FC30" w:rsidR="00686A94" w:rsidRPr="00A24C3A" w:rsidRDefault="00E55FE0">
            <w:pPr>
              <w:jc w:val="center"/>
              <w:rPr>
                <w:rFonts w:ascii="Garamond" w:hAnsi="Garamond" w:cs="Calibri"/>
                <w:sz w:val="22"/>
                <w:szCs w:val="22"/>
                <w:rPrChange w:id="2270" w:author="Pacella, Christina (DEC)" w:date="2023-06-14T09:09:00Z">
                  <w:rPr>
                    <w:rFonts w:ascii="Garamond" w:hAnsi="Garamond" w:cs="Calibri"/>
                    <w:sz w:val="22"/>
                    <w:szCs w:val="22"/>
                    <w:highlight w:val="yellow"/>
                  </w:rPr>
                </w:rPrChange>
              </w:rPr>
              <w:pPrChange w:id="2271" w:author="Pacella, Christina (DEC)" w:date="2023-06-14T09:09:00Z">
                <w:pPr>
                  <w:jc w:val="both"/>
                </w:pPr>
              </w:pPrChange>
            </w:pPr>
            <w:ins w:id="2272" w:author="Pacella, Christina (DEC)" w:date="2023-06-14T09:35:00Z">
              <w:r>
                <w:rPr>
                  <w:rFonts w:ascii="Garamond" w:hAnsi="Garamond" w:cs="Calibri"/>
                  <w:sz w:val="22"/>
                  <w:szCs w:val="22"/>
                </w:rPr>
                <w:t>12/02/2022</w:t>
              </w:r>
            </w:ins>
            <w:del w:id="2273" w:author="Pacella, Christina (DEC)" w:date="2023-06-14T09:09:00Z">
              <w:r w:rsidR="00686A94" w:rsidRPr="00A24C3A" w:rsidDel="00A24C3A">
                <w:rPr>
                  <w:rFonts w:ascii="Garamond" w:hAnsi="Garamond" w:cs="Calibri"/>
                  <w:sz w:val="22"/>
                  <w:szCs w:val="22"/>
                  <w:rPrChange w:id="2274" w:author="Pacella, Christina (DEC)" w:date="2023-06-14T09:09:00Z">
                    <w:rPr>
                      <w:rFonts w:ascii="Garamond" w:hAnsi="Garamond" w:cs="Calibri"/>
                      <w:sz w:val="22"/>
                      <w:szCs w:val="22"/>
                      <w:highlight w:val="yellow"/>
                    </w:rPr>
                  </w:rPrChange>
                </w:rPr>
                <w:delText>11/23/21</w:delText>
              </w:r>
            </w:del>
          </w:p>
        </w:tc>
        <w:tc>
          <w:tcPr>
            <w:tcW w:w="1681" w:type="dxa"/>
            <w:shd w:val="clear" w:color="auto" w:fill="auto"/>
            <w:noWrap/>
            <w:vAlign w:val="center"/>
          </w:tcPr>
          <w:p w14:paraId="2BC8377B" w14:textId="77777777" w:rsidR="0048747A" w:rsidRDefault="0048747A" w:rsidP="0048747A">
            <w:pPr>
              <w:jc w:val="center"/>
              <w:rPr>
                <w:ins w:id="2275" w:author="Pacella, Christina (DEC)" w:date="2023-06-14T09:36:00Z"/>
                <w:rFonts w:ascii="Garamond" w:hAnsi="Garamond" w:cs="Calibri"/>
                <w:color w:val="000000"/>
                <w:sz w:val="22"/>
                <w:szCs w:val="22"/>
              </w:rPr>
            </w:pPr>
            <w:ins w:id="2276" w:author="Pacella, Christina (DEC)" w:date="2023-06-14T09:36:00Z">
              <w:r>
                <w:rPr>
                  <w:rFonts w:ascii="Garamond" w:hAnsi="Garamond" w:cs="Calibri"/>
                  <w:color w:val="000000"/>
                  <w:sz w:val="22"/>
                  <w:szCs w:val="22"/>
                </w:rPr>
                <w:t>12/08/2022</w:t>
              </w:r>
            </w:ins>
          </w:p>
          <w:p w14:paraId="62F277A6" w14:textId="3B05215B" w:rsidR="00686A94" w:rsidRPr="00A24C3A" w:rsidRDefault="0048747A">
            <w:pPr>
              <w:jc w:val="center"/>
              <w:rPr>
                <w:rFonts w:ascii="Garamond" w:hAnsi="Garamond" w:cs="Calibri"/>
                <w:color w:val="000000"/>
                <w:sz w:val="22"/>
                <w:szCs w:val="22"/>
                <w:rPrChange w:id="2277" w:author="Pacella, Christina (DEC)" w:date="2023-06-14T09:09:00Z">
                  <w:rPr>
                    <w:rFonts w:ascii="Garamond" w:hAnsi="Garamond" w:cs="Calibri"/>
                    <w:color w:val="000000"/>
                    <w:sz w:val="22"/>
                    <w:szCs w:val="22"/>
                    <w:highlight w:val="yellow"/>
                  </w:rPr>
                </w:rPrChange>
              </w:rPr>
              <w:pPrChange w:id="2278" w:author="Pacella, Christina (DEC)" w:date="2023-06-14T09:09:00Z">
                <w:pPr>
                  <w:jc w:val="both"/>
                </w:pPr>
              </w:pPrChange>
            </w:pPr>
            <w:ins w:id="2279" w:author="Pacella, Christina (DEC)" w:date="2023-06-14T09:36:00Z">
              <w:r>
                <w:rPr>
                  <w:rFonts w:ascii="Garamond" w:hAnsi="Garamond" w:cs="Calibri"/>
                  <w:color w:val="000000"/>
                  <w:sz w:val="22"/>
                  <w:szCs w:val="22"/>
                </w:rPr>
                <w:t>12/21/2022</w:t>
              </w:r>
            </w:ins>
            <w:del w:id="2280" w:author="Pacella, Christina (DEC)" w:date="2023-06-14T09:09:00Z">
              <w:r w:rsidR="00686A94" w:rsidRPr="00A24C3A" w:rsidDel="00A24C3A">
                <w:rPr>
                  <w:rFonts w:ascii="Garamond" w:hAnsi="Garamond" w:cs="Calibri"/>
                  <w:color w:val="000000"/>
                  <w:sz w:val="22"/>
                  <w:szCs w:val="22"/>
                  <w:rPrChange w:id="2281" w:author="Pacella, Christina (DEC)" w:date="2023-06-14T09:09:00Z">
                    <w:rPr>
                      <w:rFonts w:ascii="Garamond" w:hAnsi="Garamond" w:cs="Calibri"/>
                      <w:color w:val="000000"/>
                      <w:sz w:val="22"/>
                      <w:szCs w:val="22"/>
                      <w:highlight w:val="yellow"/>
                    </w:rPr>
                  </w:rPrChange>
                </w:rPr>
                <w:delText>12/17/21</w:delText>
              </w:r>
            </w:del>
          </w:p>
        </w:tc>
        <w:tc>
          <w:tcPr>
            <w:tcW w:w="1688" w:type="dxa"/>
            <w:shd w:val="clear" w:color="auto" w:fill="auto"/>
            <w:noWrap/>
            <w:vAlign w:val="center"/>
          </w:tcPr>
          <w:p w14:paraId="0AE4FDFD" w14:textId="3F6947B5" w:rsidR="00686A94" w:rsidRPr="00A24C3A" w:rsidRDefault="0099372D">
            <w:pPr>
              <w:jc w:val="center"/>
              <w:rPr>
                <w:rFonts w:ascii="Garamond" w:hAnsi="Garamond" w:cs="Calibri"/>
                <w:color w:val="000000"/>
                <w:sz w:val="22"/>
                <w:szCs w:val="22"/>
                <w:rPrChange w:id="2282" w:author="Pacella, Christina (DEC)" w:date="2023-06-14T09:09:00Z">
                  <w:rPr>
                    <w:rFonts w:ascii="Garamond" w:hAnsi="Garamond" w:cs="Calibri"/>
                    <w:color w:val="000000"/>
                    <w:sz w:val="22"/>
                    <w:szCs w:val="22"/>
                    <w:highlight w:val="yellow"/>
                  </w:rPr>
                </w:rPrChange>
              </w:rPr>
              <w:pPrChange w:id="2283" w:author="Pacella, Christina (DEC)" w:date="2023-06-14T09:09:00Z">
                <w:pPr>
                  <w:jc w:val="both"/>
                </w:pPr>
              </w:pPrChange>
            </w:pPr>
            <w:ins w:id="2284" w:author="Pacella, Christina (DEC)" w:date="2023-06-14T09:35:00Z">
              <w:r>
                <w:rPr>
                  <w:rFonts w:ascii="Garamond" w:hAnsi="Garamond" w:cs="Calibri"/>
                  <w:color w:val="000000"/>
                  <w:sz w:val="22"/>
                  <w:szCs w:val="22"/>
                </w:rPr>
                <w:t>12/02/2022</w:t>
              </w:r>
            </w:ins>
            <w:del w:id="2285" w:author="Pacella, Christina (DEC)" w:date="2023-06-14T09:09:00Z">
              <w:r w:rsidR="00686A94" w:rsidRPr="00A24C3A" w:rsidDel="00A24C3A">
                <w:rPr>
                  <w:rFonts w:ascii="Garamond" w:hAnsi="Garamond" w:cs="Calibri"/>
                  <w:color w:val="000000"/>
                  <w:sz w:val="22"/>
                  <w:szCs w:val="22"/>
                  <w:rPrChange w:id="2286" w:author="Pacella, Christina (DEC)" w:date="2023-06-14T09:09:00Z">
                    <w:rPr>
                      <w:rFonts w:ascii="Garamond" w:hAnsi="Garamond" w:cs="Calibri"/>
                      <w:color w:val="000000"/>
                      <w:sz w:val="22"/>
                      <w:szCs w:val="22"/>
                      <w:highlight w:val="yellow"/>
                    </w:rPr>
                  </w:rPrChange>
                </w:rPr>
                <w:delText>11/23/21</w:delText>
              </w:r>
            </w:del>
          </w:p>
        </w:tc>
      </w:tr>
      <w:tr w:rsidR="00DE0C4C" w:rsidRPr="002B220A" w14:paraId="0865A9E3" w14:textId="77777777" w:rsidTr="00CB065F">
        <w:trPr>
          <w:trHeight w:val="284"/>
          <w:jc w:val="center"/>
        </w:trPr>
        <w:tc>
          <w:tcPr>
            <w:tcW w:w="2538" w:type="dxa"/>
            <w:shd w:val="clear" w:color="auto" w:fill="auto"/>
            <w:noWrap/>
            <w:vAlign w:val="bottom"/>
          </w:tcPr>
          <w:p w14:paraId="60A52705" w14:textId="75780215" w:rsidR="00686A94" w:rsidRPr="008678E5" w:rsidRDefault="00686A94">
            <w:pPr>
              <w:rPr>
                <w:rFonts w:ascii="Garamond" w:hAnsi="Garamond" w:cs="Calibri"/>
                <w:color w:val="000000"/>
                <w:sz w:val="22"/>
                <w:szCs w:val="22"/>
                <w:rPrChange w:id="2287" w:author="Pacella, Christina (DEC)" w:date="2023-06-14T09:32:00Z">
                  <w:rPr>
                    <w:rFonts w:ascii="Garamond" w:hAnsi="Garamond" w:cs="Calibri"/>
                    <w:color w:val="000000"/>
                    <w:sz w:val="22"/>
                    <w:szCs w:val="22"/>
                    <w:highlight w:val="yellow"/>
                  </w:rPr>
                </w:rPrChange>
              </w:rPr>
              <w:pPrChange w:id="2288" w:author="Pacella, Christina (DEC)" w:date="2023-06-14T09:12:00Z">
                <w:pPr>
                  <w:jc w:val="both"/>
                </w:pPr>
              </w:pPrChange>
            </w:pPr>
            <w:r w:rsidRPr="008678E5">
              <w:rPr>
                <w:rFonts w:ascii="Garamond" w:hAnsi="Garamond" w:cs="Calibri"/>
                <w:color w:val="000000"/>
                <w:sz w:val="22"/>
                <w:szCs w:val="22"/>
                <w:rPrChange w:id="2289" w:author="Pacella, Christina (DEC)" w:date="2023-06-14T09:32:00Z">
                  <w:rPr>
                    <w:rFonts w:ascii="Garamond" w:hAnsi="Garamond" w:cs="Calibri"/>
                    <w:color w:val="000000"/>
                    <w:sz w:val="22"/>
                    <w:szCs w:val="22"/>
                    <w:highlight w:val="yellow"/>
                  </w:rPr>
                </w:rPrChange>
              </w:rPr>
              <w:t>11/</w:t>
            </w:r>
            <w:ins w:id="2290" w:author="Pacella, Christina (DEC)" w:date="2023-06-14T09:31:00Z">
              <w:r w:rsidR="008678E5" w:rsidRPr="008678E5">
                <w:rPr>
                  <w:rFonts w:ascii="Garamond" w:hAnsi="Garamond" w:cs="Calibri"/>
                  <w:color w:val="000000"/>
                  <w:sz w:val="22"/>
                  <w:szCs w:val="22"/>
                  <w:rPrChange w:id="2291" w:author="Pacella, Christina (DEC)" w:date="2023-06-14T09:32:00Z">
                    <w:rPr>
                      <w:rFonts w:ascii="Garamond" w:hAnsi="Garamond" w:cs="Calibri"/>
                      <w:color w:val="000000"/>
                      <w:sz w:val="22"/>
                      <w:szCs w:val="22"/>
                      <w:highlight w:val="yellow"/>
                    </w:rPr>
                  </w:rPrChange>
                </w:rPr>
                <w:t>15</w:t>
              </w:r>
            </w:ins>
            <w:del w:id="2292" w:author="Pacella, Christina (DEC)" w:date="2023-06-14T09:31:00Z">
              <w:r w:rsidRPr="008678E5" w:rsidDel="008678E5">
                <w:rPr>
                  <w:rFonts w:ascii="Garamond" w:hAnsi="Garamond" w:cs="Calibri"/>
                  <w:color w:val="000000"/>
                  <w:sz w:val="22"/>
                  <w:szCs w:val="22"/>
                  <w:rPrChange w:id="2293" w:author="Pacella, Christina (DEC)" w:date="2023-06-14T09:32:00Z">
                    <w:rPr>
                      <w:rFonts w:ascii="Garamond" w:hAnsi="Garamond" w:cs="Calibri"/>
                      <w:color w:val="000000"/>
                      <w:sz w:val="22"/>
                      <w:szCs w:val="22"/>
                      <w:highlight w:val="yellow"/>
                    </w:rPr>
                  </w:rPrChange>
                </w:rPr>
                <w:delText>09</w:delText>
              </w:r>
            </w:del>
            <w:r w:rsidRPr="008678E5">
              <w:rPr>
                <w:rFonts w:ascii="Garamond" w:hAnsi="Garamond" w:cs="Calibri"/>
                <w:color w:val="000000"/>
                <w:sz w:val="22"/>
                <w:szCs w:val="22"/>
                <w:rPrChange w:id="2294" w:author="Pacella, Christina (DEC)" w:date="2023-06-14T09:32:00Z">
                  <w:rPr>
                    <w:rFonts w:ascii="Garamond" w:hAnsi="Garamond" w:cs="Calibri"/>
                    <w:color w:val="000000"/>
                    <w:sz w:val="22"/>
                    <w:szCs w:val="22"/>
                    <w:highlight w:val="yellow"/>
                  </w:rPr>
                </w:rPrChange>
              </w:rPr>
              <w:t>-11/1</w:t>
            </w:r>
            <w:ins w:id="2295" w:author="Pacella, Christina (DEC)" w:date="2023-06-14T09:31:00Z">
              <w:r w:rsidR="008678E5" w:rsidRPr="008678E5">
                <w:rPr>
                  <w:rFonts w:ascii="Garamond" w:hAnsi="Garamond" w:cs="Calibri"/>
                  <w:color w:val="000000"/>
                  <w:sz w:val="22"/>
                  <w:szCs w:val="22"/>
                  <w:rPrChange w:id="2296" w:author="Pacella, Christina (DEC)" w:date="2023-06-14T09:32:00Z">
                    <w:rPr>
                      <w:rFonts w:ascii="Garamond" w:hAnsi="Garamond" w:cs="Calibri"/>
                      <w:color w:val="000000"/>
                      <w:sz w:val="22"/>
                      <w:szCs w:val="22"/>
                      <w:highlight w:val="yellow"/>
                    </w:rPr>
                  </w:rPrChange>
                </w:rPr>
                <w:t>6</w:t>
              </w:r>
            </w:ins>
            <w:del w:id="2297" w:author="Pacella, Christina (DEC)" w:date="2023-06-14T09:31:00Z">
              <w:r w:rsidRPr="008678E5" w:rsidDel="008678E5">
                <w:rPr>
                  <w:rFonts w:ascii="Garamond" w:hAnsi="Garamond" w:cs="Calibri"/>
                  <w:color w:val="000000"/>
                  <w:sz w:val="22"/>
                  <w:szCs w:val="22"/>
                  <w:rPrChange w:id="2298" w:author="Pacella, Christina (DEC)" w:date="2023-06-14T09:32:00Z">
                    <w:rPr>
                      <w:rFonts w:ascii="Garamond" w:hAnsi="Garamond" w:cs="Calibri"/>
                      <w:color w:val="000000"/>
                      <w:sz w:val="22"/>
                      <w:szCs w:val="22"/>
                      <w:highlight w:val="yellow"/>
                    </w:rPr>
                  </w:rPrChange>
                </w:rPr>
                <w:delText>0</w:delText>
              </w:r>
            </w:del>
            <w:r w:rsidRPr="008678E5">
              <w:rPr>
                <w:rFonts w:ascii="Garamond" w:hAnsi="Garamond" w:cs="Calibri"/>
                <w:color w:val="000000"/>
                <w:sz w:val="22"/>
                <w:szCs w:val="22"/>
                <w:rPrChange w:id="2299" w:author="Pacella, Christina (DEC)" w:date="2023-06-14T09:32:00Z">
                  <w:rPr>
                    <w:rFonts w:ascii="Garamond" w:hAnsi="Garamond" w:cs="Calibri"/>
                    <w:color w:val="000000"/>
                    <w:sz w:val="22"/>
                    <w:szCs w:val="22"/>
                    <w:highlight w:val="yellow"/>
                  </w:rPr>
                </w:rPrChange>
              </w:rPr>
              <w:t>, all diel samples</w:t>
            </w:r>
          </w:p>
        </w:tc>
        <w:tc>
          <w:tcPr>
            <w:tcW w:w="293" w:type="dxa"/>
            <w:shd w:val="clear" w:color="auto" w:fill="auto"/>
            <w:noWrap/>
            <w:vAlign w:val="center"/>
          </w:tcPr>
          <w:p w14:paraId="61259A72" w14:textId="5D6859AC" w:rsidR="00686A94" w:rsidRPr="00A24C3A" w:rsidRDefault="0099372D">
            <w:pPr>
              <w:jc w:val="center"/>
              <w:rPr>
                <w:rFonts w:ascii="Garamond" w:hAnsi="Garamond" w:cs="Calibri"/>
                <w:sz w:val="22"/>
                <w:szCs w:val="22"/>
                <w:rPrChange w:id="2300" w:author="Pacella, Christina (DEC)" w:date="2023-06-14T09:09:00Z">
                  <w:rPr>
                    <w:rFonts w:ascii="Garamond" w:hAnsi="Garamond" w:cs="Calibri"/>
                    <w:sz w:val="22"/>
                    <w:szCs w:val="22"/>
                    <w:highlight w:val="yellow"/>
                  </w:rPr>
                </w:rPrChange>
              </w:rPr>
              <w:pPrChange w:id="2301" w:author="Pacella, Christina (DEC)" w:date="2023-06-14T09:09:00Z">
                <w:pPr>
                  <w:jc w:val="both"/>
                </w:pPr>
              </w:pPrChange>
            </w:pPr>
            <w:ins w:id="2302" w:author="Pacella, Christina (DEC)" w:date="2023-06-14T09:35:00Z">
              <w:r>
                <w:rPr>
                  <w:rFonts w:ascii="Garamond" w:hAnsi="Garamond" w:cs="Calibri"/>
                  <w:sz w:val="22"/>
                  <w:szCs w:val="22"/>
                </w:rPr>
                <w:t>12/13/2022</w:t>
              </w:r>
            </w:ins>
            <w:del w:id="2303" w:author="Pacella, Christina (DEC)" w:date="2023-06-14T09:09:00Z">
              <w:r w:rsidR="00686A94" w:rsidRPr="00A24C3A" w:rsidDel="00A24C3A">
                <w:rPr>
                  <w:rFonts w:ascii="Garamond" w:hAnsi="Garamond" w:cs="Calibri"/>
                  <w:sz w:val="22"/>
                  <w:szCs w:val="22"/>
                  <w:rPrChange w:id="2304" w:author="Pacella, Christina (DEC)" w:date="2023-06-14T09:09:00Z">
                    <w:rPr>
                      <w:rFonts w:ascii="Garamond" w:hAnsi="Garamond" w:cs="Calibri"/>
                      <w:sz w:val="22"/>
                      <w:szCs w:val="22"/>
                      <w:highlight w:val="yellow"/>
                    </w:rPr>
                  </w:rPrChange>
                </w:rPr>
                <w:delText>12/1/21</w:delText>
              </w:r>
            </w:del>
          </w:p>
        </w:tc>
        <w:tc>
          <w:tcPr>
            <w:tcW w:w="1688" w:type="dxa"/>
            <w:shd w:val="clear" w:color="auto" w:fill="auto"/>
            <w:noWrap/>
            <w:vAlign w:val="center"/>
          </w:tcPr>
          <w:p w14:paraId="7AA2EB37" w14:textId="3F4EC90C" w:rsidR="00686A94" w:rsidRPr="00A24C3A" w:rsidRDefault="0099372D">
            <w:pPr>
              <w:jc w:val="center"/>
              <w:rPr>
                <w:rFonts w:ascii="Garamond" w:hAnsi="Garamond" w:cs="Calibri"/>
                <w:sz w:val="22"/>
                <w:szCs w:val="22"/>
                <w:rPrChange w:id="2305" w:author="Pacella, Christina (DEC)" w:date="2023-06-14T09:09:00Z">
                  <w:rPr>
                    <w:rFonts w:ascii="Garamond" w:hAnsi="Garamond" w:cs="Calibri"/>
                    <w:sz w:val="22"/>
                    <w:szCs w:val="22"/>
                    <w:highlight w:val="yellow"/>
                  </w:rPr>
                </w:rPrChange>
              </w:rPr>
              <w:pPrChange w:id="2306" w:author="Pacella, Christina (DEC)" w:date="2023-06-14T09:09:00Z">
                <w:pPr>
                  <w:jc w:val="both"/>
                </w:pPr>
              </w:pPrChange>
            </w:pPr>
            <w:ins w:id="2307" w:author="Pacella, Christina (DEC)" w:date="2023-06-14T09:35:00Z">
              <w:r>
                <w:rPr>
                  <w:rFonts w:ascii="Garamond" w:hAnsi="Garamond" w:cs="Calibri"/>
                  <w:sz w:val="22"/>
                  <w:szCs w:val="22"/>
                </w:rPr>
                <w:t>12/07/2022</w:t>
              </w:r>
            </w:ins>
            <w:del w:id="2308" w:author="Pacella, Christina (DEC)" w:date="2023-06-14T09:09:00Z">
              <w:r w:rsidR="00686A94" w:rsidRPr="00A24C3A" w:rsidDel="00A24C3A">
                <w:rPr>
                  <w:rFonts w:ascii="Garamond" w:hAnsi="Garamond" w:cs="Calibri"/>
                  <w:sz w:val="22"/>
                  <w:szCs w:val="22"/>
                  <w:rPrChange w:id="2309" w:author="Pacella, Christina (DEC)" w:date="2023-06-14T09:09:00Z">
                    <w:rPr>
                      <w:rFonts w:ascii="Garamond" w:hAnsi="Garamond" w:cs="Calibri"/>
                      <w:sz w:val="22"/>
                      <w:szCs w:val="22"/>
                      <w:highlight w:val="yellow"/>
                    </w:rPr>
                  </w:rPrChange>
                </w:rPr>
                <w:delText>11/23/21</w:delText>
              </w:r>
            </w:del>
          </w:p>
        </w:tc>
        <w:tc>
          <w:tcPr>
            <w:tcW w:w="1688" w:type="dxa"/>
            <w:shd w:val="clear" w:color="auto" w:fill="auto"/>
            <w:noWrap/>
            <w:vAlign w:val="center"/>
          </w:tcPr>
          <w:p w14:paraId="57269B15" w14:textId="2EC88890" w:rsidR="00686A94" w:rsidRPr="00A24C3A" w:rsidRDefault="00686A94">
            <w:pPr>
              <w:jc w:val="center"/>
              <w:rPr>
                <w:rFonts w:ascii="Garamond" w:hAnsi="Garamond" w:cs="Calibri"/>
                <w:sz w:val="22"/>
                <w:szCs w:val="22"/>
                <w:rPrChange w:id="2310" w:author="Pacella, Christina (DEC)" w:date="2023-06-14T09:09:00Z">
                  <w:rPr>
                    <w:rFonts w:ascii="Garamond" w:hAnsi="Garamond" w:cs="Calibri"/>
                    <w:sz w:val="22"/>
                    <w:szCs w:val="22"/>
                    <w:highlight w:val="yellow"/>
                  </w:rPr>
                </w:rPrChange>
              </w:rPr>
              <w:pPrChange w:id="2311" w:author="Pacella, Christina (DEC)" w:date="2023-06-14T09:09:00Z">
                <w:pPr>
                  <w:jc w:val="both"/>
                </w:pPr>
              </w:pPrChange>
            </w:pPr>
            <w:del w:id="2312" w:author="Pacella, Christina (DEC)" w:date="2023-06-14T09:09:00Z">
              <w:r w:rsidRPr="00A24C3A" w:rsidDel="00A24C3A">
                <w:rPr>
                  <w:rFonts w:ascii="Garamond" w:hAnsi="Garamond" w:cs="Calibri"/>
                  <w:sz w:val="22"/>
                  <w:szCs w:val="22"/>
                  <w:rPrChange w:id="2313" w:author="Pacella, Christina (DEC)" w:date="2023-06-14T09:09:00Z">
                    <w:rPr>
                      <w:rFonts w:ascii="Garamond" w:hAnsi="Garamond" w:cs="Calibri"/>
                      <w:sz w:val="22"/>
                      <w:szCs w:val="22"/>
                      <w:highlight w:val="yellow"/>
                    </w:rPr>
                  </w:rPrChange>
                </w:rPr>
                <w:delText>11/23/21</w:delText>
              </w:r>
            </w:del>
            <w:ins w:id="2314" w:author="Pacella, Christina (DEC)" w:date="2023-06-14T09:35:00Z">
              <w:r w:rsidR="0099372D">
                <w:rPr>
                  <w:rFonts w:ascii="Garamond" w:hAnsi="Garamond" w:cs="Calibri"/>
                  <w:sz w:val="22"/>
                  <w:szCs w:val="22"/>
                </w:rPr>
                <w:t>12/02/2022</w:t>
              </w:r>
            </w:ins>
          </w:p>
        </w:tc>
        <w:tc>
          <w:tcPr>
            <w:tcW w:w="1681" w:type="dxa"/>
            <w:shd w:val="clear" w:color="auto" w:fill="auto"/>
            <w:noWrap/>
            <w:vAlign w:val="center"/>
          </w:tcPr>
          <w:p w14:paraId="7F186970" w14:textId="0A7EA407" w:rsidR="00686A94" w:rsidRPr="00A24C3A" w:rsidRDefault="004D55AB">
            <w:pPr>
              <w:jc w:val="center"/>
              <w:rPr>
                <w:rFonts w:ascii="Garamond" w:hAnsi="Garamond" w:cs="Calibri"/>
                <w:color w:val="000000"/>
                <w:sz w:val="22"/>
                <w:szCs w:val="22"/>
                <w:rPrChange w:id="2315" w:author="Pacella, Christina (DEC)" w:date="2023-06-14T09:09:00Z">
                  <w:rPr>
                    <w:rFonts w:ascii="Garamond" w:hAnsi="Garamond" w:cs="Calibri"/>
                    <w:color w:val="000000"/>
                    <w:sz w:val="22"/>
                    <w:szCs w:val="22"/>
                    <w:highlight w:val="yellow"/>
                  </w:rPr>
                </w:rPrChange>
              </w:rPr>
              <w:pPrChange w:id="2316" w:author="Pacella, Christina (DEC)" w:date="2023-06-14T09:09:00Z">
                <w:pPr>
                  <w:jc w:val="both"/>
                </w:pPr>
              </w:pPrChange>
            </w:pPr>
            <w:ins w:id="2317" w:author="Pacella, Christina (DEC)" w:date="2023-06-14T09:36:00Z">
              <w:r>
                <w:rPr>
                  <w:rFonts w:ascii="Garamond" w:hAnsi="Garamond" w:cs="Calibri"/>
                  <w:color w:val="000000"/>
                  <w:sz w:val="22"/>
                  <w:szCs w:val="22"/>
                </w:rPr>
                <w:t>12/08/2022</w:t>
              </w:r>
            </w:ins>
            <w:del w:id="2318" w:author="Pacella, Christina (DEC)" w:date="2023-06-14T09:09:00Z">
              <w:r w:rsidR="00686A94" w:rsidRPr="00A24C3A" w:rsidDel="00A24C3A">
                <w:rPr>
                  <w:rFonts w:ascii="Garamond" w:hAnsi="Garamond" w:cs="Calibri"/>
                  <w:color w:val="000000"/>
                  <w:sz w:val="22"/>
                  <w:szCs w:val="22"/>
                  <w:rPrChange w:id="2319" w:author="Pacella, Christina (DEC)" w:date="2023-06-14T09:09:00Z">
                    <w:rPr>
                      <w:rFonts w:ascii="Garamond" w:hAnsi="Garamond" w:cs="Calibri"/>
                      <w:color w:val="000000"/>
                      <w:sz w:val="22"/>
                      <w:szCs w:val="22"/>
                      <w:highlight w:val="yellow"/>
                    </w:rPr>
                  </w:rPrChange>
                </w:rPr>
                <w:delText>12/17/21</w:delText>
              </w:r>
            </w:del>
          </w:p>
        </w:tc>
        <w:tc>
          <w:tcPr>
            <w:tcW w:w="1688" w:type="dxa"/>
            <w:shd w:val="clear" w:color="auto" w:fill="auto"/>
            <w:noWrap/>
            <w:vAlign w:val="center"/>
          </w:tcPr>
          <w:p w14:paraId="6691F4B5" w14:textId="10486AA2" w:rsidR="00686A94" w:rsidRPr="00A24C3A" w:rsidRDefault="00686A94">
            <w:pPr>
              <w:jc w:val="center"/>
              <w:rPr>
                <w:rFonts w:ascii="Garamond" w:hAnsi="Garamond" w:cs="Calibri"/>
                <w:color w:val="000000"/>
                <w:sz w:val="22"/>
                <w:szCs w:val="22"/>
                <w:rPrChange w:id="2320" w:author="Pacella, Christina (DEC)" w:date="2023-06-14T09:09:00Z">
                  <w:rPr>
                    <w:rFonts w:ascii="Garamond" w:hAnsi="Garamond" w:cs="Calibri"/>
                    <w:color w:val="000000"/>
                    <w:sz w:val="22"/>
                    <w:szCs w:val="22"/>
                    <w:highlight w:val="yellow"/>
                  </w:rPr>
                </w:rPrChange>
              </w:rPr>
              <w:pPrChange w:id="2321" w:author="Pacella, Christina (DEC)" w:date="2023-06-14T09:09:00Z">
                <w:pPr>
                  <w:jc w:val="both"/>
                </w:pPr>
              </w:pPrChange>
            </w:pPr>
            <w:del w:id="2322" w:author="Pacella, Christina (DEC)" w:date="2023-06-14T09:09:00Z">
              <w:r w:rsidRPr="00A24C3A" w:rsidDel="00A24C3A">
                <w:rPr>
                  <w:rFonts w:ascii="Garamond" w:hAnsi="Garamond" w:cs="Calibri"/>
                  <w:color w:val="000000"/>
                  <w:sz w:val="22"/>
                  <w:szCs w:val="22"/>
                  <w:rPrChange w:id="2323" w:author="Pacella, Christina (DEC)" w:date="2023-06-14T09:09:00Z">
                    <w:rPr>
                      <w:rFonts w:ascii="Garamond" w:hAnsi="Garamond" w:cs="Calibri"/>
                      <w:color w:val="000000"/>
                      <w:sz w:val="22"/>
                      <w:szCs w:val="22"/>
                      <w:highlight w:val="yellow"/>
                    </w:rPr>
                  </w:rPrChange>
                </w:rPr>
                <w:delText>11/23/21</w:delText>
              </w:r>
            </w:del>
            <w:ins w:id="2324" w:author="Pacella, Christina (DEC)" w:date="2023-06-14T09:35:00Z">
              <w:r w:rsidR="0099372D">
                <w:rPr>
                  <w:rFonts w:ascii="Garamond" w:hAnsi="Garamond" w:cs="Calibri"/>
                  <w:color w:val="000000"/>
                  <w:sz w:val="22"/>
                  <w:szCs w:val="22"/>
                </w:rPr>
                <w:t>12/02/2022</w:t>
              </w:r>
            </w:ins>
          </w:p>
        </w:tc>
      </w:tr>
      <w:tr w:rsidR="00DE0C4C" w:rsidRPr="002B220A" w14:paraId="404657DD" w14:textId="77777777" w:rsidTr="00CB065F">
        <w:trPr>
          <w:trHeight w:val="284"/>
          <w:jc w:val="center"/>
        </w:trPr>
        <w:tc>
          <w:tcPr>
            <w:tcW w:w="2538" w:type="dxa"/>
            <w:shd w:val="clear" w:color="auto" w:fill="auto"/>
            <w:noWrap/>
            <w:vAlign w:val="bottom"/>
          </w:tcPr>
          <w:p w14:paraId="3F330CAE" w14:textId="60CE5720" w:rsidR="00686A94" w:rsidRPr="008678E5" w:rsidRDefault="00686A94">
            <w:pPr>
              <w:rPr>
                <w:rFonts w:ascii="Garamond" w:hAnsi="Garamond" w:cs="Calibri"/>
                <w:color w:val="000000"/>
                <w:sz w:val="22"/>
                <w:szCs w:val="22"/>
                <w:rPrChange w:id="2325" w:author="Pacella, Christina (DEC)" w:date="2023-06-14T09:32:00Z">
                  <w:rPr>
                    <w:rFonts w:ascii="Garamond" w:hAnsi="Garamond" w:cs="Calibri"/>
                    <w:color w:val="000000"/>
                    <w:sz w:val="22"/>
                    <w:szCs w:val="22"/>
                    <w:highlight w:val="yellow"/>
                  </w:rPr>
                </w:rPrChange>
              </w:rPr>
              <w:pPrChange w:id="2326" w:author="Pacella, Christina (DEC)" w:date="2023-06-14T09:12:00Z">
                <w:pPr>
                  <w:jc w:val="both"/>
                </w:pPr>
              </w:pPrChange>
            </w:pPr>
            <w:r w:rsidRPr="008678E5">
              <w:rPr>
                <w:rFonts w:ascii="Garamond" w:hAnsi="Garamond" w:cs="Calibri"/>
                <w:color w:val="000000"/>
                <w:sz w:val="22"/>
                <w:szCs w:val="22"/>
                <w:rPrChange w:id="2327" w:author="Pacella, Christina (DEC)" w:date="2023-06-14T09:32:00Z">
                  <w:rPr>
                    <w:rFonts w:ascii="Garamond" w:hAnsi="Garamond" w:cs="Calibri"/>
                    <w:color w:val="000000"/>
                    <w:sz w:val="22"/>
                    <w:szCs w:val="22"/>
                    <w:highlight w:val="yellow"/>
                  </w:rPr>
                </w:rPrChange>
              </w:rPr>
              <w:t>December 202</w:t>
            </w:r>
            <w:ins w:id="2328" w:author="Pacella, Christina (DEC)" w:date="2023-06-14T09:32:00Z">
              <w:r w:rsidR="008678E5" w:rsidRPr="008678E5">
                <w:rPr>
                  <w:rFonts w:ascii="Garamond" w:hAnsi="Garamond" w:cs="Calibri"/>
                  <w:color w:val="000000"/>
                  <w:sz w:val="22"/>
                  <w:szCs w:val="22"/>
                  <w:rPrChange w:id="2329" w:author="Pacella, Christina (DEC)" w:date="2023-06-14T09:32:00Z">
                    <w:rPr>
                      <w:rFonts w:ascii="Garamond" w:hAnsi="Garamond" w:cs="Calibri"/>
                      <w:color w:val="000000"/>
                      <w:sz w:val="22"/>
                      <w:szCs w:val="22"/>
                      <w:highlight w:val="yellow"/>
                    </w:rPr>
                  </w:rPrChange>
                </w:rPr>
                <w:t>2</w:t>
              </w:r>
            </w:ins>
            <w:del w:id="2330" w:author="Pacella, Christina (DEC)" w:date="2023-06-14T09:32:00Z">
              <w:r w:rsidRPr="008678E5" w:rsidDel="008678E5">
                <w:rPr>
                  <w:rFonts w:ascii="Garamond" w:hAnsi="Garamond" w:cs="Calibri"/>
                  <w:color w:val="000000"/>
                  <w:sz w:val="22"/>
                  <w:szCs w:val="22"/>
                  <w:rPrChange w:id="2331" w:author="Pacella, Christina (DEC)" w:date="2023-06-14T09:32:00Z">
                    <w:rPr>
                      <w:rFonts w:ascii="Garamond" w:hAnsi="Garamond" w:cs="Calibri"/>
                      <w:color w:val="000000"/>
                      <w:sz w:val="22"/>
                      <w:szCs w:val="22"/>
                      <w:highlight w:val="yellow"/>
                    </w:rPr>
                  </w:rPrChange>
                </w:rPr>
                <w:delText>1</w:delText>
              </w:r>
            </w:del>
            <w:r w:rsidRPr="008678E5">
              <w:rPr>
                <w:rFonts w:ascii="Garamond" w:hAnsi="Garamond" w:cs="Calibri"/>
                <w:color w:val="000000"/>
                <w:sz w:val="22"/>
                <w:szCs w:val="22"/>
                <w:rPrChange w:id="2332" w:author="Pacella, Christina (DEC)" w:date="2023-06-14T09:32:00Z">
                  <w:rPr>
                    <w:rFonts w:ascii="Garamond" w:hAnsi="Garamond" w:cs="Calibri"/>
                    <w:color w:val="000000"/>
                    <w:sz w:val="22"/>
                    <w:szCs w:val="22"/>
                    <w:highlight w:val="yellow"/>
                  </w:rPr>
                </w:rPrChange>
              </w:rPr>
              <w:t>, SWMP Monthly</w:t>
            </w:r>
          </w:p>
        </w:tc>
        <w:tc>
          <w:tcPr>
            <w:tcW w:w="293" w:type="dxa"/>
            <w:shd w:val="clear" w:color="auto" w:fill="auto"/>
            <w:noWrap/>
            <w:vAlign w:val="center"/>
          </w:tcPr>
          <w:p w14:paraId="047370D4" w14:textId="2AD8C790" w:rsidR="00686A94" w:rsidRPr="00A24C3A" w:rsidRDefault="004D55AB">
            <w:pPr>
              <w:jc w:val="center"/>
              <w:rPr>
                <w:rFonts w:ascii="Garamond" w:hAnsi="Garamond" w:cs="Calibri"/>
                <w:sz w:val="22"/>
                <w:szCs w:val="22"/>
                <w:rPrChange w:id="2333" w:author="Pacella, Christina (DEC)" w:date="2023-06-14T09:09:00Z">
                  <w:rPr>
                    <w:rFonts w:ascii="Garamond" w:hAnsi="Garamond" w:cs="Calibri"/>
                    <w:sz w:val="22"/>
                    <w:szCs w:val="22"/>
                    <w:highlight w:val="yellow"/>
                  </w:rPr>
                </w:rPrChange>
              </w:rPr>
              <w:pPrChange w:id="2334" w:author="Pacella, Christina (DEC)" w:date="2023-06-14T09:09:00Z">
                <w:pPr>
                  <w:jc w:val="both"/>
                </w:pPr>
              </w:pPrChange>
            </w:pPr>
            <w:ins w:id="2335" w:author="Pacella, Christina (DEC)" w:date="2023-06-14T09:36:00Z">
              <w:r>
                <w:rPr>
                  <w:rFonts w:ascii="Garamond" w:hAnsi="Garamond" w:cs="Calibri"/>
                  <w:sz w:val="22"/>
                  <w:szCs w:val="22"/>
                </w:rPr>
                <w:t>12/13/2022</w:t>
              </w:r>
            </w:ins>
            <w:del w:id="2336" w:author="Pacella, Christina (DEC)" w:date="2023-06-14T09:09:00Z">
              <w:r w:rsidR="00686A94" w:rsidRPr="00A24C3A" w:rsidDel="00A24C3A">
                <w:rPr>
                  <w:rFonts w:ascii="Garamond" w:hAnsi="Garamond" w:cs="Calibri"/>
                  <w:sz w:val="22"/>
                  <w:szCs w:val="22"/>
                  <w:rPrChange w:id="2337" w:author="Pacella, Christina (DEC)" w:date="2023-06-14T09:09:00Z">
                    <w:rPr>
                      <w:rFonts w:ascii="Garamond" w:hAnsi="Garamond" w:cs="Calibri"/>
                      <w:sz w:val="22"/>
                      <w:szCs w:val="22"/>
                      <w:highlight w:val="yellow"/>
                    </w:rPr>
                  </w:rPrChange>
                </w:rPr>
                <w:delText>12/29/21</w:delText>
              </w:r>
            </w:del>
          </w:p>
        </w:tc>
        <w:tc>
          <w:tcPr>
            <w:tcW w:w="1688" w:type="dxa"/>
            <w:shd w:val="clear" w:color="auto" w:fill="auto"/>
            <w:noWrap/>
            <w:vAlign w:val="center"/>
          </w:tcPr>
          <w:p w14:paraId="5BBC184E" w14:textId="5B83962C" w:rsidR="00686A94" w:rsidRPr="00A24C3A" w:rsidRDefault="00686A94">
            <w:pPr>
              <w:jc w:val="center"/>
              <w:rPr>
                <w:rFonts w:ascii="Garamond" w:hAnsi="Garamond" w:cs="Calibri"/>
                <w:sz w:val="22"/>
                <w:szCs w:val="22"/>
                <w:rPrChange w:id="2338" w:author="Pacella, Christina (DEC)" w:date="2023-06-14T09:09:00Z">
                  <w:rPr>
                    <w:rFonts w:ascii="Garamond" w:hAnsi="Garamond" w:cs="Calibri"/>
                    <w:sz w:val="22"/>
                    <w:szCs w:val="22"/>
                    <w:highlight w:val="yellow"/>
                  </w:rPr>
                </w:rPrChange>
              </w:rPr>
              <w:pPrChange w:id="2339" w:author="Pacella, Christina (DEC)" w:date="2023-06-14T09:09:00Z">
                <w:pPr>
                  <w:jc w:val="both"/>
                </w:pPr>
              </w:pPrChange>
            </w:pPr>
            <w:del w:id="2340" w:author="Pacella, Christina (DEC)" w:date="2023-06-14T09:09:00Z">
              <w:r w:rsidRPr="00A24C3A" w:rsidDel="00A24C3A">
                <w:rPr>
                  <w:rFonts w:ascii="Garamond" w:hAnsi="Garamond" w:cs="Calibri"/>
                  <w:sz w:val="22"/>
                  <w:szCs w:val="22"/>
                  <w:rPrChange w:id="2341" w:author="Pacella, Christina (DEC)" w:date="2023-06-14T09:09:00Z">
                    <w:rPr>
                      <w:rFonts w:ascii="Garamond" w:hAnsi="Garamond" w:cs="Calibri"/>
                      <w:sz w:val="22"/>
                      <w:szCs w:val="22"/>
                      <w:highlight w:val="yellow"/>
                    </w:rPr>
                  </w:rPrChange>
                </w:rPr>
                <w:delText>12/30/21</w:delText>
              </w:r>
            </w:del>
            <w:ins w:id="2342" w:author="Pacella, Christina (DEC)" w:date="2023-06-14T09:37:00Z">
              <w:r w:rsidR="004D55AB">
                <w:rPr>
                  <w:rFonts w:ascii="Garamond" w:hAnsi="Garamond" w:cs="Calibri"/>
                  <w:sz w:val="22"/>
                  <w:szCs w:val="22"/>
                </w:rPr>
                <w:t>12/07/2022</w:t>
              </w:r>
            </w:ins>
          </w:p>
        </w:tc>
        <w:tc>
          <w:tcPr>
            <w:tcW w:w="1688" w:type="dxa"/>
            <w:shd w:val="clear" w:color="auto" w:fill="auto"/>
            <w:noWrap/>
            <w:vAlign w:val="center"/>
          </w:tcPr>
          <w:p w14:paraId="59FD5761" w14:textId="5EC1825C" w:rsidR="00686A94" w:rsidRPr="00A24C3A" w:rsidRDefault="00686A94">
            <w:pPr>
              <w:jc w:val="center"/>
              <w:rPr>
                <w:rFonts w:ascii="Garamond" w:hAnsi="Garamond" w:cs="Calibri"/>
                <w:sz w:val="22"/>
                <w:szCs w:val="22"/>
                <w:rPrChange w:id="2343" w:author="Pacella, Christina (DEC)" w:date="2023-06-14T09:09:00Z">
                  <w:rPr>
                    <w:rFonts w:ascii="Garamond" w:hAnsi="Garamond" w:cs="Calibri"/>
                    <w:sz w:val="22"/>
                    <w:szCs w:val="22"/>
                    <w:highlight w:val="yellow"/>
                  </w:rPr>
                </w:rPrChange>
              </w:rPr>
              <w:pPrChange w:id="2344" w:author="Pacella, Christina (DEC)" w:date="2023-06-14T09:09:00Z">
                <w:pPr>
                  <w:jc w:val="both"/>
                </w:pPr>
              </w:pPrChange>
            </w:pPr>
            <w:del w:id="2345" w:author="Pacella, Christina (DEC)" w:date="2023-06-14T09:09:00Z">
              <w:r w:rsidRPr="00A24C3A" w:rsidDel="00A24C3A">
                <w:rPr>
                  <w:rFonts w:ascii="Garamond" w:hAnsi="Garamond" w:cs="Calibri"/>
                  <w:sz w:val="22"/>
                  <w:szCs w:val="22"/>
                  <w:rPrChange w:id="2346" w:author="Pacella, Christina (DEC)" w:date="2023-06-14T09:09:00Z">
                    <w:rPr>
                      <w:rFonts w:ascii="Garamond" w:hAnsi="Garamond" w:cs="Calibri"/>
                      <w:sz w:val="22"/>
                      <w:szCs w:val="22"/>
                      <w:highlight w:val="yellow"/>
                    </w:rPr>
                  </w:rPrChange>
                </w:rPr>
                <w:delText>12/30/21</w:delText>
              </w:r>
            </w:del>
            <w:ins w:id="2347" w:author="Pacella, Christina (DEC)" w:date="2023-06-14T09:37:00Z">
              <w:r w:rsidR="004D55AB">
                <w:rPr>
                  <w:rFonts w:ascii="Garamond" w:hAnsi="Garamond" w:cs="Calibri"/>
                  <w:sz w:val="22"/>
                  <w:szCs w:val="22"/>
                </w:rPr>
                <w:t>12/02/2022</w:t>
              </w:r>
            </w:ins>
          </w:p>
        </w:tc>
        <w:tc>
          <w:tcPr>
            <w:tcW w:w="1681" w:type="dxa"/>
            <w:shd w:val="clear" w:color="auto" w:fill="auto"/>
            <w:noWrap/>
            <w:vAlign w:val="center"/>
          </w:tcPr>
          <w:p w14:paraId="670E056B" w14:textId="46E19BBE" w:rsidR="00686A94" w:rsidRPr="00A24C3A" w:rsidRDefault="00686A94">
            <w:pPr>
              <w:jc w:val="center"/>
              <w:rPr>
                <w:rFonts w:ascii="Garamond" w:hAnsi="Garamond" w:cs="Calibri"/>
                <w:color w:val="000000"/>
                <w:sz w:val="22"/>
                <w:szCs w:val="22"/>
                <w:rPrChange w:id="2348" w:author="Pacella, Christina (DEC)" w:date="2023-06-14T09:09:00Z">
                  <w:rPr>
                    <w:rFonts w:ascii="Garamond" w:hAnsi="Garamond" w:cs="Calibri"/>
                    <w:color w:val="000000"/>
                    <w:sz w:val="22"/>
                    <w:szCs w:val="22"/>
                    <w:highlight w:val="yellow"/>
                  </w:rPr>
                </w:rPrChange>
              </w:rPr>
              <w:pPrChange w:id="2349" w:author="Pacella, Christina (DEC)" w:date="2023-06-14T09:09:00Z">
                <w:pPr>
                  <w:jc w:val="both"/>
                </w:pPr>
              </w:pPrChange>
            </w:pPr>
            <w:del w:id="2350" w:author="Pacella, Christina (DEC)" w:date="2023-06-14T09:09:00Z">
              <w:r w:rsidRPr="00A24C3A" w:rsidDel="00A24C3A">
                <w:rPr>
                  <w:rFonts w:ascii="Garamond" w:hAnsi="Garamond" w:cs="Calibri"/>
                  <w:color w:val="000000"/>
                  <w:sz w:val="22"/>
                  <w:szCs w:val="22"/>
                  <w:rPrChange w:id="2351" w:author="Pacella, Christina (DEC)" w:date="2023-06-14T09:09:00Z">
                    <w:rPr>
                      <w:rFonts w:ascii="Garamond" w:hAnsi="Garamond" w:cs="Calibri"/>
                      <w:color w:val="000000"/>
                      <w:sz w:val="22"/>
                      <w:szCs w:val="22"/>
                      <w:highlight w:val="yellow"/>
                    </w:rPr>
                  </w:rPrChange>
                </w:rPr>
                <w:delText>1/12/21</w:delText>
              </w:r>
            </w:del>
            <w:ins w:id="2352" w:author="Pacella, Christina (DEC)" w:date="2023-06-14T09:37:00Z">
              <w:r w:rsidR="004D55AB">
                <w:rPr>
                  <w:rFonts w:ascii="Garamond" w:hAnsi="Garamond" w:cs="Calibri"/>
                  <w:color w:val="000000"/>
                  <w:sz w:val="22"/>
                  <w:szCs w:val="22"/>
                </w:rPr>
                <w:t>***</w:t>
              </w:r>
            </w:ins>
          </w:p>
        </w:tc>
        <w:tc>
          <w:tcPr>
            <w:tcW w:w="1688" w:type="dxa"/>
            <w:shd w:val="clear" w:color="auto" w:fill="auto"/>
            <w:noWrap/>
            <w:vAlign w:val="center"/>
          </w:tcPr>
          <w:p w14:paraId="1FF2CA44" w14:textId="19F9FDAA" w:rsidR="00686A94" w:rsidRPr="00A24C3A" w:rsidRDefault="00686A94">
            <w:pPr>
              <w:jc w:val="center"/>
              <w:rPr>
                <w:rFonts w:ascii="Garamond" w:hAnsi="Garamond" w:cs="Calibri"/>
                <w:color w:val="000000"/>
                <w:sz w:val="22"/>
                <w:szCs w:val="22"/>
              </w:rPr>
              <w:pPrChange w:id="2353" w:author="Pacella, Christina (DEC)" w:date="2023-06-14T09:09:00Z">
                <w:pPr>
                  <w:jc w:val="both"/>
                </w:pPr>
              </w:pPrChange>
            </w:pPr>
            <w:del w:id="2354" w:author="Pacella, Christina (DEC)" w:date="2023-06-14T09:09:00Z">
              <w:r w:rsidRPr="00A24C3A" w:rsidDel="00A24C3A">
                <w:rPr>
                  <w:rFonts w:ascii="Garamond" w:hAnsi="Garamond" w:cs="Calibri"/>
                  <w:color w:val="000000"/>
                  <w:sz w:val="22"/>
                  <w:szCs w:val="22"/>
                  <w:rPrChange w:id="2355" w:author="Pacella, Christina (DEC)" w:date="2023-06-14T09:09:00Z">
                    <w:rPr>
                      <w:rFonts w:ascii="Garamond" w:hAnsi="Garamond" w:cs="Calibri"/>
                      <w:color w:val="000000"/>
                      <w:sz w:val="22"/>
                      <w:szCs w:val="22"/>
                      <w:highlight w:val="yellow"/>
                    </w:rPr>
                  </w:rPrChange>
                </w:rPr>
                <w:delText>12/30/21</w:delText>
              </w:r>
            </w:del>
            <w:ins w:id="2356" w:author="Pacella, Christina (DEC)" w:date="2023-06-14T09:37:00Z">
              <w:r w:rsidR="004D55AB">
                <w:rPr>
                  <w:rFonts w:ascii="Garamond" w:hAnsi="Garamond" w:cs="Calibri"/>
                  <w:color w:val="000000"/>
                  <w:sz w:val="22"/>
                  <w:szCs w:val="22"/>
                </w:rPr>
                <w:t>12/02/2022</w:t>
              </w:r>
            </w:ins>
          </w:p>
        </w:tc>
      </w:tr>
    </w:tbl>
    <w:p w14:paraId="387B1825" w14:textId="7E7FC7D2" w:rsidR="009E3FEE" w:rsidRDefault="00BF74E9">
      <w:pPr>
        <w:ind w:right="720"/>
        <w:jc w:val="both"/>
        <w:rPr>
          <w:ins w:id="2357" w:author="Pacella, Christina (DEC)" w:date="2023-06-14T09:03:00Z"/>
          <w:rFonts w:ascii="Garamond" w:hAnsi="Garamond"/>
          <w:sz w:val="22"/>
          <w:szCs w:val="22"/>
        </w:rPr>
        <w:pPrChange w:id="2358" w:author="Pacella, Christina (DEC)" w:date="2023-06-14T09:03:00Z">
          <w:pPr>
            <w:ind w:left="720" w:right="720"/>
            <w:jc w:val="both"/>
          </w:pPr>
        </w:pPrChange>
      </w:pPr>
      <w:ins w:id="2359" w:author="Pacella, Christina (DEC)" w:date="2023-06-14T09:03:00Z">
        <w:r w:rsidRPr="003D5298">
          <w:rPr>
            <w:rFonts w:ascii="Garamond" w:hAnsi="Garamond"/>
            <w:sz w:val="22"/>
            <w:szCs w:val="22"/>
            <w:rPrChange w:id="2360" w:author="Pacella, Christina (DEC)" w:date="2023-06-14T09:12:00Z">
              <w:rPr>
                <w:rFonts w:ascii="Garamond" w:hAnsi="Garamond"/>
                <w:sz w:val="22"/>
                <w:szCs w:val="22"/>
                <w:highlight w:val="yellow"/>
              </w:rPr>
            </w:rPrChange>
          </w:rPr>
          <w:t>*</w:t>
        </w:r>
      </w:ins>
      <w:ins w:id="2361" w:author="Pacella, Christina (DEC)" w:date="2023-06-14T09:37:00Z">
        <w:r w:rsidR="004D55AB">
          <w:rPr>
            <w:rFonts w:ascii="Garamond" w:hAnsi="Garamond"/>
            <w:sz w:val="22"/>
            <w:szCs w:val="22"/>
          </w:rPr>
          <w:t xml:space="preserve"> S</w:t>
        </w:r>
      </w:ins>
      <w:ins w:id="2362" w:author="Pacella, Christina (DEC)" w:date="2023-06-14T09:03:00Z">
        <w:r w:rsidRPr="003D5298">
          <w:rPr>
            <w:rFonts w:ascii="Garamond" w:hAnsi="Garamond"/>
            <w:sz w:val="22"/>
            <w:szCs w:val="22"/>
            <w:rPrChange w:id="2363" w:author="Pacella, Christina (DEC)" w:date="2023-06-14T09:12:00Z">
              <w:rPr>
                <w:rFonts w:ascii="Garamond" w:hAnsi="Garamond"/>
                <w:sz w:val="22"/>
                <w:szCs w:val="22"/>
                <w:highlight w:val="yellow"/>
              </w:rPr>
            </w:rPrChange>
          </w:rPr>
          <w:t>ample held longer than allowed by NERRS</w:t>
        </w:r>
      </w:ins>
      <w:ins w:id="2364" w:author="Pacella, Christina (DEC)" w:date="2023-06-14T09:37:00Z">
        <w:r w:rsidR="001F5C18">
          <w:rPr>
            <w:rFonts w:ascii="Garamond" w:hAnsi="Garamond"/>
            <w:sz w:val="22"/>
            <w:szCs w:val="22"/>
          </w:rPr>
          <w:t xml:space="preserve"> and/or Reserve method</w:t>
        </w:r>
      </w:ins>
      <w:ins w:id="2365" w:author="Pacella, Christina (DEC)" w:date="2023-06-14T09:03:00Z">
        <w:r w:rsidRPr="003D5298">
          <w:rPr>
            <w:rFonts w:ascii="Garamond" w:hAnsi="Garamond"/>
            <w:sz w:val="22"/>
            <w:szCs w:val="22"/>
            <w:rPrChange w:id="2366" w:author="Pacella, Christina (DEC)" w:date="2023-06-14T09:12:00Z">
              <w:rPr>
                <w:rFonts w:ascii="Garamond" w:hAnsi="Garamond"/>
                <w:sz w:val="22"/>
                <w:szCs w:val="22"/>
                <w:highlight w:val="yellow"/>
              </w:rPr>
            </w:rPrChange>
          </w:rPr>
          <w:t xml:space="preserve"> protocols</w:t>
        </w:r>
      </w:ins>
      <w:ins w:id="2367" w:author="Pacella, Christina (DEC)" w:date="2023-06-14T09:37:00Z">
        <w:r w:rsidR="004D55AB">
          <w:rPr>
            <w:rFonts w:ascii="Garamond" w:hAnsi="Garamond"/>
            <w:sz w:val="22"/>
            <w:szCs w:val="22"/>
          </w:rPr>
          <w:t>.</w:t>
        </w:r>
      </w:ins>
    </w:p>
    <w:p w14:paraId="67C96B15" w14:textId="0D716923" w:rsidR="00BF74E9" w:rsidRDefault="0084734D" w:rsidP="00281A55">
      <w:pPr>
        <w:ind w:right="720"/>
        <w:jc w:val="both"/>
        <w:rPr>
          <w:ins w:id="2368" w:author="Pacella, Christina (DEC)" w:date="2023-06-14T09:04:00Z"/>
          <w:rFonts w:ascii="Garamond" w:hAnsi="Garamond"/>
          <w:sz w:val="22"/>
          <w:szCs w:val="22"/>
        </w:rPr>
      </w:pPr>
      <w:ins w:id="2369" w:author="Pacella, Christina (DEC)" w:date="2023-06-14T09:14:00Z">
        <w:r>
          <w:rPr>
            <w:rFonts w:ascii="Garamond" w:hAnsi="Garamond"/>
            <w:sz w:val="22"/>
            <w:szCs w:val="22"/>
          </w:rPr>
          <w:t xml:space="preserve">** </w:t>
        </w:r>
      </w:ins>
      <w:ins w:id="2370" w:author="Pacella, Christina (DEC)" w:date="2023-06-14T09:15:00Z">
        <w:r w:rsidR="005962B8">
          <w:rPr>
            <w:rFonts w:ascii="Garamond" w:hAnsi="Garamond"/>
            <w:sz w:val="22"/>
            <w:szCs w:val="22"/>
          </w:rPr>
          <w:t>Mishandling of samples resulted in the omission of CHLA/PHEA analysis for May diel samples.</w:t>
        </w:r>
      </w:ins>
    </w:p>
    <w:p w14:paraId="74EDD771" w14:textId="1A0A7D36" w:rsidR="00281A55" w:rsidRDefault="004D55AB">
      <w:pPr>
        <w:ind w:right="720"/>
        <w:jc w:val="both"/>
        <w:rPr>
          <w:ins w:id="2371" w:author="Pacella, Christina (DEC)" w:date="2023-06-14T09:03:00Z"/>
          <w:rFonts w:ascii="Garamond" w:hAnsi="Garamond"/>
          <w:sz w:val="22"/>
          <w:szCs w:val="22"/>
        </w:rPr>
        <w:pPrChange w:id="2372" w:author="Pacella, Christina (DEC)" w:date="2023-06-14T09:04:00Z">
          <w:pPr>
            <w:ind w:left="720" w:right="720"/>
            <w:jc w:val="both"/>
          </w:pPr>
        </w:pPrChange>
      </w:pPr>
      <w:ins w:id="2373" w:author="Pacella, Christina (DEC)" w:date="2023-06-14T09:37:00Z">
        <w:r>
          <w:rPr>
            <w:rFonts w:ascii="Garamond" w:hAnsi="Garamond"/>
            <w:sz w:val="22"/>
            <w:szCs w:val="22"/>
          </w:rPr>
          <w:t xml:space="preserve">*** Due to freezing temperatures, the ISCO unit was not deployed during the month of December.  </w:t>
        </w:r>
      </w:ins>
    </w:p>
    <w:p w14:paraId="574E035B" w14:textId="77777777" w:rsidR="00BF74E9" w:rsidRDefault="00BF74E9" w:rsidP="009F5AF9">
      <w:pPr>
        <w:ind w:right="720"/>
        <w:jc w:val="both"/>
        <w:rPr>
          <w:ins w:id="2374" w:author="Pacella, Christina (DEC)" w:date="2023-06-14T09:39:00Z"/>
          <w:rFonts w:ascii="Garamond" w:hAnsi="Garamond"/>
          <w:sz w:val="22"/>
          <w:szCs w:val="22"/>
        </w:rPr>
      </w:pPr>
    </w:p>
    <w:p w14:paraId="137F326F" w14:textId="77777777" w:rsidR="00DF6F27" w:rsidRDefault="00DF6F27" w:rsidP="009F5AF9">
      <w:pPr>
        <w:ind w:right="720"/>
        <w:jc w:val="both"/>
        <w:rPr>
          <w:ins w:id="2375" w:author="Pacella, Christina (DEC)" w:date="2023-06-14T09:38:00Z"/>
          <w:rFonts w:ascii="Garamond" w:hAnsi="Garamond"/>
          <w:sz w:val="22"/>
          <w:szCs w:val="22"/>
        </w:rPr>
      </w:pPr>
    </w:p>
    <w:p w14:paraId="1F92A72F" w14:textId="46090924" w:rsidR="009F5AF9" w:rsidRPr="00FB7119" w:rsidRDefault="009F5AF9">
      <w:pPr>
        <w:keepNext/>
        <w:spacing w:before="120"/>
        <w:ind w:hanging="86"/>
        <w:jc w:val="both"/>
        <w:rPr>
          <w:ins w:id="2376" w:author="Pacella, Christina (DEC)" w:date="2023-06-14T09:38:00Z"/>
          <w:rFonts w:ascii="Garamond" w:hAnsi="Garamond"/>
          <w:sz w:val="22"/>
          <w:szCs w:val="22"/>
        </w:rPr>
        <w:pPrChange w:id="2377" w:author="Pacella, Christina (DEC)" w:date="2023-06-14T09:38:00Z">
          <w:pPr>
            <w:spacing w:before="120"/>
            <w:ind w:hanging="90"/>
            <w:jc w:val="both"/>
          </w:pPr>
        </w:pPrChange>
      </w:pPr>
      <w:ins w:id="2378" w:author="Pacella, Christina (DEC)" w:date="2023-06-14T09:38:00Z">
        <w:r w:rsidRPr="00FB7119">
          <w:rPr>
            <w:rFonts w:ascii="Garamond" w:hAnsi="Garamond"/>
            <w:b/>
            <w:bCs/>
            <w:sz w:val="22"/>
            <w:szCs w:val="22"/>
          </w:rPr>
          <w:lastRenderedPageBreak/>
          <w:t xml:space="preserve">TABLE </w:t>
        </w:r>
        <w:r>
          <w:rPr>
            <w:rFonts w:ascii="Garamond" w:hAnsi="Garamond"/>
            <w:b/>
            <w:bCs/>
            <w:sz w:val="22"/>
            <w:szCs w:val="22"/>
          </w:rPr>
          <w:t>B</w:t>
        </w:r>
      </w:ins>
      <w:ins w:id="2379" w:author="Pacella, Christina (DEC)" w:date="2023-06-14T09:39:00Z">
        <w:r w:rsidR="00344C52">
          <w:rPr>
            <w:rFonts w:ascii="Garamond" w:hAnsi="Garamond"/>
            <w:b/>
            <w:bCs/>
            <w:sz w:val="22"/>
            <w:szCs w:val="22"/>
          </w:rPr>
          <w:t xml:space="preserve"> – PO4 Analyses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380" w:author="Pacella, Christina (DEC)" w:date="2023-06-14T09:59:00Z">
          <w:tblPr>
            <w:tblW w:w="8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73"/>
        <w:gridCol w:w="1226"/>
        <w:gridCol w:w="1521"/>
        <w:gridCol w:w="2018"/>
        <w:gridCol w:w="1019"/>
        <w:gridCol w:w="1519"/>
        <w:tblGridChange w:id="2381">
          <w:tblGrid>
            <w:gridCol w:w="2273"/>
            <w:gridCol w:w="1226"/>
            <w:gridCol w:w="1521"/>
            <w:gridCol w:w="1518"/>
            <w:gridCol w:w="3"/>
            <w:gridCol w:w="1516"/>
            <w:gridCol w:w="5"/>
            <w:gridCol w:w="1514"/>
            <w:gridCol w:w="7"/>
          </w:tblGrid>
        </w:tblGridChange>
      </w:tblGrid>
      <w:tr w:rsidR="004F7F8F" w:rsidRPr="00FB7119" w14:paraId="40EAD164" w14:textId="00EDE25C" w:rsidTr="00704832">
        <w:trPr>
          <w:trHeight w:val="284"/>
          <w:tblHeader/>
          <w:ins w:id="2382" w:author="Pacella, Christina (DEC)" w:date="2023-06-14T09:38:00Z"/>
          <w:trPrChange w:id="2383" w:author="Pacella, Christina (DEC)" w:date="2023-06-14T09:59:00Z">
            <w:trPr>
              <w:trHeight w:val="284"/>
              <w:tblHeader/>
            </w:trPr>
          </w:trPrChange>
        </w:trPr>
        <w:tc>
          <w:tcPr>
            <w:tcW w:w="2273" w:type="dxa"/>
            <w:shd w:val="clear" w:color="auto" w:fill="auto"/>
            <w:noWrap/>
            <w:vAlign w:val="center"/>
            <w:hideMark/>
            <w:tcPrChange w:id="2384" w:author="Pacella, Christina (DEC)" w:date="2023-06-14T09:59:00Z">
              <w:tcPr>
                <w:tcW w:w="2273" w:type="dxa"/>
                <w:shd w:val="clear" w:color="auto" w:fill="auto"/>
                <w:noWrap/>
                <w:vAlign w:val="center"/>
                <w:hideMark/>
              </w:tcPr>
            </w:tcPrChange>
          </w:tcPr>
          <w:p w14:paraId="58246EA5" w14:textId="3DBF62A0" w:rsidR="004F7F8F" w:rsidRPr="00FB7119" w:rsidRDefault="004F7F8F">
            <w:pPr>
              <w:jc w:val="center"/>
              <w:rPr>
                <w:ins w:id="2385" w:author="Pacella, Christina (DEC)" w:date="2023-06-14T09:38:00Z"/>
                <w:rFonts w:ascii="Garamond" w:hAnsi="Garamond" w:cs="Calibri"/>
                <w:b/>
                <w:bCs/>
                <w:color w:val="000000"/>
                <w:sz w:val="22"/>
                <w:szCs w:val="22"/>
              </w:rPr>
              <w:pPrChange w:id="2386" w:author="Pacella, Christina (DEC)" w:date="2023-06-14T09:41:00Z">
                <w:pPr>
                  <w:jc w:val="both"/>
                </w:pPr>
              </w:pPrChange>
            </w:pPr>
            <w:ins w:id="2387" w:author="Pacella, Christina (DEC)" w:date="2023-06-14T09:38:00Z">
              <w:r>
                <w:rPr>
                  <w:rFonts w:ascii="Garamond" w:hAnsi="Garamond" w:cs="Calibri"/>
                  <w:b/>
                  <w:bCs/>
                  <w:color w:val="000000"/>
                  <w:sz w:val="22"/>
                  <w:szCs w:val="22"/>
                </w:rPr>
                <w:t>Month</w:t>
              </w:r>
            </w:ins>
          </w:p>
        </w:tc>
        <w:tc>
          <w:tcPr>
            <w:tcW w:w="1226" w:type="dxa"/>
            <w:shd w:val="clear" w:color="auto" w:fill="auto"/>
            <w:noWrap/>
            <w:vAlign w:val="center"/>
            <w:hideMark/>
            <w:tcPrChange w:id="2388" w:author="Pacella, Christina (DEC)" w:date="2023-06-14T09:59:00Z">
              <w:tcPr>
                <w:tcW w:w="1226" w:type="dxa"/>
                <w:shd w:val="clear" w:color="auto" w:fill="auto"/>
                <w:noWrap/>
                <w:vAlign w:val="center"/>
                <w:hideMark/>
              </w:tcPr>
            </w:tcPrChange>
          </w:tcPr>
          <w:p w14:paraId="08B58F1B" w14:textId="281BAEA0" w:rsidR="004F7F8F" w:rsidRPr="00FB7119" w:rsidRDefault="004F7F8F">
            <w:pPr>
              <w:jc w:val="center"/>
              <w:rPr>
                <w:ins w:id="2389" w:author="Pacella, Christina (DEC)" w:date="2023-06-14T09:38:00Z"/>
                <w:rFonts w:ascii="Garamond" w:hAnsi="Garamond" w:cs="Calibri"/>
                <w:b/>
                <w:bCs/>
                <w:color w:val="000000"/>
                <w:sz w:val="22"/>
                <w:szCs w:val="22"/>
              </w:rPr>
            </w:pPr>
            <w:ins w:id="2390" w:author="Pacella, Christina (DEC)" w:date="2023-06-14T09:38:00Z">
              <w:r>
                <w:rPr>
                  <w:rFonts w:ascii="Garamond" w:hAnsi="Garamond" w:cs="Calibri"/>
                  <w:b/>
                  <w:bCs/>
                  <w:color w:val="000000"/>
                  <w:sz w:val="22"/>
                  <w:szCs w:val="22"/>
                </w:rPr>
                <w:t>Site*</w:t>
              </w:r>
            </w:ins>
          </w:p>
        </w:tc>
        <w:tc>
          <w:tcPr>
            <w:tcW w:w="1521" w:type="dxa"/>
            <w:shd w:val="clear" w:color="auto" w:fill="auto"/>
            <w:noWrap/>
            <w:vAlign w:val="center"/>
            <w:hideMark/>
            <w:tcPrChange w:id="2391" w:author="Pacella, Christina (DEC)" w:date="2023-06-14T09:59:00Z">
              <w:tcPr>
                <w:tcW w:w="1521" w:type="dxa"/>
                <w:shd w:val="clear" w:color="auto" w:fill="auto"/>
                <w:noWrap/>
                <w:vAlign w:val="center"/>
                <w:hideMark/>
              </w:tcPr>
            </w:tcPrChange>
          </w:tcPr>
          <w:p w14:paraId="383FA626" w14:textId="5C629F21" w:rsidR="004F7F8F" w:rsidRPr="00FB7119" w:rsidRDefault="004F7F8F">
            <w:pPr>
              <w:jc w:val="center"/>
              <w:rPr>
                <w:ins w:id="2392" w:author="Pacella, Christina (DEC)" w:date="2023-06-14T09:38:00Z"/>
                <w:rFonts w:ascii="Garamond" w:hAnsi="Garamond" w:cs="Calibri"/>
                <w:b/>
                <w:bCs/>
                <w:color w:val="000000"/>
                <w:sz w:val="22"/>
                <w:szCs w:val="22"/>
              </w:rPr>
            </w:pPr>
            <w:ins w:id="2393" w:author="Pacella, Christina (DEC)" w:date="2023-06-14T09:39:00Z">
              <w:r>
                <w:rPr>
                  <w:rFonts w:ascii="Garamond" w:hAnsi="Garamond" w:cs="Calibri"/>
                  <w:b/>
                  <w:bCs/>
                  <w:color w:val="000000"/>
                  <w:sz w:val="22"/>
                  <w:szCs w:val="22"/>
                </w:rPr>
                <w:t>Analysis Date</w:t>
              </w:r>
            </w:ins>
          </w:p>
        </w:tc>
        <w:tc>
          <w:tcPr>
            <w:tcW w:w="2018" w:type="dxa"/>
            <w:vAlign w:val="center"/>
            <w:tcPrChange w:id="2394" w:author="Pacella, Christina (DEC)" w:date="2023-06-14T09:59:00Z">
              <w:tcPr>
                <w:tcW w:w="1521" w:type="dxa"/>
                <w:gridSpan w:val="2"/>
              </w:tcPr>
            </w:tcPrChange>
          </w:tcPr>
          <w:p w14:paraId="26946819" w14:textId="36633F3D" w:rsidR="004F7F8F" w:rsidRDefault="004F7F8F" w:rsidP="004F7F8F">
            <w:pPr>
              <w:jc w:val="center"/>
              <w:rPr>
                <w:ins w:id="2395" w:author="Pacella, Christina (DEC)" w:date="2023-06-14T09:52:00Z"/>
                <w:rFonts w:ascii="Garamond" w:hAnsi="Garamond" w:cs="Calibri"/>
                <w:b/>
                <w:bCs/>
                <w:color w:val="000000"/>
                <w:sz w:val="22"/>
                <w:szCs w:val="22"/>
              </w:rPr>
            </w:pPr>
            <w:ins w:id="2396" w:author="Pacella, Christina (DEC)" w:date="2023-06-14T09:54:00Z">
              <w:r>
                <w:rPr>
                  <w:rFonts w:ascii="Garamond" w:hAnsi="Garamond" w:cs="Calibri"/>
                  <w:b/>
                  <w:bCs/>
                  <w:color w:val="000000"/>
                  <w:sz w:val="22"/>
                  <w:szCs w:val="22"/>
                </w:rPr>
                <w:t>Month</w:t>
              </w:r>
            </w:ins>
          </w:p>
        </w:tc>
        <w:tc>
          <w:tcPr>
            <w:tcW w:w="1019" w:type="dxa"/>
            <w:vAlign w:val="center"/>
            <w:tcPrChange w:id="2397" w:author="Pacella, Christina (DEC)" w:date="2023-06-14T09:59:00Z">
              <w:tcPr>
                <w:tcW w:w="1521" w:type="dxa"/>
                <w:gridSpan w:val="2"/>
              </w:tcPr>
            </w:tcPrChange>
          </w:tcPr>
          <w:p w14:paraId="74C94E68" w14:textId="187DCB46" w:rsidR="004F7F8F" w:rsidRDefault="004F7F8F" w:rsidP="004F7F8F">
            <w:pPr>
              <w:jc w:val="center"/>
              <w:rPr>
                <w:ins w:id="2398" w:author="Pacella, Christina (DEC)" w:date="2023-06-14T09:52:00Z"/>
                <w:rFonts w:ascii="Garamond" w:hAnsi="Garamond" w:cs="Calibri"/>
                <w:b/>
                <w:bCs/>
                <w:color w:val="000000"/>
                <w:sz w:val="22"/>
                <w:szCs w:val="22"/>
              </w:rPr>
            </w:pPr>
            <w:ins w:id="2399" w:author="Pacella, Christina (DEC)" w:date="2023-06-14T09:54:00Z">
              <w:r>
                <w:rPr>
                  <w:rFonts w:ascii="Garamond" w:hAnsi="Garamond" w:cs="Calibri"/>
                  <w:b/>
                  <w:bCs/>
                  <w:color w:val="000000"/>
                  <w:sz w:val="22"/>
                  <w:szCs w:val="22"/>
                </w:rPr>
                <w:t>Site*</w:t>
              </w:r>
            </w:ins>
          </w:p>
        </w:tc>
        <w:tc>
          <w:tcPr>
            <w:tcW w:w="1519" w:type="dxa"/>
            <w:vAlign w:val="center"/>
            <w:tcPrChange w:id="2400" w:author="Pacella, Christina (DEC)" w:date="2023-06-14T09:59:00Z">
              <w:tcPr>
                <w:tcW w:w="1521" w:type="dxa"/>
                <w:gridSpan w:val="2"/>
              </w:tcPr>
            </w:tcPrChange>
          </w:tcPr>
          <w:p w14:paraId="41119ED7" w14:textId="2CEBF42E" w:rsidR="004F7F8F" w:rsidRDefault="004F7F8F" w:rsidP="004F7F8F">
            <w:pPr>
              <w:jc w:val="center"/>
              <w:rPr>
                <w:ins w:id="2401" w:author="Pacella, Christina (DEC)" w:date="2023-06-14T09:52:00Z"/>
                <w:rFonts w:ascii="Garamond" w:hAnsi="Garamond" w:cs="Calibri"/>
                <w:b/>
                <w:bCs/>
                <w:color w:val="000000"/>
                <w:sz w:val="22"/>
                <w:szCs w:val="22"/>
              </w:rPr>
            </w:pPr>
            <w:ins w:id="2402" w:author="Pacella, Christina (DEC)" w:date="2023-06-14T09:54:00Z">
              <w:r>
                <w:rPr>
                  <w:rFonts w:ascii="Garamond" w:hAnsi="Garamond" w:cs="Calibri"/>
                  <w:b/>
                  <w:bCs/>
                  <w:color w:val="000000"/>
                  <w:sz w:val="22"/>
                  <w:szCs w:val="22"/>
                </w:rPr>
                <w:t>Analysis Date</w:t>
              </w:r>
            </w:ins>
          </w:p>
        </w:tc>
      </w:tr>
      <w:tr w:rsidR="00704832" w:rsidRPr="002B220A" w14:paraId="36D8E3C3" w14:textId="604BDFCC" w:rsidTr="00704832">
        <w:tblPrEx>
          <w:tblPrExChange w:id="2403" w:author="Pacella, Christina (DEC)" w:date="2023-06-14T09:59:00Z">
            <w:tblPrEx>
              <w:tblW w:w="9576" w:type="dxa"/>
            </w:tblPrEx>
          </w:tblPrExChange>
        </w:tblPrEx>
        <w:trPr>
          <w:trHeight w:val="270"/>
          <w:ins w:id="2404" w:author="Pacella, Christina (DEC)" w:date="2023-06-14T09:38:00Z"/>
          <w:trPrChange w:id="2405" w:author="Pacella, Christina (DEC)" w:date="2023-06-14T09:59:00Z">
            <w:trPr>
              <w:gridAfter w:val="0"/>
              <w:trHeight w:val="270"/>
            </w:trPr>
          </w:trPrChange>
        </w:trPr>
        <w:tc>
          <w:tcPr>
            <w:tcW w:w="2273" w:type="dxa"/>
            <w:vMerge w:val="restart"/>
            <w:shd w:val="clear" w:color="auto" w:fill="auto"/>
            <w:noWrap/>
            <w:vAlign w:val="center"/>
            <w:tcPrChange w:id="2406" w:author="Pacella, Christina (DEC)" w:date="2023-06-14T09:59:00Z">
              <w:tcPr>
                <w:tcW w:w="2273" w:type="dxa"/>
                <w:vMerge w:val="restart"/>
                <w:shd w:val="clear" w:color="auto" w:fill="auto"/>
                <w:noWrap/>
                <w:vAlign w:val="center"/>
              </w:tcPr>
            </w:tcPrChange>
          </w:tcPr>
          <w:p w14:paraId="0B6FB1CA" w14:textId="309CB326" w:rsidR="00704832" w:rsidRPr="00DF6F27" w:rsidRDefault="00704832">
            <w:pPr>
              <w:jc w:val="center"/>
              <w:rPr>
                <w:ins w:id="2407" w:author="Pacella, Christina (DEC)" w:date="2023-06-14T09:38:00Z"/>
                <w:rFonts w:ascii="Garamond" w:hAnsi="Garamond" w:cs="Calibri"/>
                <w:color w:val="000000"/>
                <w:sz w:val="22"/>
                <w:szCs w:val="22"/>
                <w:rPrChange w:id="2408" w:author="Pacella, Christina (DEC)" w:date="2023-06-14T09:40:00Z">
                  <w:rPr>
                    <w:ins w:id="2409" w:author="Pacella, Christina (DEC)" w:date="2023-06-14T09:38:00Z"/>
                    <w:rFonts w:ascii="Garamond" w:hAnsi="Garamond" w:cs="Calibri"/>
                    <w:color w:val="000000"/>
                    <w:sz w:val="22"/>
                    <w:szCs w:val="22"/>
                    <w:highlight w:val="yellow"/>
                  </w:rPr>
                </w:rPrChange>
              </w:rPr>
              <w:pPrChange w:id="2410" w:author="Pacella, Christina (DEC)" w:date="2023-06-14T09:41:00Z">
                <w:pPr/>
              </w:pPrChange>
            </w:pPr>
            <w:ins w:id="2411" w:author="Pacella, Christina (DEC)" w:date="2023-06-14T09:40:00Z">
              <w:r w:rsidRPr="00DF6F27">
                <w:rPr>
                  <w:rFonts w:ascii="Garamond" w:hAnsi="Garamond" w:cs="Calibri"/>
                  <w:color w:val="000000"/>
                  <w:sz w:val="22"/>
                  <w:szCs w:val="22"/>
                  <w:rPrChange w:id="2412" w:author="Pacella, Christina (DEC)" w:date="2023-06-14T09:40:00Z">
                    <w:rPr>
                      <w:rFonts w:ascii="Garamond" w:hAnsi="Garamond" w:cs="Calibri"/>
                      <w:color w:val="000000"/>
                      <w:sz w:val="22"/>
                      <w:szCs w:val="22"/>
                      <w:highlight w:val="yellow"/>
                    </w:rPr>
                  </w:rPrChange>
                </w:rPr>
                <w:t>April</w:t>
              </w:r>
            </w:ins>
            <w:ins w:id="2413" w:author="Pacella, Christina (DEC)" w:date="2023-06-14T09:41:00Z">
              <w:r>
                <w:rPr>
                  <w:rFonts w:ascii="Garamond" w:hAnsi="Garamond" w:cs="Calibri"/>
                  <w:color w:val="000000"/>
                  <w:sz w:val="22"/>
                  <w:szCs w:val="22"/>
                </w:rPr>
                <w:t xml:space="preserve"> 2022</w:t>
              </w:r>
            </w:ins>
          </w:p>
        </w:tc>
        <w:tc>
          <w:tcPr>
            <w:tcW w:w="1226" w:type="dxa"/>
            <w:shd w:val="clear" w:color="auto" w:fill="auto"/>
            <w:noWrap/>
            <w:vAlign w:val="center"/>
            <w:tcPrChange w:id="2414" w:author="Pacella, Christina (DEC)" w:date="2023-06-14T09:59:00Z">
              <w:tcPr>
                <w:tcW w:w="1226" w:type="dxa"/>
                <w:shd w:val="clear" w:color="auto" w:fill="auto"/>
                <w:noWrap/>
                <w:vAlign w:val="center"/>
              </w:tcPr>
            </w:tcPrChange>
          </w:tcPr>
          <w:p w14:paraId="5704384C" w14:textId="308275C0" w:rsidR="00704832" w:rsidRPr="00DF6F27" w:rsidRDefault="00704832">
            <w:pPr>
              <w:jc w:val="center"/>
              <w:rPr>
                <w:ins w:id="2415" w:author="Pacella, Christina (DEC)" w:date="2023-06-14T09:38:00Z"/>
                <w:rFonts w:ascii="Garamond" w:hAnsi="Garamond" w:cs="Calibri"/>
                <w:color w:val="000000"/>
                <w:sz w:val="22"/>
                <w:szCs w:val="22"/>
              </w:rPr>
            </w:pPr>
            <w:ins w:id="2416" w:author="Pacella, Christina (DEC)" w:date="2023-06-14T09:40:00Z">
              <w:r>
                <w:rPr>
                  <w:rFonts w:ascii="Garamond" w:hAnsi="Garamond" w:cs="Calibri"/>
                  <w:color w:val="000000"/>
                  <w:sz w:val="22"/>
                  <w:szCs w:val="22"/>
                </w:rPr>
                <w:t>FL</w:t>
              </w:r>
            </w:ins>
          </w:p>
        </w:tc>
        <w:tc>
          <w:tcPr>
            <w:tcW w:w="1521" w:type="dxa"/>
            <w:shd w:val="clear" w:color="auto" w:fill="auto"/>
            <w:noWrap/>
            <w:vAlign w:val="center"/>
            <w:tcPrChange w:id="2417" w:author="Pacella, Christina (DEC)" w:date="2023-06-14T09:59:00Z">
              <w:tcPr>
                <w:tcW w:w="1521" w:type="dxa"/>
                <w:shd w:val="clear" w:color="auto" w:fill="auto"/>
                <w:noWrap/>
                <w:vAlign w:val="center"/>
              </w:tcPr>
            </w:tcPrChange>
          </w:tcPr>
          <w:p w14:paraId="57F09200" w14:textId="7E837042" w:rsidR="00704832" w:rsidRPr="00DF6F27" w:rsidRDefault="00704832">
            <w:pPr>
              <w:jc w:val="center"/>
              <w:rPr>
                <w:ins w:id="2418" w:author="Pacella, Christina (DEC)" w:date="2023-06-14T09:38:00Z"/>
                <w:rFonts w:ascii="Garamond" w:hAnsi="Garamond" w:cs="Calibri"/>
                <w:color w:val="000000"/>
                <w:sz w:val="22"/>
                <w:szCs w:val="22"/>
              </w:rPr>
            </w:pPr>
            <w:ins w:id="2419" w:author="Pacella, Christina (DEC)" w:date="2023-06-14T09:41:00Z">
              <w:r>
                <w:rPr>
                  <w:rFonts w:ascii="Garamond" w:hAnsi="Garamond" w:cs="Calibri"/>
                  <w:color w:val="000000"/>
                  <w:sz w:val="22"/>
                  <w:szCs w:val="22"/>
                </w:rPr>
                <w:t>04/08/2022**</w:t>
              </w:r>
            </w:ins>
          </w:p>
        </w:tc>
        <w:tc>
          <w:tcPr>
            <w:tcW w:w="2018" w:type="dxa"/>
            <w:vMerge w:val="restart"/>
            <w:vAlign w:val="center"/>
            <w:tcPrChange w:id="2420" w:author="Pacella, Christina (DEC)" w:date="2023-06-14T09:59:00Z">
              <w:tcPr>
                <w:tcW w:w="1518" w:type="dxa"/>
                <w:vMerge w:val="restart"/>
              </w:tcPr>
            </w:tcPrChange>
          </w:tcPr>
          <w:p w14:paraId="2E8DA97C" w14:textId="6129D939" w:rsidR="00704832" w:rsidRDefault="00704832">
            <w:pPr>
              <w:jc w:val="center"/>
              <w:rPr>
                <w:ins w:id="2421" w:author="Pacella, Christina (DEC)" w:date="2023-06-14T09:52:00Z"/>
                <w:rFonts w:ascii="Garamond" w:hAnsi="Garamond" w:cs="Calibri"/>
                <w:color w:val="000000"/>
                <w:sz w:val="22"/>
                <w:szCs w:val="22"/>
              </w:rPr>
            </w:pPr>
            <w:ins w:id="2422" w:author="Pacella, Christina (DEC)" w:date="2023-06-14T09:59:00Z">
              <w:r>
                <w:rPr>
                  <w:rFonts w:ascii="Garamond" w:hAnsi="Garamond" w:cs="Calibri"/>
                  <w:color w:val="000000"/>
                  <w:sz w:val="22"/>
                  <w:szCs w:val="22"/>
                </w:rPr>
                <w:t>September 2022</w:t>
              </w:r>
            </w:ins>
          </w:p>
        </w:tc>
        <w:tc>
          <w:tcPr>
            <w:tcW w:w="1019" w:type="dxa"/>
            <w:vAlign w:val="center"/>
            <w:tcPrChange w:id="2423" w:author="Pacella, Christina (DEC)" w:date="2023-06-14T09:59:00Z">
              <w:tcPr>
                <w:tcW w:w="1519" w:type="dxa"/>
                <w:gridSpan w:val="2"/>
              </w:tcPr>
            </w:tcPrChange>
          </w:tcPr>
          <w:p w14:paraId="7C8DEA11" w14:textId="36818E01" w:rsidR="00704832" w:rsidRDefault="00704832">
            <w:pPr>
              <w:jc w:val="center"/>
              <w:rPr>
                <w:ins w:id="2424" w:author="Pacella, Christina (DEC)" w:date="2023-06-14T09:52:00Z"/>
                <w:rFonts w:ascii="Garamond" w:hAnsi="Garamond" w:cs="Calibri"/>
                <w:color w:val="000000"/>
                <w:sz w:val="22"/>
                <w:szCs w:val="22"/>
              </w:rPr>
            </w:pPr>
            <w:ins w:id="2425" w:author="Pacella, Christina (DEC)" w:date="2023-06-14T09:59:00Z">
              <w:r>
                <w:rPr>
                  <w:rFonts w:ascii="Garamond" w:hAnsi="Garamond" w:cs="Calibri"/>
                  <w:color w:val="000000"/>
                  <w:sz w:val="22"/>
                  <w:szCs w:val="22"/>
                </w:rPr>
                <w:t>FL</w:t>
              </w:r>
            </w:ins>
          </w:p>
        </w:tc>
        <w:tc>
          <w:tcPr>
            <w:tcW w:w="1519" w:type="dxa"/>
            <w:vAlign w:val="center"/>
            <w:tcPrChange w:id="2426" w:author="Pacella, Christina (DEC)" w:date="2023-06-14T09:59:00Z">
              <w:tcPr>
                <w:tcW w:w="1519" w:type="dxa"/>
                <w:gridSpan w:val="2"/>
              </w:tcPr>
            </w:tcPrChange>
          </w:tcPr>
          <w:p w14:paraId="59D580DB" w14:textId="3F0609F4" w:rsidR="00704832" w:rsidRDefault="00704832">
            <w:pPr>
              <w:jc w:val="center"/>
              <w:rPr>
                <w:ins w:id="2427" w:author="Pacella, Christina (DEC)" w:date="2023-06-14T09:52:00Z"/>
                <w:rFonts w:ascii="Garamond" w:hAnsi="Garamond" w:cs="Calibri"/>
                <w:color w:val="000000"/>
                <w:sz w:val="22"/>
                <w:szCs w:val="22"/>
              </w:rPr>
            </w:pPr>
            <w:ins w:id="2428" w:author="Pacella, Christina (DEC)" w:date="2023-06-14T09:59:00Z">
              <w:r>
                <w:rPr>
                  <w:rFonts w:ascii="Garamond" w:hAnsi="Garamond" w:cs="Calibri"/>
                  <w:sz w:val="22"/>
                  <w:szCs w:val="22"/>
                </w:rPr>
                <w:t>09/27/2022</w:t>
              </w:r>
            </w:ins>
          </w:p>
        </w:tc>
      </w:tr>
      <w:tr w:rsidR="00704832" w:rsidRPr="002B220A" w14:paraId="245AC361" w14:textId="408E1ECF" w:rsidTr="00704832">
        <w:tblPrEx>
          <w:tblPrExChange w:id="2429" w:author="Pacella, Christina (DEC)" w:date="2023-06-14T09:59:00Z">
            <w:tblPrEx>
              <w:tblW w:w="9576" w:type="dxa"/>
            </w:tblPrEx>
          </w:tblPrExChange>
        </w:tblPrEx>
        <w:trPr>
          <w:trHeight w:val="270"/>
          <w:ins w:id="2430" w:author="Pacella, Christina (DEC)" w:date="2023-06-14T09:38:00Z"/>
          <w:trPrChange w:id="2431" w:author="Pacella, Christina (DEC)" w:date="2023-06-14T09:59:00Z">
            <w:trPr>
              <w:gridAfter w:val="0"/>
              <w:trHeight w:val="270"/>
            </w:trPr>
          </w:trPrChange>
        </w:trPr>
        <w:tc>
          <w:tcPr>
            <w:tcW w:w="2273" w:type="dxa"/>
            <w:vMerge/>
            <w:shd w:val="clear" w:color="auto" w:fill="auto"/>
            <w:noWrap/>
            <w:vAlign w:val="center"/>
            <w:tcPrChange w:id="2432" w:author="Pacella, Christina (DEC)" w:date="2023-06-14T09:59:00Z">
              <w:tcPr>
                <w:tcW w:w="2273" w:type="dxa"/>
                <w:vMerge/>
                <w:shd w:val="clear" w:color="auto" w:fill="auto"/>
                <w:noWrap/>
                <w:vAlign w:val="center"/>
              </w:tcPr>
            </w:tcPrChange>
          </w:tcPr>
          <w:p w14:paraId="39A67E97" w14:textId="697C7DD8" w:rsidR="00704832" w:rsidRPr="00DF6F27" w:rsidRDefault="00704832">
            <w:pPr>
              <w:jc w:val="center"/>
              <w:rPr>
                <w:ins w:id="2433" w:author="Pacella, Christina (DEC)" w:date="2023-06-14T09:38:00Z"/>
                <w:rFonts w:ascii="Garamond" w:hAnsi="Garamond" w:cs="Calibri"/>
                <w:color w:val="000000"/>
                <w:sz w:val="22"/>
                <w:szCs w:val="22"/>
                <w:rPrChange w:id="2434" w:author="Pacella, Christina (DEC)" w:date="2023-06-14T09:40:00Z">
                  <w:rPr>
                    <w:ins w:id="2435" w:author="Pacella, Christina (DEC)" w:date="2023-06-14T09:38:00Z"/>
                    <w:rFonts w:ascii="Garamond" w:hAnsi="Garamond" w:cs="Calibri"/>
                    <w:color w:val="000000"/>
                    <w:sz w:val="22"/>
                    <w:szCs w:val="22"/>
                    <w:highlight w:val="yellow"/>
                  </w:rPr>
                </w:rPrChange>
              </w:rPr>
              <w:pPrChange w:id="2436" w:author="Pacella, Christina (DEC)" w:date="2023-06-14T09:41:00Z">
                <w:pPr/>
              </w:pPrChange>
            </w:pPr>
          </w:p>
        </w:tc>
        <w:tc>
          <w:tcPr>
            <w:tcW w:w="1226" w:type="dxa"/>
            <w:shd w:val="clear" w:color="auto" w:fill="auto"/>
            <w:noWrap/>
            <w:vAlign w:val="center"/>
            <w:tcPrChange w:id="2437" w:author="Pacella, Christina (DEC)" w:date="2023-06-14T09:59:00Z">
              <w:tcPr>
                <w:tcW w:w="1226" w:type="dxa"/>
                <w:shd w:val="clear" w:color="auto" w:fill="auto"/>
                <w:noWrap/>
                <w:vAlign w:val="center"/>
              </w:tcPr>
            </w:tcPrChange>
          </w:tcPr>
          <w:p w14:paraId="43533D06" w14:textId="5A0DED2B" w:rsidR="00704832" w:rsidRPr="00DF6F27" w:rsidRDefault="00704832">
            <w:pPr>
              <w:jc w:val="center"/>
              <w:rPr>
                <w:ins w:id="2438" w:author="Pacella, Christina (DEC)" w:date="2023-06-14T09:38:00Z"/>
                <w:rFonts w:ascii="Garamond" w:hAnsi="Garamond" w:cs="Calibri"/>
                <w:color w:val="000000"/>
                <w:sz w:val="22"/>
                <w:szCs w:val="22"/>
              </w:rPr>
            </w:pPr>
            <w:ins w:id="2439" w:author="Pacella, Christina (DEC)" w:date="2023-06-14T09:40:00Z">
              <w:r>
                <w:rPr>
                  <w:rFonts w:ascii="Garamond" w:hAnsi="Garamond" w:cs="Calibri"/>
                  <w:color w:val="000000"/>
                  <w:sz w:val="22"/>
                  <w:szCs w:val="22"/>
                </w:rPr>
                <w:t>TN</w:t>
              </w:r>
            </w:ins>
          </w:p>
        </w:tc>
        <w:tc>
          <w:tcPr>
            <w:tcW w:w="1521" w:type="dxa"/>
            <w:shd w:val="clear" w:color="auto" w:fill="auto"/>
            <w:noWrap/>
            <w:vAlign w:val="center"/>
            <w:tcPrChange w:id="2440" w:author="Pacella, Christina (DEC)" w:date="2023-06-14T09:59:00Z">
              <w:tcPr>
                <w:tcW w:w="1521" w:type="dxa"/>
                <w:shd w:val="clear" w:color="auto" w:fill="auto"/>
                <w:noWrap/>
                <w:vAlign w:val="center"/>
              </w:tcPr>
            </w:tcPrChange>
          </w:tcPr>
          <w:p w14:paraId="6B58E4AC" w14:textId="1D49E131" w:rsidR="00704832" w:rsidRPr="00DF6F27" w:rsidRDefault="00704832">
            <w:pPr>
              <w:jc w:val="center"/>
              <w:rPr>
                <w:ins w:id="2441" w:author="Pacella, Christina (DEC)" w:date="2023-06-14T09:38:00Z"/>
                <w:rFonts w:ascii="Garamond" w:hAnsi="Garamond" w:cs="Calibri"/>
                <w:color w:val="000000"/>
                <w:sz w:val="22"/>
                <w:szCs w:val="22"/>
              </w:rPr>
            </w:pPr>
            <w:ins w:id="2442" w:author="Pacella, Christina (DEC)" w:date="2023-06-14T09:41:00Z">
              <w:r>
                <w:rPr>
                  <w:rFonts w:ascii="Garamond" w:hAnsi="Garamond" w:cs="Calibri"/>
                  <w:color w:val="000000"/>
                  <w:sz w:val="22"/>
                  <w:szCs w:val="22"/>
                </w:rPr>
                <w:t>04/08/2022</w:t>
              </w:r>
            </w:ins>
          </w:p>
        </w:tc>
        <w:tc>
          <w:tcPr>
            <w:tcW w:w="2018" w:type="dxa"/>
            <w:vMerge/>
            <w:vAlign w:val="center"/>
            <w:tcPrChange w:id="2443" w:author="Pacella, Christina (DEC)" w:date="2023-06-14T09:59:00Z">
              <w:tcPr>
                <w:tcW w:w="1518" w:type="dxa"/>
                <w:vMerge/>
              </w:tcPr>
            </w:tcPrChange>
          </w:tcPr>
          <w:p w14:paraId="15E0F075" w14:textId="77777777" w:rsidR="00704832" w:rsidRDefault="00704832">
            <w:pPr>
              <w:jc w:val="center"/>
              <w:rPr>
                <w:ins w:id="2444" w:author="Pacella, Christina (DEC)" w:date="2023-06-14T09:52:00Z"/>
                <w:rFonts w:ascii="Garamond" w:hAnsi="Garamond" w:cs="Calibri"/>
                <w:color w:val="000000"/>
                <w:sz w:val="22"/>
                <w:szCs w:val="22"/>
              </w:rPr>
            </w:pPr>
          </w:p>
        </w:tc>
        <w:tc>
          <w:tcPr>
            <w:tcW w:w="1019" w:type="dxa"/>
            <w:vAlign w:val="center"/>
            <w:tcPrChange w:id="2445" w:author="Pacella, Christina (DEC)" w:date="2023-06-14T09:59:00Z">
              <w:tcPr>
                <w:tcW w:w="1519" w:type="dxa"/>
                <w:gridSpan w:val="2"/>
              </w:tcPr>
            </w:tcPrChange>
          </w:tcPr>
          <w:p w14:paraId="33F342CB" w14:textId="77E0827C" w:rsidR="00704832" w:rsidRDefault="00704832">
            <w:pPr>
              <w:jc w:val="center"/>
              <w:rPr>
                <w:ins w:id="2446" w:author="Pacella, Christina (DEC)" w:date="2023-06-14T09:52:00Z"/>
                <w:rFonts w:ascii="Garamond" w:hAnsi="Garamond" w:cs="Calibri"/>
                <w:color w:val="000000"/>
                <w:sz w:val="22"/>
                <w:szCs w:val="22"/>
              </w:rPr>
            </w:pPr>
            <w:ins w:id="2447" w:author="Pacella, Christina (DEC)" w:date="2023-06-14T09:59:00Z">
              <w:r>
                <w:rPr>
                  <w:rFonts w:ascii="Garamond" w:hAnsi="Garamond" w:cs="Calibri"/>
                  <w:color w:val="000000"/>
                  <w:sz w:val="22"/>
                  <w:szCs w:val="22"/>
                </w:rPr>
                <w:t>TN</w:t>
              </w:r>
            </w:ins>
          </w:p>
        </w:tc>
        <w:tc>
          <w:tcPr>
            <w:tcW w:w="1519" w:type="dxa"/>
            <w:vAlign w:val="center"/>
            <w:tcPrChange w:id="2448" w:author="Pacella, Christina (DEC)" w:date="2023-06-14T09:59:00Z">
              <w:tcPr>
                <w:tcW w:w="1519" w:type="dxa"/>
                <w:gridSpan w:val="2"/>
              </w:tcPr>
            </w:tcPrChange>
          </w:tcPr>
          <w:p w14:paraId="2740B95A" w14:textId="00611948" w:rsidR="00704832" w:rsidRDefault="00704832">
            <w:pPr>
              <w:jc w:val="center"/>
              <w:rPr>
                <w:ins w:id="2449" w:author="Pacella, Christina (DEC)" w:date="2023-06-14T09:52:00Z"/>
                <w:rFonts w:ascii="Garamond" w:hAnsi="Garamond" w:cs="Calibri"/>
                <w:color w:val="000000"/>
                <w:sz w:val="22"/>
                <w:szCs w:val="22"/>
              </w:rPr>
            </w:pPr>
            <w:ins w:id="2450" w:author="Pacella, Christina (DEC)" w:date="2023-06-14T09:59:00Z">
              <w:r>
                <w:rPr>
                  <w:rFonts w:ascii="Garamond" w:hAnsi="Garamond" w:cs="Calibri"/>
                  <w:sz w:val="22"/>
                  <w:szCs w:val="22"/>
                </w:rPr>
                <w:t>09/15/2022</w:t>
              </w:r>
            </w:ins>
          </w:p>
        </w:tc>
      </w:tr>
      <w:tr w:rsidR="00704832" w:rsidRPr="002B220A" w14:paraId="026B63D5" w14:textId="111E053E" w:rsidTr="00704832">
        <w:tblPrEx>
          <w:tblPrExChange w:id="2451" w:author="Pacella, Christina (DEC)" w:date="2023-06-14T09:59:00Z">
            <w:tblPrEx>
              <w:tblW w:w="9576" w:type="dxa"/>
            </w:tblPrEx>
          </w:tblPrExChange>
        </w:tblPrEx>
        <w:trPr>
          <w:trHeight w:val="270"/>
          <w:ins w:id="2452" w:author="Pacella, Christina (DEC)" w:date="2023-06-14T09:38:00Z"/>
          <w:trPrChange w:id="2453" w:author="Pacella, Christina (DEC)" w:date="2023-06-14T09:59:00Z">
            <w:trPr>
              <w:gridAfter w:val="0"/>
              <w:trHeight w:val="270"/>
            </w:trPr>
          </w:trPrChange>
        </w:trPr>
        <w:tc>
          <w:tcPr>
            <w:tcW w:w="2273" w:type="dxa"/>
            <w:vMerge/>
            <w:shd w:val="clear" w:color="auto" w:fill="auto"/>
            <w:noWrap/>
            <w:vAlign w:val="center"/>
            <w:tcPrChange w:id="2454" w:author="Pacella, Christina (DEC)" w:date="2023-06-14T09:59:00Z">
              <w:tcPr>
                <w:tcW w:w="2273" w:type="dxa"/>
                <w:vMerge/>
                <w:shd w:val="clear" w:color="auto" w:fill="auto"/>
                <w:noWrap/>
                <w:vAlign w:val="center"/>
              </w:tcPr>
            </w:tcPrChange>
          </w:tcPr>
          <w:p w14:paraId="49063222" w14:textId="6C95005F" w:rsidR="00704832" w:rsidRPr="00DF6F27" w:rsidRDefault="00704832">
            <w:pPr>
              <w:jc w:val="center"/>
              <w:rPr>
                <w:ins w:id="2455" w:author="Pacella, Christina (DEC)" w:date="2023-06-14T09:38:00Z"/>
                <w:rFonts w:ascii="Garamond" w:hAnsi="Garamond" w:cs="Calibri"/>
                <w:color w:val="000000"/>
                <w:sz w:val="22"/>
                <w:szCs w:val="22"/>
                <w:rPrChange w:id="2456" w:author="Pacella, Christina (DEC)" w:date="2023-06-14T09:40:00Z">
                  <w:rPr>
                    <w:ins w:id="2457" w:author="Pacella, Christina (DEC)" w:date="2023-06-14T09:38:00Z"/>
                    <w:rFonts w:ascii="Garamond" w:hAnsi="Garamond" w:cs="Calibri"/>
                    <w:color w:val="000000"/>
                    <w:sz w:val="22"/>
                    <w:szCs w:val="22"/>
                    <w:highlight w:val="yellow"/>
                  </w:rPr>
                </w:rPrChange>
              </w:rPr>
              <w:pPrChange w:id="2458" w:author="Pacella, Christina (DEC)" w:date="2023-06-14T09:41:00Z">
                <w:pPr/>
              </w:pPrChange>
            </w:pPr>
          </w:p>
        </w:tc>
        <w:tc>
          <w:tcPr>
            <w:tcW w:w="1226" w:type="dxa"/>
            <w:shd w:val="clear" w:color="auto" w:fill="auto"/>
            <w:noWrap/>
            <w:vAlign w:val="center"/>
            <w:tcPrChange w:id="2459" w:author="Pacella, Christina (DEC)" w:date="2023-06-14T09:59:00Z">
              <w:tcPr>
                <w:tcW w:w="1226" w:type="dxa"/>
                <w:shd w:val="clear" w:color="auto" w:fill="auto"/>
                <w:noWrap/>
                <w:vAlign w:val="center"/>
              </w:tcPr>
            </w:tcPrChange>
          </w:tcPr>
          <w:p w14:paraId="0DBE30A6" w14:textId="210D934E" w:rsidR="00704832" w:rsidRPr="00DF6F27" w:rsidRDefault="00704832">
            <w:pPr>
              <w:jc w:val="center"/>
              <w:rPr>
                <w:ins w:id="2460" w:author="Pacella, Christina (DEC)" w:date="2023-06-14T09:38:00Z"/>
                <w:rFonts w:ascii="Garamond" w:hAnsi="Garamond" w:cs="Calibri"/>
                <w:color w:val="000000"/>
                <w:sz w:val="22"/>
                <w:szCs w:val="22"/>
              </w:rPr>
            </w:pPr>
            <w:ins w:id="2461" w:author="Pacella, Christina (DEC)" w:date="2023-06-14T09:40:00Z">
              <w:r>
                <w:rPr>
                  <w:rFonts w:ascii="Garamond" w:hAnsi="Garamond" w:cs="Calibri"/>
                  <w:color w:val="000000"/>
                  <w:sz w:val="22"/>
                  <w:szCs w:val="22"/>
                </w:rPr>
                <w:t>TS</w:t>
              </w:r>
            </w:ins>
          </w:p>
        </w:tc>
        <w:tc>
          <w:tcPr>
            <w:tcW w:w="1521" w:type="dxa"/>
            <w:shd w:val="clear" w:color="auto" w:fill="auto"/>
            <w:noWrap/>
            <w:vAlign w:val="center"/>
            <w:tcPrChange w:id="2462" w:author="Pacella, Christina (DEC)" w:date="2023-06-14T09:59:00Z">
              <w:tcPr>
                <w:tcW w:w="1521" w:type="dxa"/>
                <w:shd w:val="clear" w:color="auto" w:fill="auto"/>
                <w:noWrap/>
                <w:vAlign w:val="center"/>
              </w:tcPr>
            </w:tcPrChange>
          </w:tcPr>
          <w:p w14:paraId="545D122A" w14:textId="55147279" w:rsidR="00704832" w:rsidRPr="00DF6F27" w:rsidRDefault="00704832">
            <w:pPr>
              <w:jc w:val="center"/>
              <w:rPr>
                <w:ins w:id="2463" w:author="Pacella, Christina (DEC)" w:date="2023-06-14T09:38:00Z"/>
                <w:rFonts w:ascii="Garamond" w:hAnsi="Garamond" w:cs="Calibri"/>
                <w:color w:val="000000"/>
                <w:sz w:val="22"/>
                <w:szCs w:val="22"/>
              </w:rPr>
            </w:pPr>
            <w:ins w:id="2464" w:author="Pacella, Christina (DEC)" w:date="2023-06-14T09:41:00Z">
              <w:r>
                <w:rPr>
                  <w:rFonts w:ascii="Garamond" w:hAnsi="Garamond" w:cs="Calibri"/>
                  <w:color w:val="000000"/>
                  <w:sz w:val="22"/>
                  <w:szCs w:val="22"/>
                </w:rPr>
                <w:t>04/08/2022</w:t>
              </w:r>
            </w:ins>
          </w:p>
        </w:tc>
        <w:tc>
          <w:tcPr>
            <w:tcW w:w="2018" w:type="dxa"/>
            <w:vMerge/>
            <w:vAlign w:val="center"/>
            <w:tcPrChange w:id="2465" w:author="Pacella, Christina (DEC)" w:date="2023-06-14T09:59:00Z">
              <w:tcPr>
                <w:tcW w:w="1518" w:type="dxa"/>
                <w:vMerge/>
              </w:tcPr>
            </w:tcPrChange>
          </w:tcPr>
          <w:p w14:paraId="72127E10" w14:textId="77777777" w:rsidR="00704832" w:rsidRDefault="00704832">
            <w:pPr>
              <w:jc w:val="center"/>
              <w:rPr>
                <w:ins w:id="2466" w:author="Pacella, Christina (DEC)" w:date="2023-06-14T09:52:00Z"/>
                <w:rFonts w:ascii="Garamond" w:hAnsi="Garamond" w:cs="Calibri"/>
                <w:color w:val="000000"/>
                <w:sz w:val="22"/>
                <w:szCs w:val="22"/>
              </w:rPr>
            </w:pPr>
          </w:p>
        </w:tc>
        <w:tc>
          <w:tcPr>
            <w:tcW w:w="1019" w:type="dxa"/>
            <w:vAlign w:val="center"/>
            <w:tcPrChange w:id="2467" w:author="Pacella, Christina (DEC)" w:date="2023-06-14T09:59:00Z">
              <w:tcPr>
                <w:tcW w:w="1519" w:type="dxa"/>
                <w:gridSpan w:val="2"/>
              </w:tcPr>
            </w:tcPrChange>
          </w:tcPr>
          <w:p w14:paraId="7F0997B8" w14:textId="141509B3" w:rsidR="00704832" w:rsidRDefault="00704832">
            <w:pPr>
              <w:jc w:val="center"/>
              <w:rPr>
                <w:ins w:id="2468" w:author="Pacella, Christina (DEC)" w:date="2023-06-14T09:52:00Z"/>
                <w:rFonts w:ascii="Garamond" w:hAnsi="Garamond" w:cs="Calibri"/>
                <w:color w:val="000000"/>
                <w:sz w:val="22"/>
                <w:szCs w:val="22"/>
              </w:rPr>
            </w:pPr>
            <w:ins w:id="2469" w:author="Pacella, Christina (DEC)" w:date="2023-06-14T09:59:00Z">
              <w:r>
                <w:rPr>
                  <w:rFonts w:ascii="Garamond" w:hAnsi="Garamond" w:cs="Calibri"/>
                  <w:color w:val="000000"/>
                  <w:sz w:val="22"/>
                  <w:szCs w:val="22"/>
                </w:rPr>
                <w:t>TS</w:t>
              </w:r>
            </w:ins>
          </w:p>
        </w:tc>
        <w:tc>
          <w:tcPr>
            <w:tcW w:w="1519" w:type="dxa"/>
            <w:vAlign w:val="center"/>
            <w:tcPrChange w:id="2470" w:author="Pacella, Christina (DEC)" w:date="2023-06-14T09:59:00Z">
              <w:tcPr>
                <w:tcW w:w="1519" w:type="dxa"/>
                <w:gridSpan w:val="2"/>
              </w:tcPr>
            </w:tcPrChange>
          </w:tcPr>
          <w:p w14:paraId="47BBD43E" w14:textId="5807B6DD" w:rsidR="00704832" w:rsidRDefault="00704832">
            <w:pPr>
              <w:jc w:val="center"/>
              <w:rPr>
                <w:ins w:id="2471" w:author="Pacella, Christina (DEC)" w:date="2023-06-14T09:52:00Z"/>
                <w:rFonts w:ascii="Garamond" w:hAnsi="Garamond" w:cs="Calibri"/>
                <w:color w:val="000000"/>
                <w:sz w:val="22"/>
                <w:szCs w:val="22"/>
              </w:rPr>
            </w:pPr>
            <w:ins w:id="2472" w:author="Pacella, Christina (DEC)" w:date="2023-06-14T09:59:00Z">
              <w:r>
                <w:rPr>
                  <w:rFonts w:ascii="Garamond" w:hAnsi="Garamond" w:cs="Calibri"/>
                  <w:sz w:val="22"/>
                  <w:szCs w:val="22"/>
                </w:rPr>
                <w:t>09/15/2022</w:t>
              </w:r>
            </w:ins>
          </w:p>
        </w:tc>
      </w:tr>
      <w:tr w:rsidR="00704832" w:rsidRPr="002B220A" w14:paraId="3216FA75" w14:textId="7A6E34CA" w:rsidTr="00704832">
        <w:tblPrEx>
          <w:tblPrExChange w:id="2473" w:author="Pacella, Christina (DEC)" w:date="2023-06-14T09:59:00Z">
            <w:tblPrEx>
              <w:tblW w:w="9576" w:type="dxa"/>
            </w:tblPrEx>
          </w:tblPrExChange>
        </w:tblPrEx>
        <w:trPr>
          <w:trHeight w:val="270"/>
          <w:ins w:id="2474" w:author="Pacella, Christina (DEC)" w:date="2023-06-14T09:38:00Z"/>
          <w:trPrChange w:id="2475" w:author="Pacella, Christina (DEC)" w:date="2023-06-14T09:59:00Z">
            <w:trPr>
              <w:gridAfter w:val="0"/>
              <w:trHeight w:val="270"/>
            </w:trPr>
          </w:trPrChange>
        </w:trPr>
        <w:tc>
          <w:tcPr>
            <w:tcW w:w="2273" w:type="dxa"/>
            <w:vMerge/>
            <w:shd w:val="clear" w:color="auto" w:fill="auto"/>
            <w:noWrap/>
            <w:vAlign w:val="center"/>
            <w:tcPrChange w:id="2476" w:author="Pacella, Christina (DEC)" w:date="2023-06-14T09:59:00Z">
              <w:tcPr>
                <w:tcW w:w="2273" w:type="dxa"/>
                <w:vMerge/>
                <w:shd w:val="clear" w:color="auto" w:fill="auto"/>
                <w:noWrap/>
                <w:vAlign w:val="center"/>
              </w:tcPr>
            </w:tcPrChange>
          </w:tcPr>
          <w:p w14:paraId="6CE18332" w14:textId="20CE58F3" w:rsidR="00704832" w:rsidRPr="00DF6F27" w:rsidRDefault="00704832">
            <w:pPr>
              <w:jc w:val="center"/>
              <w:rPr>
                <w:ins w:id="2477" w:author="Pacella, Christina (DEC)" w:date="2023-06-14T09:38:00Z"/>
                <w:rFonts w:ascii="Garamond" w:hAnsi="Garamond" w:cs="Calibri"/>
                <w:color w:val="000000"/>
                <w:sz w:val="22"/>
                <w:szCs w:val="22"/>
                <w:rPrChange w:id="2478" w:author="Pacella, Christina (DEC)" w:date="2023-06-14T09:40:00Z">
                  <w:rPr>
                    <w:ins w:id="2479" w:author="Pacella, Christina (DEC)" w:date="2023-06-14T09:38:00Z"/>
                    <w:rFonts w:ascii="Garamond" w:hAnsi="Garamond" w:cs="Calibri"/>
                    <w:color w:val="000000"/>
                    <w:sz w:val="22"/>
                    <w:szCs w:val="22"/>
                    <w:highlight w:val="yellow"/>
                  </w:rPr>
                </w:rPrChange>
              </w:rPr>
              <w:pPrChange w:id="2480" w:author="Pacella, Christina (DEC)" w:date="2023-06-14T09:41:00Z">
                <w:pPr/>
              </w:pPrChange>
            </w:pPr>
          </w:p>
        </w:tc>
        <w:tc>
          <w:tcPr>
            <w:tcW w:w="1226" w:type="dxa"/>
            <w:shd w:val="clear" w:color="auto" w:fill="auto"/>
            <w:noWrap/>
            <w:vAlign w:val="center"/>
            <w:tcPrChange w:id="2481" w:author="Pacella, Christina (DEC)" w:date="2023-06-14T09:59:00Z">
              <w:tcPr>
                <w:tcW w:w="1226" w:type="dxa"/>
                <w:shd w:val="clear" w:color="auto" w:fill="auto"/>
                <w:noWrap/>
                <w:vAlign w:val="center"/>
              </w:tcPr>
            </w:tcPrChange>
          </w:tcPr>
          <w:p w14:paraId="22730470" w14:textId="3A19E604" w:rsidR="00704832" w:rsidRPr="00DF6F27" w:rsidRDefault="00704832">
            <w:pPr>
              <w:jc w:val="center"/>
              <w:rPr>
                <w:ins w:id="2482" w:author="Pacella, Christina (DEC)" w:date="2023-06-14T09:38:00Z"/>
                <w:rFonts w:ascii="Garamond" w:hAnsi="Garamond" w:cs="Calibri"/>
                <w:color w:val="000000"/>
                <w:sz w:val="22"/>
                <w:szCs w:val="22"/>
              </w:rPr>
            </w:pPr>
            <w:ins w:id="2483" w:author="Pacella, Christina (DEC)" w:date="2023-06-14T09:40:00Z">
              <w:r>
                <w:rPr>
                  <w:rFonts w:ascii="Garamond" w:hAnsi="Garamond" w:cs="Calibri"/>
                  <w:color w:val="000000"/>
                  <w:sz w:val="22"/>
                  <w:szCs w:val="22"/>
                </w:rPr>
                <w:t>NP</w:t>
              </w:r>
            </w:ins>
          </w:p>
        </w:tc>
        <w:tc>
          <w:tcPr>
            <w:tcW w:w="1521" w:type="dxa"/>
            <w:shd w:val="clear" w:color="auto" w:fill="auto"/>
            <w:noWrap/>
            <w:vAlign w:val="center"/>
            <w:tcPrChange w:id="2484" w:author="Pacella, Christina (DEC)" w:date="2023-06-14T09:59:00Z">
              <w:tcPr>
                <w:tcW w:w="1521" w:type="dxa"/>
                <w:shd w:val="clear" w:color="auto" w:fill="auto"/>
                <w:noWrap/>
                <w:vAlign w:val="center"/>
              </w:tcPr>
            </w:tcPrChange>
          </w:tcPr>
          <w:p w14:paraId="317DFD0D" w14:textId="60BAD1BB" w:rsidR="00704832" w:rsidRPr="00DF6F27" w:rsidRDefault="00704832">
            <w:pPr>
              <w:jc w:val="center"/>
              <w:rPr>
                <w:ins w:id="2485" w:author="Pacella, Christina (DEC)" w:date="2023-06-14T09:38:00Z"/>
                <w:rFonts w:ascii="Garamond" w:hAnsi="Garamond" w:cs="Calibri"/>
                <w:color w:val="000000"/>
                <w:sz w:val="22"/>
                <w:szCs w:val="22"/>
              </w:rPr>
            </w:pPr>
            <w:ins w:id="2486" w:author="Pacella, Christina (DEC)" w:date="2023-06-14T09:41:00Z">
              <w:r>
                <w:rPr>
                  <w:rFonts w:ascii="Garamond" w:hAnsi="Garamond" w:cs="Calibri"/>
                  <w:color w:val="000000"/>
                  <w:sz w:val="22"/>
                  <w:szCs w:val="22"/>
                </w:rPr>
                <w:t>04/08/2022</w:t>
              </w:r>
            </w:ins>
            <w:ins w:id="2487" w:author="Pacella, Christina (DEC)" w:date="2023-06-14T09:42:00Z">
              <w:r>
                <w:rPr>
                  <w:rFonts w:ascii="Garamond" w:hAnsi="Garamond" w:cs="Calibri"/>
                  <w:color w:val="000000"/>
                  <w:sz w:val="22"/>
                  <w:szCs w:val="22"/>
                </w:rPr>
                <w:t>**</w:t>
              </w:r>
            </w:ins>
          </w:p>
        </w:tc>
        <w:tc>
          <w:tcPr>
            <w:tcW w:w="2018" w:type="dxa"/>
            <w:vMerge/>
            <w:vAlign w:val="center"/>
            <w:tcPrChange w:id="2488" w:author="Pacella, Christina (DEC)" w:date="2023-06-14T09:59:00Z">
              <w:tcPr>
                <w:tcW w:w="1518" w:type="dxa"/>
                <w:vMerge/>
              </w:tcPr>
            </w:tcPrChange>
          </w:tcPr>
          <w:p w14:paraId="4C66D080" w14:textId="77777777" w:rsidR="00704832" w:rsidRDefault="00704832">
            <w:pPr>
              <w:jc w:val="center"/>
              <w:rPr>
                <w:ins w:id="2489" w:author="Pacella, Christina (DEC)" w:date="2023-06-14T09:52:00Z"/>
                <w:rFonts w:ascii="Garamond" w:hAnsi="Garamond" w:cs="Calibri"/>
                <w:color w:val="000000"/>
                <w:sz w:val="22"/>
                <w:szCs w:val="22"/>
              </w:rPr>
            </w:pPr>
          </w:p>
        </w:tc>
        <w:tc>
          <w:tcPr>
            <w:tcW w:w="1019" w:type="dxa"/>
            <w:vAlign w:val="center"/>
            <w:tcPrChange w:id="2490" w:author="Pacella, Christina (DEC)" w:date="2023-06-14T09:59:00Z">
              <w:tcPr>
                <w:tcW w:w="1519" w:type="dxa"/>
                <w:gridSpan w:val="2"/>
              </w:tcPr>
            </w:tcPrChange>
          </w:tcPr>
          <w:p w14:paraId="12326139" w14:textId="693401F2" w:rsidR="00704832" w:rsidRDefault="00704832">
            <w:pPr>
              <w:jc w:val="center"/>
              <w:rPr>
                <w:ins w:id="2491" w:author="Pacella, Christina (DEC)" w:date="2023-06-14T09:52:00Z"/>
                <w:rFonts w:ascii="Garamond" w:hAnsi="Garamond" w:cs="Calibri"/>
                <w:color w:val="000000"/>
                <w:sz w:val="22"/>
                <w:szCs w:val="22"/>
              </w:rPr>
            </w:pPr>
            <w:ins w:id="2492" w:author="Pacella, Christina (DEC)" w:date="2023-06-14T09:59:00Z">
              <w:r>
                <w:rPr>
                  <w:rFonts w:ascii="Garamond" w:hAnsi="Garamond" w:cs="Calibri"/>
                  <w:color w:val="000000"/>
                  <w:sz w:val="22"/>
                  <w:szCs w:val="22"/>
                </w:rPr>
                <w:t>NP</w:t>
              </w:r>
            </w:ins>
          </w:p>
        </w:tc>
        <w:tc>
          <w:tcPr>
            <w:tcW w:w="1519" w:type="dxa"/>
            <w:vAlign w:val="center"/>
            <w:tcPrChange w:id="2493" w:author="Pacella, Christina (DEC)" w:date="2023-06-14T09:59:00Z">
              <w:tcPr>
                <w:tcW w:w="1519" w:type="dxa"/>
                <w:gridSpan w:val="2"/>
              </w:tcPr>
            </w:tcPrChange>
          </w:tcPr>
          <w:p w14:paraId="70EC3186" w14:textId="53A12325" w:rsidR="00704832" w:rsidRDefault="00704832">
            <w:pPr>
              <w:jc w:val="center"/>
              <w:rPr>
                <w:ins w:id="2494" w:author="Pacella, Christina (DEC)" w:date="2023-06-14T09:52:00Z"/>
                <w:rFonts w:ascii="Garamond" w:hAnsi="Garamond" w:cs="Calibri"/>
                <w:color w:val="000000"/>
                <w:sz w:val="22"/>
                <w:szCs w:val="22"/>
              </w:rPr>
            </w:pPr>
            <w:ins w:id="2495" w:author="Pacella, Christina (DEC)" w:date="2023-06-14T09:59:00Z">
              <w:r>
                <w:rPr>
                  <w:rFonts w:ascii="Garamond" w:hAnsi="Garamond" w:cs="Calibri"/>
                  <w:sz w:val="22"/>
                  <w:szCs w:val="22"/>
                </w:rPr>
                <w:t>09/27/2022</w:t>
              </w:r>
            </w:ins>
          </w:p>
        </w:tc>
      </w:tr>
      <w:tr w:rsidR="00704832" w:rsidRPr="002B220A" w14:paraId="10916718" w14:textId="25CBBAC9" w:rsidTr="00704832">
        <w:tblPrEx>
          <w:tblPrExChange w:id="2496" w:author="Pacella, Christina (DEC)" w:date="2023-06-14T09:59:00Z">
            <w:tblPrEx>
              <w:tblW w:w="9576" w:type="dxa"/>
            </w:tblPrEx>
          </w:tblPrExChange>
        </w:tblPrEx>
        <w:trPr>
          <w:trHeight w:val="270"/>
          <w:ins w:id="2497" w:author="Pacella, Christina (DEC)" w:date="2023-06-14T09:38:00Z"/>
          <w:trPrChange w:id="2498" w:author="Pacella, Christina (DEC)" w:date="2023-06-14T09:59:00Z">
            <w:trPr>
              <w:gridAfter w:val="0"/>
              <w:trHeight w:val="270"/>
            </w:trPr>
          </w:trPrChange>
        </w:trPr>
        <w:tc>
          <w:tcPr>
            <w:tcW w:w="2273" w:type="dxa"/>
            <w:vMerge/>
            <w:shd w:val="clear" w:color="auto" w:fill="auto"/>
            <w:noWrap/>
            <w:vAlign w:val="center"/>
            <w:tcPrChange w:id="2499" w:author="Pacella, Christina (DEC)" w:date="2023-06-14T09:59:00Z">
              <w:tcPr>
                <w:tcW w:w="2273" w:type="dxa"/>
                <w:vMerge/>
                <w:shd w:val="clear" w:color="auto" w:fill="auto"/>
                <w:noWrap/>
                <w:vAlign w:val="center"/>
              </w:tcPr>
            </w:tcPrChange>
          </w:tcPr>
          <w:p w14:paraId="369317CC" w14:textId="4D0950A7" w:rsidR="00704832" w:rsidRPr="00DF6F27" w:rsidRDefault="00704832">
            <w:pPr>
              <w:jc w:val="center"/>
              <w:rPr>
                <w:ins w:id="2500" w:author="Pacella, Christina (DEC)" w:date="2023-06-14T09:38:00Z"/>
                <w:rFonts w:ascii="Garamond" w:hAnsi="Garamond" w:cs="Calibri"/>
                <w:color w:val="000000"/>
                <w:sz w:val="22"/>
                <w:szCs w:val="22"/>
              </w:rPr>
              <w:pPrChange w:id="2501" w:author="Pacella, Christina (DEC)" w:date="2023-06-14T09:41:00Z">
                <w:pPr/>
              </w:pPrChange>
            </w:pPr>
          </w:p>
        </w:tc>
        <w:tc>
          <w:tcPr>
            <w:tcW w:w="1226" w:type="dxa"/>
            <w:shd w:val="clear" w:color="auto" w:fill="auto"/>
            <w:noWrap/>
            <w:vAlign w:val="center"/>
            <w:tcPrChange w:id="2502" w:author="Pacella, Christina (DEC)" w:date="2023-06-14T09:59:00Z">
              <w:tcPr>
                <w:tcW w:w="1226" w:type="dxa"/>
                <w:shd w:val="clear" w:color="auto" w:fill="auto"/>
                <w:noWrap/>
                <w:vAlign w:val="center"/>
              </w:tcPr>
            </w:tcPrChange>
          </w:tcPr>
          <w:p w14:paraId="4404B6EA" w14:textId="456CC934" w:rsidR="00704832" w:rsidRPr="00DF6F27" w:rsidRDefault="00704832">
            <w:pPr>
              <w:jc w:val="center"/>
              <w:rPr>
                <w:ins w:id="2503" w:author="Pacella, Christina (DEC)" w:date="2023-06-14T09:38:00Z"/>
                <w:rFonts w:ascii="Garamond" w:hAnsi="Garamond" w:cs="Calibri"/>
                <w:color w:val="000000"/>
                <w:sz w:val="22"/>
                <w:szCs w:val="22"/>
              </w:rPr>
            </w:pPr>
            <w:ins w:id="2504" w:author="Pacella, Christina (DEC)" w:date="2023-06-14T09:40:00Z">
              <w:r>
                <w:rPr>
                  <w:rFonts w:ascii="Garamond" w:hAnsi="Garamond" w:cs="Calibri"/>
                  <w:color w:val="000000"/>
                  <w:sz w:val="22"/>
                  <w:szCs w:val="22"/>
                </w:rPr>
                <w:t>BM</w:t>
              </w:r>
            </w:ins>
          </w:p>
        </w:tc>
        <w:tc>
          <w:tcPr>
            <w:tcW w:w="1521" w:type="dxa"/>
            <w:shd w:val="clear" w:color="auto" w:fill="auto"/>
            <w:noWrap/>
            <w:vAlign w:val="center"/>
            <w:tcPrChange w:id="2505" w:author="Pacella, Christina (DEC)" w:date="2023-06-14T09:59:00Z">
              <w:tcPr>
                <w:tcW w:w="1521" w:type="dxa"/>
                <w:shd w:val="clear" w:color="auto" w:fill="auto"/>
                <w:noWrap/>
                <w:vAlign w:val="center"/>
              </w:tcPr>
            </w:tcPrChange>
          </w:tcPr>
          <w:p w14:paraId="03EA05A1" w14:textId="01143E3A" w:rsidR="00704832" w:rsidRPr="00DF6F27" w:rsidRDefault="00704832">
            <w:pPr>
              <w:jc w:val="center"/>
              <w:rPr>
                <w:ins w:id="2506" w:author="Pacella, Christina (DEC)" w:date="2023-06-14T09:38:00Z"/>
                <w:rFonts w:ascii="Garamond" w:hAnsi="Garamond" w:cs="Calibri"/>
                <w:color w:val="000000"/>
                <w:sz w:val="22"/>
                <w:szCs w:val="22"/>
              </w:rPr>
            </w:pPr>
            <w:ins w:id="2507" w:author="Pacella, Christina (DEC)" w:date="2023-06-14T09:41:00Z">
              <w:r>
                <w:rPr>
                  <w:rFonts w:ascii="Garamond" w:hAnsi="Garamond" w:cs="Calibri"/>
                  <w:color w:val="000000"/>
                  <w:sz w:val="22"/>
                  <w:szCs w:val="22"/>
                </w:rPr>
                <w:t>04/08/2022</w:t>
              </w:r>
            </w:ins>
          </w:p>
        </w:tc>
        <w:tc>
          <w:tcPr>
            <w:tcW w:w="2018" w:type="dxa"/>
            <w:vMerge/>
            <w:vAlign w:val="center"/>
            <w:tcPrChange w:id="2508" w:author="Pacella, Christina (DEC)" w:date="2023-06-14T09:59:00Z">
              <w:tcPr>
                <w:tcW w:w="1518" w:type="dxa"/>
                <w:vMerge/>
              </w:tcPr>
            </w:tcPrChange>
          </w:tcPr>
          <w:p w14:paraId="282F9EB4" w14:textId="77777777" w:rsidR="00704832" w:rsidRDefault="00704832">
            <w:pPr>
              <w:jc w:val="center"/>
              <w:rPr>
                <w:ins w:id="2509" w:author="Pacella, Christina (DEC)" w:date="2023-06-14T09:52:00Z"/>
                <w:rFonts w:ascii="Garamond" w:hAnsi="Garamond" w:cs="Calibri"/>
                <w:color w:val="000000"/>
                <w:sz w:val="22"/>
                <w:szCs w:val="22"/>
              </w:rPr>
            </w:pPr>
          </w:p>
        </w:tc>
        <w:tc>
          <w:tcPr>
            <w:tcW w:w="1019" w:type="dxa"/>
            <w:vAlign w:val="center"/>
            <w:tcPrChange w:id="2510" w:author="Pacella, Christina (DEC)" w:date="2023-06-14T09:59:00Z">
              <w:tcPr>
                <w:tcW w:w="1519" w:type="dxa"/>
                <w:gridSpan w:val="2"/>
              </w:tcPr>
            </w:tcPrChange>
          </w:tcPr>
          <w:p w14:paraId="16A74265" w14:textId="6B394FA4" w:rsidR="00704832" w:rsidRDefault="00704832">
            <w:pPr>
              <w:jc w:val="center"/>
              <w:rPr>
                <w:ins w:id="2511" w:author="Pacella, Christina (DEC)" w:date="2023-06-14T09:52:00Z"/>
                <w:rFonts w:ascii="Garamond" w:hAnsi="Garamond" w:cs="Calibri"/>
                <w:color w:val="000000"/>
                <w:sz w:val="22"/>
                <w:szCs w:val="22"/>
              </w:rPr>
            </w:pPr>
            <w:ins w:id="2512" w:author="Pacella, Christina (DEC)" w:date="2023-06-14T09:59:00Z">
              <w:r>
                <w:rPr>
                  <w:rFonts w:ascii="Garamond" w:hAnsi="Garamond" w:cs="Calibri"/>
                  <w:color w:val="000000"/>
                  <w:sz w:val="22"/>
                  <w:szCs w:val="22"/>
                </w:rPr>
                <w:t>BM</w:t>
              </w:r>
            </w:ins>
          </w:p>
        </w:tc>
        <w:tc>
          <w:tcPr>
            <w:tcW w:w="1519" w:type="dxa"/>
            <w:vAlign w:val="center"/>
            <w:tcPrChange w:id="2513" w:author="Pacella, Christina (DEC)" w:date="2023-06-14T09:59:00Z">
              <w:tcPr>
                <w:tcW w:w="1519" w:type="dxa"/>
                <w:gridSpan w:val="2"/>
              </w:tcPr>
            </w:tcPrChange>
          </w:tcPr>
          <w:p w14:paraId="13C9835E" w14:textId="3F8467E7" w:rsidR="00704832" w:rsidRDefault="00704832">
            <w:pPr>
              <w:jc w:val="center"/>
              <w:rPr>
                <w:ins w:id="2514" w:author="Pacella, Christina (DEC)" w:date="2023-06-14T09:52:00Z"/>
                <w:rFonts w:ascii="Garamond" w:hAnsi="Garamond" w:cs="Calibri"/>
                <w:color w:val="000000"/>
                <w:sz w:val="22"/>
                <w:szCs w:val="22"/>
              </w:rPr>
            </w:pPr>
            <w:ins w:id="2515" w:author="Pacella, Christina (DEC)" w:date="2023-06-14T09:59:00Z">
              <w:r>
                <w:rPr>
                  <w:rFonts w:ascii="Garamond" w:hAnsi="Garamond" w:cs="Calibri"/>
                  <w:sz w:val="22"/>
                  <w:szCs w:val="22"/>
                </w:rPr>
                <w:t>09/20/2022</w:t>
              </w:r>
            </w:ins>
          </w:p>
        </w:tc>
      </w:tr>
      <w:tr w:rsidR="00704832" w:rsidRPr="002B220A" w14:paraId="1FB57D2B" w14:textId="271D7D9F" w:rsidTr="00704832">
        <w:tblPrEx>
          <w:tblPrExChange w:id="2516" w:author="Pacella, Christina (DEC)" w:date="2023-06-14T09:59:00Z">
            <w:tblPrEx>
              <w:tblW w:w="9576" w:type="dxa"/>
            </w:tblPrEx>
          </w:tblPrExChange>
        </w:tblPrEx>
        <w:trPr>
          <w:trHeight w:val="270"/>
          <w:ins w:id="2517" w:author="Pacella, Christina (DEC)" w:date="2023-06-14T09:38:00Z"/>
          <w:trPrChange w:id="2518" w:author="Pacella, Christina (DEC)" w:date="2023-06-14T09:59:00Z">
            <w:trPr>
              <w:gridAfter w:val="0"/>
              <w:trHeight w:val="270"/>
            </w:trPr>
          </w:trPrChange>
        </w:trPr>
        <w:tc>
          <w:tcPr>
            <w:tcW w:w="2273" w:type="dxa"/>
            <w:vMerge/>
            <w:shd w:val="clear" w:color="auto" w:fill="auto"/>
            <w:noWrap/>
            <w:vAlign w:val="center"/>
            <w:tcPrChange w:id="2519" w:author="Pacella, Christina (DEC)" w:date="2023-06-14T09:59:00Z">
              <w:tcPr>
                <w:tcW w:w="2273" w:type="dxa"/>
                <w:vMerge/>
                <w:shd w:val="clear" w:color="auto" w:fill="auto"/>
                <w:noWrap/>
                <w:vAlign w:val="center"/>
              </w:tcPr>
            </w:tcPrChange>
          </w:tcPr>
          <w:p w14:paraId="352CCEF3" w14:textId="5D156E63" w:rsidR="00704832" w:rsidRPr="00DF6F27" w:rsidRDefault="00704832">
            <w:pPr>
              <w:jc w:val="center"/>
              <w:rPr>
                <w:ins w:id="2520" w:author="Pacella, Christina (DEC)" w:date="2023-06-14T09:38:00Z"/>
                <w:rFonts w:ascii="Garamond" w:hAnsi="Garamond" w:cs="Calibri"/>
                <w:color w:val="000000"/>
                <w:sz w:val="22"/>
                <w:szCs w:val="22"/>
              </w:rPr>
              <w:pPrChange w:id="2521" w:author="Pacella, Christina (DEC)" w:date="2023-06-14T09:41:00Z">
                <w:pPr/>
              </w:pPrChange>
            </w:pPr>
          </w:p>
        </w:tc>
        <w:tc>
          <w:tcPr>
            <w:tcW w:w="1226" w:type="dxa"/>
            <w:shd w:val="clear" w:color="auto" w:fill="auto"/>
            <w:noWrap/>
            <w:vAlign w:val="center"/>
            <w:tcPrChange w:id="2522" w:author="Pacella, Christina (DEC)" w:date="2023-06-14T09:59:00Z">
              <w:tcPr>
                <w:tcW w:w="1226" w:type="dxa"/>
                <w:shd w:val="clear" w:color="auto" w:fill="auto"/>
                <w:noWrap/>
                <w:vAlign w:val="center"/>
              </w:tcPr>
            </w:tcPrChange>
          </w:tcPr>
          <w:p w14:paraId="130C01D8" w14:textId="0E89475B" w:rsidR="00704832" w:rsidRPr="00DF6F27" w:rsidRDefault="00C76DD1">
            <w:pPr>
              <w:jc w:val="center"/>
              <w:rPr>
                <w:ins w:id="2523" w:author="Pacella, Christina (DEC)" w:date="2023-06-14T09:38:00Z"/>
                <w:rFonts w:ascii="Garamond" w:hAnsi="Garamond" w:cs="Calibri"/>
                <w:color w:val="000000"/>
                <w:sz w:val="22"/>
                <w:szCs w:val="22"/>
              </w:rPr>
            </w:pPr>
            <w:ins w:id="2524"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w:t>
              </w:r>
            </w:ins>
            <w:ins w:id="2525" w:author="Pacella, Christina (DEC)" w:date="2023-06-14T09:40:00Z">
              <w:r w:rsidR="00704832">
                <w:rPr>
                  <w:rFonts w:ascii="Garamond" w:hAnsi="Garamond" w:cs="Calibri"/>
                  <w:color w:val="000000"/>
                  <w:sz w:val="22"/>
                  <w:szCs w:val="22"/>
                </w:rPr>
                <w:t>iel</w:t>
              </w:r>
            </w:ins>
            <w:ins w:id="2526" w:author="Pacella, Christina (DEC)" w:date="2023-06-14T10:00:00Z">
              <w:r>
                <w:rPr>
                  <w:rFonts w:ascii="Garamond" w:hAnsi="Garamond" w:cs="Calibri"/>
                  <w:color w:val="000000"/>
                  <w:sz w:val="22"/>
                  <w:szCs w:val="22"/>
                </w:rPr>
                <w:t>s</w:t>
              </w:r>
            </w:ins>
            <w:proofErr w:type="spellEnd"/>
          </w:p>
        </w:tc>
        <w:tc>
          <w:tcPr>
            <w:tcW w:w="1521" w:type="dxa"/>
            <w:shd w:val="clear" w:color="auto" w:fill="auto"/>
            <w:noWrap/>
            <w:vAlign w:val="center"/>
            <w:tcPrChange w:id="2527" w:author="Pacella, Christina (DEC)" w:date="2023-06-14T09:59:00Z">
              <w:tcPr>
                <w:tcW w:w="1521" w:type="dxa"/>
                <w:shd w:val="clear" w:color="auto" w:fill="auto"/>
                <w:noWrap/>
                <w:vAlign w:val="center"/>
              </w:tcPr>
            </w:tcPrChange>
          </w:tcPr>
          <w:p w14:paraId="4EAF6C79" w14:textId="58E7904A" w:rsidR="00704832" w:rsidRPr="00DF6F27" w:rsidRDefault="00704832">
            <w:pPr>
              <w:jc w:val="center"/>
              <w:rPr>
                <w:ins w:id="2528" w:author="Pacella, Christina (DEC)" w:date="2023-06-14T09:38:00Z"/>
                <w:rFonts w:ascii="Garamond" w:hAnsi="Garamond" w:cs="Calibri"/>
                <w:color w:val="000000"/>
                <w:sz w:val="22"/>
                <w:szCs w:val="22"/>
              </w:rPr>
            </w:pPr>
            <w:ins w:id="2529" w:author="Pacella, Christina (DEC)" w:date="2023-06-14T09:41:00Z">
              <w:r>
                <w:rPr>
                  <w:rFonts w:ascii="Garamond" w:hAnsi="Garamond" w:cs="Calibri"/>
                  <w:color w:val="000000"/>
                  <w:sz w:val="22"/>
                  <w:szCs w:val="22"/>
                </w:rPr>
                <w:t>04/08/2022</w:t>
              </w:r>
            </w:ins>
            <w:ins w:id="2530" w:author="Pacella, Christina (DEC)" w:date="2023-06-14T09:42:00Z">
              <w:r>
                <w:rPr>
                  <w:rFonts w:ascii="Garamond" w:hAnsi="Garamond" w:cs="Calibri"/>
                  <w:color w:val="000000"/>
                  <w:sz w:val="22"/>
                  <w:szCs w:val="22"/>
                </w:rPr>
                <w:t>**</w:t>
              </w:r>
            </w:ins>
          </w:p>
        </w:tc>
        <w:tc>
          <w:tcPr>
            <w:tcW w:w="2018" w:type="dxa"/>
            <w:vMerge/>
            <w:vAlign w:val="center"/>
            <w:tcPrChange w:id="2531" w:author="Pacella, Christina (DEC)" w:date="2023-06-14T09:59:00Z">
              <w:tcPr>
                <w:tcW w:w="1518" w:type="dxa"/>
                <w:vMerge/>
              </w:tcPr>
            </w:tcPrChange>
          </w:tcPr>
          <w:p w14:paraId="1063E328" w14:textId="77777777" w:rsidR="00704832" w:rsidRDefault="00704832">
            <w:pPr>
              <w:jc w:val="center"/>
              <w:rPr>
                <w:ins w:id="2532" w:author="Pacella, Christina (DEC)" w:date="2023-06-14T09:52:00Z"/>
                <w:rFonts w:ascii="Garamond" w:hAnsi="Garamond" w:cs="Calibri"/>
                <w:color w:val="000000"/>
                <w:sz w:val="22"/>
                <w:szCs w:val="22"/>
              </w:rPr>
            </w:pPr>
          </w:p>
        </w:tc>
        <w:tc>
          <w:tcPr>
            <w:tcW w:w="1019" w:type="dxa"/>
            <w:vAlign w:val="center"/>
            <w:tcPrChange w:id="2533" w:author="Pacella, Christina (DEC)" w:date="2023-06-14T09:59:00Z">
              <w:tcPr>
                <w:tcW w:w="1519" w:type="dxa"/>
                <w:gridSpan w:val="2"/>
              </w:tcPr>
            </w:tcPrChange>
          </w:tcPr>
          <w:p w14:paraId="3A2463B9" w14:textId="7BEE9C1A" w:rsidR="00704832" w:rsidRDefault="00C76DD1">
            <w:pPr>
              <w:jc w:val="center"/>
              <w:rPr>
                <w:ins w:id="2534" w:author="Pacella, Christina (DEC)" w:date="2023-06-14T09:52:00Z"/>
                <w:rFonts w:ascii="Garamond" w:hAnsi="Garamond" w:cs="Calibri"/>
                <w:color w:val="000000"/>
                <w:sz w:val="22"/>
                <w:szCs w:val="22"/>
              </w:rPr>
            </w:pPr>
            <w:ins w:id="2535"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19" w:type="dxa"/>
            <w:vAlign w:val="center"/>
            <w:tcPrChange w:id="2536" w:author="Pacella, Christina (DEC)" w:date="2023-06-14T09:59:00Z">
              <w:tcPr>
                <w:tcW w:w="1519" w:type="dxa"/>
                <w:gridSpan w:val="2"/>
              </w:tcPr>
            </w:tcPrChange>
          </w:tcPr>
          <w:p w14:paraId="31690F69" w14:textId="0B13C668" w:rsidR="00704832" w:rsidRDefault="00704832">
            <w:pPr>
              <w:jc w:val="center"/>
              <w:rPr>
                <w:ins w:id="2537" w:author="Pacella, Christina (DEC)" w:date="2023-06-14T09:52:00Z"/>
                <w:rFonts w:ascii="Garamond" w:hAnsi="Garamond" w:cs="Calibri"/>
                <w:color w:val="000000"/>
                <w:sz w:val="22"/>
                <w:szCs w:val="22"/>
              </w:rPr>
            </w:pPr>
            <w:ins w:id="2538" w:author="Pacella, Christina (DEC)" w:date="2023-06-14T09:59:00Z">
              <w:r>
                <w:rPr>
                  <w:rFonts w:ascii="Garamond" w:hAnsi="Garamond" w:cs="Calibri"/>
                  <w:sz w:val="22"/>
                  <w:szCs w:val="22"/>
                </w:rPr>
                <w:t>09/15/2022**</w:t>
              </w:r>
            </w:ins>
          </w:p>
        </w:tc>
      </w:tr>
      <w:tr w:rsidR="00704832" w:rsidRPr="002B220A" w14:paraId="53591C14" w14:textId="0332E925" w:rsidTr="00704832">
        <w:tblPrEx>
          <w:tblPrExChange w:id="2539" w:author="Pacella, Christina (DEC)" w:date="2023-06-14T09:59:00Z">
            <w:tblPrEx>
              <w:tblW w:w="9576" w:type="dxa"/>
            </w:tblPrEx>
          </w:tblPrExChange>
        </w:tblPrEx>
        <w:trPr>
          <w:trHeight w:val="270"/>
          <w:ins w:id="2540" w:author="Pacella, Christina (DEC)" w:date="2023-06-14T09:38:00Z"/>
          <w:trPrChange w:id="2541" w:author="Pacella, Christina (DEC)" w:date="2023-06-14T09:59:00Z">
            <w:trPr>
              <w:gridAfter w:val="0"/>
              <w:trHeight w:val="270"/>
            </w:trPr>
          </w:trPrChange>
        </w:trPr>
        <w:tc>
          <w:tcPr>
            <w:tcW w:w="2273" w:type="dxa"/>
            <w:vMerge w:val="restart"/>
            <w:shd w:val="clear" w:color="auto" w:fill="auto"/>
            <w:noWrap/>
            <w:vAlign w:val="center"/>
            <w:tcPrChange w:id="2542" w:author="Pacella, Christina (DEC)" w:date="2023-06-14T09:59:00Z">
              <w:tcPr>
                <w:tcW w:w="2273" w:type="dxa"/>
                <w:vMerge w:val="restart"/>
                <w:shd w:val="clear" w:color="auto" w:fill="auto"/>
                <w:noWrap/>
                <w:vAlign w:val="center"/>
              </w:tcPr>
            </w:tcPrChange>
          </w:tcPr>
          <w:p w14:paraId="108FA301" w14:textId="1A296D1B" w:rsidR="00704832" w:rsidRPr="00DF6F27" w:rsidRDefault="00704832">
            <w:pPr>
              <w:jc w:val="center"/>
              <w:rPr>
                <w:ins w:id="2543" w:author="Pacella, Christina (DEC)" w:date="2023-06-14T09:38:00Z"/>
                <w:rFonts w:ascii="Garamond" w:hAnsi="Garamond" w:cs="Calibri"/>
                <w:color w:val="000000"/>
                <w:sz w:val="22"/>
                <w:szCs w:val="22"/>
              </w:rPr>
              <w:pPrChange w:id="2544" w:author="Pacella, Christina (DEC)" w:date="2023-06-14T09:41:00Z">
                <w:pPr/>
              </w:pPrChange>
            </w:pPr>
            <w:ins w:id="2545" w:author="Pacella, Christina (DEC)" w:date="2023-06-14T09:42:00Z">
              <w:r>
                <w:rPr>
                  <w:rFonts w:ascii="Garamond" w:hAnsi="Garamond" w:cs="Calibri"/>
                  <w:color w:val="000000"/>
                  <w:sz w:val="22"/>
                  <w:szCs w:val="22"/>
                </w:rPr>
                <w:t>May 2022</w:t>
              </w:r>
            </w:ins>
          </w:p>
        </w:tc>
        <w:tc>
          <w:tcPr>
            <w:tcW w:w="1226" w:type="dxa"/>
            <w:shd w:val="clear" w:color="auto" w:fill="auto"/>
            <w:noWrap/>
            <w:vAlign w:val="center"/>
            <w:tcPrChange w:id="2546" w:author="Pacella, Christina (DEC)" w:date="2023-06-14T09:59:00Z">
              <w:tcPr>
                <w:tcW w:w="1226" w:type="dxa"/>
                <w:shd w:val="clear" w:color="auto" w:fill="auto"/>
                <w:noWrap/>
                <w:vAlign w:val="center"/>
              </w:tcPr>
            </w:tcPrChange>
          </w:tcPr>
          <w:p w14:paraId="716D22AB" w14:textId="063C4387" w:rsidR="00704832" w:rsidRPr="00DF6F27" w:rsidRDefault="00704832">
            <w:pPr>
              <w:jc w:val="center"/>
              <w:rPr>
                <w:ins w:id="2547" w:author="Pacella, Christina (DEC)" w:date="2023-06-14T09:38:00Z"/>
                <w:rFonts w:ascii="Garamond" w:hAnsi="Garamond" w:cs="Calibri"/>
                <w:color w:val="000000"/>
                <w:sz w:val="22"/>
                <w:szCs w:val="22"/>
              </w:rPr>
            </w:pPr>
            <w:ins w:id="2548" w:author="Pacella, Christina (DEC)" w:date="2023-06-14T09:42:00Z">
              <w:r>
                <w:rPr>
                  <w:rFonts w:ascii="Garamond" w:hAnsi="Garamond" w:cs="Calibri"/>
                  <w:color w:val="000000"/>
                  <w:sz w:val="22"/>
                  <w:szCs w:val="22"/>
                </w:rPr>
                <w:t>FL</w:t>
              </w:r>
            </w:ins>
          </w:p>
        </w:tc>
        <w:tc>
          <w:tcPr>
            <w:tcW w:w="1521" w:type="dxa"/>
            <w:shd w:val="clear" w:color="auto" w:fill="auto"/>
            <w:noWrap/>
            <w:vAlign w:val="center"/>
            <w:tcPrChange w:id="2549" w:author="Pacella, Christina (DEC)" w:date="2023-06-14T09:59:00Z">
              <w:tcPr>
                <w:tcW w:w="1521" w:type="dxa"/>
                <w:shd w:val="clear" w:color="auto" w:fill="auto"/>
                <w:noWrap/>
                <w:vAlign w:val="center"/>
              </w:tcPr>
            </w:tcPrChange>
          </w:tcPr>
          <w:p w14:paraId="02D7FB00" w14:textId="290F289E" w:rsidR="00704832" w:rsidRPr="00DF6F27" w:rsidRDefault="00704832">
            <w:pPr>
              <w:jc w:val="center"/>
              <w:rPr>
                <w:ins w:id="2550" w:author="Pacella, Christina (DEC)" w:date="2023-06-14T09:38:00Z"/>
                <w:rFonts w:ascii="Garamond" w:hAnsi="Garamond" w:cs="Calibri"/>
                <w:color w:val="000000"/>
                <w:sz w:val="22"/>
                <w:szCs w:val="22"/>
              </w:rPr>
            </w:pPr>
            <w:ins w:id="2551" w:author="Pacella, Christina (DEC)" w:date="2023-06-14T09:42:00Z">
              <w:r>
                <w:rPr>
                  <w:rFonts w:ascii="Garamond" w:hAnsi="Garamond" w:cs="Calibri"/>
                  <w:color w:val="000000"/>
                  <w:sz w:val="22"/>
                  <w:szCs w:val="22"/>
                </w:rPr>
                <w:t>06/13/2022</w:t>
              </w:r>
            </w:ins>
            <w:ins w:id="2552" w:author="Pacella, Christina (DEC)" w:date="2023-06-14T09:43:00Z">
              <w:r>
                <w:rPr>
                  <w:rFonts w:ascii="Garamond" w:hAnsi="Garamond" w:cs="Calibri"/>
                  <w:color w:val="000000"/>
                  <w:sz w:val="22"/>
                  <w:szCs w:val="22"/>
                </w:rPr>
                <w:t>**</w:t>
              </w:r>
            </w:ins>
          </w:p>
        </w:tc>
        <w:tc>
          <w:tcPr>
            <w:tcW w:w="2018" w:type="dxa"/>
            <w:vMerge w:val="restart"/>
            <w:vAlign w:val="center"/>
            <w:tcPrChange w:id="2553" w:author="Pacella, Christina (DEC)" w:date="2023-06-14T09:59:00Z">
              <w:tcPr>
                <w:tcW w:w="1518" w:type="dxa"/>
                <w:vMerge w:val="restart"/>
              </w:tcPr>
            </w:tcPrChange>
          </w:tcPr>
          <w:p w14:paraId="1304D574" w14:textId="0626F8C5" w:rsidR="00704832" w:rsidRDefault="00704832">
            <w:pPr>
              <w:jc w:val="center"/>
              <w:rPr>
                <w:ins w:id="2554" w:author="Pacella, Christina (DEC)" w:date="2023-06-14T09:52:00Z"/>
                <w:rFonts w:ascii="Garamond" w:hAnsi="Garamond" w:cs="Calibri"/>
                <w:color w:val="000000"/>
                <w:sz w:val="22"/>
                <w:szCs w:val="22"/>
              </w:rPr>
            </w:pPr>
            <w:ins w:id="2555" w:author="Pacella, Christina (DEC)" w:date="2023-06-14T09:59:00Z">
              <w:r>
                <w:rPr>
                  <w:rFonts w:ascii="Garamond" w:hAnsi="Garamond" w:cs="Calibri"/>
                  <w:color w:val="000000"/>
                  <w:sz w:val="22"/>
                  <w:szCs w:val="22"/>
                </w:rPr>
                <w:t>October 2022</w:t>
              </w:r>
            </w:ins>
          </w:p>
        </w:tc>
        <w:tc>
          <w:tcPr>
            <w:tcW w:w="1019" w:type="dxa"/>
            <w:vAlign w:val="center"/>
            <w:tcPrChange w:id="2556" w:author="Pacella, Christina (DEC)" w:date="2023-06-14T09:59:00Z">
              <w:tcPr>
                <w:tcW w:w="1519" w:type="dxa"/>
                <w:gridSpan w:val="2"/>
              </w:tcPr>
            </w:tcPrChange>
          </w:tcPr>
          <w:p w14:paraId="18A1A2DF" w14:textId="5F1BC9B6" w:rsidR="00704832" w:rsidRDefault="00704832">
            <w:pPr>
              <w:jc w:val="center"/>
              <w:rPr>
                <w:ins w:id="2557" w:author="Pacella, Christina (DEC)" w:date="2023-06-14T09:52:00Z"/>
                <w:rFonts w:ascii="Garamond" w:hAnsi="Garamond" w:cs="Calibri"/>
                <w:color w:val="000000"/>
                <w:sz w:val="22"/>
                <w:szCs w:val="22"/>
              </w:rPr>
            </w:pPr>
            <w:ins w:id="2558" w:author="Pacella, Christina (DEC)" w:date="2023-06-14T09:59:00Z">
              <w:r>
                <w:rPr>
                  <w:rFonts w:ascii="Garamond" w:hAnsi="Garamond" w:cs="Calibri"/>
                  <w:color w:val="000000"/>
                  <w:sz w:val="22"/>
                  <w:szCs w:val="22"/>
                </w:rPr>
                <w:t>FL</w:t>
              </w:r>
            </w:ins>
          </w:p>
        </w:tc>
        <w:tc>
          <w:tcPr>
            <w:tcW w:w="1519" w:type="dxa"/>
            <w:vAlign w:val="center"/>
            <w:tcPrChange w:id="2559" w:author="Pacella, Christina (DEC)" w:date="2023-06-14T09:59:00Z">
              <w:tcPr>
                <w:tcW w:w="1519" w:type="dxa"/>
                <w:gridSpan w:val="2"/>
              </w:tcPr>
            </w:tcPrChange>
          </w:tcPr>
          <w:p w14:paraId="5326F500" w14:textId="159A30E9" w:rsidR="00704832" w:rsidRDefault="00704832">
            <w:pPr>
              <w:jc w:val="center"/>
              <w:rPr>
                <w:ins w:id="2560" w:author="Pacella, Christina (DEC)" w:date="2023-06-14T09:52:00Z"/>
                <w:rFonts w:ascii="Garamond" w:hAnsi="Garamond" w:cs="Calibri"/>
                <w:color w:val="000000"/>
                <w:sz w:val="22"/>
                <w:szCs w:val="22"/>
              </w:rPr>
            </w:pPr>
            <w:ins w:id="2561" w:author="Pacella, Christina (DEC)" w:date="2023-06-14T09:59:00Z">
              <w:r>
                <w:rPr>
                  <w:rFonts w:ascii="Garamond" w:hAnsi="Garamond" w:cs="Calibri"/>
                  <w:sz w:val="22"/>
                  <w:szCs w:val="22"/>
                </w:rPr>
                <w:t>10/25/2022</w:t>
              </w:r>
            </w:ins>
          </w:p>
        </w:tc>
      </w:tr>
      <w:tr w:rsidR="00704832" w:rsidRPr="002B220A" w14:paraId="069D6A4B" w14:textId="2A1A2DB8" w:rsidTr="00704832">
        <w:tblPrEx>
          <w:tblPrExChange w:id="2562" w:author="Pacella, Christina (DEC)" w:date="2023-06-14T09:59:00Z">
            <w:tblPrEx>
              <w:tblW w:w="9576" w:type="dxa"/>
            </w:tblPrEx>
          </w:tblPrExChange>
        </w:tblPrEx>
        <w:trPr>
          <w:trHeight w:val="270"/>
          <w:ins w:id="2563" w:author="Pacella, Christina (DEC)" w:date="2023-06-14T09:38:00Z"/>
          <w:trPrChange w:id="2564" w:author="Pacella, Christina (DEC)" w:date="2023-06-14T09:59:00Z">
            <w:trPr>
              <w:gridAfter w:val="0"/>
              <w:trHeight w:val="270"/>
            </w:trPr>
          </w:trPrChange>
        </w:trPr>
        <w:tc>
          <w:tcPr>
            <w:tcW w:w="2273" w:type="dxa"/>
            <w:vMerge/>
            <w:shd w:val="clear" w:color="auto" w:fill="auto"/>
            <w:noWrap/>
            <w:vAlign w:val="center"/>
            <w:tcPrChange w:id="2565" w:author="Pacella, Christina (DEC)" w:date="2023-06-14T09:59:00Z">
              <w:tcPr>
                <w:tcW w:w="2273" w:type="dxa"/>
                <w:vMerge/>
                <w:shd w:val="clear" w:color="auto" w:fill="auto"/>
                <w:noWrap/>
                <w:vAlign w:val="center"/>
              </w:tcPr>
            </w:tcPrChange>
          </w:tcPr>
          <w:p w14:paraId="1C96FE83" w14:textId="422C729E" w:rsidR="00704832" w:rsidRPr="00DF6F27" w:rsidRDefault="00704832">
            <w:pPr>
              <w:jc w:val="center"/>
              <w:rPr>
                <w:ins w:id="2566" w:author="Pacella, Christina (DEC)" w:date="2023-06-14T09:38:00Z"/>
                <w:rFonts w:ascii="Garamond" w:hAnsi="Garamond" w:cs="Calibri"/>
                <w:color w:val="000000"/>
                <w:sz w:val="22"/>
                <w:szCs w:val="22"/>
              </w:rPr>
              <w:pPrChange w:id="2567" w:author="Pacella, Christina (DEC)" w:date="2023-06-14T09:41:00Z">
                <w:pPr/>
              </w:pPrChange>
            </w:pPr>
          </w:p>
        </w:tc>
        <w:tc>
          <w:tcPr>
            <w:tcW w:w="1226" w:type="dxa"/>
            <w:shd w:val="clear" w:color="auto" w:fill="auto"/>
            <w:noWrap/>
            <w:vAlign w:val="center"/>
            <w:tcPrChange w:id="2568" w:author="Pacella, Christina (DEC)" w:date="2023-06-14T09:59:00Z">
              <w:tcPr>
                <w:tcW w:w="1226" w:type="dxa"/>
                <w:shd w:val="clear" w:color="auto" w:fill="auto"/>
                <w:noWrap/>
                <w:vAlign w:val="center"/>
              </w:tcPr>
            </w:tcPrChange>
          </w:tcPr>
          <w:p w14:paraId="67AEB9DC" w14:textId="373BC79F" w:rsidR="00704832" w:rsidRPr="00DF6F27" w:rsidRDefault="00704832">
            <w:pPr>
              <w:jc w:val="center"/>
              <w:rPr>
                <w:ins w:id="2569" w:author="Pacella, Christina (DEC)" w:date="2023-06-14T09:38:00Z"/>
                <w:rFonts w:ascii="Garamond" w:hAnsi="Garamond" w:cs="Calibri"/>
                <w:color w:val="000000"/>
                <w:sz w:val="22"/>
                <w:szCs w:val="22"/>
              </w:rPr>
            </w:pPr>
            <w:ins w:id="2570" w:author="Pacella, Christina (DEC)" w:date="2023-06-14T09:42:00Z">
              <w:r>
                <w:rPr>
                  <w:rFonts w:ascii="Garamond" w:hAnsi="Garamond" w:cs="Calibri"/>
                  <w:color w:val="000000"/>
                  <w:sz w:val="22"/>
                  <w:szCs w:val="22"/>
                </w:rPr>
                <w:t>TN</w:t>
              </w:r>
            </w:ins>
          </w:p>
        </w:tc>
        <w:tc>
          <w:tcPr>
            <w:tcW w:w="1521" w:type="dxa"/>
            <w:shd w:val="clear" w:color="auto" w:fill="auto"/>
            <w:noWrap/>
            <w:vAlign w:val="center"/>
            <w:tcPrChange w:id="2571" w:author="Pacella, Christina (DEC)" w:date="2023-06-14T09:59:00Z">
              <w:tcPr>
                <w:tcW w:w="1521" w:type="dxa"/>
                <w:shd w:val="clear" w:color="auto" w:fill="auto"/>
                <w:noWrap/>
                <w:vAlign w:val="center"/>
              </w:tcPr>
            </w:tcPrChange>
          </w:tcPr>
          <w:p w14:paraId="351D17B2" w14:textId="24E835F8" w:rsidR="00704832" w:rsidRPr="00DF6F27" w:rsidRDefault="00704832">
            <w:pPr>
              <w:jc w:val="center"/>
              <w:rPr>
                <w:ins w:id="2572" w:author="Pacella, Christina (DEC)" w:date="2023-06-14T09:38:00Z"/>
                <w:rFonts w:ascii="Garamond" w:hAnsi="Garamond" w:cs="Calibri"/>
                <w:color w:val="000000"/>
                <w:sz w:val="22"/>
                <w:szCs w:val="22"/>
              </w:rPr>
            </w:pPr>
            <w:ins w:id="2573" w:author="Pacella, Christina (DEC)" w:date="2023-06-14T09:42:00Z">
              <w:r>
                <w:rPr>
                  <w:rFonts w:ascii="Garamond" w:hAnsi="Garamond" w:cs="Calibri"/>
                  <w:color w:val="000000"/>
                  <w:sz w:val="22"/>
                  <w:szCs w:val="22"/>
                </w:rPr>
                <w:t>06/13/2022</w:t>
              </w:r>
            </w:ins>
            <w:ins w:id="2574" w:author="Pacella, Christina (DEC)" w:date="2023-06-14T09:43:00Z">
              <w:r>
                <w:rPr>
                  <w:rFonts w:ascii="Garamond" w:hAnsi="Garamond" w:cs="Calibri"/>
                  <w:color w:val="000000"/>
                  <w:sz w:val="22"/>
                  <w:szCs w:val="22"/>
                </w:rPr>
                <w:t>**</w:t>
              </w:r>
            </w:ins>
          </w:p>
        </w:tc>
        <w:tc>
          <w:tcPr>
            <w:tcW w:w="2018" w:type="dxa"/>
            <w:vMerge/>
            <w:vAlign w:val="center"/>
            <w:tcPrChange w:id="2575" w:author="Pacella, Christina (DEC)" w:date="2023-06-14T09:59:00Z">
              <w:tcPr>
                <w:tcW w:w="1518" w:type="dxa"/>
                <w:vMerge/>
              </w:tcPr>
            </w:tcPrChange>
          </w:tcPr>
          <w:p w14:paraId="78497093" w14:textId="77777777" w:rsidR="00704832" w:rsidRDefault="00704832">
            <w:pPr>
              <w:jc w:val="center"/>
              <w:rPr>
                <w:ins w:id="2576" w:author="Pacella, Christina (DEC)" w:date="2023-06-14T09:52:00Z"/>
                <w:rFonts w:ascii="Garamond" w:hAnsi="Garamond" w:cs="Calibri"/>
                <w:color w:val="000000"/>
                <w:sz w:val="22"/>
                <w:szCs w:val="22"/>
              </w:rPr>
            </w:pPr>
          </w:p>
        </w:tc>
        <w:tc>
          <w:tcPr>
            <w:tcW w:w="1019" w:type="dxa"/>
            <w:vAlign w:val="center"/>
            <w:tcPrChange w:id="2577" w:author="Pacella, Christina (DEC)" w:date="2023-06-14T09:59:00Z">
              <w:tcPr>
                <w:tcW w:w="1519" w:type="dxa"/>
                <w:gridSpan w:val="2"/>
              </w:tcPr>
            </w:tcPrChange>
          </w:tcPr>
          <w:p w14:paraId="3F36ADD2" w14:textId="298ADED7" w:rsidR="00704832" w:rsidRDefault="00704832">
            <w:pPr>
              <w:jc w:val="center"/>
              <w:rPr>
                <w:ins w:id="2578" w:author="Pacella, Christina (DEC)" w:date="2023-06-14T09:52:00Z"/>
                <w:rFonts w:ascii="Garamond" w:hAnsi="Garamond" w:cs="Calibri"/>
                <w:color w:val="000000"/>
                <w:sz w:val="22"/>
                <w:szCs w:val="22"/>
              </w:rPr>
            </w:pPr>
            <w:ins w:id="2579" w:author="Pacella, Christina (DEC)" w:date="2023-06-14T09:59:00Z">
              <w:r>
                <w:rPr>
                  <w:rFonts w:ascii="Garamond" w:hAnsi="Garamond" w:cs="Calibri"/>
                  <w:color w:val="000000"/>
                  <w:sz w:val="22"/>
                  <w:szCs w:val="22"/>
                </w:rPr>
                <w:t>TN</w:t>
              </w:r>
            </w:ins>
          </w:p>
        </w:tc>
        <w:tc>
          <w:tcPr>
            <w:tcW w:w="1519" w:type="dxa"/>
            <w:vAlign w:val="center"/>
            <w:tcPrChange w:id="2580" w:author="Pacella, Christina (DEC)" w:date="2023-06-14T09:59:00Z">
              <w:tcPr>
                <w:tcW w:w="1519" w:type="dxa"/>
                <w:gridSpan w:val="2"/>
              </w:tcPr>
            </w:tcPrChange>
          </w:tcPr>
          <w:p w14:paraId="4958BB1E" w14:textId="6CDFE04E" w:rsidR="00704832" w:rsidRDefault="00704832">
            <w:pPr>
              <w:jc w:val="center"/>
              <w:rPr>
                <w:ins w:id="2581" w:author="Pacella, Christina (DEC)" w:date="2023-06-14T09:52:00Z"/>
                <w:rFonts w:ascii="Garamond" w:hAnsi="Garamond" w:cs="Calibri"/>
                <w:color w:val="000000"/>
                <w:sz w:val="22"/>
                <w:szCs w:val="22"/>
              </w:rPr>
            </w:pPr>
            <w:ins w:id="2582" w:author="Pacella, Christina (DEC)" w:date="2023-06-14T09:59:00Z">
              <w:r>
                <w:rPr>
                  <w:rFonts w:ascii="Garamond" w:hAnsi="Garamond" w:cs="Calibri"/>
                  <w:sz w:val="22"/>
                  <w:szCs w:val="22"/>
                </w:rPr>
                <w:t>10/13/2022</w:t>
              </w:r>
            </w:ins>
          </w:p>
        </w:tc>
      </w:tr>
      <w:tr w:rsidR="00704832" w:rsidRPr="002B220A" w14:paraId="1E24B2D8" w14:textId="718EA36D" w:rsidTr="00704832">
        <w:tblPrEx>
          <w:tblPrExChange w:id="2583" w:author="Pacella, Christina (DEC)" w:date="2023-06-14T09:59:00Z">
            <w:tblPrEx>
              <w:tblW w:w="9576" w:type="dxa"/>
            </w:tblPrEx>
          </w:tblPrExChange>
        </w:tblPrEx>
        <w:trPr>
          <w:trHeight w:val="270"/>
          <w:ins w:id="2584" w:author="Pacella, Christina (DEC)" w:date="2023-06-14T09:38:00Z"/>
          <w:trPrChange w:id="2585" w:author="Pacella, Christina (DEC)" w:date="2023-06-14T09:59:00Z">
            <w:trPr>
              <w:gridAfter w:val="0"/>
              <w:trHeight w:val="270"/>
            </w:trPr>
          </w:trPrChange>
        </w:trPr>
        <w:tc>
          <w:tcPr>
            <w:tcW w:w="2273" w:type="dxa"/>
            <w:vMerge/>
            <w:shd w:val="clear" w:color="auto" w:fill="auto"/>
            <w:noWrap/>
            <w:vAlign w:val="center"/>
            <w:tcPrChange w:id="2586" w:author="Pacella, Christina (DEC)" w:date="2023-06-14T09:59:00Z">
              <w:tcPr>
                <w:tcW w:w="2273" w:type="dxa"/>
                <w:vMerge/>
                <w:shd w:val="clear" w:color="auto" w:fill="auto"/>
                <w:noWrap/>
                <w:vAlign w:val="center"/>
              </w:tcPr>
            </w:tcPrChange>
          </w:tcPr>
          <w:p w14:paraId="60037C63" w14:textId="72D64A71" w:rsidR="00704832" w:rsidRPr="00DF6F27" w:rsidRDefault="00704832">
            <w:pPr>
              <w:jc w:val="center"/>
              <w:rPr>
                <w:ins w:id="2587" w:author="Pacella, Christina (DEC)" w:date="2023-06-14T09:38:00Z"/>
                <w:rFonts w:ascii="Garamond" w:hAnsi="Garamond" w:cs="Calibri"/>
                <w:color w:val="000000"/>
                <w:sz w:val="22"/>
                <w:szCs w:val="22"/>
              </w:rPr>
              <w:pPrChange w:id="2588" w:author="Pacella, Christina (DEC)" w:date="2023-06-14T09:41:00Z">
                <w:pPr/>
              </w:pPrChange>
            </w:pPr>
          </w:p>
        </w:tc>
        <w:tc>
          <w:tcPr>
            <w:tcW w:w="1226" w:type="dxa"/>
            <w:shd w:val="clear" w:color="auto" w:fill="auto"/>
            <w:noWrap/>
            <w:vAlign w:val="center"/>
            <w:tcPrChange w:id="2589" w:author="Pacella, Christina (DEC)" w:date="2023-06-14T09:59:00Z">
              <w:tcPr>
                <w:tcW w:w="1226" w:type="dxa"/>
                <w:shd w:val="clear" w:color="auto" w:fill="auto"/>
                <w:noWrap/>
                <w:vAlign w:val="center"/>
              </w:tcPr>
            </w:tcPrChange>
          </w:tcPr>
          <w:p w14:paraId="00C7C433" w14:textId="60C5ABB6" w:rsidR="00704832" w:rsidRPr="00DF6F27" w:rsidRDefault="00704832">
            <w:pPr>
              <w:jc w:val="center"/>
              <w:rPr>
                <w:ins w:id="2590" w:author="Pacella, Christina (DEC)" w:date="2023-06-14T09:38:00Z"/>
                <w:rFonts w:ascii="Garamond" w:hAnsi="Garamond" w:cs="Calibri"/>
                <w:color w:val="000000"/>
                <w:sz w:val="22"/>
                <w:szCs w:val="22"/>
              </w:rPr>
            </w:pPr>
            <w:ins w:id="2591" w:author="Pacella, Christina (DEC)" w:date="2023-06-14T09:42:00Z">
              <w:r>
                <w:rPr>
                  <w:rFonts w:ascii="Garamond" w:hAnsi="Garamond" w:cs="Calibri"/>
                  <w:color w:val="000000"/>
                  <w:sz w:val="22"/>
                  <w:szCs w:val="22"/>
                </w:rPr>
                <w:t>TS</w:t>
              </w:r>
            </w:ins>
          </w:p>
        </w:tc>
        <w:tc>
          <w:tcPr>
            <w:tcW w:w="1521" w:type="dxa"/>
            <w:shd w:val="clear" w:color="auto" w:fill="auto"/>
            <w:noWrap/>
            <w:vAlign w:val="center"/>
            <w:tcPrChange w:id="2592" w:author="Pacella, Christina (DEC)" w:date="2023-06-14T09:59:00Z">
              <w:tcPr>
                <w:tcW w:w="1521" w:type="dxa"/>
                <w:shd w:val="clear" w:color="auto" w:fill="auto"/>
                <w:noWrap/>
                <w:vAlign w:val="center"/>
              </w:tcPr>
            </w:tcPrChange>
          </w:tcPr>
          <w:p w14:paraId="0ABE9107" w14:textId="5A40D906" w:rsidR="00704832" w:rsidRPr="00DF6F27" w:rsidRDefault="00704832">
            <w:pPr>
              <w:jc w:val="center"/>
              <w:rPr>
                <w:ins w:id="2593" w:author="Pacella, Christina (DEC)" w:date="2023-06-14T09:38:00Z"/>
                <w:rFonts w:ascii="Garamond" w:hAnsi="Garamond" w:cs="Calibri"/>
                <w:color w:val="000000"/>
                <w:sz w:val="22"/>
                <w:szCs w:val="22"/>
              </w:rPr>
            </w:pPr>
            <w:ins w:id="2594" w:author="Pacella, Christina (DEC)" w:date="2023-06-14T09:42:00Z">
              <w:r>
                <w:rPr>
                  <w:rFonts w:ascii="Garamond" w:hAnsi="Garamond" w:cs="Calibri"/>
                  <w:color w:val="000000"/>
                  <w:sz w:val="22"/>
                  <w:szCs w:val="22"/>
                </w:rPr>
                <w:t>06/13/2022</w:t>
              </w:r>
            </w:ins>
            <w:ins w:id="2595" w:author="Pacella, Christina (DEC)" w:date="2023-06-14T09:43:00Z">
              <w:r>
                <w:rPr>
                  <w:rFonts w:ascii="Garamond" w:hAnsi="Garamond" w:cs="Calibri"/>
                  <w:color w:val="000000"/>
                  <w:sz w:val="22"/>
                  <w:szCs w:val="22"/>
                </w:rPr>
                <w:t>**</w:t>
              </w:r>
            </w:ins>
          </w:p>
        </w:tc>
        <w:tc>
          <w:tcPr>
            <w:tcW w:w="2018" w:type="dxa"/>
            <w:vMerge/>
            <w:vAlign w:val="center"/>
            <w:tcPrChange w:id="2596" w:author="Pacella, Christina (DEC)" w:date="2023-06-14T09:59:00Z">
              <w:tcPr>
                <w:tcW w:w="1518" w:type="dxa"/>
                <w:vMerge/>
              </w:tcPr>
            </w:tcPrChange>
          </w:tcPr>
          <w:p w14:paraId="4C07ECEB" w14:textId="77777777" w:rsidR="00704832" w:rsidRDefault="00704832">
            <w:pPr>
              <w:jc w:val="center"/>
              <w:rPr>
                <w:ins w:id="2597" w:author="Pacella, Christina (DEC)" w:date="2023-06-14T09:52:00Z"/>
                <w:rFonts w:ascii="Garamond" w:hAnsi="Garamond" w:cs="Calibri"/>
                <w:color w:val="000000"/>
                <w:sz w:val="22"/>
                <w:szCs w:val="22"/>
              </w:rPr>
            </w:pPr>
          </w:p>
        </w:tc>
        <w:tc>
          <w:tcPr>
            <w:tcW w:w="1019" w:type="dxa"/>
            <w:vAlign w:val="center"/>
            <w:tcPrChange w:id="2598" w:author="Pacella, Christina (DEC)" w:date="2023-06-14T09:59:00Z">
              <w:tcPr>
                <w:tcW w:w="1519" w:type="dxa"/>
                <w:gridSpan w:val="2"/>
              </w:tcPr>
            </w:tcPrChange>
          </w:tcPr>
          <w:p w14:paraId="4F1218D0" w14:textId="7F3B4881" w:rsidR="00704832" w:rsidRDefault="00704832">
            <w:pPr>
              <w:jc w:val="center"/>
              <w:rPr>
                <w:ins w:id="2599" w:author="Pacella, Christina (DEC)" w:date="2023-06-14T09:52:00Z"/>
                <w:rFonts w:ascii="Garamond" w:hAnsi="Garamond" w:cs="Calibri"/>
                <w:color w:val="000000"/>
                <w:sz w:val="22"/>
                <w:szCs w:val="22"/>
              </w:rPr>
            </w:pPr>
            <w:ins w:id="2600" w:author="Pacella, Christina (DEC)" w:date="2023-06-14T09:59:00Z">
              <w:r>
                <w:rPr>
                  <w:rFonts w:ascii="Garamond" w:hAnsi="Garamond" w:cs="Calibri"/>
                  <w:color w:val="000000"/>
                  <w:sz w:val="22"/>
                  <w:szCs w:val="22"/>
                </w:rPr>
                <w:t>TS</w:t>
              </w:r>
            </w:ins>
          </w:p>
        </w:tc>
        <w:tc>
          <w:tcPr>
            <w:tcW w:w="1519" w:type="dxa"/>
            <w:vAlign w:val="center"/>
            <w:tcPrChange w:id="2601" w:author="Pacella, Christina (DEC)" w:date="2023-06-14T09:59:00Z">
              <w:tcPr>
                <w:tcW w:w="1519" w:type="dxa"/>
                <w:gridSpan w:val="2"/>
              </w:tcPr>
            </w:tcPrChange>
          </w:tcPr>
          <w:p w14:paraId="08207C8B" w14:textId="214887B8" w:rsidR="00704832" w:rsidRDefault="00704832">
            <w:pPr>
              <w:jc w:val="center"/>
              <w:rPr>
                <w:ins w:id="2602" w:author="Pacella, Christina (DEC)" w:date="2023-06-14T09:52:00Z"/>
                <w:rFonts w:ascii="Garamond" w:hAnsi="Garamond" w:cs="Calibri"/>
                <w:color w:val="000000"/>
                <w:sz w:val="22"/>
                <w:szCs w:val="22"/>
              </w:rPr>
            </w:pPr>
            <w:ins w:id="2603" w:author="Pacella, Christina (DEC)" w:date="2023-06-14T09:59:00Z">
              <w:r>
                <w:rPr>
                  <w:rFonts w:ascii="Garamond" w:hAnsi="Garamond" w:cs="Calibri"/>
                  <w:sz w:val="22"/>
                  <w:szCs w:val="22"/>
                </w:rPr>
                <w:t>10/13/2022</w:t>
              </w:r>
            </w:ins>
          </w:p>
        </w:tc>
      </w:tr>
      <w:tr w:rsidR="00704832" w:rsidRPr="002B220A" w14:paraId="57FF0E65" w14:textId="26A3FB63" w:rsidTr="00704832">
        <w:tblPrEx>
          <w:tblPrExChange w:id="2604" w:author="Pacella, Christina (DEC)" w:date="2023-06-14T09:59:00Z">
            <w:tblPrEx>
              <w:tblW w:w="9576" w:type="dxa"/>
            </w:tblPrEx>
          </w:tblPrExChange>
        </w:tblPrEx>
        <w:trPr>
          <w:trHeight w:val="270"/>
          <w:ins w:id="2605" w:author="Pacella, Christina (DEC)" w:date="2023-06-14T09:38:00Z"/>
          <w:trPrChange w:id="2606" w:author="Pacella, Christina (DEC)" w:date="2023-06-14T09:59:00Z">
            <w:trPr>
              <w:gridAfter w:val="0"/>
              <w:trHeight w:val="270"/>
            </w:trPr>
          </w:trPrChange>
        </w:trPr>
        <w:tc>
          <w:tcPr>
            <w:tcW w:w="2273" w:type="dxa"/>
            <w:vMerge/>
            <w:shd w:val="clear" w:color="auto" w:fill="auto"/>
            <w:noWrap/>
            <w:vAlign w:val="center"/>
            <w:tcPrChange w:id="2607" w:author="Pacella, Christina (DEC)" w:date="2023-06-14T09:59:00Z">
              <w:tcPr>
                <w:tcW w:w="2273" w:type="dxa"/>
                <w:vMerge/>
                <w:shd w:val="clear" w:color="auto" w:fill="auto"/>
                <w:noWrap/>
                <w:vAlign w:val="center"/>
              </w:tcPr>
            </w:tcPrChange>
          </w:tcPr>
          <w:p w14:paraId="00EDC9BC" w14:textId="3FD69D02" w:rsidR="00704832" w:rsidRPr="00DF6F27" w:rsidRDefault="00704832">
            <w:pPr>
              <w:jc w:val="center"/>
              <w:rPr>
                <w:ins w:id="2608" w:author="Pacella, Christina (DEC)" w:date="2023-06-14T09:38:00Z"/>
                <w:rFonts w:ascii="Garamond" w:hAnsi="Garamond" w:cs="Calibri"/>
                <w:color w:val="000000"/>
                <w:sz w:val="22"/>
                <w:szCs w:val="22"/>
              </w:rPr>
              <w:pPrChange w:id="2609" w:author="Pacella, Christina (DEC)" w:date="2023-06-14T09:41:00Z">
                <w:pPr/>
              </w:pPrChange>
            </w:pPr>
          </w:p>
        </w:tc>
        <w:tc>
          <w:tcPr>
            <w:tcW w:w="1226" w:type="dxa"/>
            <w:shd w:val="clear" w:color="auto" w:fill="auto"/>
            <w:noWrap/>
            <w:vAlign w:val="center"/>
            <w:tcPrChange w:id="2610" w:author="Pacella, Christina (DEC)" w:date="2023-06-14T09:59:00Z">
              <w:tcPr>
                <w:tcW w:w="1226" w:type="dxa"/>
                <w:shd w:val="clear" w:color="auto" w:fill="auto"/>
                <w:noWrap/>
                <w:vAlign w:val="center"/>
              </w:tcPr>
            </w:tcPrChange>
          </w:tcPr>
          <w:p w14:paraId="3D60ECCA" w14:textId="70D34081" w:rsidR="00704832" w:rsidRPr="00DF6F27" w:rsidRDefault="00704832">
            <w:pPr>
              <w:jc w:val="center"/>
              <w:rPr>
                <w:ins w:id="2611" w:author="Pacella, Christina (DEC)" w:date="2023-06-14T09:38:00Z"/>
                <w:rFonts w:ascii="Garamond" w:hAnsi="Garamond" w:cs="Calibri"/>
                <w:color w:val="000000"/>
                <w:sz w:val="22"/>
                <w:szCs w:val="22"/>
              </w:rPr>
            </w:pPr>
            <w:ins w:id="2612" w:author="Pacella, Christina (DEC)" w:date="2023-06-14T09:42:00Z">
              <w:r>
                <w:rPr>
                  <w:rFonts w:ascii="Garamond" w:hAnsi="Garamond" w:cs="Calibri"/>
                  <w:color w:val="000000"/>
                  <w:sz w:val="22"/>
                  <w:szCs w:val="22"/>
                </w:rPr>
                <w:t>NP</w:t>
              </w:r>
            </w:ins>
          </w:p>
        </w:tc>
        <w:tc>
          <w:tcPr>
            <w:tcW w:w="1521" w:type="dxa"/>
            <w:shd w:val="clear" w:color="auto" w:fill="auto"/>
            <w:noWrap/>
            <w:vAlign w:val="center"/>
            <w:tcPrChange w:id="2613" w:author="Pacella, Christina (DEC)" w:date="2023-06-14T09:59:00Z">
              <w:tcPr>
                <w:tcW w:w="1521" w:type="dxa"/>
                <w:shd w:val="clear" w:color="auto" w:fill="auto"/>
                <w:noWrap/>
                <w:vAlign w:val="center"/>
              </w:tcPr>
            </w:tcPrChange>
          </w:tcPr>
          <w:p w14:paraId="4A68E3C4" w14:textId="21888601" w:rsidR="00704832" w:rsidRPr="00DF6F27" w:rsidRDefault="00704832">
            <w:pPr>
              <w:jc w:val="center"/>
              <w:rPr>
                <w:ins w:id="2614" w:author="Pacella, Christina (DEC)" w:date="2023-06-14T09:38:00Z"/>
                <w:rFonts w:ascii="Garamond" w:hAnsi="Garamond" w:cs="Calibri"/>
                <w:color w:val="000000"/>
                <w:sz w:val="22"/>
                <w:szCs w:val="22"/>
              </w:rPr>
            </w:pPr>
            <w:ins w:id="2615" w:author="Pacella, Christina (DEC)" w:date="2023-06-14T09:42:00Z">
              <w:r>
                <w:rPr>
                  <w:rFonts w:ascii="Garamond" w:hAnsi="Garamond" w:cs="Calibri"/>
                  <w:color w:val="000000"/>
                  <w:sz w:val="22"/>
                  <w:szCs w:val="22"/>
                </w:rPr>
                <w:t>06/13/2022</w:t>
              </w:r>
            </w:ins>
            <w:ins w:id="2616" w:author="Pacella, Christina (DEC)" w:date="2023-06-14T09:43:00Z">
              <w:r>
                <w:rPr>
                  <w:rFonts w:ascii="Garamond" w:hAnsi="Garamond" w:cs="Calibri"/>
                  <w:color w:val="000000"/>
                  <w:sz w:val="22"/>
                  <w:szCs w:val="22"/>
                </w:rPr>
                <w:t>**</w:t>
              </w:r>
            </w:ins>
          </w:p>
        </w:tc>
        <w:tc>
          <w:tcPr>
            <w:tcW w:w="2018" w:type="dxa"/>
            <w:vMerge/>
            <w:vAlign w:val="center"/>
            <w:tcPrChange w:id="2617" w:author="Pacella, Christina (DEC)" w:date="2023-06-14T09:59:00Z">
              <w:tcPr>
                <w:tcW w:w="1518" w:type="dxa"/>
                <w:vMerge/>
              </w:tcPr>
            </w:tcPrChange>
          </w:tcPr>
          <w:p w14:paraId="3E89E321" w14:textId="77777777" w:rsidR="00704832" w:rsidRDefault="00704832">
            <w:pPr>
              <w:jc w:val="center"/>
              <w:rPr>
                <w:ins w:id="2618" w:author="Pacella, Christina (DEC)" w:date="2023-06-14T09:52:00Z"/>
                <w:rFonts w:ascii="Garamond" w:hAnsi="Garamond" w:cs="Calibri"/>
                <w:color w:val="000000"/>
                <w:sz w:val="22"/>
                <w:szCs w:val="22"/>
              </w:rPr>
            </w:pPr>
          </w:p>
        </w:tc>
        <w:tc>
          <w:tcPr>
            <w:tcW w:w="1019" w:type="dxa"/>
            <w:vAlign w:val="center"/>
            <w:tcPrChange w:id="2619" w:author="Pacella, Christina (DEC)" w:date="2023-06-14T09:59:00Z">
              <w:tcPr>
                <w:tcW w:w="1519" w:type="dxa"/>
                <w:gridSpan w:val="2"/>
              </w:tcPr>
            </w:tcPrChange>
          </w:tcPr>
          <w:p w14:paraId="1F09CB0A" w14:textId="5CC6856A" w:rsidR="00704832" w:rsidRDefault="00704832">
            <w:pPr>
              <w:jc w:val="center"/>
              <w:rPr>
                <w:ins w:id="2620" w:author="Pacella, Christina (DEC)" w:date="2023-06-14T09:52:00Z"/>
                <w:rFonts w:ascii="Garamond" w:hAnsi="Garamond" w:cs="Calibri"/>
                <w:color w:val="000000"/>
                <w:sz w:val="22"/>
                <w:szCs w:val="22"/>
              </w:rPr>
            </w:pPr>
            <w:ins w:id="2621" w:author="Pacella, Christina (DEC)" w:date="2023-06-14T09:59:00Z">
              <w:r>
                <w:rPr>
                  <w:rFonts w:ascii="Garamond" w:hAnsi="Garamond" w:cs="Calibri"/>
                  <w:color w:val="000000"/>
                  <w:sz w:val="22"/>
                  <w:szCs w:val="22"/>
                </w:rPr>
                <w:t>NP</w:t>
              </w:r>
            </w:ins>
          </w:p>
        </w:tc>
        <w:tc>
          <w:tcPr>
            <w:tcW w:w="1519" w:type="dxa"/>
            <w:vAlign w:val="center"/>
            <w:tcPrChange w:id="2622" w:author="Pacella, Christina (DEC)" w:date="2023-06-14T09:59:00Z">
              <w:tcPr>
                <w:tcW w:w="1519" w:type="dxa"/>
                <w:gridSpan w:val="2"/>
              </w:tcPr>
            </w:tcPrChange>
          </w:tcPr>
          <w:p w14:paraId="7BEFCE64" w14:textId="5ACFA905" w:rsidR="00704832" w:rsidRDefault="00704832">
            <w:pPr>
              <w:jc w:val="center"/>
              <w:rPr>
                <w:ins w:id="2623" w:author="Pacella, Christina (DEC)" w:date="2023-06-14T09:52:00Z"/>
                <w:rFonts w:ascii="Garamond" w:hAnsi="Garamond" w:cs="Calibri"/>
                <w:color w:val="000000"/>
                <w:sz w:val="22"/>
                <w:szCs w:val="22"/>
              </w:rPr>
            </w:pPr>
            <w:ins w:id="2624" w:author="Pacella, Christina (DEC)" w:date="2023-06-14T09:59:00Z">
              <w:r>
                <w:rPr>
                  <w:rFonts w:ascii="Garamond" w:hAnsi="Garamond" w:cs="Calibri"/>
                  <w:sz w:val="22"/>
                  <w:szCs w:val="22"/>
                </w:rPr>
                <w:t>10/25/2022</w:t>
              </w:r>
            </w:ins>
          </w:p>
        </w:tc>
      </w:tr>
      <w:tr w:rsidR="00704832" w:rsidRPr="002B220A" w14:paraId="5F463A3B" w14:textId="2171C917" w:rsidTr="00704832">
        <w:tblPrEx>
          <w:tblPrExChange w:id="2625" w:author="Pacella, Christina (DEC)" w:date="2023-06-14T09:59:00Z">
            <w:tblPrEx>
              <w:tblW w:w="9576" w:type="dxa"/>
            </w:tblPrEx>
          </w:tblPrExChange>
        </w:tblPrEx>
        <w:trPr>
          <w:trHeight w:val="198"/>
          <w:ins w:id="2626" w:author="Pacella, Christina (DEC)" w:date="2023-06-14T09:38:00Z"/>
          <w:trPrChange w:id="2627" w:author="Pacella, Christina (DEC)" w:date="2023-06-14T09:59:00Z">
            <w:trPr>
              <w:gridAfter w:val="0"/>
              <w:trHeight w:val="198"/>
            </w:trPr>
          </w:trPrChange>
        </w:trPr>
        <w:tc>
          <w:tcPr>
            <w:tcW w:w="2273" w:type="dxa"/>
            <w:vMerge/>
            <w:shd w:val="clear" w:color="auto" w:fill="auto"/>
            <w:vAlign w:val="center"/>
            <w:tcPrChange w:id="2628" w:author="Pacella, Christina (DEC)" w:date="2023-06-14T09:59:00Z">
              <w:tcPr>
                <w:tcW w:w="2273" w:type="dxa"/>
                <w:vMerge/>
                <w:shd w:val="clear" w:color="auto" w:fill="auto"/>
                <w:vAlign w:val="center"/>
              </w:tcPr>
            </w:tcPrChange>
          </w:tcPr>
          <w:p w14:paraId="6ED82782" w14:textId="2BE2F538" w:rsidR="00704832" w:rsidRPr="00DF6F27" w:rsidRDefault="00704832">
            <w:pPr>
              <w:jc w:val="center"/>
              <w:rPr>
                <w:ins w:id="2629" w:author="Pacella, Christina (DEC)" w:date="2023-06-14T09:38:00Z"/>
                <w:rFonts w:ascii="Garamond" w:hAnsi="Garamond" w:cs="Calibri"/>
                <w:color w:val="000000"/>
                <w:sz w:val="22"/>
                <w:szCs w:val="22"/>
              </w:rPr>
              <w:pPrChange w:id="2630" w:author="Pacella, Christina (DEC)" w:date="2023-06-14T09:41:00Z">
                <w:pPr/>
              </w:pPrChange>
            </w:pPr>
          </w:p>
        </w:tc>
        <w:tc>
          <w:tcPr>
            <w:tcW w:w="1226" w:type="dxa"/>
            <w:shd w:val="clear" w:color="auto" w:fill="auto"/>
            <w:noWrap/>
            <w:vAlign w:val="center"/>
            <w:tcPrChange w:id="2631" w:author="Pacella, Christina (DEC)" w:date="2023-06-14T09:59:00Z">
              <w:tcPr>
                <w:tcW w:w="1226" w:type="dxa"/>
                <w:shd w:val="clear" w:color="auto" w:fill="auto"/>
                <w:noWrap/>
                <w:vAlign w:val="center"/>
              </w:tcPr>
            </w:tcPrChange>
          </w:tcPr>
          <w:p w14:paraId="757098DD" w14:textId="0C75B6ED" w:rsidR="00704832" w:rsidRPr="00DF6F27" w:rsidRDefault="00704832">
            <w:pPr>
              <w:jc w:val="center"/>
              <w:rPr>
                <w:ins w:id="2632" w:author="Pacella, Christina (DEC)" w:date="2023-06-14T09:38:00Z"/>
                <w:rFonts w:ascii="Garamond" w:hAnsi="Garamond" w:cs="Calibri"/>
                <w:sz w:val="22"/>
                <w:szCs w:val="22"/>
              </w:rPr>
            </w:pPr>
            <w:ins w:id="2633" w:author="Pacella, Christina (DEC)" w:date="2023-06-14T09:42:00Z">
              <w:r>
                <w:rPr>
                  <w:rFonts w:ascii="Garamond" w:hAnsi="Garamond" w:cs="Calibri"/>
                  <w:color w:val="000000"/>
                  <w:sz w:val="22"/>
                  <w:szCs w:val="22"/>
                </w:rPr>
                <w:t>BM</w:t>
              </w:r>
            </w:ins>
          </w:p>
        </w:tc>
        <w:tc>
          <w:tcPr>
            <w:tcW w:w="1521" w:type="dxa"/>
            <w:shd w:val="clear" w:color="auto" w:fill="auto"/>
            <w:noWrap/>
            <w:vAlign w:val="center"/>
            <w:tcPrChange w:id="2634" w:author="Pacella, Christina (DEC)" w:date="2023-06-14T09:59:00Z">
              <w:tcPr>
                <w:tcW w:w="1521" w:type="dxa"/>
                <w:shd w:val="clear" w:color="auto" w:fill="auto"/>
                <w:noWrap/>
                <w:vAlign w:val="center"/>
              </w:tcPr>
            </w:tcPrChange>
          </w:tcPr>
          <w:p w14:paraId="7BA55330" w14:textId="7060D272" w:rsidR="00704832" w:rsidRPr="00DF6F27" w:rsidRDefault="00704832">
            <w:pPr>
              <w:jc w:val="center"/>
              <w:rPr>
                <w:ins w:id="2635" w:author="Pacella, Christina (DEC)" w:date="2023-06-14T09:38:00Z"/>
                <w:rFonts w:ascii="Garamond" w:hAnsi="Garamond" w:cs="Calibri"/>
                <w:sz w:val="22"/>
                <w:szCs w:val="22"/>
              </w:rPr>
            </w:pPr>
            <w:ins w:id="2636" w:author="Pacella, Christina (DEC)" w:date="2023-06-14T09:42:00Z">
              <w:r>
                <w:rPr>
                  <w:rFonts w:ascii="Garamond" w:hAnsi="Garamond" w:cs="Calibri"/>
                  <w:color w:val="000000"/>
                  <w:sz w:val="22"/>
                  <w:szCs w:val="22"/>
                </w:rPr>
                <w:t>06/13/2022</w:t>
              </w:r>
            </w:ins>
            <w:ins w:id="2637" w:author="Pacella, Christina (DEC)" w:date="2023-06-14T09:43:00Z">
              <w:r>
                <w:rPr>
                  <w:rFonts w:ascii="Garamond" w:hAnsi="Garamond" w:cs="Calibri"/>
                  <w:color w:val="000000"/>
                  <w:sz w:val="22"/>
                  <w:szCs w:val="22"/>
                </w:rPr>
                <w:t>**</w:t>
              </w:r>
            </w:ins>
          </w:p>
        </w:tc>
        <w:tc>
          <w:tcPr>
            <w:tcW w:w="2018" w:type="dxa"/>
            <w:vMerge/>
            <w:vAlign w:val="center"/>
            <w:tcPrChange w:id="2638" w:author="Pacella, Christina (DEC)" w:date="2023-06-14T09:59:00Z">
              <w:tcPr>
                <w:tcW w:w="1518" w:type="dxa"/>
                <w:vMerge/>
              </w:tcPr>
            </w:tcPrChange>
          </w:tcPr>
          <w:p w14:paraId="21F3E9C3" w14:textId="77777777" w:rsidR="00704832" w:rsidRDefault="00704832">
            <w:pPr>
              <w:jc w:val="center"/>
              <w:rPr>
                <w:ins w:id="2639" w:author="Pacella, Christina (DEC)" w:date="2023-06-14T09:52:00Z"/>
                <w:rFonts w:ascii="Garamond" w:hAnsi="Garamond" w:cs="Calibri"/>
                <w:color w:val="000000"/>
                <w:sz w:val="22"/>
                <w:szCs w:val="22"/>
              </w:rPr>
            </w:pPr>
          </w:p>
        </w:tc>
        <w:tc>
          <w:tcPr>
            <w:tcW w:w="1019" w:type="dxa"/>
            <w:vAlign w:val="center"/>
            <w:tcPrChange w:id="2640" w:author="Pacella, Christina (DEC)" w:date="2023-06-14T09:59:00Z">
              <w:tcPr>
                <w:tcW w:w="1519" w:type="dxa"/>
                <w:gridSpan w:val="2"/>
              </w:tcPr>
            </w:tcPrChange>
          </w:tcPr>
          <w:p w14:paraId="5304A250" w14:textId="2B5799C5" w:rsidR="00704832" w:rsidRDefault="00704832">
            <w:pPr>
              <w:jc w:val="center"/>
              <w:rPr>
                <w:ins w:id="2641" w:author="Pacella, Christina (DEC)" w:date="2023-06-14T09:52:00Z"/>
                <w:rFonts w:ascii="Garamond" w:hAnsi="Garamond" w:cs="Calibri"/>
                <w:color w:val="000000"/>
                <w:sz w:val="22"/>
                <w:szCs w:val="22"/>
              </w:rPr>
            </w:pPr>
            <w:ins w:id="2642" w:author="Pacella, Christina (DEC)" w:date="2023-06-14T09:59:00Z">
              <w:r>
                <w:rPr>
                  <w:rFonts w:ascii="Garamond" w:hAnsi="Garamond" w:cs="Calibri"/>
                  <w:color w:val="000000"/>
                  <w:sz w:val="22"/>
                  <w:szCs w:val="22"/>
                </w:rPr>
                <w:t>BM</w:t>
              </w:r>
            </w:ins>
          </w:p>
        </w:tc>
        <w:tc>
          <w:tcPr>
            <w:tcW w:w="1519" w:type="dxa"/>
            <w:vAlign w:val="center"/>
            <w:tcPrChange w:id="2643" w:author="Pacella, Christina (DEC)" w:date="2023-06-14T09:59:00Z">
              <w:tcPr>
                <w:tcW w:w="1519" w:type="dxa"/>
                <w:gridSpan w:val="2"/>
              </w:tcPr>
            </w:tcPrChange>
          </w:tcPr>
          <w:p w14:paraId="253C42F6" w14:textId="1A7A37F2" w:rsidR="00704832" w:rsidRDefault="00704832">
            <w:pPr>
              <w:jc w:val="center"/>
              <w:rPr>
                <w:ins w:id="2644" w:author="Pacella, Christina (DEC)" w:date="2023-06-14T09:52:00Z"/>
                <w:rFonts w:ascii="Garamond" w:hAnsi="Garamond" w:cs="Calibri"/>
                <w:color w:val="000000"/>
                <w:sz w:val="22"/>
                <w:szCs w:val="22"/>
              </w:rPr>
            </w:pPr>
            <w:ins w:id="2645" w:author="Pacella, Christina (DEC)" w:date="2023-06-14T09:59:00Z">
              <w:r>
                <w:rPr>
                  <w:rFonts w:ascii="Garamond" w:hAnsi="Garamond" w:cs="Calibri"/>
                  <w:sz w:val="22"/>
                  <w:szCs w:val="22"/>
                </w:rPr>
                <w:t>10/21/2022</w:t>
              </w:r>
            </w:ins>
          </w:p>
        </w:tc>
      </w:tr>
      <w:tr w:rsidR="00704832" w:rsidRPr="002B220A" w14:paraId="23821767" w14:textId="015C5B0E" w:rsidTr="00704832">
        <w:tblPrEx>
          <w:tblPrExChange w:id="2646" w:author="Pacella, Christina (DEC)" w:date="2023-06-14T09:59:00Z">
            <w:tblPrEx>
              <w:tblW w:w="9576" w:type="dxa"/>
            </w:tblPrEx>
          </w:tblPrExChange>
        </w:tblPrEx>
        <w:trPr>
          <w:trHeight w:val="284"/>
          <w:ins w:id="2647" w:author="Pacella, Christina (DEC)" w:date="2023-06-14T09:38:00Z"/>
          <w:trPrChange w:id="2648" w:author="Pacella, Christina (DEC)" w:date="2023-06-14T09:59:00Z">
            <w:trPr>
              <w:gridAfter w:val="0"/>
              <w:trHeight w:val="284"/>
            </w:trPr>
          </w:trPrChange>
        </w:trPr>
        <w:tc>
          <w:tcPr>
            <w:tcW w:w="2273" w:type="dxa"/>
            <w:vMerge/>
            <w:shd w:val="clear" w:color="auto" w:fill="auto"/>
            <w:noWrap/>
            <w:vAlign w:val="center"/>
            <w:tcPrChange w:id="2649" w:author="Pacella, Christina (DEC)" w:date="2023-06-14T09:59:00Z">
              <w:tcPr>
                <w:tcW w:w="2273" w:type="dxa"/>
                <w:vMerge/>
                <w:shd w:val="clear" w:color="auto" w:fill="auto"/>
                <w:noWrap/>
                <w:vAlign w:val="center"/>
              </w:tcPr>
            </w:tcPrChange>
          </w:tcPr>
          <w:p w14:paraId="2434D196" w14:textId="6A952B44" w:rsidR="00704832" w:rsidRPr="00DF6F27" w:rsidRDefault="00704832">
            <w:pPr>
              <w:jc w:val="center"/>
              <w:rPr>
                <w:ins w:id="2650" w:author="Pacella, Christina (DEC)" w:date="2023-06-14T09:38:00Z"/>
                <w:rFonts w:ascii="Garamond" w:hAnsi="Garamond" w:cs="Calibri"/>
                <w:color w:val="000000"/>
                <w:sz w:val="22"/>
                <w:szCs w:val="22"/>
              </w:rPr>
              <w:pPrChange w:id="2651" w:author="Pacella, Christina (DEC)" w:date="2023-06-14T09:41:00Z">
                <w:pPr/>
              </w:pPrChange>
            </w:pPr>
          </w:p>
        </w:tc>
        <w:tc>
          <w:tcPr>
            <w:tcW w:w="1226" w:type="dxa"/>
            <w:shd w:val="clear" w:color="auto" w:fill="auto"/>
            <w:noWrap/>
            <w:vAlign w:val="center"/>
            <w:tcPrChange w:id="2652" w:author="Pacella, Christina (DEC)" w:date="2023-06-14T09:59:00Z">
              <w:tcPr>
                <w:tcW w:w="1226" w:type="dxa"/>
                <w:shd w:val="clear" w:color="auto" w:fill="auto"/>
                <w:noWrap/>
                <w:vAlign w:val="center"/>
              </w:tcPr>
            </w:tcPrChange>
          </w:tcPr>
          <w:p w14:paraId="19592D67" w14:textId="53B102ED" w:rsidR="00704832" w:rsidRPr="00DF6F27" w:rsidRDefault="00C76DD1">
            <w:pPr>
              <w:jc w:val="center"/>
              <w:rPr>
                <w:ins w:id="2653" w:author="Pacella, Christina (DEC)" w:date="2023-06-14T09:38:00Z"/>
                <w:rFonts w:ascii="Garamond" w:hAnsi="Garamond" w:cs="Calibri"/>
                <w:sz w:val="22"/>
                <w:szCs w:val="22"/>
              </w:rPr>
            </w:pPr>
            <w:ins w:id="2654"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21" w:type="dxa"/>
            <w:shd w:val="clear" w:color="auto" w:fill="auto"/>
            <w:noWrap/>
            <w:vAlign w:val="center"/>
            <w:tcPrChange w:id="2655" w:author="Pacella, Christina (DEC)" w:date="2023-06-14T09:59:00Z">
              <w:tcPr>
                <w:tcW w:w="1521" w:type="dxa"/>
                <w:shd w:val="clear" w:color="auto" w:fill="auto"/>
                <w:noWrap/>
                <w:vAlign w:val="center"/>
              </w:tcPr>
            </w:tcPrChange>
          </w:tcPr>
          <w:p w14:paraId="0D2F8DF4" w14:textId="518F7E86" w:rsidR="00704832" w:rsidRPr="00DF6F27" w:rsidRDefault="00704832">
            <w:pPr>
              <w:jc w:val="center"/>
              <w:rPr>
                <w:ins w:id="2656" w:author="Pacella, Christina (DEC)" w:date="2023-06-14T09:38:00Z"/>
                <w:rFonts w:ascii="Garamond" w:hAnsi="Garamond" w:cs="Calibri"/>
                <w:sz w:val="22"/>
                <w:szCs w:val="22"/>
              </w:rPr>
            </w:pPr>
            <w:ins w:id="2657" w:author="Pacella, Christina (DEC)" w:date="2023-06-14T09:42:00Z">
              <w:r>
                <w:rPr>
                  <w:rFonts w:ascii="Garamond" w:hAnsi="Garamond" w:cs="Calibri"/>
                  <w:color w:val="000000"/>
                  <w:sz w:val="22"/>
                  <w:szCs w:val="22"/>
                </w:rPr>
                <w:t>06/13/2022</w:t>
              </w:r>
            </w:ins>
            <w:ins w:id="2658" w:author="Pacella, Christina (DEC)" w:date="2023-06-14T09:43:00Z">
              <w:r>
                <w:rPr>
                  <w:rFonts w:ascii="Garamond" w:hAnsi="Garamond" w:cs="Calibri"/>
                  <w:color w:val="000000"/>
                  <w:sz w:val="22"/>
                  <w:szCs w:val="22"/>
                </w:rPr>
                <w:t>**</w:t>
              </w:r>
            </w:ins>
          </w:p>
        </w:tc>
        <w:tc>
          <w:tcPr>
            <w:tcW w:w="2018" w:type="dxa"/>
            <w:vMerge/>
            <w:vAlign w:val="center"/>
            <w:tcPrChange w:id="2659" w:author="Pacella, Christina (DEC)" w:date="2023-06-14T09:59:00Z">
              <w:tcPr>
                <w:tcW w:w="1518" w:type="dxa"/>
                <w:vMerge/>
              </w:tcPr>
            </w:tcPrChange>
          </w:tcPr>
          <w:p w14:paraId="2F6271B9" w14:textId="77777777" w:rsidR="00704832" w:rsidRDefault="00704832">
            <w:pPr>
              <w:jc w:val="center"/>
              <w:rPr>
                <w:ins w:id="2660" w:author="Pacella, Christina (DEC)" w:date="2023-06-14T09:52:00Z"/>
                <w:rFonts w:ascii="Garamond" w:hAnsi="Garamond" w:cs="Calibri"/>
                <w:color w:val="000000"/>
                <w:sz w:val="22"/>
                <w:szCs w:val="22"/>
              </w:rPr>
            </w:pPr>
          </w:p>
        </w:tc>
        <w:tc>
          <w:tcPr>
            <w:tcW w:w="1019" w:type="dxa"/>
            <w:vAlign w:val="center"/>
            <w:tcPrChange w:id="2661" w:author="Pacella, Christina (DEC)" w:date="2023-06-14T09:59:00Z">
              <w:tcPr>
                <w:tcW w:w="1519" w:type="dxa"/>
                <w:gridSpan w:val="2"/>
              </w:tcPr>
            </w:tcPrChange>
          </w:tcPr>
          <w:p w14:paraId="7102F4D4" w14:textId="3A2F09E0" w:rsidR="00704832" w:rsidRDefault="00C76DD1">
            <w:pPr>
              <w:jc w:val="center"/>
              <w:rPr>
                <w:ins w:id="2662" w:author="Pacella, Christina (DEC)" w:date="2023-06-14T09:52:00Z"/>
                <w:rFonts w:ascii="Garamond" w:hAnsi="Garamond" w:cs="Calibri"/>
                <w:color w:val="000000"/>
                <w:sz w:val="22"/>
                <w:szCs w:val="22"/>
              </w:rPr>
            </w:pPr>
            <w:ins w:id="2663"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19" w:type="dxa"/>
            <w:vAlign w:val="center"/>
            <w:tcPrChange w:id="2664" w:author="Pacella, Christina (DEC)" w:date="2023-06-14T09:59:00Z">
              <w:tcPr>
                <w:tcW w:w="1519" w:type="dxa"/>
                <w:gridSpan w:val="2"/>
              </w:tcPr>
            </w:tcPrChange>
          </w:tcPr>
          <w:p w14:paraId="4F1DDE69" w14:textId="7DCAB178" w:rsidR="00704832" w:rsidRDefault="00704832">
            <w:pPr>
              <w:jc w:val="center"/>
              <w:rPr>
                <w:ins w:id="2665" w:author="Pacella, Christina (DEC)" w:date="2023-06-14T09:52:00Z"/>
                <w:rFonts w:ascii="Garamond" w:hAnsi="Garamond" w:cs="Calibri"/>
                <w:color w:val="000000"/>
                <w:sz w:val="22"/>
                <w:szCs w:val="22"/>
              </w:rPr>
            </w:pPr>
            <w:ins w:id="2666" w:author="Pacella, Christina (DEC)" w:date="2023-06-14T09:59:00Z">
              <w:r>
                <w:rPr>
                  <w:rFonts w:ascii="Garamond" w:hAnsi="Garamond" w:cs="Calibri"/>
                  <w:sz w:val="22"/>
                  <w:szCs w:val="22"/>
                </w:rPr>
                <w:t>10/13/2022</w:t>
              </w:r>
            </w:ins>
          </w:p>
        </w:tc>
      </w:tr>
      <w:tr w:rsidR="00704832" w:rsidRPr="002B220A" w14:paraId="521D8D03" w14:textId="6C06B954" w:rsidTr="00704832">
        <w:tblPrEx>
          <w:tblPrExChange w:id="2667" w:author="Pacella, Christina (DEC)" w:date="2023-06-14T09:59:00Z">
            <w:tblPrEx>
              <w:tblW w:w="9576" w:type="dxa"/>
            </w:tblPrEx>
          </w:tblPrExChange>
        </w:tblPrEx>
        <w:trPr>
          <w:trHeight w:val="284"/>
          <w:ins w:id="2668" w:author="Pacella, Christina (DEC)" w:date="2023-06-14T09:38:00Z"/>
          <w:trPrChange w:id="2669" w:author="Pacella, Christina (DEC)" w:date="2023-06-14T09:59:00Z">
            <w:trPr>
              <w:gridAfter w:val="0"/>
              <w:trHeight w:val="284"/>
            </w:trPr>
          </w:trPrChange>
        </w:trPr>
        <w:tc>
          <w:tcPr>
            <w:tcW w:w="2273" w:type="dxa"/>
            <w:vMerge w:val="restart"/>
            <w:shd w:val="clear" w:color="auto" w:fill="auto"/>
            <w:noWrap/>
            <w:vAlign w:val="center"/>
            <w:tcPrChange w:id="2670" w:author="Pacella, Christina (DEC)" w:date="2023-06-14T09:59:00Z">
              <w:tcPr>
                <w:tcW w:w="2273" w:type="dxa"/>
                <w:vMerge w:val="restart"/>
                <w:shd w:val="clear" w:color="auto" w:fill="auto"/>
                <w:noWrap/>
                <w:vAlign w:val="center"/>
              </w:tcPr>
            </w:tcPrChange>
          </w:tcPr>
          <w:p w14:paraId="50C8841D" w14:textId="0022D59A" w:rsidR="00704832" w:rsidRPr="00DF6F27" w:rsidRDefault="00704832">
            <w:pPr>
              <w:jc w:val="center"/>
              <w:rPr>
                <w:ins w:id="2671" w:author="Pacella, Christina (DEC)" w:date="2023-06-14T09:38:00Z"/>
                <w:rFonts w:ascii="Garamond" w:hAnsi="Garamond" w:cs="Calibri"/>
                <w:color w:val="000000"/>
                <w:sz w:val="22"/>
                <w:szCs w:val="22"/>
              </w:rPr>
              <w:pPrChange w:id="2672" w:author="Pacella, Christina (DEC)" w:date="2023-06-14T09:41:00Z">
                <w:pPr/>
              </w:pPrChange>
            </w:pPr>
            <w:ins w:id="2673" w:author="Pacella, Christina (DEC)" w:date="2023-06-14T09:43:00Z">
              <w:r>
                <w:rPr>
                  <w:rFonts w:ascii="Garamond" w:hAnsi="Garamond" w:cs="Calibri"/>
                  <w:color w:val="000000"/>
                  <w:sz w:val="22"/>
                  <w:szCs w:val="22"/>
                </w:rPr>
                <w:t xml:space="preserve">June </w:t>
              </w:r>
            </w:ins>
            <w:ins w:id="2674" w:author="Pacella, Christina (DEC)" w:date="2023-06-14T09:44:00Z">
              <w:r>
                <w:rPr>
                  <w:rFonts w:ascii="Garamond" w:hAnsi="Garamond" w:cs="Calibri"/>
                  <w:color w:val="000000"/>
                  <w:sz w:val="22"/>
                  <w:szCs w:val="22"/>
                </w:rPr>
                <w:t>2022</w:t>
              </w:r>
            </w:ins>
          </w:p>
        </w:tc>
        <w:tc>
          <w:tcPr>
            <w:tcW w:w="1226" w:type="dxa"/>
            <w:shd w:val="clear" w:color="auto" w:fill="auto"/>
            <w:noWrap/>
            <w:vAlign w:val="center"/>
            <w:tcPrChange w:id="2675" w:author="Pacella, Christina (DEC)" w:date="2023-06-14T09:59:00Z">
              <w:tcPr>
                <w:tcW w:w="1226" w:type="dxa"/>
                <w:shd w:val="clear" w:color="auto" w:fill="auto"/>
                <w:noWrap/>
                <w:vAlign w:val="center"/>
              </w:tcPr>
            </w:tcPrChange>
          </w:tcPr>
          <w:p w14:paraId="37812121" w14:textId="184E1FE6" w:rsidR="00704832" w:rsidRPr="00DF6F27" w:rsidRDefault="00704832">
            <w:pPr>
              <w:jc w:val="center"/>
              <w:rPr>
                <w:ins w:id="2676" w:author="Pacella, Christina (DEC)" w:date="2023-06-14T09:38:00Z"/>
                <w:rFonts w:ascii="Garamond" w:hAnsi="Garamond" w:cs="Calibri"/>
                <w:sz w:val="22"/>
                <w:szCs w:val="22"/>
              </w:rPr>
            </w:pPr>
            <w:ins w:id="2677" w:author="Pacella, Christina (DEC)" w:date="2023-06-14T09:44:00Z">
              <w:r>
                <w:rPr>
                  <w:rFonts w:ascii="Garamond" w:hAnsi="Garamond" w:cs="Calibri"/>
                  <w:color w:val="000000"/>
                  <w:sz w:val="22"/>
                  <w:szCs w:val="22"/>
                </w:rPr>
                <w:t>FL</w:t>
              </w:r>
            </w:ins>
          </w:p>
        </w:tc>
        <w:tc>
          <w:tcPr>
            <w:tcW w:w="1521" w:type="dxa"/>
            <w:shd w:val="clear" w:color="auto" w:fill="auto"/>
            <w:noWrap/>
            <w:vAlign w:val="center"/>
            <w:tcPrChange w:id="2678" w:author="Pacella, Christina (DEC)" w:date="2023-06-14T09:59:00Z">
              <w:tcPr>
                <w:tcW w:w="1521" w:type="dxa"/>
                <w:shd w:val="clear" w:color="auto" w:fill="auto"/>
                <w:noWrap/>
                <w:vAlign w:val="center"/>
              </w:tcPr>
            </w:tcPrChange>
          </w:tcPr>
          <w:p w14:paraId="6FE0CB99" w14:textId="3AE1F33F" w:rsidR="00704832" w:rsidRPr="00DF6F27" w:rsidRDefault="00704832">
            <w:pPr>
              <w:jc w:val="center"/>
              <w:rPr>
                <w:ins w:id="2679" w:author="Pacella, Christina (DEC)" w:date="2023-06-14T09:38:00Z"/>
                <w:rFonts w:ascii="Garamond" w:hAnsi="Garamond" w:cs="Calibri"/>
                <w:sz w:val="22"/>
                <w:szCs w:val="22"/>
              </w:rPr>
            </w:pPr>
            <w:ins w:id="2680" w:author="Pacella, Christina (DEC)" w:date="2023-06-14T09:44:00Z">
              <w:r>
                <w:rPr>
                  <w:rFonts w:ascii="Garamond" w:hAnsi="Garamond" w:cs="Calibri"/>
                  <w:sz w:val="22"/>
                  <w:szCs w:val="22"/>
                </w:rPr>
                <w:t>07/22/2022**</w:t>
              </w:r>
            </w:ins>
          </w:p>
        </w:tc>
        <w:tc>
          <w:tcPr>
            <w:tcW w:w="2018" w:type="dxa"/>
            <w:vMerge w:val="restart"/>
            <w:vAlign w:val="center"/>
            <w:tcPrChange w:id="2681" w:author="Pacella, Christina (DEC)" w:date="2023-06-14T09:59:00Z">
              <w:tcPr>
                <w:tcW w:w="1518" w:type="dxa"/>
                <w:vMerge w:val="restart"/>
              </w:tcPr>
            </w:tcPrChange>
          </w:tcPr>
          <w:p w14:paraId="7ABEAFEC" w14:textId="02F9F478" w:rsidR="00704832" w:rsidRDefault="00704832">
            <w:pPr>
              <w:jc w:val="center"/>
              <w:rPr>
                <w:ins w:id="2682" w:author="Pacella, Christina (DEC)" w:date="2023-06-14T09:52:00Z"/>
                <w:rFonts w:ascii="Garamond" w:hAnsi="Garamond" w:cs="Calibri"/>
                <w:sz w:val="22"/>
                <w:szCs w:val="22"/>
              </w:rPr>
            </w:pPr>
            <w:ins w:id="2683" w:author="Pacella, Christina (DEC)" w:date="2023-06-14T09:59:00Z">
              <w:r>
                <w:rPr>
                  <w:rFonts w:ascii="Garamond" w:hAnsi="Garamond" w:cs="Calibri"/>
                  <w:color w:val="000000"/>
                  <w:sz w:val="22"/>
                  <w:szCs w:val="22"/>
                </w:rPr>
                <w:t>November 2022</w:t>
              </w:r>
            </w:ins>
          </w:p>
        </w:tc>
        <w:tc>
          <w:tcPr>
            <w:tcW w:w="1019" w:type="dxa"/>
            <w:vAlign w:val="center"/>
            <w:tcPrChange w:id="2684" w:author="Pacella, Christina (DEC)" w:date="2023-06-14T09:59:00Z">
              <w:tcPr>
                <w:tcW w:w="1519" w:type="dxa"/>
                <w:gridSpan w:val="2"/>
              </w:tcPr>
            </w:tcPrChange>
          </w:tcPr>
          <w:p w14:paraId="63632423" w14:textId="6E0111CE" w:rsidR="00704832" w:rsidRDefault="00704832">
            <w:pPr>
              <w:jc w:val="center"/>
              <w:rPr>
                <w:ins w:id="2685" w:author="Pacella, Christina (DEC)" w:date="2023-06-14T09:52:00Z"/>
                <w:rFonts w:ascii="Garamond" w:hAnsi="Garamond" w:cs="Calibri"/>
                <w:sz w:val="22"/>
                <w:szCs w:val="22"/>
              </w:rPr>
            </w:pPr>
            <w:ins w:id="2686" w:author="Pacella, Christina (DEC)" w:date="2023-06-14T09:59:00Z">
              <w:r>
                <w:rPr>
                  <w:rFonts w:ascii="Garamond" w:hAnsi="Garamond" w:cs="Calibri"/>
                  <w:color w:val="000000"/>
                  <w:sz w:val="22"/>
                  <w:szCs w:val="22"/>
                </w:rPr>
                <w:t>FL</w:t>
              </w:r>
            </w:ins>
          </w:p>
        </w:tc>
        <w:tc>
          <w:tcPr>
            <w:tcW w:w="1519" w:type="dxa"/>
            <w:vAlign w:val="center"/>
            <w:tcPrChange w:id="2687" w:author="Pacella, Christina (DEC)" w:date="2023-06-14T09:59:00Z">
              <w:tcPr>
                <w:tcW w:w="1519" w:type="dxa"/>
                <w:gridSpan w:val="2"/>
              </w:tcPr>
            </w:tcPrChange>
          </w:tcPr>
          <w:p w14:paraId="5900C0A1" w14:textId="4D1152E1" w:rsidR="00704832" w:rsidRDefault="00704832">
            <w:pPr>
              <w:jc w:val="center"/>
              <w:rPr>
                <w:ins w:id="2688" w:author="Pacella, Christina (DEC)" w:date="2023-06-14T09:52:00Z"/>
                <w:rFonts w:ascii="Garamond" w:hAnsi="Garamond" w:cs="Calibri"/>
                <w:sz w:val="22"/>
                <w:szCs w:val="22"/>
              </w:rPr>
            </w:pPr>
            <w:ins w:id="2689" w:author="Pacella, Christina (DEC)" w:date="2023-06-14T09:59:00Z">
              <w:r>
                <w:rPr>
                  <w:rFonts w:ascii="Garamond" w:hAnsi="Garamond" w:cs="Calibri"/>
                  <w:sz w:val="22"/>
                  <w:szCs w:val="22"/>
                </w:rPr>
                <w:t>12/01/2022</w:t>
              </w:r>
            </w:ins>
          </w:p>
        </w:tc>
      </w:tr>
      <w:tr w:rsidR="00704832" w:rsidRPr="002B220A" w14:paraId="18FF7475" w14:textId="41290213" w:rsidTr="00704832">
        <w:tblPrEx>
          <w:tblPrExChange w:id="2690" w:author="Pacella, Christina (DEC)" w:date="2023-06-14T09:59:00Z">
            <w:tblPrEx>
              <w:tblW w:w="9576" w:type="dxa"/>
            </w:tblPrEx>
          </w:tblPrExChange>
        </w:tblPrEx>
        <w:trPr>
          <w:trHeight w:val="284"/>
          <w:ins w:id="2691" w:author="Pacella, Christina (DEC)" w:date="2023-06-14T09:38:00Z"/>
          <w:trPrChange w:id="2692" w:author="Pacella, Christina (DEC)" w:date="2023-06-14T09:59:00Z">
            <w:trPr>
              <w:gridAfter w:val="0"/>
              <w:trHeight w:val="284"/>
            </w:trPr>
          </w:trPrChange>
        </w:trPr>
        <w:tc>
          <w:tcPr>
            <w:tcW w:w="2273" w:type="dxa"/>
            <w:vMerge/>
            <w:shd w:val="clear" w:color="auto" w:fill="auto"/>
            <w:noWrap/>
            <w:vAlign w:val="center"/>
            <w:tcPrChange w:id="2693" w:author="Pacella, Christina (DEC)" w:date="2023-06-14T09:59:00Z">
              <w:tcPr>
                <w:tcW w:w="2273" w:type="dxa"/>
                <w:vMerge/>
                <w:shd w:val="clear" w:color="auto" w:fill="auto"/>
                <w:noWrap/>
                <w:vAlign w:val="center"/>
              </w:tcPr>
            </w:tcPrChange>
          </w:tcPr>
          <w:p w14:paraId="52B78208" w14:textId="26E38E47" w:rsidR="00704832" w:rsidRPr="00DF6F27" w:rsidRDefault="00704832">
            <w:pPr>
              <w:jc w:val="center"/>
              <w:rPr>
                <w:ins w:id="2694" w:author="Pacella, Christina (DEC)" w:date="2023-06-14T09:38:00Z"/>
                <w:rFonts w:ascii="Garamond" w:hAnsi="Garamond" w:cs="Calibri"/>
                <w:color w:val="000000"/>
                <w:sz w:val="22"/>
                <w:szCs w:val="22"/>
              </w:rPr>
              <w:pPrChange w:id="2695" w:author="Pacella, Christina (DEC)" w:date="2023-06-14T09:41:00Z">
                <w:pPr/>
              </w:pPrChange>
            </w:pPr>
          </w:p>
        </w:tc>
        <w:tc>
          <w:tcPr>
            <w:tcW w:w="1226" w:type="dxa"/>
            <w:shd w:val="clear" w:color="auto" w:fill="auto"/>
            <w:noWrap/>
            <w:vAlign w:val="center"/>
            <w:tcPrChange w:id="2696" w:author="Pacella, Christina (DEC)" w:date="2023-06-14T09:59:00Z">
              <w:tcPr>
                <w:tcW w:w="1226" w:type="dxa"/>
                <w:shd w:val="clear" w:color="auto" w:fill="auto"/>
                <w:noWrap/>
                <w:vAlign w:val="center"/>
              </w:tcPr>
            </w:tcPrChange>
          </w:tcPr>
          <w:p w14:paraId="650453DB" w14:textId="082A717B" w:rsidR="00704832" w:rsidRPr="00DF6F27" w:rsidRDefault="00704832">
            <w:pPr>
              <w:jc w:val="center"/>
              <w:rPr>
                <w:ins w:id="2697" w:author="Pacella, Christina (DEC)" w:date="2023-06-14T09:38:00Z"/>
                <w:rFonts w:ascii="Garamond" w:hAnsi="Garamond" w:cs="Calibri"/>
                <w:sz w:val="22"/>
                <w:szCs w:val="22"/>
              </w:rPr>
            </w:pPr>
            <w:ins w:id="2698" w:author="Pacella, Christina (DEC)" w:date="2023-06-14T09:44:00Z">
              <w:r>
                <w:rPr>
                  <w:rFonts w:ascii="Garamond" w:hAnsi="Garamond" w:cs="Calibri"/>
                  <w:color w:val="000000"/>
                  <w:sz w:val="22"/>
                  <w:szCs w:val="22"/>
                </w:rPr>
                <w:t>TN</w:t>
              </w:r>
            </w:ins>
          </w:p>
        </w:tc>
        <w:tc>
          <w:tcPr>
            <w:tcW w:w="1521" w:type="dxa"/>
            <w:shd w:val="clear" w:color="auto" w:fill="auto"/>
            <w:noWrap/>
            <w:vAlign w:val="center"/>
            <w:tcPrChange w:id="2699" w:author="Pacella, Christina (DEC)" w:date="2023-06-14T09:59:00Z">
              <w:tcPr>
                <w:tcW w:w="1521" w:type="dxa"/>
                <w:shd w:val="clear" w:color="auto" w:fill="auto"/>
                <w:noWrap/>
                <w:vAlign w:val="center"/>
              </w:tcPr>
            </w:tcPrChange>
          </w:tcPr>
          <w:p w14:paraId="7211E86C" w14:textId="5E43A0D6" w:rsidR="00704832" w:rsidRPr="00DF6F27" w:rsidRDefault="00704832">
            <w:pPr>
              <w:jc w:val="center"/>
              <w:rPr>
                <w:ins w:id="2700" w:author="Pacella, Christina (DEC)" w:date="2023-06-14T09:38:00Z"/>
                <w:rFonts w:ascii="Garamond" w:hAnsi="Garamond" w:cs="Calibri"/>
                <w:sz w:val="22"/>
                <w:szCs w:val="22"/>
              </w:rPr>
            </w:pPr>
            <w:ins w:id="2701" w:author="Pacella, Christina (DEC)" w:date="2023-06-14T09:44:00Z">
              <w:r>
                <w:rPr>
                  <w:rFonts w:ascii="Garamond" w:hAnsi="Garamond" w:cs="Calibri"/>
                  <w:sz w:val="22"/>
                  <w:szCs w:val="22"/>
                </w:rPr>
                <w:t>07/18/2022**</w:t>
              </w:r>
            </w:ins>
          </w:p>
        </w:tc>
        <w:tc>
          <w:tcPr>
            <w:tcW w:w="2018" w:type="dxa"/>
            <w:vMerge/>
            <w:vAlign w:val="center"/>
            <w:tcPrChange w:id="2702" w:author="Pacella, Christina (DEC)" w:date="2023-06-14T09:59:00Z">
              <w:tcPr>
                <w:tcW w:w="1518" w:type="dxa"/>
                <w:vMerge/>
              </w:tcPr>
            </w:tcPrChange>
          </w:tcPr>
          <w:p w14:paraId="3C2F3030" w14:textId="77777777" w:rsidR="00704832" w:rsidRDefault="00704832">
            <w:pPr>
              <w:jc w:val="center"/>
              <w:rPr>
                <w:ins w:id="2703" w:author="Pacella, Christina (DEC)" w:date="2023-06-14T09:52:00Z"/>
                <w:rFonts w:ascii="Garamond" w:hAnsi="Garamond" w:cs="Calibri"/>
                <w:sz w:val="22"/>
                <w:szCs w:val="22"/>
              </w:rPr>
            </w:pPr>
          </w:p>
        </w:tc>
        <w:tc>
          <w:tcPr>
            <w:tcW w:w="1019" w:type="dxa"/>
            <w:vAlign w:val="center"/>
            <w:tcPrChange w:id="2704" w:author="Pacella, Christina (DEC)" w:date="2023-06-14T09:59:00Z">
              <w:tcPr>
                <w:tcW w:w="1519" w:type="dxa"/>
                <w:gridSpan w:val="2"/>
              </w:tcPr>
            </w:tcPrChange>
          </w:tcPr>
          <w:p w14:paraId="3CF7A705" w14:textId="5E44139C" w:rsidR="00704832" w:rsidRDefault="00704832">
            <w:pPr>
              <w:jc w:val="center"/>
              <w:rPr>
                <w:ins w:id="2705" w:author="Pacella, Christina (DEC)" w:date="2023-06-14T09:52:00Z"/>
                <w:rFonts w:ascii="Garamond" w:hAnsi="Garamond" w:cs="Calibri"/>
                <w:sz w:val="22"/>
                <w:szCs w:val="22"/>
              </w:rPr>
            </w:pPr>
            <w:ins w:id="2706" w:author="Pacella, Christina (DEC)" w:date="2023-06-14T09:59:00Z">
              <w:r>
                <w:rPr>
                  <w:rFonts w:ascii="Garamond" w:hAnsi="Garamond" w:cs="Calibri"/>
                  <w:color w:val="000000"/>
                  <w:sz w:val="22"/>
                  <w:szCs w:val="22"/>
                </w:rPr>
                <w:t>TN</w:t>
              </w:r>
            </w:ins>
          </w:p>
        </w:tc>
        <w:tc>
          <w:tcPr>
            <w:tcW w:w="1519" w:type="dxa"/>
            <w:vAlign w:val="center"/>
            <w:tcPrChange w:id="2707" w:author="Pacella, Christina (DEC)" w:date="2023-06-14T09:59:00Z">
              <w:tcPr>
                <w:tcW w:w="1519" w:type="dxa"/>
                <w:gridSpan w:val="2"/>
              </w:tcPr>
            </w:tcPrChange>
          </w:tcPr>
          <w:p w14:paraId="5D417582" w14:textId="4C031D61" w:rsidR="00704832" w:rsidRDefault="00704832">
            <w:pPr>
              <w:jc w:val="center"/>
              <w:rPr>
                <w:ins w:id="2708" w:author="Pacella, Christina (DEC)" w:date="2023-06-14T09:52:00Z"/>
                <w:rFonts w:ascii="Garamond" w:hAnsi="Garamond" w:cs="Calibri"/>
                <w:sz w:val="22"/>
                <w:szCs w:val="22"/>
              </w:rPr>
            </w:pPr>
            <w:ins w:id="2709" w:author="Pacella, Christina (DEC)" w:date="2023-06-14T09:59:00Z">
              <w:r>
                <w:rPr>
                  <w:rFonts w:ascii="Garamond" w:hAnsi="Garamond" w:cs="Calibri"/>
                  <w:sz w:val="22"/>
                  <w:szCs w:val="22"/>
                </w:rPr>
                <w:t>11/17/2022</w:t>
              </w:r>
            </w:ins>
          </w:p>
        </w:tc>
      </w:tr>
      <w:tr w:rsidR="00704832" w:rsidRPr="002B220A" w14:paraId="57DC233C" w14:textId="4FE37309" w:rsidTr="00704832">
        <w:tblPrEx>
          <w:tblPrExChange w:id="2710" w:author="Pacella, Christina (DEC)" w:date="2023-06-14T09:59:00Z">
            <w:tblPrEx>
              <w:tblW w:w="9576" w:type="dxa"/>
            </w:tblPrEx>
          </w:tblPrExChange>
        </w:tblPrEx>
        <w:trPr>
          <w:trHeight w:val="284"/>
          <w:ins w:id="2711" w:author="Pacella, Christina (DEC)" w:date="2023-06-14T09:38:00Z"/>
          <w:trPrChange w:id="2712" w:author="Pacella, Christina (DEC)" w:date="2023-06-14T09:59:00Z">
            <w:trPr>
              <w:gridAfter w:val="0"/>
              <w:trHeight w:val="284"/>
            </w:trPr>
          </w:trPrChange>
        </w:trPr>
        <w:tc>
          <w:tcPr>
            <w:tcW w:w="2273" w:type="dxa"/>
            <w:vMerge/>
            <w:shd w:val="clear" w:color="auto" w:fill="auto"/>
            <w:noWrap/>
            <w:vAlign w:val="center"/>
            <w:tcPrChange w:id="2713" w:author="Pacella, Christina (DEC)" w:date="2023-06-14T09:59:00Z">
              <w:tcPr>
                <w:tcW w:w="2273" w:type="dxa"/>
                <w:vMerge/>
                <w:shd w:val="clear" w:color="auto" w:fill="auto"/>
                <w:noWrap/>
                <w:vAlign w:val="center"/>
              </w:tcPr>
            </w:tcPrChange>
          </w:tcPr>
          <w:p w14:paraId="1B237C01" w14:textId="2FB62DAB" w:rsidR="00704832" w:rsidRPr="00DF6F27" w:rsidRDefault="00704832">
            <w:pPr>
              <w:jc w:val="center"/>
              <w:rPr>
                <w:ins w:id="2714" w:author="Pacella, Christina (DEC)" w:date="2023-06-14T09:38:00Z"/>
                <w:rFonts w:ascii="Garamond" w:hAnsi="Garamond" w:cs="Calibri"/>
                <w:color w:val="000000"/>
                <w:sz w:val="22"/>
                <w:szCs w:val="22"/>
              </w:rPr>
              <w:pPrChange w:id="2715" w:author="Pacella, Christina (DEC)" w:date="2023-06-14T09:41:00Z">
                <w:pPr/>
              </w:pPrChange>
            </w:pPr>
          </w:p>
        </w:tc>
        <w:tc>
          <w:tcPr>
            <w:tcW w:w="1226" w:type="dxa"/>
            <w:shd w:val="clear" w:color="auto" w:fill="auto"/>
            <w:noWrap/>
            <w:vAlign w:val="center"/>
            <w:tcPrChange w:id="2716" w:author="Pacella, Christina (DEC)" w:date="2023-06-14T09:59:00Z">
              <w:tcPr>
                <w:tcW w:w="1226" w:type="dxa"/>
                <w:shd w:val="clear" w:color="auto" w:fill="auto"/>
                <w:noWrap/>
                <w:vAlign w:val="center"/>
              </w:tcPr>
            </w:tcPrChange>
          </w:tcPr>
          <w:p w14:paraId="3B59017D" w14:textId="5F5034A1" w:rsidR="00704832" w:rsidRPr="00DF6F27" w:rsidRDefault="00704832">
            <w:pPr>
              <w:jc w:val="center"/>
              <w:rPr>
                <w:ins w:id="2717" w:author="Pacella, Christina (DEC)" w:date="2023-06-14T09:38:00Z"/>
                <w:rFonts w:ascii="Garamond" w:hAnsi="Garamond" w:cs="Calibri"/>
                <w:sz w:val="22"/>
                <w:szCs w:val="22"/>
              </w:rPr>
            </w:pPr>
            <w:ins w:id="2718" w:author="Pacella, Christina (DEC)" w:date="2023-06-14T09:44:00Z">
              <w:r>
                <w:rPr>
                  <w:rFonts w:ascii="Garamond" w:hAnsi="Garamond" w:cs="Calibri"/>
                  <w:color w:val="000000"/>
                  <w:sz w:val="22"/>
                  <w:szCs w:val="22"/>
                </w:rPr>
                <w:t>TS</w:t>
              </w:r>
            </w:ins>
          </w:p>
        </w:tc>
        <w:tc>
          <w:tcPr>
            <w:tcW w:w="1521" w:type="dxa"/>
            <w:shd w:val="clear" w:color="auto" w:fill="auto"/>
            <w:noWrap/>
            <w:vAlign w:val="center"/>
            <w:tcPrChange w:id="2719" w:author="Pacella, Christina (DEC)" w:date="2023-06-14T09:59:00Z">
              <w:tcPr>
                <w:tcW w:w="1521" w:type="dxa"/>
                <w:shd w:val="clear" w:color="auto" w:fill="auto"/>
                <w:noWrap/>
                <w:vAlign w:val="center"/>
              </w:tcPr>
            </w:tcPrChange>
          </w:tcPr>
          <w:p w14:paraId="609AEB0E" w14:textId="0697AB76" w:rsidR="00704832" w:rsidRPr="00DF6F27" w:rsidRDefault="00704832">
            <w:pPr>
              <w:jc w:val="center"/>
              <w:rPr>
                <w:ins w:id="2720" w:author="Pacella, Christina (DEC)" w:date="2023-06-14T09:38:00Z"/>
                <w:rFonts w:ascii="Garamond" w:hAnsi="Garamond" w:cs="Calibri"/>
                <w:sz w:val="22"/>
                <w:szCs w:val="22"/>
              </w:rPr>
            </w:pPr>
            <w:ins w:id="2721" w:author="Pacella, Christina (DEC)" w:date="2023-06-14T09:44:00Z">
              <w:r>
                <w:rPr>
                  <w:rFonts w:ascii="Garamond" w:hAnsi="Garamond" w:cs="Calibri"/>
                  <w:sz w:val="22"/>
                  <w:szCs w:val="22"/>
                </w:rPr>
                <w:t>07/18/2022**</w:t>
              </w:r>
            </w:ins>
          </w:p>
        </w:tc>
        <w:tc>
          <w:tcPr>
            <w:tcW w:w="2018" w:type="dxa"/>
            <w:vMerge/>
            <w:vAlign w:val="center"/>
            <w:tcPrChange w:id="2722" w:author="Pacella, Christina (DEC)" w:date="2023-06-14T09:59:00Z">
              <w:tcPr>
                <w:tcW w:w="1518" w:type="dxa"/>
                <w:vMerge/>
              </w:tcPr>
            </w:tcPrChange>
          </w:tcPr>
          <w:p w14:paraId="06DD98B6" w14:textId="77777777" w:rsidR="00704832" w:rsidRDefault="00704832">
            <w:pPr>
              <w:jc w:val="center"/>
              <w:rPr>
                <w:ins w:id="2723" w:author="Pacella, Christina (DEC)" w:date="2023-06-14T09:52:00Z"/>
                <w:rFonts w:ascii="Garamond" w:hAnsi="Garamond" w:cs="Calibri"/>
                <w:sz w:val="22"/>
                <w:szCs w:val="22"/>
              </w:rPr>
            </w:pPr>
          </w:p>
        </w:tc>
        <w:tc>
          <w:tcPr>
            <w:tcW w:w="1019" w:type="dxa"/>
            <w:vAlign w:val="center"/>
            <w:tcPrChange w:id="2724" w:author="Pacella, Christina (DEC)" w:date="2023-06-14T09:59:00Z">
              <w:tcPr>
                <w:tcW w:w="1519" w:type="dxa"/>
                <w:gridSpan w:val="2"/>
              </w:tcPr>
            </w:tcPrChange>
          </w:tcPr>
          <w:p w14:paraId="19FB781E" w14:textId="244FF8C4" w:rsidR="00704832" w:rsidRDefault="00704832">
            <w:pPr>
              <w:jc w:val="center"/>
              <w:rPr>
                <w:ins w:id="2725" w:author="Pacella, Christina (DEC)" w:date="2023-06-14T09:52:00Z"/>
                <w:rFonts w:ascii="Garamond" w:hAnsi="Garamond" w:cs="Calibri"/>
                <w:sz w:val="22"/>
                <w:szCs w:val="22"/>
              </w:rPr>
            </w:pPr>
            <w:ins w:id="2726" w:author="Pacella, Christina (DEC)" w:date="2023-06-14T09:59:00Z">
              <w:r>
                <w:rPr>
                  <w:rFonts w:ascii="Garamond" w:hAnsi="Garamond" w:cs="Calibri"/>
                  <w:color w:val="000000"/>
                  <w:sz w:val="22"/>
                  <w:szCs w:val="22"/>
                </w:rPr>
                <w:t>TS</w:t>
              </w:r>
            </w:ins>
          </w:p>
        </w:tc>
        <w:tc>
          <w:tcPr>
            <w:tcW w:w="1519" w:type="dxa"/>
            <w:vAlign w:val="center"/>
            <w:tcPrChange w:id="2727" w:author="Pacella, Christina (DEC)" w:date="2023-06-14T09:59:00Z">
              <w:tcPr>
                <w:tcW w:w="1519" w:type="dxa"/>
                <w:gridSpan w:val="2"/>
              </w:tcPr>
            </w:tcPrChange>
          </w:tcPr>
          <w:p w14:paraId="63C0F5FC" w14:textId="4E50579F" w:rsidR="00704832" w:rsidRDefault="00704832">
            <w:pPr>
              <w:jc w:val="center"/>
              <w:rPr>
                <w:ins w:id="2728" w:author="Pacella, Christina (DEC)" w:date="2023-06-14T09:52:00Z"/>
                <w:rFonts w:ascii="Garamond" w:hAnsi="Garamond" w:cs="Calibri"/>
                <w:sz w:val="22"/>
                <w:szCs w:val="22"/>
              </w:rPr>
            </w:pPr>
            <w:ins w:id="2729" w:author="Pacella, Christina (DEC)" w:date="2023-06-14T09:59:00Z">
              <w:r>
                <w:rPr>
                  <w:rFonts w:ascii="Garamond" w:hAnsi="Garamond" w:cs="Calibri"/>
                  <w:sz w:val="22"/>
                  <w:szCs w:val="22"/>
                </w:rPr>
                <w:t>11/17/2022</w:t>
              </w:r>
            </w:ins>
          </w:p>
        </w:tc>
      </w:tr>
      <w:tr w:rsidR="00704832" w:rsidRPr="002B220A" w14:paraId="3E4B0D65" w14:textId="4C06C325" w:rsidTr="00704832">
        <w:tblPrEx>
          <w:tblPrExChange w:id="2730" w:author="Pacella, Christina (DEC)" w:date="2023-06-14T09:59:00Z">
            <w:tblPrEx>
              <w:tblW w:w="9576" w:type="dxa"/>
            </w:tblPrEx>
          </w:tblPrExChange>
        </w:tblPrEx>
        <w:trPr>
          <w:trHeight w:val="284"/>
          <w:ins w:id="2731" w:author="Pacella, Christina (DEC)" w:date="2023-06-14T09:38:00Z"/>
          <w:trPrChange w:id="2732" w:author="Pacella, Christina (DEC)" w:date="2023-06-14T09:59:00Z">
            <w:trPr>
              <w:gridAfter w:val="0"/>
              <w:trHeight w:val="284"/>
            </w:trPr>
          </w:trPrChange>
        </w:trPr>
        <w:tc>
          <w:tcPr>
            <w:tcW w:w="2273" w:type="dxa"/>
            <w:vMerge/>
            <w:shd w:val="clear" w:color="auto" w:fill="auto"/>
            <w:noWrap/>
            <w:vAlign w:val="center"/>
            <w:tcPrChange w:id="2733" w:author="Pacella, Christina (DEC)" w:date="2023-06-14T09:59:00Z">
              <w:tcPr>
                <w:tcW w:w="2273" w:type="dxa"/>
                <w:vMerge/>
                <w:shd w:val="clear" w:color="auto" w:fill="auto"/>
                <w:noWrap/>
                <w:vAlign w:val="center"/>
              </w:tcPr>
            </w:tcPrChange>
          </w:tcPr>
          <w:p w14:paraId="3340A1AB" w14:textId="582FF7D0" w:rsidR="00704832" w:rsidRPr="00DF6F27" w:rsidRDefault="00704832">
            <w:pPr>
              <w:jc w:val="center"/>
              <w:rPr>
                <w:ins w:id="2734" w:author="Pacella, Christina (DEC)" w:date="2023-06-14T09:38:00Z"/>
                <w:rFonts w:ascii="Garamond" w:hAnsi="Garamond" w:cs="Calibri"/>
                <w:color w:val="000000"/>
                <w:sz w:val="22"/>
                <w:szCs w:val="22"/>
              </w:rPr>
              <w:pPrChange w:id="2735" w:author="Pacella, Christina (DEC)" w:date="2023-06-14T09:41:00Z">
                <w:pPr/>
              </w:pPrChange>
            </w:pPr>
          </w:p>
        </w:tc>
        <w:tc>
          <w:tcPr>
            <w:tcW w:w="1226" w:type="dxa"/>
            <w:shd w:val="clear" w:color="auto" w:fill="auto"/>
            <w:noWrap/>
            <w:vAlign w:val="center"/>
            <w:tcPrChange w:id="2736" w:author="Pacella, Christina (DEC)" w:date="2023-06-14T09:59:00Z">
              <w:tcPr>
                <w:tcW w:w="1226" w:type="dxa"/>
                <w:shd w:val="clear" w:color="auto" w:fill="auto"/>
                <w:noWrap/>
                <w:vAlign w:val="center"/>
              </w:tcPr>
            </w:tcPrChange>
          </w:tcPr>
          <w:p w14:paraId="5186F40A" w14:textId="22FFE021" w:rsidR="00704832" w:rsidRPr="00DF6F27" w:rsidRDefault="00704832">
            <w:pPr>
              <w:jc w:val="center"/>
              <w:rPr>
                <w:ins w:id="2737" w:author="Pacella, Christina (DEC)" w:date="2023-06-14T09:38:00Z"/>
                <w:rFonts w:ascii="Garamond" w:hAnsi="Garamond" w:cs="Calibri"/>
                <w:sz w:val="22"/>
                <w:szCs w:val="22"/>
              </w:rPr>
            </w:pPr>
            <w:ins w:id="2738" w:author="Pacella, Christina (DEC)" w:date="2023-06-14T09:44:00Z">
              <w:r>
                <w:rPr>
                  <w:rFonts w:ascii="Garamond" w:hAnsi="Garamond" w:cs="Calibri"/>
                  <w:color w:val="000000"/>
                  <w:sz w:val="22"/>
                  <w:szCs w:val="22"/>
                </w:rPr>
                <w:t>NP</w:t>
              </w:r>
            </w:ins>
          </w:p>
        </w:tc>
        <w:tc>
          <w:tcPr>
            <w:tcW w:w="1521" w:type="dxa"/>
            <w:shd w:val="clear" w:color="auto" w:fill="auto"/>
            <w:noWrap/>
            <w:vAlign w:val="center"/>
            <w:tcPrChange w:id="2739" w:author="Pacella, Christina (DEC)" w:date="2023-06-14T09:59:00Z">
              <w:tcPr>
                <w:tcW w:w="1521" w:type="dxa"/>
                <w:shd w:val="clear" w:color="auto" w:fill="auto"/>
                <w:noWrap/>
                <w:vAlign w:val="center"/>
              </w:tcPr>
            </w:tcPrChange>
          </w:tcPr>
          <w:p w14:paraId="414CF215" w14:textId="64CEB94A" w:rsidR="00704832" w:rsidRPr="00DF6F27" w:rsidRDefault="00704832">
            <w:pPr>
              <w:jc w:val="center"/>
              <w:rPr>
                <w:ins w:id="2740" w:author="Pacella, Christina (DEC)" w:date="2023-06-14T09:38:00Z"/>
                <w:rFonts w:ascii="Garamond" w:hAnsi="Garamond" w:cs="Calibri"/>
                <w:sz w:val="22"/>
                <w:szCs w:val="22"/>
              </w:rPr>
            </w:pPr>
            <w:ins w:id="2741" w:author="Pacella, Christina (DEC)" w:date="2023-06-14T09:44:00Z">
              <w:r>
                <w:rPr>
                  <w:rFonts w:ascii="Garamond" w:hAnsi="Garamond" w:cs="Calibri"/>
                  <w:sz w:val="22"/>
                  <w:szCs w:val="22"/>
                </w:rPr>
                <w:t>07/22/2022**</w:t>
              </w:r>
            </w:ins>
          </w:p>
        </w:tc>
        <w:tc>
          <w:tcPr>
            <w:tcW w:w="2018" w:type="dxa"/>
            <w:vMerge/>
            <w:vAlign w:val="center"/>
            <w:tcPrChange w:id="2742" w:author="Pacella, Christina (DEC)" w:date="2023-06-14T09:59:00Z">
              <w:tcPr>
                <w:tcW w:w="1518" w:type="dxa"/>
                <w:vMerge/>
              </w:tcPr>
            </w:tcPrChange>
          </w:tcPr>
          <w:p w14:paraId="1A15AA9D" w14:textId="77777777" w:rsidR="00704832" w:rsidRDefault="00704832">
            <w:pPr>
              <w:jc w:val="center"/>
              <w:rPr>
                <w:ins w:id="2743" w:author="Pacella, Christina (DEC)" w:date="2023-06-14T09:52:00Z"/>
                <w:rFonts w:ascii="Garamond" w:hAnsi="Garamond" w:cs="Calibri"/>
                <w:sz w:val="22"/>
                <w:szCs w:val="22"/>
              </w:rPr>
            </w:pPr>
          </w:p>
        </w:tc>
        <w:tc>
          <w:tcPr>
            <w:tcW w:w="1019" w:type="dxa"/>
            <w:vAlign w:val="center"/>
            <w:tcPrChange w:id="2744" w:author="Pacella, Christina (DEC)" w:date="2023-06-14T09:59:00Z">
              <w:tcPr>
                <w:tcW w:w="1519" w:type="dxa"/>
                <w:gridSpan w:val="2"/>
              </w:tcPr>
            </w:tcPrChange>
          </w:tcPr>
          <w:p w14:paraId="280B7D57" w14:textId="213FF8ED" w:rsidR="00704832" w:rsidRDefault="00704832">
            <w:pPr>
              <w:jc w:val="center"/>
              <w:rPr>
                <w:ins w:id="2745" w:author="Pacella, Christina (DEC)" w:date="2023-06-14T09:52:00Z"/>
                <w:rFonts w:ascii="Garamond" w:hAnsi="Garamond" w:cs="Calibri"/>
                <w:sz w:val="22"/>
                <w:szCs w:val="22"/>
              </w:rPr>
            </w:pPr>
            <w:ins w:id="2746" w:author="Pacella, Christina (DEC)" w:date="2023-06-14T09:59:00Z">
              <w:r>
                <w:rPr>
                  <w:rFonts w:ascii="Garamond" w:hAnsi="Garamond" w:cs="Calibri"/>
                  <w:color w:val="000000"/>
                  <w:sz w:val="22"/>
                  <w:szCs w:val="22"/>
                </w:rPr>
                <w:t>NP</w:t>
              </w:r>
            </w:ins>
          </w:p>
        </w:tc>
        <w:tc>
          <w:tcPr>
            <w:tcW w:w="1519" w:type="dxa"/>
            <w:vAlign w:val="center"/>
            <w:tcPrChange w:id="2747" w:author="Pacella, Christina (DEC)" w:date="2023-06-14T09:59:00Z">
              <w:tcPr>
                <w:tcW w:w="1519" w:type="dxa"/>
                <w:gridSpan w:val="2"/>
              </w:tcPr>
            </w:tcPrChange>
          </w:tcPr>
          <w:p w14:paraId="3A793E01" w14:textId="05C2D6CC" w:rsidR="00704832" w:rsidRDefault="00704832">
            <w:pPr>
              <w:jc w:val="center"/>
              <w:rPr>
                <w:ins w:id="2748" w:author="Pacella, Christina (DEC)" w:date="2023-06-14T09:52:00Z"/>
                <w:rFonts w:ascii="Garamond" w:hAnsi="Garamond" w:cs="Calibri"/>
                <w:sz w:val="22"/>
                <w:szCs w:val="22"/>
              </w:rPr>
            </w:pPr>
            <w:ins w:id="2749" w:author="Pacella, Christina (DEC)" w:date="2023-06-14T09:59:00Z">
              <w:r>
                <w:rPr>
                  <w:rFonts w:ascii="Garamond" w:hAnsi="Garamond" w:cs="Calibri"/>
                  <w:sz w:val="22"/>
                  <w:szCs w:val="22"/>
                </w:rPr>
                <w:t>12/01/2022**</w:t>
              </w:r>
            </w:ins>
          </w:p>
        </w:tc>
      </w:tr>
      <w:tr w:rsidR="00704832" w:rsidRPr="002B220A" w14:paraId="272798B1" w14:textId="0CD6DDAC" w:rsidTr="00704832">
        <w:tblPrEx>
          <w:tblPrExChange w:id="2750" w:author="Pacella, Christina (DEC)" w:date="2023-06-14T09:59:00Z">
            <w:tblPrEx>
              <w:tblW w:w="9576" w:type="dxa"/>
            </w:tblPrEx>
          </w:tblPrExChange>
        </w:tblPrEx>
        <w:trPr>
          <w:trHeight w:val="284"/>
          <w:ins w:id="2751" w:author="Pacella, Christina (DEC)" w:date="2023-06-14T09:38:00Z"/>
          <w:trPrChange w:id="2752" w:author="Pacella, Christina (DEC)" w:date="2023-06-14T09:59:00Z">
            <w:trPr>
              <w:gridAfter w:val="0"/>
              <w:trHeight w:val="284"/>
            </w:trPr>
          </w:trPrChange>
        </w:trPr>
        <w:tc>
          <w:tcPr>
            <w:tcW w:w="2273" w:type="dxa"/>
            <w:vMerge/>
            <w:shd w:val="clear" w:color="auto" w:fill="auto"/>
            <w:noWrap/>
            <w:vAlign w:val="center"/>
            <w:tcPrChange w:id="2753" w:author="Pacella, Christina (DEC)" w:date="2023-06-14T09:59:00Z">
              <w:tcPr>
                <w:tcW w:w="2273" w:type="dxa"/>
                <w:vMerge/>
                <w:shd w:val="clear" w:color="auto" w:fill="auto"/>
                <w:noWrap/>
                <w:vAlign w:val="center"/>
              </w:tcPr>
            </w:tcPrChange>
          </w:tcPr>
          <w:p w14:paraId="604DC03E" w14:textId="34B8AEE6" w:rsidR="00704832" w:rsidRPr="00DF6F27" w:rsidRDefault="00704832">
            <w:pPr>
              <w:jc w:val="center"/>
              <w:rPr>
                <w:ins w:id="2754" w:author="Pacella, Christina (DEC)" w:date="2023-06-14T09:38:00Z"/>
                <w:rFonts w:ascii="Garamond" w:hAnsi="Garamond" w:cs="Calibri"/>
                <w:color w:val="000000"/>
                <w:sz w:val="22"/>
                <w:szCs w:val="22"/>
              </w:rPr>
              <w:pPrChange w:id="2755" w:author="Pacella, Christina (DEC)" w:date="2023-06-14T09:41:00Z">
                <w:pPr/>
              </w:pPrChange>
            </w:pPr>
          </w:p>
        </w:tc>
        <w:tc>
          <w:tcPr>
            <w:tcW w:w="1226" w:type="dxa"/>
            <w:shd w:val="clear" w:color="auto" w:fill="auto"/>
            <w:noWrap/>
            <w:vAlign w:val="center"/>
            <w:tcPrChange w:id="2756" w:author="Pacella, Christina (DEC)" w:date="2023-06-14T09:59:00Z">
              <w:tcPr>
                <w:tcW w:w="1226" w:type="dxa"/>
                <w:shd w:val="clear" w:color="auto" w:fill="auto"/>
                <w:noWrap/>
                <w:vAlign w:val="center"/>
              </w:tcPr>
            </w:tcPrChange>
          </w:tcPr>
          <w:p w14:paraId="21D50196" w14:textId="4D460B15" w:rsidR="00704832" w:rsidRPr="00DF6F27" w:rsidRDefault="00704832">
            <w:pPr>
              <w:jc w:val="center"/>
              <w:rPr>
                <w:ins w:id="2757" w:author="Pacella, Christina (DEC)" w:date="2023-06-14T09:38:00Z"/>
                <w:rFonts w:ascii="Garamond" w:hAnsi="Garamond" w:cs="Calibri"/>
                <w:sz w:val="22"/>
                <w:szCs w:val="22"/>
              </w:rPr>
            </w:pPr>
            <w:ins w:id="2758" w:author="Pacella, Christina (DEC)" w:date="2023-06-14T09:44:00Z">
              <w:r>
                <w:rPr>
                  <w:rFonts w:ascii="Garamond" w:hAnsi="Garamond" w:cs="Calibri"/>
                  <w:color w:val="000000"/>
                  <w:sz w:val="22"/>
                  <w:szCs w:val="22"/>
                </w:rPr>
                <w:t>BM</w:t>
              </w:r>
            </w:ins>
          </w:p>
        </w:tc>
        <w:tc>
          <w:tcPr>
            <w:tcW w:w="1521" w:type="dxa"/>
            <w:shd w:val="clear" w:color="auto" w:fill="auto"/>
            <w:noWrap/>
            <w:vAlign w:val="center"/>
            <w:tcPrChange w:id="2759" w:author="Pacella, Christina (DEC)" w:date="2023-06-14T09:59:00Z">
              <w:tcPr>
                <w:tcW w:w="1521" w:type="dxa"/>
                <w:shd w:val="clear" w:color="auto" w:fill="auto"/>
                <w:noWrap/>
                <w:vAlign w:val="center"/>
              </w:tcPr>
            </w:tcPrChange>
          </w:tcPr>
          <w:p w14:paraId="03AAA306" w14:textId="4ABBD532" w:rsidR="00704832" w:rsidRPr="00DF6F27" w:rsidRDefault="00704832">
            <w:pPr>
              <w:jc w:val="center"/>
              <w:rPr>
                <w:ins w:id="2760" w:author="Pacella, Christina (DEC)" w:date="2023-06-14T09:38:00Z"/>
                <w:rFonts w:ascii="Garamond" w:hAnsi="Garamond" w:cs="Calibri"/>
                <w:sz w:val="22"/>
                <w:szCs w:val="22"/>
              </w:rPr>
            </w:pPr>
            <w:ins w:id="2761" w:author="Pacella, Christina (DEC)" w:date="2023-06-14T09:44:00Z">
              <w:r>
                <w:rPr>
                  <w:rFonts w:ascii="Garamond" w:hAnsi="Garamond" w:cs="Calibri"/>
                  <w:sz w:val="22"/>
                  <w:szCs w:val="22"/>
                </w:rPr>
                <w:t>07/25/2022**</w:t>
              </w:r>
            </w:ins>
          </w:p>
        </w:tc>
        <w:tc>
          <w:tcPr>
            <w:tcW w:w="2018" w:type="dxa"/>
            <w:vMerge/>
            <w:vAlign w:val="center"/>
            <w:tcPrChange w:id="2762" w:author="Pacella, Christina (DEC)" w:date="2023-06-14T09:59:00Z">
              <w:tcPr>
                <w:tcW w:w="1518" w:type="dxa"/>
                <w:vMerge/>
              </w:tcPr>
            </w:tcPrChange>
          </w:tcPr>
          <w:p w14:paraId="757BB468" w14:textId="77777777" w:rsidR="00704832" w:rsidRDefault="00704832">
            <w:pPr>
              <w:jc w:val="center"/>
              <w:rPr>
                <w:ins w:id="2763" w:author="Pacella, Christina (DEC)" w:date="2023-06-14T09:52:00Z"/>
                <w:rFonts w:ascii="Garamond" w:hAnsi="Garamond" w:cs="Calibri"/>
                <w:sz w:val="22"/>
                <w:szCs w:val="22"/>
              </w:rPr>
            </w:pPr>
          </w:p>
        </w:tc>
        <w:tc>
          <w:tcPr>
            <w:tcW w:w="1019" w:type="dxa"/>
            <w:vAlign w:val="center"/>
            <w:tcPrChange w:id="2764" w:author="Pacella, Christina (DEC)" w:date="2023-06-14T09:59:00Z">
              <w:tcPr>
                <w:tcW w:w="1519" w:type="dxa"/>
                <w:gridSpan w:val="2"/>
              </w:tcPr>
            </w:tcPrChange>
          </w:tcPr>
          <w:p w14:paraId="44CEC9D4" w14:textId="6C84B502" w:rsidR="00704832" w:rsidRDefault="00704832">
            <w:pPr>
              <w:jc w:val="center"/>
              <w:rPr>
                <w:ins w:id="2765" w:author="Pacella, Christina (DEC)" w:date="2023-06-14T09:52:00Z"/>
                <w:rFonts w:ascii="Garamond" w:hAnsi="Garamond" w:cs="Calibri"/>
                <w:sz w:val="22"/>
                <w:szCs w:val="22"/>
              </w:rPr>
            </w:pPr>
            <w:ins w:id="2766" w:author="Pacella, Christina (DEC)" w:date="2023-06-14T09:59:00Z">
              <w:r>
                <w:rPr>
                  <w:rFonts w:ascii="Garamond" w:hAnsi="Garamond" w:cs="Calibri"/>
                  <w:color w:val="000000"/>
                  <w:sz w:val="22"/>
                  <w:szCs w:val="22"/>
                </w:rPr>
                <w:t>BM</w:t>
              </w:r>
            </w:ins>
          </w:p>
        </w:tc>
        <w:tc>
          <w:tcPr>
            <w:tcW w:w="1519" w:type="dxa"/>
            <w:vAlign w:val="center"/>
            <w:tcPrChange w:id="2767" w:author="Pacella, Christina (DEC)" w:date="2023-06-14T09:59:00Z">
              <w:tcPr>
                <w:tcW w:w="1519" w:type="dxa"/>
                <w:gridSpan w:val="2"/>
              </w:tcPr>
            </w:tcPrChange>
          </w:tcPr>
          <w:p w14:paraId="2A02D6F8" w14:textId="200C41A0" w:rsidR="00704832" w:rsidRDefault="00704832">
            <w:pPr>
              <w:jc w:val="center"/>
              <w:rPr>
                <w:ins w:id="2768" w:author="Pacella, Christina (DEC)" w:date="2023-06-14T09:52:00Z"/>
                <w:rFonts w:ascii="Garamond" w:hAnsi="Garamond" w:cs="Calibri"/>
                <w:sz w:val="22"/>
                <w:szCs w:val="22"/>
              </w:rPr>
            </w:pPr>
            <w:ins w:id="2769" w:author="Pacella, Christina (DEC)" w:date="2023-06-14T09:59:00Z">
              <w:r>
                <w:rPr>
                  <w:rFonts w:ascii="Garamond" w:hAnsi="Garamond" w:cs="Calibri"/>
                  <w:sz w:val="22"/>
                  <w:szCs w:val="22"/>
                </w:rPr>
                <w:t>11/22/2022</w:t>
              </w:r>
            </w:ins>
          </w:p>
        </w:tc>
      </w:tr>
      <w:tr w:rsidR="00704832" w:rsidRPr="002B220A" w14:paraId="14760267" w14:textId="3B06883E" w:rsidTr="00704832">
        <w:tblPrEx>
          <w:tblPrExChange w:id="2770" w:author="Pacella, Christina (DEC)" w:date="2023-06-14T09:59:00Z">
            <w:tblPrEx>
              <w:tblW w:w="9576" w:type="dxa"/>
            </w:tblPrEx>
          </w:tblPrExChange>
        </w:tblPrEx>
        <w:trPr>
          <w:trHeight w:val="284"/>
          <w:ins w:id="2771" w:author="Pacella, Christina (DEC)" w:date="2023-06-14T09:44:00Z"/>
          <w:trPrChange w:id="2772" w:author="Pacella, Christina (DEC)" w:date="2023-06-14T09:59:00Z">
            <w:trPr>
              <w:gridAfter w:val="0"/>
              <w:trHeight w:val="284"/>
            </w:trPr>
          </w:trPrChange>
        </w:trPr>
        <w:tc>
          <w:tcPr>
            <w:tcW w:w="2273" w:type="dxa"/>
            <w:vMerge/>
            <w:shd w:val="clear" w:color="auto" w:fill="auto"/>
            <w:noWrap/>
            <w:vAlign w:val="center"/>
            <w:tcPrChange w:id="2773" w:author="Pacella, Christina (DEC)" w:date="2023-06-14T09:59:00Z">
              <w:tcPr>
                <w:tcW w:w="2273" w:type="dxa"/>
                <w:vMerge/>
                <w:shd w:val="clear" w:color="auto" w:fill="auto"/>
                <w:noWrap/>
                <w:vAlign w:val="center"/>
              </w:tcPr>
            </w:tcPrChange>
          </w:tcPr>
          <w:p w14:paraId="6630BE86" w14:textId="77777777" w:rsidR="00704832" w:rsidRPr="00DF6F27" w:rsidRDefault="00704832" w:rsidP="00893F4D">
            <w:pPr>
              <w:jc w:val="center"/>
              <w:rPr>
                <w:ins w:id="2774" w:author="Pacella, Christina (DEC)" w:date="2023-06-14T09:44:00Z"/>
                <w:rFonts w:ascii="Garamond" w:hAnsi="Garamond" w:cs="Calibri"/>
                <w:color w:val="000000"/>
                <w:sz w:val="22"/>
                <w:szCs w:val="22"/>
              </w:rPr>
            </w:pPr>
          </w:p>
        </w:tc>
        <w:tc>
          <w:tcPr>
            <w:tcW w:w="1226" w:type="dxa"/>
            <w:shd w:val="clear" w:color="auto" w:fill="auto"/>
            <w:noWrap/>
            <w:vAlign w:val="center"/>
            <w:tcPrChange w:id="2775" w:author="Pacella, Christina (DEC)" w:date="2023-06-14T09:59:00Z">
              <w:tcPr>
                <w:tcW w:w="1226" w:type="dxa"/>
                <w:shd w:val="clear" w:color="auto" w:fill="auto"/>
                <w:noWrap/>
                <w:vAlign w:val="center"/>
              </w:tcPr>
            </w:tcPrChange>
          </w:tcPr>
          <w:p w14:paraId="770A0227" w14:textId="0F29FFA7" w:rsidR="00704832" w:rsidRDefault="00C76DD1" w:rsidP="00893F4D">
            <w:pPr>
              <w:jc w:val="center"/>
              <w:rPr>
                <w:ins w:id="2776" w:author="Pacella, Christina (DEC)" w:date="2023-06-14T09:44:00Z"/>
                <w:rFonts w:ascii="Garamond" w:hAnsi="Garamond" w:cs="Calibri"/>
                <w:color w:val="000000"/>
                <w:sz w:val="22"/>
                <w:szCs w:val="22"/>
              </w:rPr>
            </w:pPr>
            <w:ins w:id="2777"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21" w:type="dxa"/>
            <w:shd w:val="clear" w:color="auto" w:fill="auto"/>
            <w:noWrap/>
            <w:vAlign w:val="center"/>
            <w:tcPrChange w:id="2778" w:author="Pacella, Christina (DEC)" w:date="2023-06-14T09:59:00Z">
              <w:tcPr>
                <w:tcW w:w="1521" w:type="dxa"/>
                <w:shd w:val="clear" w:color="auto" w:fill="auto"/>
                <w:noWrap/>
                <w:vAlign w:val="center"/>
              </w:tcPr>
            </w:tcPrChange>
          </w:tcPr>
          <w:p w14:paraId="56018C73" w14:textId="4A068F26" w:rsidR="00704832" w:rsidRPr="00DF6F27" w:rsidRDefault="00704832" w:rsidP="00893F4D">
            <w:pPr>
              <w:jc w:val="center"/>
              <w:rPr>
                <w:ins w:id="2779" w:author="Pacella, Christina (DEC)" w:date="2023-06-14T09:44:00Z"/>
                <w:rFonts w:ascii="Garamond" w:hAnsi="Garamond" w:cs="Calibri"/>
                <w:sz w:val="22"/>
                <w:szCs w:val="22"/>
              </w:rPr>
            </w:pPr>
            <w:ins w:id="2780" w:author="Pacella, Christina (DEC)" w:date="2023-06-14T09:44:00Z">
              <w:r>
                <w:rPr>
                  <w:rFonts w:ascii="Garamond" w:hAnsi="Garamond" w:cs="Calibri"/>
                  <w:sz w:val="22"/>
                  <w:szCs w:val="22"/>
                </w:rPr>
                <w:t>07/18/2022**</w:t>
              </w:r>
            </w:ins>
          </w:p>
        </w:tc>
        <w:tc>
          <w:tcPr>
            <w:tcW w:w="2018" w:type="dxa"/>
            <w:vMerge/>
            <w:vAlign w:val="center"/>
            <w:tcPrChange w:id="2781" w:author="Pacella, Christina (DEC)" w:date="2023-06-14T09:59:00Z">
              <w:tcPr>
                <w:tcW w:w="1518" w:type="dxa"/>
                <w:vMerge/>
              </w:tcPr>
            </w:tcPrChange>
          </w:tcPr>
          <w:p w14:paraId="1FE92688" w14:textId="77777777" w:rsidR="00704832" w:rsidRDefault="00704832">
            <w:pPr>
              <w:jc w:val="center"/>
              <w:rPr>
                <w:ins w:id="2782" w:author="Pacella, Christina (DEC)" w:date="2023-06-14T09:52:00Z"/>
                <w:rFonts w:ascii="Garamond" w:hAnsi="Garamond" w:cs="Calibri"/>
                <w:sz w:val="22"/>
                <w:szCs w:val="22"/>
              </w:rPr>
            </w:pPr>
          </w:p>
        </w:tc>
        <w:tc>
          <w:tcPr>
            <w:tcW w:w="1019" w:type="dxa"/>
            <w:vAlign w:val="center"/>
            <w:tcPrChange w:id="2783" w:author="Pacella, Christina (DEC)" w:date="2023-06-14T09:59:00Z">
              <w:tcPr>
                <w:tcW w:w="1519" w:type="dxa"/>
                <w:gridSpan w:val="2"/>
              </w:tcPr>
            </w:tcPrChange>
          </w:tcPr>
          <w:p w14:paraId="4039046D" w14:textId="5ABA29FA" w:rsidR="00704832" w:rsidRDefault="00C76DD1">
            <w:pPr>
              <w:jc w:val="center"/>
              <w:rPr>
                <w:ins w:id="2784" w:author="Pacella, Christina (DEC)" w:date="2023-06-14T09:52:00Z"/>
                <w:rFonts w:ascii="Garamond" w:hAnsi="Garamond" w:cs="Calibri"/>
                <w:sz w:val="22"/>
                <w:szCs w:val="22"/>
              </w:rPr>
            </w:pPr>
            <w:ins w:id="2785"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19" w:type="dxa"/>
            <w:vAlign w:val="center"/>
            <w:tcPrChange w:id="2786" w:author="Pacella, Christina (DEC)" w:date="2023-06-14T09:59:00Z">
              <w:tcPr>
                <w:tcW w:w="1519" w:type="dxa"/>
                <w:gridSpan w:val="2"/>
              </w:tcPr>
            </w:tcPrChange>
          </w:tcPr>
          <w:p w14:paraId="04A57E34" w14:textId="3A3C62B1" w:rsidR="00704832" w:rsidRDefault="00704832">
            <w:pPr>
              <w:jc w:val="center"/>
              <w:rPr>
                <w:ins w:id="2787" w:author="Pacella, Christina (DEC)" w:date="2023-06-14T09:52:00Z"/>
                <w:rFonts w:ascii="Garamond" w:hAnsi="Garamond" w:cs="Calibri"/>
                <w:sz w:val="22"/>
                <w:szCs w:val="22"/>
              </w:rPr>
            </w:pPr>
            <w:ins w:id="2788" w:author="Pacella, Christina (DEC)" w:date="2023-06-14T09:59:00Z">
              <w:r>
                <w:rPr>
                  <w:rFonts w:ascii="Garamond" w:hAnsi="Garamond" w:cs="Calibri"/>
                  <w:sz w:val="22"/>
                  <w:szCs w:val="22"/>
                </w:rPr>
                <w:t>11/17/2022</w:t>
              </w:r>
            </w:ins>
          </w:p>
        </w:tc>
      </w:tr>
      <w:tr w:rsidR="00704832" w:rsidRPr="002B220A" w14:paraId="25812C96" w14:textId="60616B18" w:rsidTr="00704832">
        <w:tblPrEx>
          <w:tblPrExChange w:id="2789" w:author="Pacella, Christina (DEC)" w:date="2023-06-14T09:59:00Z">
            <w:tblPrEx>
              <w:tblW w:w="9576" w:type="dxa"/>
            </w:tblPrEx>
          </w:tblPrExChange>
        </w:tblPrEx>
        <w:trPr>
          <w:trHeight w:val="284"/>
          <w:ins w:id="2790" w:author="Pacella, Christina (DEC)" w:date="2023-06-14T09:44:00Z"/>
          <w:trPrChange w:id="2791" w:author="Pacella, Christina (DEC)" w:date="2023-06-14T09:59:00Z">
            <w:trPr>
              <w:gridAfter w:val="0"/>
              <w:trHeight w:val="284"/>
            </w:trPr>
          </w:trPrChange>
        </w:trPr>
        <w:tc>
          <w:tcPr>
            <w:tcW w:w="2273" w:type="dxa"/>
            <w:vMerge w:val="restart"/>
            <w:shd w:val="clear" w:color="auto" w:fill="auto"/>
            <w:noWrap/>
            <w:vAlign w:val="center"/>
            <w:tcPrChange w:id="2792" w:author="Pacella, Christina (DEC)" w:date="2023-06-14T09:59:00Z">
              <w:tcPr>
                <w:tcW w:w="2273" w:type="dxa"/>
                <w:vMerge w:val="restart"/>
                <w:shd w:val="clear" w:color="auto" w:fill="auto"/>
                <w:noWrap/>
                <w:vAlign w:val="center"/>
              </w:tcPr>
            </w:tcPrChange>
          </w:tcPr>
          <w:p w14:paraId="6EDB9078" w14:textId="36E89710" w:rsidR="00704832" w:rsidRPr="00DF6F27" w:rsidRDefault="00704832" w:rsidP="00893F4D">
            <w:pPr>
              <w:jc w:val="center"/>
              <w:rPr>
                <w:ins w:id="2793" w:author="Pacella, Christina (DEC)" w:date="2023-06-14T09:44:00Z"/>
                <w:rFonts w:ascii="Garamond" w:hAnsi="Garamond" w:cs="Calibri"/>
                <w:color w:val="000000"/>
                <w:sz w:val="22"/>
                <w:szCs w:val="22"/>
              </w:rPr>
            </w:pPr>
            <w:ins w:id="2794" w:author="Pacella, Christina (DEC)" w:date="2023-06-14T09:45:00Z">
              <w:r>
                <w:rPr>
                  <w:rFonts w:ascii="Garamond" w:hAnsi="Garamond" w:cs="Calibri"/>
                  <w:color w:val="000000"/>
                  <w:sz w:val="22"/>
                  <w:szCs w:val="22"/>
                </w:rPr>
                <w:t>July 2022</w:t>
              </w:r>
            </w:ins>
          </w:p>
        </w:tc>
        <w:tc>
          <w:tcPr>
            <w:tcW w:w="1226" w:type="dxa"/>
            <w:shd w:val="clear" w:color="auto" w:fill="auto"/>
            <w:noWrap/>
            <w:vAlign w:val="center"/>
            <w:tcPrChange w:id="2795" w:author="Pacella, Christina (DEC)" w:date="2023-06-14T09:59:00Z">
              <w:tcPr>
                <w:tcW w:w="1226" w:type="dxa"/>
                <w:shd w:val="clear" w:color="auto" w:fill="auto"/>
                <w:noWrap/>
                <w:vAlign w:val="center"/>
              </w:tcPr>
            </w:tcPrChange>
          </w:tcPr>
          <w:p w14:paraId="784248A5" w14:textId="467332FF" w:rsidR="00704832" w:rsidRDefault="00704832" w:rsidP="00893F4D">
            <w:pPr>
              <w:jc w:val="center"/>
              <w:rPr>
                <w:ins w:id="2796" w:author="Pacella, Christina (DEC)" w:date="2023-06-14T09:44:00Z"/>
                <w:rFonts w:ascii="Garamond" w:hAnsi="Garamond" w:cs="Calibri"/>
                <w:color w:val="000000"/>
                <w:sz w:val="22"/>
                <w:szCs w:val="22"/>
              </w:rPr>
            </w:pPr>
            <w:ins w:id="2797" w:author="Pacella, Christina (DEC)" w:date="2023-06-14T09:45:00Z">
              <w:r>
                <w:rPr>
                  <w:rFonts w:ascii="Garamond" w:hAnsi="Garamond" w:cs="Calibri"/>
                  <w:color w:val="000000"/>
                  <w:sz w:val="22"/>
                  <w:szCs w:val="22"/>
                </w:rPr>
                <w:t>FL</w:t>
              </w:r>
            </w:ins>
          </w:p>
        </w:tc>
        <w:tc>
          <w:tcPr>
            <w:tcW w:w="1521" w:type="dxa"/>
            <w:shd w:val="clear" w:color="auto" w:fill="auto"/>
            <w:noWrap/>
            <w:vAlign w:val="center"/>
            <w:tcPrChange w:id="2798" w:author="Pacella, Christina (DEC)" w:date="2023-06-14T09:59:00Z">
              <w:tcPr>
                <w:tcW w:w="1521" w:type="dxa"/>
                <w:shd w:val="clear" w:color="auto" w:fill="auto"/>
                <w:noWrap/>
                <w:vAlign w:val="center"/>
              </w:tcPr>
            </w:tcPrChange>
          </w:tcPr>
          <w:p w14:paraId="21E9E84A" w14:textId="63C19824" w:rsidR="00704832" w:rsidRDefault="00704832" w:rsidP="00893F4D">
            <w:pPr>
              <w:jc w:val="center"/>
              <w:rPr>
                <w:ins w:id="2799" w:author="Pacella, Christina (DEC)" w:date="2023-06-14T09:44:00Z"/>
                <w:rFonts w:ascii="Garamond" w:hAnsi="Garamond" w:cs="Calibri"/>
                <w:sz w:val="22"/>
                <w:szCs w:val="22"/>
              </w:rPr>
            </w:pPr>
            <w:ins w:id="2800" w:author="Pacella, Christina (DEC)" w:date="2023-06-14T09:45:00Z">
              <w:r>
                <w:rPr>
                  <w:rFonts w:ascii="Garamond" w:hAnsi="Garamond" w:cs="Calibri"/>
                  <w:sz w:val="22"/>
                  <w:szCs w:val="22"/>
                </w:rPr>
                <w:t>07/21/2022</w:t>
              </w:r>
            </w:ins>
          </w:p>
        </w:tc>
        <w:tc>
          <w:tcPr>
            <w:tcW w:w="2018" w:type="dxa"/>
            <w:vMerge w:val="restart"/>
            <w:vAlign w:val="center"/>
            <w:tcPrChange w:id="2801" w:author="Pacella, Christina (DEC)" w:date="2023-06-14T09:59:00Z">
              <w:tcPr>
                <w:tcW w:w="1518" w:type="dxa"/>
                <w:vMerge w:val="restart"/>
              </w:tcPr>
            </w:tcPrChange>
          </w:tcPr>
          <w:p w14:paraId="5CF3F9FD" w14:textId="3C298B56" w:rsidR="00704832" w:rsidRDefault="00704832">
            <w:pPr>
              <w:jc w:val="center"/>
              <w:rPr>
                <w:ins w:id="2802" w:author="Pacella, Christina (DEC)" w:date="2023-06-14T09:52:00Z"/>
                <w:rFonts w:ascii="Garamond" w:hAnsi="Garamond" w:cs="Calibri"/>
                <w:sz w:val="22"/>
                <w:szCs w:val="22"/>
              </w:rPr>
            </w:pPr>
            <w:ins w:id="2803" w:author="Pacella, Christina (DEC)" w:date="2023-06-14T09:59:00Z">
              <w:r>
                <w:rPr>
                  <w:rFonts w:ascii="Garamond" w:hAnsi="Garamond" w:cs="Calibri"/>
                  <w:color w:val="000000"/>
                  <w:sz w:val="22"/>
                  <w:szCs w:val="22"/>
                </w:rPr>
                <w:t>December 2022</w:t>
              </w:r>
            </w:ins>
          </w:p>
        </w:tc>
        <w:tc>
          <w:tcPr>
            <w:tcW w:w="1019" w:type="dxa"/>
            <w:vAlign w:val="center"/>
            <w:tcPrChange w:id="2804" w:author="Pacella, Christina (DEC)" w:date="2023-06-14T09:59:00Z">
              <w:tcPr>
                <w:tcW w:w="1519" w:type="dxa"/>
                <w:gridSpan w:val="2"/>
              </w:tcPr>
            </w:tcPrChange>
          </w:tcPr>
          <w:p w14:paraId="4C30BB5E" w14:textId="637DFA3F" w:rsidR="00704832" w:rsidRDefault="00704832">
            <w:pPr>
              <w:jc w:val="center"/>
              <w:rPr>
                <w:ins w:id="2805" w:author="Pacella, Christina (DEC)" w:date="2023-06-14T09:52:00Z"/>
                <w:rFonts w:ascii="Garamond" w:hAnsi="Garamond" w:cs="Calibri"/>
                <w:sz w:val="22"/>
                <w:szCs w:val="22"/>
              </w:rPr>
            </w:pPr>
            <w:ins w:id="2806" w:author="Pacella, Christina (DEC)" w:date="2023-06-14T09:59:00Z">
              <w:r>
                <w:rPr>
                  <w:rFonts w:ascii="Garamond" w:hAnsi="Garamond" w:cs="Calibri"/>
                  <w:color w:val="000000"/>
                  <w:sz w:val="22"/>
                  <w:szCs w:val="22"/>
                </w:rPr>
                <w:t>FL</w:t>
              </w:r>
            </w:ins>
          </w:p>
        </w:tc>
        <w:tc>
          <w:tcPr>
            <w:tcW w:w="1519" w:type="dxa"/>
            <w:vAlign w:val="center"/>
            <w:tcPrChange w:id="2807" w:author="Pacella, Christina (DEC)" w:date="2023-06-14T09:59:00Z">
              <w:tcPr>
                <w:tcW w:w="1519" w:type="dxa"/>
                <w:gridSpan w:val="2"/>
              </w:tcPr>
            </w:tcPrChange>
          </w:tcPr>
          <w:p w14:paraId="145650E3" w14:textId="696ABE34" w:rsidR="00704832" w:rsidRDefault="00704832">
            <w:pPr>
              <w:jc w:val="center"/>
              <w:rPr>
                <w:ins w:id="2808" w:author="Pacella, Christina (DEC)" w:date="2023-06-14T09:52:00Z"/>
                <w:rFonts w:ascii="Garamond" w:hAnsi="Garamond" w:cs="Calibri"/>
                <w:sz w:val="22"/>
                <w:szCs w:val="22"/>
              </w:rPr>
            </w:pPr>
            <w:ins w:id="2809" w:author="Pacella, Christina (DEC)" w:date="2023-06-14T09:59:00Z">
              <w:r>
                <w:rPr>
                  <w:rFonts w:ascii="Garamond" w:hAnsi="Garamond" w:cs="Calibri"/>
                  <w:sz w:val="22"/>
                  <w:szCs w:val="22"/>
                </w:rPr>
                <w:t>12/29/2022</w:t>
              </w:r>
            </w:ins>
          </w:p>
        </w:tc>
      </w:tr>
      <w:tr w:rsidR="00704832" w:rsidRPr="002B220A" w14:paraId="4B9F7E0A" w14:textId="7AC2B991" w:rsidTr="00704832">
        <w:tblPrEx>
          <w:tblPrExChange w:id="2810" w:author="Pacella, Christina (DEC)" w:date="2023-06-14T09:59:00Z">
            <w:tblPrEx>
              <w:tblW w:w="9576" w:type="dxa"/>
            </w:tblPrEx>
          </w:tblPrExChange>
        </w:tblPrEx>
        <w:trPr>
          <w:trHeight w:val="284"/>
          <w:ins w:id="2811" w:author="Pacella, Christina (DEC)" w:date="2023-06-14T09:44:00Z"/>
          <w:trPrChange w:id="2812" w:author="Pacella, Christina (DEC)" w:date="2023-06-14T09:59:00Z">
            <w:trPr>
              <w:gridAfter w:val="0"/>
              <w:trHeight w:val="284"/>
            </w:trPr>
          </w:trPrChange>
        </w:trPr>
        <w:tc>
          <w:tcPr>
            <w:tcW w:w="2273" w:type="dxa"/>
            <w:vMerge/>
            <w:shd w:val="clear" w:color="auto" w:fill="auto"/>
            <w:noWrap/>
            <w:vAlign w:val="center"/>
            <w:tcPrChange w:id="2813" w:author="Pacella, Christina (DEC)" w:date="2023-06-14T09:59:00Z">
              <w:tcPr>
                <w:tcW w:w="2273" w:type="dxa"/>
                <w:vMerge/>
                <w:shd w:val="clear" w:color="auto" w:fill="auto"/>
                <w:noWrap/>
                <w:vAlign w:val="center"/>
              </w:tcPr>
            </w:tcPrChange>
          </w:tcPr>
          <w:p w14:paraId="567DC2F4" w14:textId="77777777" w:rsidR="00704832" w:rsidRPr="00DF6F27" w:rsidRDefault="00704832" w:rsidP="00893F4D">
            <w:pPr>
              <w:jc w:val="center"/>
              <w:rPr>
                <w:ins w:id="2814" w:author="Pacella, Christina (DEC)" w:date="2023-06-14T09:44:00Z"/>
                <w:rFonts w:ascii="Garamond" w:hAnsi="Garamond" w:cs="Calibri"/>
                <w:color w:val="000000"/>
                <w:sz w:val="22"/>
                <w:szCs w:val="22"/>
              </w:rPr>
            </w:pPr>
          </w:p>
        </w:tc>
        <w:tc>
          <w:tcPr>
            <w:tcW w:w="1226" w:type="dxa"/>
            <w:shd w:val="clear" w:color="auto" w:fill="auto"/>
            <w:noWrap/>
            <w:vAlign w:val="center"/>
            <w:tcPrChange w:id="2815" w:author="Pacella, Christina (DEC)" w:date="2023-06-14T09:59:00Z">
              <w:tcPr>
                <w:tcW w:w="1226" w:type="dxa"/>
                <w:shd w:val="clear" w:color="auto" w:fill="auto"/>
                <w:noWrap/>
                <w:vAlign w:val="center"/>
              </w:tcPr>
            </w:tcPrChange>
          </w:tcPr>
          <w:p w14:paraId="31ACFD6F" w14:textId="4C783FE8" w:rsidR="00704832" w:rsidRDefault="00704832" w:rsidP="00893F4D">
            <w:pPr>
              <w:jc w:val="center"/>
              <w:rPr>
                <w:ins w:id="2816" w:author="Pacella, Christina (DEC)" w:date="2023-06-14T09:44:00Z"/>
                <w:rFonts w:ascii="Garamond" w:hAnsi="Garamond" w:cs="Calibri"/>
                <w:color w:val="000000"/>
                <w:sz w:val="22"/>
                <w:szCs w:val="22"/>
              </w:rPr>
            </w:pPr>
            <w:ins w:id="2817" w:author="Pacella, Christina (DEC)" w:date="2023-06-14T09:45:00Z">
              <w:r>
                <w:rPr>
                  <w:rFonts w:ascii="Garamond" w:hAnsi="Garamond" w:cs="Calibri"/>
                  <w:color w:val="000000"/>
                  <w:sz w:val="22"/>
                  <w:szCs w:val="22"/>
                </w:rPr>
                <w:t>TN</w:t>
              </w:r>
            </w:ins>
          </w:p>
        </w:tc>
        <w:tc>
          <w:tcPr>
            <w:tcW w:w="1521" w:type="dxa"/>
            <w:shd w:val="clear" w:color="auto" w:fill="auto"/>
            <w:noWrap/>
            <w:vAlign w:val="center"/>
            <w:tcPrChange w:id="2818" w:author="Pacella, Christina (DEC)" w:date="2023-06-14T09:59:00Z">
              <w:tcPr>
                <w:tcW w:w="1521" w:type="dxa"/>
                <w:shd w:val="clear" w:color="auto" w:fill="auto"/>
                <w:noWrap/>
                <w:vAlign w:val="center"/>
              </w:tcPr>
            </w:tcPrChange>
          </w:tcPr>
          <w:p w14:paraId="5483494A" w14:textId="39F9CF87" w:rsidR="00704832" w:rsidRDefault="00704832" w:rsidP="00893F4D">
            <w:pPr>
              <w:jc w:val="center"/>
              <w:rPr>
                <w:ins w:id="2819" w:author="Pacella, Christina (DEC)" w:date="2023-06-14T09:44:00Z"/>
                <w:rFonts w:ascii="Garamond" w:hAnsi="Garamond" w:cs="Calibri"/>
                <w:sz w:val="22"/>
                <w:szCs w:val="22"/>
              </w:rPr>
            </w:pPr>
            <w:ins w:id="2820" w:author="Pacella, Christina (DEC)" w:date="2023-06-14T09:45:00Z">
              <w:r>
                <w:rPr>
                  <w:rFonts w:ascii="Garamond" w:hAnsi="Garamond" w:cs="Calibri"/>
                  <w:sz w:val="22"/>
                  <w:szCs w:val="22"/>
                </w:rPr>
                <w:t>07/18/2022**</w:t>
              </w:r>
            </w:ins>
          </w:p>
        </w:tc>
        <w:tc>
          <w:tcPr>
            <w:tcW w:w="2018" w:type="dxa"/>
            <w:vMerge/>
            <w:vAlign w:val="center"/>
            <w:tcPrChange w:id="2821" w:author="Pacella, Christina (DEC)" w:date="2023-06-14T09:59:00Z">
              <w:tcPr>
                <w:tcW w:w="1518" w:type="dxa"/>
                <w:vMerge/>
              </w:tcPr>
            </w:tcPrChange>
          </w:tcPr>
          <w:p w14:paraId="007AF592" w14:textId="77777777" w:rsidR="00704832" w:rsidRDefault="00704832">
            <w:pPr>
              <w:jc w:val="center"/>
              <w:rPr>
                <w:ins w:id="2822" w:author="Pacella, Christina (DEC)" w:date="2023-06-14T09:52:00Z"/>
                <w:rFonts w:ascii="Garamond" w:hAnsi="Garamond" w:cs="Calibri"/>
                <w:sz w:val="22"/>
                <w:szCs w:val="22"/>
              </w:rPr>
            </w:pPr>
          </w:p>
        </w:tc>
        <w:tc>
          <w:tcPr>
            <w:tcW w:w="1019" w:type="dxa"/>
            <w:vAlign w:val="center"/>
            <w:tcPrChange w:id="2823" w:author="Pacella, Christina (DEC)" w:date="2023-06-14T09:59:00Z">
              <w:tcPr>
                <w:tcW w:w="1519" w:type="dxa"/>
                <w:gridSpan w:val="2"/>
              </w:tcPr>
            </w:tcPrChange>
          </w:tcPr>
          <w:p w14:paraId="12C66B22" w14:textId="584C0BA3" w:rsidR="00704832" w:rsidRDefault="00704832">
            <w:pPr>
              <w:jc w:val="center"/>
              <w:rPr>
                <w:ins w:id="2824" w:author="Pacella, Christina (DEC)" w:date="2023-06-14T09:52:00Z"/>
                <w:rFonts w:ascii="Garamond" w:hAnsi="Garamond" w:cs="Calibri"/>
                <w:sz w:val="22"/>
                <w:szCs w:val="22"/>
              </w:rPr>
            </w:pPr>
            <w:ins w:id="2825" w:author="Pacella, Christina (DEC)" w:date="2023-06-14T09:59:00Z">
              <w:r>
                <w:rPr>
                  <w:rFonts w:ascii="Garamond" w:hAnsi="Garamond" w:cs="Calibri"/>
                  <w:color w:val="000000"/>
                  <w:sz w:val="22"/>
                  <w:szCs w:val="22"/>
                </w:rPr>
                <w:t>TN</w:t>
              </w:r>
            </w:ins>
          </w:p>
        </w:tc>
        <w:tc>
          <w:tcPr>
            <w:tcW w:w="1519" w:type="dxa"/>
            <w:vAlign w:val="center"/>
            <w:tcPrChange w:id="2826" w:author="Pacella, Christina (DEC)" w:date="2023-06-14T09:59:00Z">
              <w:tcPr>
                <w:tcW w:w="1519" w:type="dxa"/>
                <w:gridSpan w:val="2"/>
              </w:tcPr>
            </w:tcPrChange>
          </w:tcPr>
          <w:p w14:paraId="1B55DB20" w14:textId="728ACA37" w:rsidR="00704832" w:rsidRDefault="00704832">
            <w:pPr>
              <w:jc w:val="center"/>
              <w:rPr>
                <w:ins w:id="2827" w:author="Pacella, Christina (DEC)" w:date="2023-06-14T09:52:00Z"/>
                <w:rFonts w:ascii="Garamond" w:hAnsi="Garamond" w:cs="Calibri"/>
                <w:sz w:val="22"/>
                <w:szCs w:val="22"/>
              </w:rPr>
            </w:pPr>
            <w:ins w:id="2828" w:author="Pacella, Christina (DEC)" w:date="2023-06-14T09:59:00Z">
              <w:r>
                <w:rPr>
                  <w:rFonts w:ascii="Garamond" w:hAnsi="Garamond" w:cs="Calibri"/>
                  <w:sz w:val="22"/>
                  <w:szCs w:val="22"/>
                </w:rPr>
                <w:t>12/16/2022</w:t>
              </w:r>
            </w:ins>
          </w:p>
        </w:tc>
      </w:tr>
      <w:tr w:rsidR="00704832" w:rsidRPr="002B220A" w14:paraId="4CA4E70C" w14:textId="0FAFBE9D" w:rsidTr="00704832">
        <w:tblPrEx>
          <w:tblPrExChange w:id="2829" w:author="Pacella, Christina (DEC)" w:date="2023-06-14T09:59:00Z">
            <w:tblPrEx>
              <w:tblW w:w="9576" w:type="dxa"/>
            </w:tblPrEx>
          </w:tblPrExChange>
        </w:tblPrEx>
        <w:trPr>
          <w:trHeight w:val="284"/>
          <w:ins w:id="2830" w:author="Pacella, Christina (DEC)" w:date="2023-06-14T09:44:00Z"/>
          <w:trPrChange w:id="2831" w:author="Pacella, Christina (DEC)" w:date="2023-06-14T09:59:00Z">
            <w:trPr>
              <w:gridAfter w:val="0"/>
              <w:trHeight w:val="284"/>
            </w:trPr>
          </w:trPrChange>
        </w:trPr>
        <w:tc>
          <w:tcPr>
            <w:tcW w:w="2273" w:type="dxa"/>
            <w:vMerge/>
            <w:shd w:val="clear" w:color="auto" w:fill="auto"/>
            <w:noWrap/>
            <w:vAlign w:val="center"/>
            <w:tcPrChange w:id="2832" w:author="Pacella, Christina (DEC)" w:date="2023-06-14T09:59:00Z">
              <w:tcPr>
                <w:tcW w:w="2273" w:type="dxa"/>
                <w:vMerge/>
                <w:shd w:val="clear" w:color="auto" w:fill="auto"/>
                <w:noWrap/>
                <w:vAlign w:val="center"/>
              </w:tcPr>
            </w:tcPrChange>
          </w:tcPr>
          <w:p w14:paraId="513E3BB1" w14:textId="77777777" w:rsidR="00704832" w:rsidRPr="00DF6F27" w:rsidRDefault="00704832" w:rsidP="00893F4D">
            <w:pPr>
              <w:jc w:val="center"/>
              <w:rPr>
                <w:ins w:id="2833" w:author="Pacella, Christina (DEC)" w:date="2023-06-14T09:44:00Z"/>
                <w:rFonts w:ascii="Garamond" w:hAnsi="Garamond" w:cs="Calibri"/>
                <w:color w:val="000000"/>
                <w:sz w:val="22"/>
                <w:szCs w:val="22"/>
              </w:rPr>
            </w:pPr>
          </w:p>
        </w:tc>
        <w:tc>
          <w:tcPr>
            <w:tcW w:w="1226" w:type="dxa"/>
            <w:shd w:val="clear" w:color="auto" w:fill="auto"/>
            <w:noWrap/>
            <w:vAlign w:val="center"/>
            <w:tcPrChange w:id="2834" w:author="Pacella, Christina (DEC)" w:date="2023-06-14T09:59:00Z">
              <w:tcPr>
                <w:tcW w:w="1226" w:type="dxa"/>
                <w:shd w:val="clear" w:color="auto" w:fill="auto"/>
                <w:noWrap/>
                <w:vAlign w:val="center"/>
              </w:tcPr>
            </w:tcPrChange>
          </w:tcPr>
          <w:p w14:paraId="5B84CFE3" w14:textId="3C389294" w:rsidR="00704832" w:rsidRDefault="00704832" w:rsidP="00893F4D">
            <w:pPr>
              <w:jc w:val="center"/>
              <w:rPr>
                <w:ins w:id="2835" w:author="Pacella, Christina (DEC)" w:date="2023-06-14T09:44:00Z"/>
                <w:rFonts w:ascii="Garamond" w:hAnsi="Garamond" w:cs="Calibri"/>
                <w:color w:val="000000"/>
                <w:sz w:val="22"/>
                <w:szCs w:val="22"/>
              </w:rPr>
            </w:pPr>
            <w:ins w:id="2836" w:author="Pacella, Christina (DEC)" w:date="2023-06-14T09:45:00Z">
              <w:r>
                <w:rPr>
                  <w:rFonts w:ascii="Garamond" w:hAnsi="Garamond" w:cs="Calibri"/>
                  <w:color w:val="000000"/>
                  <w:sz w:val="22"/>
                  <w:szCs w:val="22"/>
                </w:rPr>
                <w:t>TS</w:t>
              </w:r>
            </w:ins>
          </w:p>
        </w:tc>
        <w:tc>
          <w:tcPr>
            <w:tcW w:w="1521" w:type="dxa"/>
            <w:shd w:val="clear" w:color="auto" w:fill="auto"/>
            <w:noWrap/>
            <w:vAlign w:val="center"/>
            <w:tcPrChange w:id="2837" w:author="Pacella, Christina (DEC)" w:date="2023-06-14T09:59:00Z">
              <w:tcPr>
                <w:tcW w:w="1521" w:type="dxa"/>
                <w:shd w:val="clear" w:color="auto" w:fill="auto"/>
                <w:noWrap/>
                <w:vAlign w:val="center"/>
              </w:tcPr>
            </w:tcPrChange>
          </w:tcPr>
          <w:p w14:paraId="11282876" w14:textId="1E4DB5D2" w:rsidR="00704832" w:rsidRDefault="00704832" w:rsidP="00893F4D">
            <w:pPr>
              <w:jc w:val="center"/>
              <w:rPr>
                <w:ins w:id="2838" w:author="Pacella, Christina (DEC)" w:date="2023-06-14T09:44:00Z"/>
                <w:rFonts w:ascii="Garamond" w:hAnsi="Garamond" w:cs="Calibri"/>
                <w:sz w:val="22"/>
                <w:szCs w:val="22"/>
              </w:rPr>
            </w:pPr>
            <w:ins w:id="2839" w:author="Pacella, Christina (DEC)" w:date="2023-06-14T09:45:00Z">
              <w:r>
                <w:rPr>
                  <w:rFonts w:ascii="Garamond" w:hAnsi="Garamond" w:cs="Calibri"/>
                  <w:sz w:val="22"/>
                  <w:szCs w:val="22"/>
                </w:rPr>
                <w:t>07/18/2022**</w:t>
              </w:r>
            </w:ins>
          </w:p>
        </w:tc>
        <w:tc>
          <w:tcPr>
            <w:tcW w:w="2018" w:type="dxa"/>
            <w:vMerge/>
            <w:vAlign w:val="center"/>
            <w:tcPrChange w:id="2840" w:author="Pacella, Christina (DEC)" w:date="2023-06-14T09:59:00Z">
              <w:tcPr>
                <w:tcW w:w="1518" w:type="dxa"/>
                <w:vMerge/>
              </w:tcPr>
            </w:tcPrChange>
          </w:tcPr>
          <w:p w14:paraId="34E45FA4" w14:textId="77777777" w:rsidR="00704832" w:rsidRDefault="00704832">
            <w:pPr>
              <w:jc w:val="center"/>
              <w:rPr>
                <w:ins w:id="2841" w:author="Pacella, Christina (DEC)" w:date="2023-06-14T09:52:00Z"/>
                <w:rFonts w:ascii="Garamond" w:hAnsi="Garamond" w:cs="Calibri"/>
                <w:sz w:val="22"/>
                <w:szCs w:val="22"/>
              </w:rPr>
            </w:pPr>
          </w:p>
        </w:tc>
        <w:tc>
          <w:tcPr>
            <w:tcW w:w="1019" w:type="dxa"/>
            <w:vAlign w:val="center"/>
            <w:tcPrChange w:id="2842" w:author="Pacella, Christina (DEC)" w:date="2023-06-14T09:59:00Z">
              <w:tcPr>
                <w:tcW w:w="1519" w:type="dxa"/>
                <w:gridSpan w:val="2"/>
              </w:tcPr>
            </w:tcPrChange>
          </w:tcPr>
          <w:p w14:paraId="4D111985" w14:textId="32FAB557" w:rsidR="00704832" w:rsidRDefault="00704832">
            <w:pPr>
              <w:jc w:val="center"/>
              <w:rPr>
                <w:ins w:id="2843" w:author="Pacella, Christina (DEC)" w:date="2023-06-14T09:52:00Z"/>
                <w:rFonts w:ascii="Garamond" w:hAnsi="Garamond" w:cs="Calibri"/>
                <w:sz w:val="22"/>
                <w:szCs w:val="22"/>
              </w:rPr>
            </w:pPr>
            <w:ins w:id="2844" w:author="Pacella, Christina (DEC)" w:date="2023-06-14T09:59:00Z">
              <w:r>
                <w:rPr>
                  <w:rFonts w:ascii="Garamond" w:hAnsi="Garamond" w:cs="Calibri"/>
                  <w:color w:val="000000"/>
                  <w:sz w:val="22"/>
                  <w:szCs w:val="22"/>
                </w:rPr>
                <w:t>TS</w:t>
              </w:r>
            </w:ins>
          </w:p>
        </w:tc>
        <w:tc>
          <w:tcPr>
            <w:tcW w:w="1519" w:type="dxa"/>
            <w:vAlign w:val="center"/>
            <w:tcPrChange w:id="2845" w:author="Pacella, Christina (DEC)" w:date="2023-06-14T09:59:00Z">
              <w:tcPr>
                <w:tcW w:w="1519" w:type="dxa"/>
                <w:gridSpan w:val="2"/>
              </w:tcPr>
            </w:tcPrChange>
          </w:tcPr>
          <w:p w14:paraId="64304395" w14:textId="72B3B1F9" w:rsidR="00704832" w:rsidRDefault="00704832">
            <w:pPr>
              <w:jc w:val="center"/>
              <w:rPr>
                <w:ins w:id="2846" w:author="Pacella, Christina (DEC)" w:date="2023-06-14T09:52:00Z"/>
                <w:rFonts w:ascii="Garamond" w:hAnsi="Garamond" w:cs="Calibri"/>
                <w:sz w:val="22"/>
                <w:szCs w:val="22"/>
              </w:rPr>
            </w:pPr>
            <w:ins w:id="2847" w:author="Pacella, Christina (DEC)" w:date="2023-06-14T09:59:00Z">
              <w:r>
                <w:rPr>
                  <w:rFonts w:ascii="Garamond" w:hAnsi="Garamond" w:cs="Calibri"/>
                  <w:sz w:val="22"/>
                  <w:szCs w:val="22"/>
                </w:rPr>
                <w:t>12/16/2022</w:t>
              </w:r>
            </w:ins>
          </w:p>
        </w:tc>
      </w:tr>
      <w:tr w:rsidR="00704832" w:rsidRPr="002B220A" w14:paraId="6BB7AD60" w14:textId="54B6AE79" w:rsidTr="00704832">
        <w:tblPrEx>
          <w:tblPrExChange w:id="2848" w:author="Pacella, Christina (DEC)" w:date="2023-06-14T09:59:00Z">
            <w:tblPrEx>
              <w:tblW w:w="9576" w:type="dxa"/>
            </w:tblPrEx>
          </w:tblPrExChange>
        </w:tblPrEx>
        <w:trPr>
          <w:trHeight w:val="284"/>
          <w:ins w:id="2849" w:author="Pacella, Christina (DEC)" w:date="2023-06-14T09:44:00Z"/>
          <w:trPrChange w:id="2850" w:author="Pacella, Christina (DEC)" w:date="2023-06-14T09:59:00Z">
            <w:trPr>
              <w:gridAfter w:val="0"/>
              <w:trHeight w:val="284"/>
            </w:trPr>
          </w:trPrChange>
        </w:trPr>
        <w:tc>
          <w:tcPr>
            <w:tcW w:w="2273" w:type="dxa"/>
            <w:vMerge/>
            <w:shd w:val="clear" w:color="auto" w:fill="auto"/>
            <w:noWrap/>
            <w:vAlign w:val="center"/>
            <w:tcPrChange w:id="2851" w:author="Pacella, Christina (DEC)" w:date="2023-06-14T09:59:00Z">
              <w:tcPr>
                <w:tcW w:w="2273" w:type="dxa"/>
                <w:vMerge/>
                <w:shd w:val="clear" w:color="auto" w:fill="auto"/>
                <w:noWrap/>
                <w:vAlign w:val="center"/>
              </w:tcPr>
            </w:tcPrChange>
          </w:tcPr>
          <w:p w14:paraId="209EE42E" w14:textId="77777777" w:rsidR="00704832" w:rsidRPr="00DF6F27" w:rsidRDefault="00704832" w:rsidP="00893F4D">
            <w:pPr>
              <w:jc w:val="center"/>
              <w:rPr>
                <w:ins w:id="2852" w:author="Pacella, Christina (DEC)" w:date="2023-06-14T09:44:00Z"/>
                <w:rFonts w:ascii="Garamond" w:hAnsi="Garamond" w:cs="Calibri"/>
                <w:color w:val="000000"/>
                <w:sz w:val="22"/>
                <w:szCs w:val="22"/>
              </w:rPr>
            </w:pPr>
          </w:p>
        </w:tc>
        <w:tc>
          <w:tcPr>
            <w:tcW w:w="1226" w:type="dxa"/>
            <w:shd w:val="clear" w:color="auto" w:fill="auto"/>
            <w:noWrap/>
            <w:vAlign w:val="center"/>
            <w:tcPrChange w:id="2853" w:author="Pacella, Christina (DEC)" w:date="2023-06-14T09:59:00Z">
              <w:tcPr>
                <w:tcW w:w="1226" w:type="dxa"/>
                <w:shd w:val="clear" w:color="auto" w:fill="auto"/>
                <w:noWrap/>
                <w:vAlign w:val="center"/>
              </w:tcPr>
            </w:tcPrChange>
          </w:tcPr>
          <w:p w14:paraId="0AA4727C" w14:textId="615C15CD" w:rsidR="00704832" w:rsidRDefault="00704832" w:rsidP="00893F4D">
            <w:pPr>
              <w:jc w:val="center"/>
              <w:rPr>
                <w:ins w:id="2854" w:author="Pacella, Christina (DEC)" w:date="2023-06-14T09:44:00Z"/>
                <w:rFonts w:ascii="Garamond" w:hAnsi="Garamond" w:cs="Calibri"/>
                <w:color w:val="000000"/>
                <w:sz w:val="22"/>
                <w:szCs w:val="22"/>
              </w:rPr>
            </w:pPr>
            <w:ins w:id="2855" w:author="Pacella, Christina (DEC)" w:date="2023-06-14T09:45:00Z">
              <w:r>
                <w:rPr>
                  <w:rFonts w:ascii="Garamond" w:hAnsi="Garamond" w:cs="Calibri"/>
                  <w:color w:val="000000"/>
                  <w:sz w:val="22"/>
                  <w:szCs w:val="22"/>
                </w:rPr>
                <w:t>NP</w:t>
              </w:r>
            </w:ins>
          </w:p>
        </w:tc>
        <w:tc>
          <w:tcPr>
            <w:tcW w:w="1521" w:type="dxa"/>
            <w:shd w:val="clear" w:color="auto" w:fill="auto"/>
            <w:noWrap/>
            <w:vAlign w:val="center"/>
            <w:tcPrChange w:id="2856" w:author="Pacella, Christina (DEC)" w:date="2023-06-14T09:59:00Z">
              <w:tcPr>
                <w:tcW w:w="1521" w:type="dxa"/>
                <w:shd w:val="clear" w:color="auto" w:fill="auto"/>
                <w:noWrap/>
                <w:vAlign w:val="center"/>
              </w:tcPr>
            </w:tcPrChange>
          </w:tcPr>
          <w:p w14:paraId="61C8B43F" w14:textId="00FFC045" w:rsidR="00704832" w:rsidRDefault="00704832" w:rsidP="00893F4D">
            <w:pPr>
              <w:jc w:val="center"/>
              <w:rPr>
                <w:ins w:id="2857" w:author="Pacella, Christina (DEC)" w:date="2023-06-14T09:44:00Z"/>
                <w:rFonts w:ascii="Garamond" w:hAnsi="Garamond" w:cs="Calibri"/>
                <w:sz w:val="22"/>
                <w:szCs w:val="22"/>
              </w:rPr>
            </w:pPr>
            <w:ins w:id="2858" w:author="Pacella, Christina (DEC)" w:date="2023-06-14T09:45:00Z">
              <w:r>
                <w:rPr>
                  <w:rFonts w:ascii="Garamond" w:hAnsi="Garamond" w:cs="Calibri"/>
                  <w:sz w:val="22"/>
                  <w:szCs w:val="22"/>
                </w:rPr>
                <w:t>07/21/2022</w:t>
              </w:r>
            </w:ins>
          </w:p>
        </w:tc>
        <w:tc>
          <w:tcPr>
            <w:tcW w:w="2018" w:type="dxa"/>
            <w:vMerge/>
            <w:vAlign w:val="center"/>
            <w:tcPrChange w:id="2859" w:author="Pacella, Christina (DEC)" w:date="2023-06-14T09:59:00Z">
              <w:tcPr>
                <w:tcW w:w="1518" w:type="dxa"/>
                <w:vMerge/>
              </w:tcPr>
            </w:tcPrChange>
          </w:tcPr>
          <w:p w14:paraId="6B8B40CD" w14:textId="77777777" w:rsidR="00704832" w:rsidRDefault="00704832">
            <w:pPr>
              <w:jc w:val="center"/>
              <w:rPr>
                <w:ins w:id="2860" w:author="Pacella, Christina (DEC)" w:date="2023-06-14T09:52:00Z"/>
                <w:rFonts w:ascii="Garamond" w:hAnsi="Garamond" w:cs="Calibri"/>
                <w:sz w:val="22"/>
                <w:szCs w:val="22"/>
              </w:rPr>
            </w:pPr>
          </w:p>
        </w:tc>
        <w:tc>
          <w:tcPr>
            <w:tcW w:w="1019" w:type="dxa"/>
            <w:vAlign w:val="center"/>
            <w:tcPrChange w:id="2861" w:author="Pacella, Christina (DEC)" w:date="2023-06-14T09:59:00Z">
              <w:tcPr>
                <w:tcW w:w="1519" w:type="dxa"/>
                <w:gridSpan w:val="2"/>
              </w:tcPr>
            </w:tcPrChange>
          </w:tcPr>
          <w:p w14:paraId="0E2004DA" w14:textId="3C130DF0" w:rsidR="00704832" w:rsidRDefault="00704832">
            <w:pPr>
              <w:jc w:val="center"/>
              <w:rPr>
                <w:ins w:id="2862" w:author="Pacella, Christina (DEC)" w:date="2023-06-14T09:52:00Z"/>
                <w:rFonts w:ascii="Garamond" w:hAnsi="Garamond" w:cs="Calibri"/>
                <w:sz w:val="22"/>
                <w:szCs w:val="22"/>
              </w:rPr>
            </w:pPr>
            <w:ins w:id="2863" w:author="Pacella, Christina (DEC)" w:date="2023-06-14T09:59:00Z">
              <w:r>
                <w:rPr>
                  <w:rFonts w:ascii="Garamond" w:hAnsi="Garamond" w:cs="Calibri"/>
                  <w:color w:val="000000"/>
                  <w:sz w:val="22"/>
                  <w:szCs w:val="22"/>
                </w:rPr>
                <w:t>NP</w:t>
              </w:r>
            </w:ins>
          </w:p>
        </w:tc>
        <w:tc>
          <w:tcPr>
            <w:tcW w:w="1519" w:type="dxa"/>
            <w:vAlign w:val="center"/>
            <w:tcPrChange w:id="2864" w:author="Pacella, Christina (DEC)" w:date="2023-06-14T09:59:00Z">
              <w:tcPr>
                <w:tcW w:w="1519" w:type="dxa"/>
                <w:gridSpan w:val="2"/>
              </w:tcPr>
            </w:tcPrChange>
          </w:tcPr>
          <w:p w14:paraId="7F502CD9" w14:textId="3DBA45EE" w:rsidR="00704832" w:rsidRDefault="00704832">
            <w:pPr>
              <w:jc w:val="center"/>
              <w:rPr>
                <w:ins w:id="2865" w:author="Pacella, Christina (DEC)" w:date="2023-06-14T09:52:00Z"/>
                <w:rFonts w:ascii="Garamond" w:hAnsi="Garamond" w:cs="Calibri"/>
                <w:sz w:val="22"/>
                <w:szCs w:val="22"/>
              </w:rPr>
            </w:pPr>
            <w:ins w:id="2866" w:author="Pacella, Christina (DEC)" w:date="2023-06-14T09:59:00Z">
              <w:r>
                <w:rPr>
                  <w:rFonts w:ascii="Garamond" w:hAnsi="Garamond" w:cs="Calibri"/>
                  <w:sz w:val="22"/>
                  <w:szCs w:val="22"/>
                </w:rPr>
                <w:t>12/29/2022</w:t>
              </w:r>
            </w:ins>
          </w:p>
        </w:tc>
      </w:tr>
      <w:tr w:rsidR="00704832" w:rsidRPr="002B220A" w14:paraId="13FB82DB" w14:textId="3B1CE734" w:rsidTr="00704832">
        <w:tblPrEx>
          <w:tblPrExChange w:id="2867" w:author="Pacella, Christina (DEC)" w:date="2023-06-14T09:59:00Z">
            <w:tblPrEx>
              <w:tblW w:w="9576" w:type="dxa"/>
            </w:tblPrEx>
          </w:tblPrExChange>
        </w:tblPrEx>
        <w:trPr>
          <w:trHeight w:val="284"/>
          <w:ins w:id="2868" w:author="Pacella, Christina (DEC)" w:date="2023-06-14T09:44:00Z"/>
          <w:trPrChange w:id="2869" w:author="Pacella, Christina (DEC)" w:date="2023-06-14T09:59:00Z">
            <w:trPr>
              <w:gridAfter w:val="0"/>
              <w:trHeight w:val="284"/>
            </w:trPr>
          </w:trPrChange>
        </w:trPr>
        <w:tc>
          <w:tcPr>
            <w:tcW w:w="2273" w:type="dxa"/>
            <w:vMerge/>
            <w:shd w:val="clear" w:color="auto" w:fill="auto"/>
            <w:noWrap/>
            <w:vAlign w:val="center"/>
            <w:tcPrChange w:id="2870" w:author="Pacella, Christina (DEC)" w:date="2023-06-14T09:59:00Z">
              <w:tcPr>
                <w:tcW w:w="2273" w:type="dxa"/>
                <w:vMerge/>
                <w:shd w:val="clear" w:color="auto" w:fill="auto"/>
                <w:noWrap/>
                <w:vAlign w:val="center"/>
              </w:tcPr>
            </w:tcPrChange>
          </w:tcPr>
          <w:p w14:paraId="2587B160" w14:textId="77777777" w:rsidR="00704832" w:rsidRPr="00DF6F27" w:rsidRDefault="00704832" w:rsidP="00893F4D">
            <w:pPr>
              <w:jc w:val="center"/>
              <w:rPr>
                <w:ins w:id="2871" w:author="Pacella, Christina (DEC)" w:date="2023-06-14T09:44:00Z"/>
                <w:rFonts w:ascii="Garamond" w:hAnsi="Garamond" w:cs="Calibri"/>
                <w:color w:val="000000"/>
                <w:sz w:val="22"/>
                <w:szCs w:val="22"/>
              </w:rPr>
            </w:pPr>
          </w:p>
        </w:tc>
        <w:tc>
          <w:tcPr>
            <w:tcW w:w="1226" w:type="dxa"/>
            <w:shd w:val="clear" w:color="auto" w:fill="auto"/>
            <w:noWrap/>
            <w:vAlign w:val="center"/>
            <w:tcPrChange w:id="2872" w:author="Pacella, Christina (DEC)" w:date="2023-06-14T09:59:00Z">
              <w:tcPr>
                <w:tcW w:w="1226" w:type="dxa"/>
                <w:shd w:val="clear" w:color="auto" w:fill="auto"/>
                <w:noWrap/>
                <w:vAlign w:val="center"/>
              </w:tcPr>
            </w:tcPrChange>
          </w:tcPr>
          <w:p w14:paraId="61AC673F" w14:textId="24BD31BD" w:rsidR="00704832" w:rsidRDefault="00704832" w:rsidP="00893F4D">
            <w:pPr>
              <w:jc w:val="center"/>
              <w:rPr>
                <w:ins w:id="2873" w:author="Pacella, Christina (DEC)" w:date="2023-06-14T09:44:00Z"/>
                <w:rFonts w:ascii="Garamond" w:hAnsi="Garamond" w:cs="Calibri"/>
                <w:color w:val="000000"/>
                <w:sz w:val="22"/>
                <w:szCs w:val="22"/>
              </w:rPr>
            </w:pPr>
            <w:ins w:id="2874" w:author="Pacella, Christina (DEC)" w:date="2023-06-14T09:45:00Z">
              <w:r>
                <w:rPr>
                  <w:rFonts w:ascii="Garamond" w:hAnsi="Garamond" w:cs="Calibri"/>
                  <w:color w:val="000000"/>
                  <w:sz w:val="22"/>
                  <w:szCs w:val="22"/>
                </w:rPr>
                <w:t>BM</w:t>
              </w:r>
            </w:ins>
          </w:p>
        </w:tc>
        <w:tc>
          <w:tcPr>
            <w:tcW w:w="1521" w:type="dxa"/>
            <w:shd w:val="clear" w:color="auto" w:fill="auto"/>
            <w:noWrap/>
            <w:vAlign w:val="center"/>
            <w:tcPrChange w:id="2875" w:author="Pacella, Christina (DEC)" w:date="2023-06-14T09:59:00Z">
              <w:tcPr>
                <w:tcW w:w="1521" w:type="dxa"/>
                <w:shd w:val="clear" w:color="auto" w:fill="auto"/>
                <w:noWrap/>
                <w:vAlign w:val="center"/>
              </w:tcPr>
            </w:tcPrChange>
          </w:tcPr>
          <w:p w14:paraId="2E01BEA5" w14:textId="2E1D970D" w:rsidR="00704832" w:rsidRDefault="00704832" w:rsidP="00893F4D">
            <w:pPr>
              <w:jc w:val="center"/>
              <w:rPr>
                <w:ins w:id="2876" w:author="Pacella, Christina (DEC)" w:date="2023-06-14T09:44:00Z"/>
                <w:rFonts w:ascii="Garamond" w:hAnsi="Garamond" w:cs="Calibri"/>
                <w:sz w:val="22"/>
                <w:szCs w:val="22"/>
              </w:rPr>
            </w:pPr>
            <w:ins w:id="2877" w:author="Pacella, Christina (DEC)" w:date="2023-06-14T09:45:00Z">
              <w:r>
                <w:rPr>
                  <w:rFonts w:ascii="Garamond" w:hAnsi="Garamond" w:cs="Calibri"/>
                  <w:sz w:val="22"/>
                  <w:szCs w:val="22"/>
                </w:rPr>
                <w:t>07/25/2022</w:t>
              </w:r>
            </w:ins>
          </w:p>
        </w:tc>
        <w:tc>
          <w:tcPr>
            <w:tcW w:w="2018" w:type="dxa"/>
            <w:vMerge/>
            <w:vAlign w:val="center"/>
            <w:tcPrChange w:id="2878" w:author="Pacella, Christina (DEC)" w:date="2023-06-14T09:59:00Z">
              <w:tcPr>
                <w:tcW w:w="1518" w:type="dxa"/>
                <w:vMerge/>
              </w:tcPr>
            </w:tcPrChange>
          </w:tcPr>
          <w:p w14:paraId="40BF5841" w14:textId="77777777" w:rsidR="00704832" w:rsidRDefault="00704832">
            <w:pPr>
              <w:jc w:val="center"/>
              <w:rPr>
                <w:ins w:id="2879" w:author="Pacella, Christina (DEC)" w:date="2023-06-14T09:52:00Z"/>
                <w:rFonts w:ascii="Garamond" w:hAnsi="Garamond" w:cs="Calibri"/>
                <w:sz w:val="22"/>
                <w:szCs w:val="22"/>
              </w:rPr>
            </w:pPr>
          </w:p>
        </w:tc>
        <w:tc>
          <w:tcPr>
            <w:tcW w:w="1019" w:type="dxa"/>
            <w:vAlign w:val="center"/>
            <w:tcPrChange w:id="2880" w:author="Pacella, Christina (DEC)" w:date="2023-06-14T09:59:00Z">
              <w:tcPr>
                <w:tcW w:w="1519" w:type="dxa"/>
                <w:gridSpan w:val="2"/>
              </w:tcPr>
            </w:tcPrChange>
          </w:tcPr>
          <w:p w14:paraId="58F0A9E1" w14:textId="27255546" w:rsidR="00704832" w:rsidRDefault="00704832">
            <w:pPr>
              <w:jc w:val="center"/>
              <w:rPr>
                <w:ins w:id="2881" w:author="Pacella, Christina (DEC)" w:date="2023-06-14T09:52:00Z"/>
                <w:rFonts w:ascii="Garamond" w:hAnsi="Garamond" w:cs="Calibri"/>
                <w:sz w:val="22"/>
                <w:szCs w:val="22"/>
              </w:rPr>
            </w:pPr>
            <w:ins w:id="2882" w:author="Pacella, Christina (DEC)" w:date="2023-06-14T09:59:00Z">
              <w:r>
                <w:rPr>
                  <w:rFonts w:ascii="Garamond" w:hAnsi="Garamond" w:cs="Calibri"/>
                  <w:color w:val="000000"/>
                  <w:sz w:val="22"/>
                  <w:szCs w:val="22"/>
                </w:rPr>
                <w:t>BM</w:t>
              </w:r>
            </w:ins>
          </w:p>
        </w:tc>
        <w:tc>
          <w:tcPr>
            <w:tcW w:w="1519" w:type="dxa"/>
            <w:vAlign w:val="center"/>
            <w:tcPrChange w:id="2883" w:author="Pacella, Christina (DEC)" w:date="2023-06-14T09:59:00Z">
              <w:tcPr>
                <w:tcW w:w="1519" w:type="dxa"/>
                <w:gridSpan w:val="2"/>
              </w:tcPr>
            </w:tcPrChange>
          </w:tcPr>
          <w:p w14:paraId="5EDE83E4" w14:textId="1FC629AA" w:rsidR="00704832" w:rsidRDefault="00704832">
            <w:pPr>
              <w:jc w:val="center"/>
              <w:rPr>
                <w:ins w:id="2884" w:author="Pacella, Christina (DEC)" w:date="2023-06-14T09:52:00Z"/>
                <w:rFonts w:ascii="Garamond" w:hAnsi="Garamond" w:cs="Calibri"/>
                <w:sz w:val="22"/>
                <w:szCs w:val="22"/>
              </w:rPr>
            </w:pPr>
            <w:ins w:id="2885" w:author="Pacella, Christina (DEC)" w:date="2023-06-14T09:59:00Z">
              <w:r>
                <w:rPr>
                  <w:rFonts w:ascii="Garamond" w:hAnsi="Garamond" w:cs="Calibri"/>
                  <w:sz w:val="22"/>
                  <w:szCs w:val="22"/>
                </w:rPr>
                <w:t>12/21/2022</w:t>
              </w:r>
            </w:ins>
          </w:p>
        </w:tc>
      </w:tr>
      <w:tr w:rsidR="00704832" w:rsidRPr="002B220A" w14:paraId="43923A3C" w14:textId="42D7A237" w:rsidTr="00704832">
        <w:tblPrEx>
          <w:tblPrExChange w:id="2886" w:author="Pacella, Christina (DEC)" w:date="2023-06-14T09:59:00Z">
            <w:tblPrEx>
              <w:tblW w:w="9576" w:type="dxa"/>
            </w:tblPrEx>
          </w:tblPrExChange>
        </w:tblPrEx>
        <w:trPr>
          <w:trHeight w:val="284"/>
          <w:ins w:id="2887" w:author="Pacella, Christina (DEC)" w:date="2023-06-14T09:44:00Z"/>
          <w:trPrChange w:id="2888" w:author="Pacella, Christina (DEC)" w:date="2023-06-14T09:59:00Z">
            <w:trPr>
              <w:gridAfter w:val="0"/>
              <w:trHeight w:val="284"/>
            </w:trPr>
          </w:trPrChange>
        </w:trPr>
        <w:tc>
          <w:tcPr>
            <w:tcW w:w="2273" w:type="dxa"/>
            <w:vMerge/>
            <w:shd w:val="clear" w:color="auto" w:fill="auto"/>
            <w:noWrap/>
            <w:vAlign w:val="center"/>
            <w:tcPrChange w:id="2889" w:author="Pacella, Christina (DEC)" w:date="2023-06-14T09:59:00Z">
              <w:tcPr>
                <w:tcW w:w="2273" w:type="dxa"/>
                <w:vMerge/>
                <w:shd w:val="clear" w:color="auto" w:fill="auto"/>
                <w:noWrap/>
                <w:vAlign w:val="center"/>
              </w:tcPr>
            </w:tcPrChange>
          </w:tcPr>
          <w:p w14:paraId="1C5AE412" w14:textId="77777777" w:rsidR="00704832" w:rsidRPr="00DF6F27" w:rsidRDefault="00704832" w:rsidP="00893F4D">
            <w:pPr>
              <w:jc w:val="center"/>
              <w:rPr>
                <w:ins w:id="2890" w:author="Pacella, Christina (DEC)" w:date="2023-06-14T09:44:00Z"/>
                <w:rFonts w:ascii="Garamond" w:hAnsi="Garamond" w:cs="Calibri"/>
                <w:color w:val="000000"/>
                <w:sz w:val="22"/>
                <w:szCs w:val="22"/>
              </w:rPr>
            </w:pPr>
          </w:p>
        </w:tc>
        <w:tc>
          <w:tcPr>
            <w:tcW w:w="1226" w:type="dxa"/>
            <w:shd w:val="clear" w:color="auto" w:fill="auto"/>
            <w:noWrap/>
            <w:vAlign w:val="center"/>
            <w:tcPrChange w:id="2891" w:author="Pacella, Christina (DEC)" w:date="2023-06-14T09:59:00Z">
              <w:tcPr>
                <w:tcW w:w="1226" w:type="dxa"/>
                <w:shd w:val="clear" w:color="auto" w:fill="auto"/>
                <w:noWrap/>
                <w:vAlign w:val="center"/>
              </w:tcPr>
            </w:tcPrChange>
          </w:tcPr>
          <w:p w14:paraId="65EC39DD" w14:textId="3B1AEC10" w:rsidR="00704832" w:rsidRDefault="00C76DD1" w:rsidP="00893F4D">
            <w:pPr>
              <w:jc w:val="center"/>
              <w:rPr>
                <w:ins w:id="2892" w:author="Pacella, Christina (DEC)" w:date="2023-06-14T09:44:00Z"/>
                <w:rFonts w:ascii="Garamond" w:hAnsi="Garamond" w:cs="Calibri"/>
                <w:color w:val="000000"/>
                <w:sz w:val="22"/>
                <w:szCs w:val="22"/>
              </w:rPr>
            </w:pPr>
            <w:ins w:id="2893"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21" w:type="dxa"/>
            <w:shd w:val="clear" w:color="auto" w:fill="auto"/>
            <w:noWrap/>
            <w:vAlign w:val="center"/>
            <w:tcPrChange w:id="2894" w:author="Pacella, Christina (DEC)" w:date="2023-06-14T09:59:00Z">
              <w:tcPr>
                <w:tcW w:w="1521" w:type="dxa"/>
                <w:shd w:val="clear" w:color="auto" w:fill="auto"/>
                <w:noWrap/>
                <w:vAlign w:val="center"/>
              </w:tcPr>
            </w:tcPrChange>
          </w:tcPr>
          <w:p w14:paraId="3274BD63" w14:textId="52ED8B1F" w:rsidR="00704832" w:rsidRDefault="00704832" w:rsidP="00893F4D">
            <w:pPr>
              <w:jc w:val="center"/>
              <w:rPr>
                <w:ins w:id="2895" w:author="Pacella, Christina (DEC)" w:date="2023-06-14T09:44:00Z"/>
                <w:rFonts w:ascii="Garamond" w:hAnsi="Garamond" w:cs="Calibri"/>
                <w:sz w:val="22"/>
                <w:szCs w:val="22"/>
              </w:rPr>
            </w:pPr>
            <w:ins w:id="2896" w:author="Pacella, Christina (DEC)" w:date="2023-06-14T09:45:00Z">
              <w:r>
                <w:rPr>
                  <w:rFonts w:ascii="Garamond" w:hAnsi="Garamond" w:cs="Calibri"/>
                  <w:sz w:val="22"/>
                  <w:szCs w:val="22"/>
                </w:rPr>
                <w:t>07/18/2022**</w:t>
              </w:r>
            </w:ins>
          </w:p>
        </w:tc>
        <w:tc>
          <w:tcPr>
            <w:tcW w:w="2018" w:type="dxa"/>
            <w:vMerge/>
            <w:vAlign w:val="center"/>
            <w:tcPrChange w:id="2897" w:author="Pacella, Christina (DEC)" w:date="2023-06-14T09:59:00Z">
              <w:tcPr>
                <w:tcW w:w="1518" w:type="dxa"/>
                <w:vMerge/>
              </w:tcPr>
            </w:tcPrChange>
          </w:tcPr>
          <w:p w14:paraId="3D9A0AE0" w14:textId="77777777" w:rsidR="00704832" w:rsidRDefault="00704832">
            <w:pPr>
              <w:jc w:val="center"/>
              <w:rPr>
                <w:ins w:id="2898" w:author="Pacella, Christina (DEC)" w:date="2023-06-14T09:52:00Z"/>
                <w:rFonts w:ascii="Garamond" w:hAnsi="Garamond" w:cs="Calibri"/>
                <w:sz w:val="22"/>
                <w:szCs w:val="22"/>
              </w:rPr>
            </w:pPr>
          </w:p>
        </w:tc>
        <w:tc>
          <w:tcPr>
            <w:tcW w:w="1019" w:type="dxa"/>
            <w:vAlign w:val="center"/>
            <w:tcPrChange w:id="2899" w:author="Pacella, Christina (DEC)" w:date="2023-06-14T09:59:00Z">
              <w:tcPr>
                <w:tcW w:w="1519" w:type="dxa"/>
                <w:gridSpan w:val="2"/>
              </w:tcPr>
            </w:tcPrChange>
          </w:tcPr>
          <w:p w14:paraId="330B4A8F" w14:textId="310C5690" w:rsidR="00704832" w:rsidRDefault="00C76DD1">
            <w:pPr>
              <w:jc w:val="center"/>
              <w:rPr>
                <w:ins w:id="2900" w:author="Pacella, Christina (DEC)" w:date="2023-06-14T09:52:00Z"/>
                <w:rFonts w:ascii="Garamond" w:hAnsi="Garamond" w:cs="Calibri"/>
                <w:sz w:val="22"/>
                <w:szCs w:val="22"/>
              </w:rPr>
            </w:pPr>
            <w:ins w:id="2901"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19" w:type="dxa"/>
            <w:vAlign w:val="center"/>
            <w:tcPrChange w:id="2902" w:author="Pacella, Christina (DEC)" w:date="2023-06-14T09:59:00Z">
              <w:tcPr>
                <w:tcW w:w="1519" w:type="dxa"/>
                <w:gridSpan w:val="2"/>
              </w:tcPr>
            </w:tcPrChange>
          </w:tcPr>
          <w:p w14:paraId="6576F736" w14:textId="3919B07D" w:rsidR="00704832" w:rsidRDefault="00704832">
            <w:pPr>
              <w:jc w:val="center"/>
              <w:rPr>
                <w:ins w:id="2903" w:author="Pacella, Christina (DEC)" w:date="2023-06-14T09:52:00Z"/>
                <w:rFonts w:ascii="Garamond" w:hAnsi="Garamond" w:cs="Calibri"/>
                <w:sz w:val="22"/>
                <w:szCs w:val="22"/>
              </w:rPr>
            </w:pPr>
            <w:ins w:id="2904" w:author="Pacella, Christina (DEC)" w:date="2023-06-14T09:59:00Z">
              <w:r>
                <w:rPr>
                  <w:rFonts w:ascii="Garamond" w:hAnsi="Garamond" w:cs="Calibri"/>
                  <w:sz w:val="22"/>
                  <w:szCs w:val="22"/>
                </w:rPr>
                <w:t>***</w:t>
              </w:r>
            </w:ins>
          </w:p>
        </w:tc>
      </w:tr>
      <w:tr w:rsidR="00704832" w:rsidRPr="002B220A" w14:paraId="52632F6B" w14:textId="53F8934D" w:rsidTr="00704832">
        <w:trPr>
          <w:gridAfter w:val="3"/>
          <w:wAfter w:w="4556" w:type="dxa"/>
          <w:trHeight w:val="284"/>
          <w:ins w:id="2905" w:author="Pacella, Christina (DEC)" w:date="2023-06-14T09:44:00Z"/>
        </w:trPr>
        <w:tc>
          <w:tcPr>
            <w:tcW w:w="2273" w:type="dxa"/>
            <w:vMerge w:val="restart"/>
            <w:shd w:val="clear" w:color="auto" w:fill="auto"/>
            <w:noWrap/>
            <w:vAlign w:val="center"/>
          </w:tcPr>
          <w:p w14:paraId="6CF27253" w14:textId="559111D5" w:rsidR="00704832" w:rsidRPr="00DF6F27" w:rsidRDefault="00704832" w:rsidP="00893F4D">
            <w:pPr>
              <w:jc w:val="center"/>
              <w:rPr>
                <w:ins w:id="2906" w:author="Pacella, Christina (DEC)" w:date="2023-06-14T09:44:00Z"/>
                <w:rFonts w:ascii="Garamond" w:hAnsi="Garamond" w:cs="Calibri"/>
                <w:color w:val="000000"/>
                <w:sz w:val="22"/>
                <w:szCs w:val="22"/>
              </w:rPr>
            </w:pPr>
            <w:ins w:id="2907" w:author="Pacella, Christina (DEC)" w:date="2023-06-14T09:46:00Z">
              <w:r>
                <w:rPr>
                  <w:rFonts w:ascii="Garamond" w:hAnsi="Garamond" w:cs="Calibri"/>
                  <w:color w:val="000000"/>
                  <w:sz w:val="22"/>
                  <w:szCs w:val="22"/>
                </w:rPr>
                <w:t>August 2022</w:t>
              </w:r>
            </w:ins>
          </w:p>
        </w:tc>
        <w:tc>
          <w:tcPr>
            <w:tcW w:w="1226" w:type="dxa"/>
            <w:shd w:val="clear" w:color="auto" w:fill="auto"/>
            <w:noWrap/>
            <w:vAlign w:val="center"/>
          </w:tcPr>
          <w:p w14:paraId="2C18D1E4" w14:textId="598151D2" w:rsidR="00704832" w:rsidRDefault="00704832" w:rsidP="00893F4D">
            <w:pPr>
              <w:jc w:val="center"/>
              <w:rPr>
                <w:ins w:id="2908" w:author="Pacella, Christina (DEC)" w:date="2023-06-14T09:44:00Z"/>
                <w:rFonts w:ascii="Garamond" w:hAnsi="Garamond" w:cs="Calibri"/>
                <w:color w:val="000000"/>
                <w:sz w:val="22"/>
                <w:szCs w:val="22"/>
              </w:rPr>
            </w:pPr>
            <w:ins w:id="2909" w:author="Pacella, Christina (DEC)" w:date="2023-06-14T09:46:00Z">
              <w:r>
                <w:rPr>
                  <w:rFonts w:ascii="Garamond" w:hAnsi="Garamond" w:cs="Calibri"/>
                  <w:color w:val="000000"/>
                  <w:sz w:val="22"/>
                  <w:szCs w:val="22"/>
                </w:rPr>
                <w:t>FL</w:t>
              </w:r>
            </w:ins>
          </w:p>
        </w:tc>
        <w:tc>
          <w:tcPr>
            <w:tcW w:w="1521" w:type="dxa"/>
            <w:shd w:val="clear" w:color="auto" w:fill="auto"/>
            <w:noWrap/>
            <w:vAlign w:val="center"/>
          </w:tcPr>
          <w:p w14:paraId="4F38D57E" w14:textId="63124B01" w:rsidR="00704832" w:rsidRDefault="00704832" w:rsidP="00893F4D">
            <w:pPr>
              <w:jc w:val="center"/>
              <w:rPr>
                <w:ins w:id="2910" w:author="Pacella, Christina (DEC)" w:date="2023-06-14T09:44:00Z"/>
                <w:rFonts w:ascii="Garamond" w:hAnsi="Garamond" w:cs="Calibri"/>
                <w:sz w:val="22"/>
                <w:szCs w:val="22"/>
              </w:rPr>
            </w:pPr>
            <w:ins w:id="2911" w:author="Pacella, Christina (DEC)" w:date="2023-06-14T09:46:00Z">
              <w:r>
                <w:rPr>
                  <w:rFonts w:ascii="Garamond" w:hAnsi="Garamond" w:cs="Calibri"/>
                  <w:sz w:val="22"/>
                  <w:szCs w:val="22"/>
                </w:rPr>
                <w:t>08/26/2022</w:t>
              </w:r>
            </w:ins>
          </w:p>
        </w:tc>
      </w:tr>
      <w:tr w:rsidR="00704832" w:rsidRPr="002B220A" w14:paraId="3DC484FC" w14:textId="08BA8B1A" w:rsidTr="00704832">
        <w:trPr>
          <w:gridAfter w:val="3"/>
          <w:wAfter w:w="4556" w:type="dxa"/>
          <w:trHeight w:val="284"/>
          <w:ins w:id="2912" w:author="Pacella, Christina (DEC)" w:date="2023-06-14T09:44:00Z"/>
        </w:trPr>
        <w:tc>
          <w:tcPr>
            <w:tcW w:w="2273" w:type="dxa"/>
            <w:vMerge/>
            <w:shd w:val="clear" w:color="auto" w:fill="auto"/>
            <w:noWrap/>
            <w:vAlign w:val="center"/>
          </w:tcPr>
          <w:p w14:paraId="5D94FF7D" w14:textId="77777777" w:rsidR="00704832" w:rsidRPr="00DF6F27" w:rsidRDefault="00704832" w:rsidP="00893F4D">
            <w:pPr>
              <w:jc w:val="center"/>
              <w:rPr>
                <w:ins w:id="2913" w:author="Pacella, Christina (DEC)" w:date="2023-06-14T09:44:00Z"/>
                <w:rFonts w:ascii="Garamond" w:hAnsi="Garamond" w:cs="Calibri"/>
                <w:color w:val="000000"/>
                <w:sz w:val="22"/>
                <w:szCs w:val="22"/>
              </w:rPr>
            </w:pPr>
          </w:p>
        </w:tc>
        <w:tc>
          <w:tcPr>
            <w:tcW w:w="1226" w:type="dxa"/>
            <w:shd w:val="clear" w:color="auto" w:fill="auto"/>
            <w:noWrap/>
            <w:vAlign w:val="center"/>
          </w:tcPr>
          <w:p w14:paraId="381A57DF" w14:textId="512CC0A0" w:rsidR="00704832" w:rsidRDefault="00704832" w:rsidP="00893F4D">
            <w:pPr>
              <w:jc w:val="center"/>
              <w:rPr>
                <w:ins w:id="2914" w:author="Pacella, Christina (DEC)" w:date="2023-06-14T09:44:00Z"/>
                <w:rFonts w:ascii="Garamond" w:hAnsi="Garamond" w:cs="Calibri"/>
                <w:color w:val="000000"/>
                <w:sz w:val="22"/>
                <w:szCs w:val="22"/>
              </w:rPr>
            </w:pPr>
            <w:ins w:id="2915" w:author="Pacella, Christina (DEC)" w:date="2023-06-14T09:46:00Z">
              <w:r>
                <w:rPr>
                  <w:rFonts w:ascii="Garamond" w:hAnsi="Garamond" w:cs="Calibri"/>
                  <w:color w:val="000000"/>
                  <w:sz w:val="22"/>
                  <w:szCs w:val="22"/>
                </w:rPr>
                <w:t>TN</w:t>
              </w:r>
            </w:ins>
          </w:p>
        </w:tc>
        <w:tc>
          <w:tcPr>
            <w:tcW w:w="1521" w:type="dxa"/>
            <w:shd w:val="clear" w:color="auto" w:fill="auto"/>
            <w:noWrap/>
            <w:vAlign w:val="center"/>
          </w:tcPr>
          <w:p w14:paraId="65A9CA58" w14:textId="43FB648F" w:rsidR="00704832" w:rsidRDefault="00704832" w:rsidP="00893F4D">
            <w:pPr>
              <w:jc w:val="center"/>
              <w:rPr>
                <w:ins w:id="2916" w:author="Pacella, Christina (DEC)" w:date="2023-06-14T09:44:00Z"/>
                <w:rFonts w:ascii="Garamond" w:hAnsi="Garamond" w:cs="Calibri"/>
                <w:sz w:val="22"/>
                <w:szCs w:val="22"/>
              </w:rPr>
            </w:pPr>
            <w:ins w:id="2917" w:author="Pacella, Christina (DEC)" w:date="2023-06-14T09:46:00Z">
              <w:r>
                <w:rPr>
                  <w:rFonts w:ascii="Garamond" w:hAnsi="Garamond" w:cs="Calibri"/>
                  <w:sz w:val="22"/>
                  <w:szCs w:val="22"/>
                </w:rPr>
                <w:t>08/04/2022</w:t>
              </w:r>
            </w:ins>
          </w:p>
        </w:tc>
      </w:tr>
      <w:tr w:rsidR="00704832" w:rsidRPr="002B220A" w14:paraId="1B9581CC" w14:textId="6FBB41B2" w:rsidTr="00704832">
        <w:trPr>
          <w:gridAfter w:val="3"/>
          <w:wAfter w:w="4556" w:type="dxa"/>
          <w:trHeight w:val="284"/>
          <w:ins w:id="2918" w:author="Pacella, Christina (DEC)" w:date="2023-06-14T09:45:00Z"/>
        </w:trPr>
        <w:tc>
          <w:tcPr>
            <w:tcW w:w="2273" w:type="dxa"/>
            <w:vMerge/>
            <w:shd w:val="clear" w:color="auto" w:fill="auto"/>
            <w:noWrap/>
            <w:vAlign w:val="center"/>
          </w:tcPr>
          <w:p w14:paraId="575E9490" w14:textId="77777777" w:rsidR="00704832" w:rsidRPr="00DF6F27" w:rsidRDefault="00704832" w:rsidP="00893F4D">
            <w:pPr>
              <w:jc w:val="center"/>
              <w:rPr>
                <w:ins w:id="2919" w:author="Pacella, Christina (DEC)" w:date="2023-06-14T09:45:00Z"/>
                <w:rFonts w:ascii="Garamond" w:hAnsi="Garamond" w:cs="Calibri"/>
                <w:color w:val="000000"/>
                <w:sz w:val="22"/>
                <w:szCs w:val="22"/>
              </w:rPr>
            </w:pPr>
          </w:p>
        </w:tc>
        <w:tc>
          <w:tcPr>
            <w:tcW w:w="1226" w:type="dxa"/>
            <w:shd w:val="clear" w:color="auto" w:fill="auto"/>
            <w:noWrap/>
            <w:vAlign w:val="center"/>
          </w:tcPr>
          <w:p w14:paraId="6276355F" w14:textId="3CE6A413" w:rsidR="00704832" w:rsidRDefault="00704832" w:rsidP="00893F4D">
            <w:pPr>
              <w:jc w:val="center"/>
              <w:rPr>
                <w:ins w:id="2920" w:author="Pacella, Christina (DEC)" w:date="2023-06-14T09:45:00Z"/>
                <w:rFonts w:ascii="Garamond" w:hAnsi="Garamond" w:cs="Calibri"/>
                <w:color w:val="000000"/>
                <w:sz w:val="22"/>
                <w:szCs w:val="22"/>
              </w:rPr>
            </w:pPr>
            <w:ins w:id="2921" w:author="Pacella, Christina (DEC)" w:date="2023-06-14T09:46:00Z">
              <w:r>
                <w:rPr>
                  <w:rFonts w:ascii="Garamond" w:hAnsi="Garamond" w:cs="Calibri"/>
                  <w:color w:val="000000"/>
                  <w:sz w:val="22"/>
                  <w:szCs w:val="22"/>
                </w:rPr>
                <w:t>TS</w:t>
              </w:r>
            </w:ins>
          </w:p>
        </w:tc>
        <w:tc>
          <w:tcPr>
            <w:tcW w:w="1521" w:type="dxa"/>
            <w:shd w:val="clear" w:color="auto" w:fill="auto"/>
            <w:noWrap/>
            <w:vAlign w:val="center"/>
          </w:tcPr>
          <w:p w14:paraId="6BEA6E47" w14:textId="09ED43A5" w:rsidR="00704832" w:rsidRDefault="00704832" w:rsidP="00893F4D">
            <w:pPr>
              <w:jc w:val="center"/>
              <w:rPr>
                <w:ins w:id="2922" w:author="Pacella, Christina (DEC)" w:date="2023-06-14T09:45:00Z"/>
                <w:rFonts w:ascii="Garamond" w:hAnsi="Garamond" w:cs="Calibri"/>
                <w:sz w:val="22"/>
                <w:szCs w:val="22"/>
              </w:rPr>
            </w:pPr>
            <w:ins w:id="2923" w:author="Pacella, Christina (DEC)" w:date="2023-06-14T09:46:00Z">
              <w:r>
                <w:rPr>
                  <w:rFonts w:ascii="Garamond" w:hAnsi="Garamond" w:cs="Calibri"/>
                  <w:sz w:val="22"/>
                  <w:szCs w:val="22"/>
                </w:rPr>
                <w:t>08/04/2022</w:t>
              </w:r>
            </w:ins>
          </w:p>
        </w:tc>
      </w:tr>
      <w:tr w:rsidR="00704832" w:rsidRPr="002B220A" w14:paraId="69745229" w14:textId="260583D3" w:rsidTr="00704832">
        <w:trPr>
          <w:gridAfter w:val="3"/>
          <w:wAfter w:w="4556" w:type="dxa"/>
          <w:trHeight w:val="284"/>
          <w:ins w:id="2924" w:author="Pacella, Christina (DEC)" w:date="2023-06-14T09:45:00Z"/>
        </w:trPr>
        <w:tc>
          <w:tcPr>
            <w:tcW w:w="2273" w:type="dxa"/>
            <w:vMerge/>
            <w:shd w:val="clear" w:color="auto" w:fill="auto"/>
            <w:noWrap/>
            <w:vAlign w:val="center"/>
          </w:tcPr>
          <w:p w14:paraId="20DCE4B3" w14:textId="77777777" w:rsidR="00704832" w:rsidRPr="00DF6F27" w:rsidRDefault="00704832" w:rsidP="00893F4D">
            <w:pPr>
              <w:jc w:val="center"/>
              <w:rPr>
                <w:ins w:id="2925" w:author="Pacella, Christina (DEC)" w:date="2023-06-14T09:45:00Z"/>
                <w:rFonts w:ascii="Garamond" w:hAnsi="Garamond" w:cs="Calibri"/>
                <w:color w:val="000000"/>
                <w:sz w:val="22"/>
                <w:szCs w:val="22"/>
              </w:rPr>
            </w:pPr>
          </w:p>
        </w:tc>
        <w:tc>
          <w:tcPr>
            <w:tcW w:w="1226" w:type="dxa"/>
            <w:shd w:val="clear" w:color="auto" w:fill="auto"/>
            <w:noWrap/>
            <w:vAlign w:val="center"/>
          </w:tcPr>
          <w:p w14:paraId="553E5F4C" w14:textId="77314098" w:rsidR="00704832" w:rsidRDefault="00704832" w:rsidP="00893F4D">
            <w:pPr>
              <w:jc w:val="center"/>
              <w:rPr>
                <w:ins w:id="2926" w:author="Pacella, Christina (DEC)" w:date="2023-06-14T09:45:00Z"/>
                <w:rFonts w:ascii="Garamond" w:hAnsi="Garamond" w:cs="Calibri"/>
                <w:color w:val="000000"/>
                <w:sz w:val="22"/>
                <w:szCs w:val="22"/>
              </w:rPr>
            </w:pPr>
            <w:ins w:id="2927" w:author="Pacella, Christina (DEC)" w:date="2023-06-14T09:46:00Z">
              <w:r>
                <w:rPr>
                  <w:rFonts w:ascii="Garamond" w:hAnsi="Garamond" w:cs="Calibri"/>
                  <w:color w:val="000000"/>
                  <w:sz w:val="22"/>
                  <w:szCs w:val="22"/>
                </w:rPr>
                <w:t>NP</w:t>
              </w:r>
            </w:ins>
          </w:p>
        </w:tc>
        <w:tc>
          <w:tcPr>
            <w:tcW w:w="1521" w:type="dxa"/>
            <w:shd w:val="clear" w:color="auto" w:fill="auto"/>
            <w:noWrap/>
            <w:vAlign w:val="center"/>
          </w:tcPr>
          <w:p w14:paraId="54DAD042" w14:textId="75FFFD8A" w:rsidR="00704832" w:rsidRDefault="00704832" w:rsidP="00893F4D">
            <w:pPr>
              <w:jc w:val="center"/>
              <w:rPr>
                <w:ins w:id="2928" w:author="Pacella, Christina (DEC)" w:date="2023-06-14T09:45:00Z"/>
                <w:rFonts w:ascii="Garamond" w:hAnsi="Garamond" w:cs="Calibri"/>
                <w:sz w:val="22"/>
                <w:szCs w:val="22"/>
              </w:rPr>
            </w:pPr>
            <w:ins w:id="2929" w:author="Pacella, Christina (DEC)" w:date="2023-06-14T09:46:00Z">
              <w:r>
                <w:rPr>
                  <w:rFonts w:ascii="Garamond" w:hAnsi="Garamond" w:cs="Calibri"/>
                  <w:sz w:val="22"/>
                  <w:szCs w:val="22"/>
                </w:rPr>
                <w:t>08/30/2022</w:t>
              </w:r>
            </w:ins>
          </w:p>
        </w:tc>
      </w:tr>
      <w:tr w:rsidR="00704832" w:rsidRPr="002B220A" w14:paraId="35D1A5FB" w14:textId="011892E8" w:rsidTr="00704832">
        <w:trPr>
          <w:gridAfter w:val="3"/>
          <w:wAfter w:w="4556" w:type="dxa"/>
          <w:trHeight w:val="284"/>
          <w:ins w:id="2930" w:author="Pacella, Christina (DEC)" w:date="2023-06-14T09:45:00Z"/>
        </w:trPr>
        <w:tc>
          <w:tcPr>
            <w:tcW w:w="2273" w:type="dxa"/>
            <w:vMerge/>
            <w:shd w:val="clear" w:color="auto" w:fill="auto"/>
            <w:noWrap/>
            <w:vAlign w:val="center"/>
          </w:tcPr>
          <w:p w14:paraId="3EA7B8BB" w14:textId="77777777" w:rsidR="00704832" w:rsidRPr="00DF6F27" w:rsidRDefault="00704832" w:rsidP="00893F4D">
            <w:pPr>
              <w:jc w:val="center"/>
              <w:rPr>
                <w:ins w:id="2931" w:author="Pacella, Christina (DEC)" w:date="2023-06-14T09:45:00Z"/>
                <w:rFonts w:ascii="Garamond" w:hAnsi="Garamond" w:cs="Calibri"/>
                <w:color w:val="000000"/>
                <w:sz w:val="22"/>
                <w:szCs w:val="22"/>
              </w:rPr>
            </w:pPr>
          </w:p>
        </w:tc>
        <w:tc>
          <w:tcPr>
            <w:tcW w:w="1226" w:type="dxa"/>
            <w:shd w:val="clear" w:color="auto" w:fill="auto"/>
            <w:noWrap/>
            <w:vAlign w:val="center"/>
          </w:tcPr>
          <w:p w14:paraId="4366A424" w14:textId="3788034D" w:rsidR="00704832" w:rsidRDefault="00704832" w:rsidP="00893F4D">
            <w:pPr>
              <w:jc w:val="center"/>
              <w:rPr>
                <w:ins w:id="2932" w:author="Pacella, Christina (DEC)" w:date="2023-06-14T09:45:00Z"/>
                <w:rFonts w:ascii="Garamond" w:hAnsi="Garamond" w:cs="Calibri"/>
                <w:color w:val="000000"/>
                <w:sz w:val="22"/>
                <w:szCs w:val="22"/>
              </w:rPr>
            </w:pPr>
            <w:ins w:id="2933" w:author="Pacella, Christina (DEC)" w:date="2023-06-14T09:46:00Z">
              <w:r>
                <w:rPr>
                  <w:rFonts w:ascii="Garamond" w:hAnsi="Garamond" w:cs="Calibri"/>
                  <w:color w:val="000000"/>
                  <w:sz w:val="22"/>
                  <w:szCs w:val="22"/>
                </w:rPr>
                <w:t>BM</w:t>
              </w:r>
            </w:ins>
          </w:p>
        </w:tc>
        <w:tc>
          <w:tcPr>
            <w:tcW w:w="1521" w:type="dxa"/>
            <w:shd w:val="clear" w:color="auto" w:fill="auto"/>
            <w:noWrap/>
            <w:vAlign w:val="center"/>
          </w:tcPr>
          <w:p w14:paraId="53B3DA7C" w14:textId="77BDF912" w:rsidR="00704832" w:rsidRDefault="00704832" w:rsidP="00893F4D">
            <w:pPr>
              <w:jc w:val="center"/>
              <w:rPr>
                <w:ins w:id="2934" w:author="Pacella, Christina (DEC)" w:date="2023-06-14T09:45:00Z"/>
                <w:rFonts w:ascii="Garamond" w:hAnsi="Garamond" w:cs="Calibri"/>
                <w:sz w:val="22"/>
                <w:szCs w:val="22"/>
              </w:rPr>
            </w:pPr>
            <w:ins w:id="2935" w:author="Pacella, Christina (DEC)" w:date="2023-06-14T09:46:00Z">
              <w:r>
                <w:rPr>
                  <w:rFonts w:ascii="Garamond" w:hAnsi="Garamond" w:cs="Calibri"/>
                  <w:sz w:val="22"/>
                  <w:szCs w:val="22"/>
                </w:rPr>
                <w:t>08/22/2022**</w:t>
              </w:r>
            </w:ins>
          </w:p>
        </w:tc>
      </w:tr>
      <w:tr w:rsidR="00704832" w:rsidRPr="002B220A" w14:paraId="31726743" w14:textId="644DD99B" w:rsidTr="00704832">
        <w:trPr>
          <w:gridAfter w:val="3"/>
          <w:wAfter w:w="4556" w:type="dxa"/>
          <w:trHeight w:val="284"/>
          <w:ins w:id="2936" w:author="Pacella, Christina (DEC)" w:date="2023-06-14T09:45:00Z"/>
        </w:trPr>
        <w:tc>
          <w:tcPr>
            <w:tcW w:w="2273" w:type="dxa"/>
            <w:vMerge/>
            <w:shd w:val="clear" w:color="auto" w:fill="auto"/>
            <w:noWrap/>
            <w:vAlign w:val="center"/>
          </w:tcPr>
          <w:p w14:paraId="00CD321E" w14:textId="77777777" w:rsidR="00704832" w:rsidRPr="00DF6F27" w:rsidRDefault="00704832" w:rsidP="00893F4D">
            <w:pPr>
              <w:jc w:val="center"/>
              <w:rPr>
                <w:ins w:id="2937" w:author="Pacella, Christina (DEC)" w:date="2023-06-14T09:45:00Z"/>
                <w:rFonts w:ascii="Garamond" w:hAnsi="Garamond" w:cs="Calibri"/>
                <w:color w:val="000000"/>
                <w:sz w:val="22"/>
                <w:szCs w:val="22"/>
              </w:rPr>
            </w:pPr>
          </w:p>
        </w:tc>
        <w:tc>
          <w:tcPr>
            <w:tcW w:w="1226" w:type="dxa"/>
            <w:shd w:val="clear" w:color="auto" w:fill="auto"/>
            <w:noWrap/>
            <w:vAlign w:val="center"/>
          </w:tcPr>
          <w:p w14:paraId="5B0860CB" w14:textId="0F018C00" w:rsidR="00704832" w:rsidRDefault="00C76DD1" w:rsidP="00893F4D">
            <w:pPr>
              <w:jc w:val="center"/>
              <w:rPr>
                <w:ins w:id="2938" w:author="Pacella, Christina (DEC)" w:date="2023-06-14T09:45:00Z"/>
                <w:rFonts w:ascii="Garamond" w:hAnsi="Garamond" w:cs="Calibri"/>
                <w:color w:val="000000"/>
                <w:sz w:val="22"/>
                <w:szCs w:val="22"/>
              </w:rPr>
            </w:pPr>
            <w:ins w:id="2939" w:author="Pacella, Christina (DEC)" w:date="2023-06-14T10:00:00Z">
              <w:r>
                <w:rPr>
                  <w:rFonts w:ascii="Garamond" w:hAnsi="Garamond" w:cs="Calibri"/>
                  <w:color w:val="000000"/>
                  <w:sz w:val="22"/>
                  <w:szCs w:val="22"/>
                </w:rPr>
                <w:t xml:space="preserve">All </w:t>
              </w:r>
              <w:proofErr w:type="spellStart"/>
              <w:r>
                <w:rPr>
                  <w:rFonts w:ascii="Garamond" w:hAnsi="Garamond" w:cs="Calibri"/>
                  <w:color w:val="000000"/>
                  <w:sz w:val="22"/>
                  <w:szCs w:val="22"/>
                </w:rPr>
                <w:t>diels</w:t>
              </w:r>
            </w:ins>
            <w:proofErr w:type="spellEnd"/>
          </w:p>
        </w:tc>
        <w:tc>
          <w:tcPr>
            <w:tcW w:w="1521" w:type="dxa"/>
            <w:shd w:val="clear" w:color="auto" w:fill="auto"/>
            <w:noWrap/>
            <w:vAlign w:val="center"/>
          </w:tcPr>
          <w:p w14:paraId="6B7638EA" w14:textId="44B036F0" w:rsidR="00704832" w:rsidRDefault="00704832" w:rsidP="00893F4D">
            <w:pPr>
              <w:jc w:val="center"/>
              <w:rPr>
                <w:ins w:id="2940" w:author="Pacella, Christina (DEC)" w:date="2023-06-14T09:45:00Z"/>
                <w:rFonts w:ascii="Garamond" w:hAnsi="Garamond" w:cs="Calibri"/>
                <w:sz w:val="22"/>
                <w:szCs w:val="22"/>
              </w:rPr>
            </w:pPr>
            <w:ins w:id="2941" w:author="Pacella, Christina (DEC)" w:date="2023-06-14T09:46:00Z">
              <w:r>
                <w:rPr>
                  <w:rFonts w:ascii="Garamond" w:hAnsi="Garamond" w:cs="Calibri"/>
                  <w:sz w:val="22"/>
                  <w:szCs w:val="22"/>
                </w:rPr>
                <w:t>08/04/2022</w:t>
              </w:r>
            </w:ins>
          </w:p>
        </w:tc>
      </w:tr>
    </w:tbl>
    <w:p w14:paraId="2A5BC557" w14:textId="03A09AA5" w:rsidR="00F3602F" w:rsidRDefault="00F3602F" w:rsidP="009F5AF9">
      <w:pPr>
        <w:ind w:right="720"/>
        <w:jc w:val="both"/>
        <w:rPr>
          <w:ins w:id="2942" w:author="Pacella, Christina (DEC)" w:date="2023-06-14T09:38:00Z"/>
          <w:rFonts w:ascii="Garamond" w:hAnsi="Garamond"/>
          <w:sz w:val="22"/>
          <w:szCs w:val="22"/>
        </w:rPr>
      </w:pPr>
      <w:ins w:id="2943" w:author="Pacella, Christina (DEC)" w:date="2023-06-14T09:38:00Z">
        <w:r>
          <w:rPr>
            <w:rFonts w:ascii="Garamond" w:hAnsi="Garamond"/>
            <w:sz w:val="22"/>
            <w:szCs w:val="22"/>
          </w:rPr>
          <w:t>* Includes both A an</w:t>
        </w:r>
      </w:ins>
      <w:ins w:id="2944" w:author="Pacella, Christina (DEC)" w:date="2023-06-14T09:39:00Z">
        <w:r>
          <w:rPr>
            <w:rFonts w:ascii="Garamond" w:hAnsi="Garamond"/>
            <w:sz w:val="22"/>
            <w:szCs w:val="22"/>
          </w:rPr>
          <w:t>d B reps</w:t>
        </w:r>
      </w:ins>
      <w:ins w:id="2945" w:author="Pacella, Christina (DEC)" w:date="2023-06-14T10:00:00Z">
        <w:r w:rsidR="00C76DD1">
          <w:rPr>
            <w:rFonts w:ascii="Garamond" w:hAnsi="Garamond"/>
            <w:sz w:val="22"/>
            <w:szCs w:val="22"/>
          </w:rPr>
          <w:t xml:space="preserve"> for monthly samples</w:t>
        </w:r>
      </w:ins>
    </w:p>
    <w:p w14:paraId="35198183" w14:textId="30C6157F" w:rsidR="009F5AF9" w:rsidRDefault="009F5AF9" w:rsidP="009F5AF9">
      <w:pPr>
        <w:ind w:right="720"/>
        <w:jc w:val="both"/>
        <w:rPr>
          <w:ins w:id="2946" w:author="Pacella, Christina (DEC)" w:date="2023-06-14T09:51:00Z"/>
          <w:rFonts w:ascii="Garamond" w:hAnsi="Garamond"/>
          <w:sz w:val="22"/>
          <w:szCs w:val="22"/>
        </w:rPr>
      </w:pPr>
      <w:ins w:id="2947" w:author="Pacella, Christina (DEC)" w:date="2023-06-14T09:38:00Z">
        <w:r w:rsidRPr="00FB7119">
          <w:rPr>
            <w:rFonts w:ascii="Garamond" w:hAnsi="Garamond"/>
            <w:sz w:val="22"/>
            <w:szCs w:val="22"/>
          </w:rPr>
          <w:t>*</w:t>
        </w:r>
      </w:ins>
      <w:ins w:id="2948" w:author="Pacella, Christina (DEC)" w:date="2023-06-14T09:39:00Z">
        <w:r w:rsidR="00344C52">
          <w:rPr>
            <w:rFonts w:ascii="Garamond" w:hAnsi="Garamond"/>
            <w:sz w:val="22"/>
            <w:szCs w:val="22"/>
          </w:rPr>
          <w:t>*</w:t>
        </w:r>
      </w:ins>
      <w:ins w:id="2949" w:author="Pacella, Christina (DEC)" w:date="2023-06-14T09:38:00Z">
        <w:r>
          <w:rPr>
            <w:rFonts w:ascii="Garamond" w:hAnsi="Garamond"/>
            <w:sz w:val="22"/>
            <w:szCs w:val="22"/>
          </w:rPr>
          <w:t xml:space="preserve"> S</w:t>
        </w:r>
        <w:r w:rsidRPr="00FB7119">
          <w:rPr>
            <w:rFonts w:ascii="Garamond" w:hAnsi="Garamond"/>
            <w:sz w:val="22"/>
            <w:szCs w:val="22"/>
          </w:rPr>
          <w:t>ample held longer than allowed by NERRS</w:t>
        </w:r>
        <w:r>
          <w:rPr>
            <w:rFonts w:ascii="Garamond" w:hAnsi="Garamond"/>
            <w:sz w:val="22"/>
            <w:szCs w:val="22"/>
          </w:rPr>
          <w:t xml:space="preserve"> and/or Reserve method</w:t>
        </w:r>
        <w:r w:rsidRPr="00FB7119">
          <w:rPr>
            <w:rFonts w:ascii="Garamond" w:hAnsi="Garamond"/>
            <w:sz w:val="22"/>
            <w:szCs w:val="22"/>
          </w:rPr>
          <w:t xml:space="preserve"> protocols</w:t>
        </w:r>
        <w:r>
          <w:rPr>
            <w:rFonts w:ascii="Garamond" w:hAnsi="Garamond"/>
            <w:sz w:val="22"/>
            <w:szCs w:val="22"/>
          </w:rPr>
          <w:t>.</w:t>
        </w:r>
      </w:ins>
    </w:p>
    <w:p w14:paraId="5B4957EA" w14:textId="532C9477" w:rsidR="009F5AF9" w:rsidRPr="002B220A" w:rsidRDefault="008B12C3">
      <w:pPr>
        <w:ind w:right="720"/>
        <w:jc w:val="both"/>
        <w:rPr>
          <w:rFonts w:ascii="Garamond" w:hAnsi="Garamond"/>
          <w:sz w:val="22"/>
          <w:szCs w:val="22"/>
        </w:rPr>
        <w:pPrChange w:id="2950" w:author="Pacella, Christina (DEC)" w:date="2023-06-14T09:38:00Z">
          <w:pPr>
            <w:ind w:left="720" w:right="720"/>
            <w:jc w:val="both"/>
          </w:pPr>
        </w:pPrChange>
      </w:pPr>
      <w:ins w:id="2951" w:author="Pacella, Christina (DEC)" w:date="2023-06-14T09:51:00Z">
        <w:r>
          <w:rPr>
            <w:rFonts w:ascii="Garamond" w:hAnsi="Garamond"/>
            <w:sz w:val="22"/>
            <w:szCs w:val="22"/>
          </w:rPr>
          <w:t xml:space="preserve">*** </w:t>
        </w:r>
      </w:ins>
      <w:ins w:id="2952" w:author="Pacella, Christina (DEC)" w:date="2023-06-14T09:52:00Z">
        <w:r>
          <w:rPr>
            <w:rFonts w:ascii="Garamond" w:hAnsi="Garamond"/>
            <w:sz w:val="22"/>
            <w:szCs w:val="22"/>
          </w:rPr>
          <w:t xml:space="preserve">Due to freezing temperatures, the ISCO unit was not deployed during the month of December. </w:t>
        </w:r>
      </w:ins>
    </w:p>
    <w:p w14:paraId="616CE948" w14:textId="047AF066" w:rsidR="004D2EBB" w:rsidRPr="002B220A" w:rsidDel="00A120BB" w:rsidRDefault="009465D0">
      <w:pPr>
        <w:pStyle w:val="PlainText"/>
        <w:jc w:val="both"/>
        <w:rPr>
          <w:del w:id="2953" w:author="Pacella, Christina (DEC)" w:date="2023-06-14T10:05:00Z"/>
          <w:rFonts w:ascii="Garamond" w:hAnsi="Garamond" w:cs="Times New Roman"/>
          <w:sz w:val="22"/>
          <w:szCs w:val="22"/>
        </w:rPr>
        <w:pPrChange w:id="2954" w:author="Pacella, Christina (DEC)" w:date="2023-06-14T10:05:00Z">
          <w:pPr>
            <w:pStyle w:val="PlainText"/>
          </w:pPr>
        </w:pPrChange>
      </w:pPr>
      <w:r w:rsidRPr="009465D0" w:rsidDel="009465D0">
        <w:rPr>
          <w:rFonts w:ascii="Garamond" w:hAnsi="Garamond"/>
          <w:sz w:val="22"/>
          <w:szCs w:val="22"/>
        </w:rPr>
        <w:t xml:space="preserve"> </w:t>
      </w:r>
      <w:del w:id="2955" w:author="Pacella, Christina (DEC)" w:date="2023-06-14T10:05:00Z">
        <w:r w:rsidR="004D2EBB" w:rsidRPr="002B220A" w:rsidDel="00A120BB">
          <w:rPr>
            <w:rFonts w:ascii="Garamond" w:hAnsi="Garamond"/>
            <w:sz w:val="22"/>
            <w:szCs w:val="22"/>
          </w:rPr>
          <w:delText>[</w:delText>
        </w:r>
        <w:r w:rsidR="004D2EBB" w:rsidRPr="002B220A" w:rsidDel="00A120BB">
          <w:rPr>
            <w:rFonts w:ascii="Garamond" w:hAnsi="Garamond"/>
            <w:sz w:val="22"/>
            <w:szCs w:val="22"/>
            <w:u w:val="single"/>
          </w:rPr>
          <w:delText>Example</w:delText>
        </w:r>
        <w:r w:rsidR="006A0FA8" w:rsidRPr="002B220A" w:rsidDel="00A120BB">
          <w:rPr>
            <w:rFonts w:ascii="Garamond" w:hAnsi="Garamond"/>
            <w:sz w:val="22"/>
            <w:szCs w:val="22"/>
            <w:u w:val="single"/>
          </w:rPr>
          <w:delText xml:space="preserve"> explanation</w:delText>
        </w:r>
        <w:r w:rsidR="00E42BD9" w:rsidRPr="002B220A" w:rsidDel="00A120BB">
          <w:rPr>
            <w:rFonts w:ascii="Garamond" w:hAnsi="Garamond"/>
            <w:sz w:val="22"/>
            <w:szCs w:val="22"/>
            <w:u w:val="single"/>
          </w:rPr>
          <w:delText>, update for your sample storage protocols</w:delText>
        </w:r>
        <w:r w:rsidR="004D2EBB" w:rsidRPr="002B220A" w:rsidDel="00A120BB">
          <w:rPr>
            <w:rFonts w:ascii="Garamond" w:hAnsi="Garamond"/>
            <w:sz w:val="22"/>
            <w:szCs w:val="22"/>
          </w:rPr>
          <w:delText>]</w:delText>
        </w:r>
      </w:del>
      <w:del w:id="2956" w:author="Pacella, Christina (DEC)" w:date="2023-06-14T07:33:00Z">
        <w:r w:rsidR="004D2EBB" w:rsidRPr="002B220A" w:rsidDel="00681C76">
          <w:rPr>
            <w:rFonts w:ascii="Garamond" w:hAnsi="Garamond"/>
            <w:sz w:val="22"/>
            <w:szCs w:val="22"/>
          </w:rPr>
          <w:delText xml:space="preserve">  </w:delText>
        </w:r>
      </w:del>
      <w:del w:id="2957" w:author="Pacella, Christina (DEC)" w:date="2023-06-14T10:05:00Z">
        <w:r w:rsidR="004D2EBB" w:rsidRPr="002B220A" w:rsidDel="00A120BB">
          <w:rPr>
            <w:rFonts w:ascii="Garamond" w:hAnsi="Garamond" w:cs="Times New Roman"/>
            <w:b/>
            <w:sz w:val="22"/>
            <w:szCs w:val="22"/>
          </w:rPr>
          <w:delText xml:space="preserve">Sample hold times for </w:delText>
        </w:r>
        <w:r w:rsidR="009831D1" w:rsidRPr="002B220A" w:rsidDel="00A120BB">
          <w:rPr>
            <w:rFonts w:ascii="Garamond" w:hAnsi="Garamond" w:cs="Times New Roman"/>
            <w:b/>
            <w:sz w:val="22"/>
            <w:szCs w:val="22"/>
          </w:rPr>
          <w:delText>2022</w:delText>
        </w:r>
        <w:r w:rsidR="004D2EBB" w:rsidRPr="002B220A" w:rsidDel="00A120BB">
          <w:rPr>
            <w:rFonts w:ascii="Garamond" w:hAnsi="Garamond" w:cs="Times New Roman"/>
            <w:b/>
            <w:sz w:val="22"/>
            <w:szCs w:val="22"/>
          </w:rPr>
          <w:delText>:</w:delText>
        </w:r>
      </w:del>
      <w:del w:id="2958" w:author="Pacella, Christina (DEC)" w:date="2023-06-14T07:33:00Z">
        <w:r w:rsidR="004D2EBB" w:rsidRPr="002B220A" w:rsidDel="00681C76">
          <w:rPr>
            <w:rFonts w:ascii="Garamond" w:hAnsi="Garamond" w:cs="Times New Roman"/>
            <w:sz w:val="22"/>
            <w:szCs w:val="22"/>
          </w:rPr>
          <w:delText xml:space="preserve">  </w:delText>
        </w:r>
      </w:del>
      <w:del w:id="2959" w:author="Pacella, Christina (DEC)" w:date="2023-06-14T10:05:00Z">
        <w:r w:rsidR="004D2EBB" w:rsidRPr="002B220A" w:rsidDel="00A120BB">
          <w:rPr>
            <w:rFonts w:ascii="Garamond" w:hAnsi="Garamond" w:cs="Times New Roman"/>
            <w:sz w:val="22"/>
            <w:szCs w:val="22"/>
          </w:rPr>
          <w:delText>Samples are held at -20°C.</w:delText>
        </w:r>
      </w:del>
      <w:del w:id="2960" w:author="Pacella, Christina (DEC)" w:date="2023-06-14T07:33:00Z">
        <w:r w:rsidR="004D2EBB" w:rsidRPr="002B220A" w:rsidDel="00681C76">
          <w:rPr>
            <w:rFonts w:ascii="Garamond" w:hAnsi="Garamond" w:cs="Times New Roman"/>
            <w:sz w:val="22"/>
            <w:szCs w:val="22"/>
          </w:rPr>
          <w:delText xml:space="preserve">  </w:delText>
        </w:r>
      </w:del>
      <w:del w:id="2961" w:author="Pacella, Christina (DEC)" w:date="2023-06-14T10:05:00Z">
        <w:r w:rsidR="004D2EBB" w:rsidRPr="002B220A" w:rsidDel="00A120BB">
          <w:rPr>
            <w:rFonts w:ascii="Garamond" w:hAnsi="Garamond" w:cs="Times New Roman"/>
            <w:sz w:val="22"/>
            <w:szCs w:val="22"/>
          </w:rPr>
          <w:delText>NERRS SOP allows nutrient samples to be held for up to 28 days (CHLA for 30)</w:delText>
        </w:r>
        <w:r w:rsidR="00C27A98" w:rsidRPr="002B220A" w:rsidDel="00A120BB">
          <w:rPr>
            <w:rFonts w:ascii="Garamond" w:hAnsi="Garamond" w:cs="Times New Roman"/>
            <w:sz w:val="22"/>
            <w:szCs w:val="22"/>
          </w:rPr>
          <w:delText xml:space="preserve"> at -20°C</w:delText>
        </w:r>
        <w:r w:rsidR="004D2EBB" w:rsidRPr="002B220A" w:rsidDel="00A120BB">
          <w:rPr>
            <w:rFonts w:ascii="Garamond" w:hAnsi="Garamond" w:cs="Times New Roman"/>
            <w:sz w:val="22"/>
            <w:szCs w:val="22"/>
          </w:rPr>
          <w:delText>, plus allows for up to 5 days for collecting, processing, and shipping samples.</w:delText>
        </w:r>
      </w:del>
      <w:del w:id="2962" w:author="Pacella, Christina (DEC)" w:date="2023-06-14T07:33:00Z">
        <w:r w:rsidR="004D2EBB" w:rsidRPr="002B220A" w:rsidDel="00681C76">
          <w:rPr>
            <w:rFonts w:ascii="Garamond" w:hAnsi="Garamond" w:cs="Times New Roman"/>
            <w:sz w:val="22"/>
            <w:szCs w:val="22"/>
          </w:rPr>
          <w:delText xml:space="preserve">  </w:delText>
        </w:r>
      </w:del>
      <w:del w:id="2963" w:author="Pacella, Christina (DEC)" w:date="2023-06-14T10:05:00Z">
        <w:r w:rsidR="004D2EBB" w:rsidRPr="002B220A" w:rsidDel="00A120BB">
          <w:rPr>
            <w:rFonts w:ascii="Garamond" w:hAnsi="Garamond" w:cs="Times New Roman"/>
            <w:sz w:val="22"/>
            <w:szCs w:val="22"/>
          </w:rPr>
          <w:delText xml:space="preserve">Samples held beyond that time period are flagged suspect </w:delText>
        </w:r>
        <w:r w:rsidR="00E42BD9" w:rsidRPr="002B220A" w:rsidDel="00A120BB">
          <w:rPr>
            <w:rFonts w:ascii="Garamond" w:hAnsi="Garamond" w:cs="Times New Roman"/>
            <w:sz w:val="22"/>
            <w:szCs w:val="22"/>
          </w:rPr>
          <w:delText>&lt;1&gt;</w:delText>
        </w:r>
        <w:r w:rsidR="004D2EBB" w:rsidRPr="002B220A" w:rsidDel="00A120BB">
          <w:rPr>
            <w:rFonts w:ascii="Garamond" w:hAnsi="Garamond" w:cs="Times New Roman"/>
            <w:sz w:val="22"/>
            <w:szCs w:val="22"/>
          </w:rPr>
          <w:delText xml:space="preserve">and coded </w:delText>
        </w:r>
        <w:r w:rsidR="00E42BD9" w:rsidRPr="002B220A" w:rsidDel="00A120BB">
          <w:rPr>
            <w:rFonts w:ascii="Garamond" w:hAnsi="Garamond" w:cs="Times New Roman"/>
            <w:sz w:val="22"/>
            <w:szCs w:val="22"/>
          </w:rPr>
          <w:delText>(</w:delText>
        </w:r>
        <w:r w:rsidR="004D2EBB" w:rsidRPr="002B220A" w:rsidDel="00A120BB">
          <w:rPr>
            <w:rFonts w:ascii="Garamond" w:hAnsi="Garamond" w:cs="Times New Roman"/>
            <w:sz w:val="22"/>
            <w:szCs w:val="22"/>
          </w:rPr>
          <w:delText>CHB</w:delText>
        </w:r>
        <w:r w:rsidR="00E42BD9" w:rsidRPr="002B220A" w:rsidDel="00A120BB">
          <w:rPr>
            <w:rFonts w:ascii="Garamond" w:hAnsi="Garamond" w:cs="Times New Roman"/>
            <w:sz w:val="22"/>
            <w:szCs w:val="22"/>
          </w:rPr>
          <w:delText>)</w:delText>
        </w:r>
        <w:r w:rsidR="004D2EBB" w:rsidRPr="002B220A" w:rsidDel="00A120BB">
          <w:rPr>
            <w:rFonts w:ascii="Garamond" w:hAnsi="Garamond" w:cs="Times New Roman"/>
            <w:sz w:val="22"/>
            <w:szCs w:val="22"/>
          </w:rPr>
          <w:delText xml:space="preserve">. </w:delText>
        </w:r>
        <w:r w:rsidR="001051F4" w:rsidRPr="002B220A" w:rsidDel="00A120BB">
          <w:rPr>
            <w:rFonts w:ascii="Garamond" w:hAnsi="Garamond" w:cs="Times New Roman"/>
            <w:sz w:val="22"/>
            <w:szCs w:val="22"/>
          </w:rPr>
          <w:delText>If measured values were below MDL, this resulted in &lt;-4&gt; [SBL] (CHB) flagging/coding.</w:delText>
        </w:r>
      </w:del>
    </w:p>
    <w:p w14:paraId="2A3E60C0" w14:textId="7B65190C" w:rsidR="004D2EBB" w:rsidRPr="002B220A" w:rsidDel="00A120BB" w:rsidRDefault="004D2EBB">
      <w:pPr>
        <w:pStyle w:val="PlainText"/>
        <w:jc w:val="both"/>
        <w:rPr>
          <w:del w:id="2964" w:author="Pacella, Christina (DEC)" w:date="2023-06-14T10:05:00Z"/>
          <w:rFonts w:ascii="Garamond" w:hAnsi="Garamond" w:cs="Times New Roman"/>
          <w:sz w:val="22"/>
          <w:szCs w:val="22"/>
        </w:rPr>
        <w:pPrChange w:id="2965" w:author="Pacella, Christina (DEC)" w:date="2023-06-14T10:05:00Z">
          <w:pPr>
            <w:pStyle w:val="PlainText"/>
          </w:pPr>
        </w:pPrChange>
      </w:pPr>
    </w:p>
    <w:p w14:paraId="6A0218AE" w14:textId="3686AD2C" w:rsidR="009E165C" w:rsidRPr="002B220A" w:rsidDel="00A120BB" w:rsidRDefault="009831D1">
      <w:pPr>
        <w:pStyle w:val="PlainText"/>
        <w:jc w:val="both"/>
        <w:rPr>
          <w:del w:id="2966" w:author="Pacella, Christina (DEC)" w:date="2023-06-14T10:05:00Z"/>
          <w:rFonts w:ascii="Garamond" w:hAnsi="Garamond"/>
          <w:sz w:val="22"/>
          <w:szCs w:val="22"/>
        </w:rPr>
        <w:pPrChange w:id="2967" w:author="Pacella, Christina (DEC)" w:date="2023-06-14T10:05:00Z">
          <w:pPr>
            <w:pStyle w:val="PlainText"/>
          </w:pPr>
        </w:pPrChange>
      </w:pPr>
      <w:del w:id="2968" w:author="Pacella, Christina (DEC)" w:date="2023-06-14T10:05:00Z">
        <w:r w:rsidRPr="002B220A" w:rsidDel="00A120BB">
          <w:rPr>
            <w:rFonts w:ascii="Garamond" w:hAnsi="Garamond" w:cs="Times New Roman"/>
            <w:sz w:val="22"/>
            <w:szCs w:val="22"/>
          </w:rPr>
          <w:delText>[</w:delText>
        </w:r>
        <w:r w:rsidRPr="002B220A" w:rsidDel="00A120BB">
          <w:rPr>
            <w:rFonts w:ascii="Garamond" w:hAnsi="Garamond" w:cs="Times New Roman"/>
            <w:sz w:val="22"/>
            <w:szCs w:val="22"/>
            <w:u w:val="single"/>
          </w:rPr>
          <w:delText>Example explanation 2, update for your sampling protocols</w:delText>
        </w:r>
        <w:r w:rsidRPr="002B220A" w:rsidDel="00A120BB">
          <w:rPr>
            <w:rFonts w:ascii="Garamond" w:hAnsi="Garamond" w:cs="Times New Roman"/>
            <w:sz w:val="22"/>
            <w:szCs w:val="22"/>
          </w:rPr>
          <w:delText>]</w:delText>
        </w:r>
      </w:del>
      <w:del w:id="2969" w:author="Pacella, Christina (DEC)" w:date="2023-06-14T07:33:00Z">
        <w:r w:rsidRPr="002B220A" w:rsidDel="00681C76">
          <w:rPr>
            <w:rFonts w:ascii="Garamond" w:hAnsi="Garamond" w:cs="Times New Roman"/>
            <w:sz w:val="22"/>
            <w:szCs w:val="22"/>
          </w:rPr>
          <w:delText xml:space="preserve">  </w:delText>
        </w:r>
      </w:del>
      <w:del w:id="2970" w:author="Pacella, Christina (DEC)" w:date="2023-06-14T10:05:00Z">
        <w:r w:rsidRPr="002B220A" w:rsidDel="00A120BB">
          <w:rPr>
            <w:rFonts w:ascii="Garamond" w:hAnsi="Garamond" w:cs="Times New Roman"/>
            <w:b/>
            <w:bCs/>
            <w:sz w:val="22"/>
            <w:szCs w:val="22"/>
          </w:rPr>
          <w:delText>Sample hold times for 2022:</w:delText>
        </w:r>
        <w:r w:rsidRPr="002B220A" w:rsidDel="00A120BB">
          <w:rPr>
            <w:rFonts w:ascii="Garamond" w:hAnsi="Garamond" w:cs="Times New Roman"/>
            <w:sz w:val="22"/>
            <w:szCs w:val="22"/>
          </w:rPr>
          <w:delText xml:space="preserve"> </w:delText>
        </w:r>
        <w:r w:rsidR="009E165C" w:rsidRPr="002B220A" w:rsidDel="00A120BB">
          <w:rPr>
            <w:rFonts w:ascii="Garamond" w:hAnsi="Garamond"/>
            <w:sz w:val="22"/>
            <w:szCs w:val="22"/>
          </w:rPr>
          <w:delText>NERRS SOP allows nutrient samples to be held for up to 24 hours if held at 4</w:delText>
        </w:r>
        <w:bookmarkStart w:id="2971" w:name="_Hlk113702344"/>
        <w:r w:rsidR="009E165C" w:rsidRPr="002B220A" w:rsidDel="00A120BB">
          <w:rPr>
            <w:rFonts w:ascii="Garamond" w:hAnsi="Garamond"/>
            <w:sz w:val="22"/>
            <w:szCs w:val="22"/>
          </w:rPr>
          <w:delText>°</w:delText>
        </w:r>
        <w:bookmarkEnd w:id="2971"/>
        <w:r w:rsidR="009E165C" w:rsidRPr="002B220A" w:rsidDel="00A120BB">
          <w:rPr>
            <w:rFonts w:ascii="Garamond" w:hAnsi="Garamond"/>
            <w:sz w:val="22"/>
            <w:szCs w:val="22"/>
          </w:rPr>
          <w:delText>C with no preservation, for NH4F and NO23F up to 28 days if acidified and held at 4°C, and up to 28 days (CHLA for 30 days) if held at -20°C. Tier II parameters, with a few exceptions, are subject to the same sample hold times. In all cases, up to an additional 5 days is allowed for collecting, processing, and shipping samples.</w:delText>
        </w:r>
      </w:del>
      <w:del w:id="2972" w:author="Pacella, Christina (DEC)" w:date="2023-06-14T07:33:00Z">
        <w:r w:rsidR="009E165C" w:rsidRPr="002B220A" w:rsidDel="00681C76">
          <w:rPr>
            <w:rFonts w:ascii="Garamond" w:hAnsi="Garamond"/>
            <w:sz w:val="22"/>
            <w:szCs w:val="22"/>
          </w:rPr>
          <w:delText xml:space="preserve">  </w:delText>
        </w:r>
      </w:del>
      <w:del w:id="2973" w:author="Pacella, Christina (DEC)" w:date="2023-06-14T10:05:00Z">
        <w:r w:rsidR="009E165C" w:rsidRPr="002B220A" w:rsidDel="00A120BB">
          <w:rPr>
            <w:rFonts w:ascii="Garamond" w:hAnsi="Garamond"/>
            <w:sz w:val="22"/>
            <w:szCs w:val="22"/>
          </w:rPr>
          <w:delText xml:space="preserve">Samples held beyond that time period are flagged suspect and coded CHB in the data set. </w:delText>
        </w:r>
      </w:del>
    </w:p>
    <w:p w14:paraId="3B6A76DA" w14:textId="67AE5204" w:rsidR="009E165C" w:rsidRPr="002B220A" w:rsidDel="00A120BB" w:rsidRDefault="009E165C">
      <w:pPr>
        <w:pStyle w:val="PlainText"/>
        <w:jc w:val="both"/>
        <w:rPr>
          <w:del w:id="2974" w:author="Pacella, Christina (DEC)" w:date="2023-06-14T10:05:00Z"/>
          <w:rFonts w:ascii="Garamond" w:hAnsi="Garamond" w:cs="Times New Roman"/>
          <w:sz w:val="22"/>
          <w:szCs w:val="22"/>
        </w:rPr>
        <w:pPrChange w:id="2975" w:author="Pacella, Christina (DEC)" w:date="2023-06-14T10:05:00Z">
          <w:pPr>
            <w:pStyle w:val="PlainText"/>
          </w:pPr>
        </w:pPrChange>
      </w:pPr>
    </w:p>
    <w:p w14:paraId="361275B3" w14:textId="140AD5D5" w:rsidR="006A0FA8" w:rsidRPr="002B220A" w:rsidDel="00A120BB" w:rsidRDefault="006A0FA8">
      <w:pPr>
        <w:pStyle w:val="PlainText"/>
        <w:jc w:val="both"/>
        <w:rPr>
          <w:del w:id="2976" w:author="Pacella, Christina (DEC)" w:date="2023-06-14T10:05:00Z"/>
          <w:rFonts w:ascii="Garamond" w:hAnsi="Garamond" w:cs="Times New Roman"/>
          <w:sz w:val="22"/>
          <w:szCs w:val="22"/>
        </w:rPr>
        <w:pPrChange w:id="2977" w:author="Pacella, Christina (DEC)" w:date="2023-06-14T10:05:00Z">
          <w:pPr>
            <w:pStyle w:val="PlainText"/>
          </w:pPr>
        </w:pPrChange>
      </w:pPr>
      <w:del w:id="2978" w:author="Pacella, Christina (DEC)" w:date="2023-06-14T10:05:00Z">
        <w:r w:rsidRPr="002B220A" w:rsidDel="00A120BB">
          <w:rPr>
            <w:rFonts w:ascii="Garamond" w:hAnsi="Garamond" w:cs="Times New Roman"/>
            <w:sz w:val="22"/>
            <w:szCs w:val="22"/>
          </w:rPr>
          <w:delText>[</w:delText>
        </w:r>
        <w:r w:rsidRPr="002B220A" w:rsidDel="00A120BB">
          <w:rPr>
            <w:rFonts w:ascii="Garamond" w:hAnsi="Garamond" w:cs="Times New Roman"/>
            <w:sz w:val="22"/>
            <w:szCs w:val="22"/>
            <w:u w:val="single"/>
          </w:rPr>
          <w:delText xml:space="preserve">Example table, format however makes sense for your </w:delText>
        </w:r>
        <w:r w:rsidR="00944877" w:rsidRPr="002B220A" w:rsidDel="00A120BB">
          <w:rPr>
            <w:rFonts w:ascii="Garamond" w:hAnsi="Garamond" w:cs="Times New Roman"/>
            <w:sz w:val="22"/>
            <w:szCs w:val="22"/>
            <w:u w:val="single"/>
          </w:rPr>
          <w:delText>reserve</w:delText>
        </w:r>
        <w:r w:rsidRPr="002B220A" w:rsidDel="00A120BB">
          <w:rPr>
            <w:rFonts w:ascii="Garamond" w:hAnsi="Garamond" w:cs="Times New Roman"/>
            <w:sz w:val="22"/>
            <w:szCs w:val="22"/>
          </w:rPr>
          <w:delText>]</w:delText>
        </w:r>
      </w:del>
    </w:p>
    <w:p w14:paraId="4CAF6C1C" w14:textId="7EBA0625" w:rsidR="0051016F" w:rsidRPr="002B220A" w:rsidDel="00A120BB" w:rsidRDefault="0051016F">
      <w:pPr>
        <w:pStyle w:val="PlainText"/>
        <w:jc w:val="both"/>
        <w:rPr>
          <w:del w:id="2979" w:author="Pacella, Christina (DEC)" w:date="2023-06-14T10:05:00Z"/>
          <w:rFonts w:ascii="Garamond" w:hAnsi="Garamond" w:cs="Times New Roman"/>
          <w:sz w:val="22"/>
          <w:szCs w:val="22"/>
        </w:rPr>
        <w:pPrChange w:id="2980" w:author="Pacella, Christina (DEC)" w:date="2023-06-14T10:05:00Z">
          <w:pPr>
            <w:pStyle w:val="PlainText"/>
          </w:pPr>
        </w:pPrChange>
      </w:pPr>
    </w:p>
    <w:tbl>
      <w:tblPr>
        <w:tblW w:w="10390" w:type="dxa"/>
        <w:tblLayout w:type="fixed"/>
        <w:tblLook w:val="04A0" w:firstRow="1" w:lastRow="0" w:firstColumn="1" w:lastColumn="0" w:noHBand="0" w:noVBand="1"/>
      </w:tblPr>
      <w:tblGrid>
        <w:gridCol w:w="2610"/>
        <w:gridCol w:w="1249"/>
        <w:gridCol w:w="1248"/>
        <w:gridCol w:w="1328"/>
        <w:gridCol w:w="1313"/>
        <w:gridCol w:w="1292"/>
        <w:gridCol w:w="1350"/>
      </w:tblGrid>
      <w:tr w:rsidR="0051016F" w:rsidRPr="002B220A" w:rsidDel="00A120BB" w14:paraId="4046987F" w14:textId="6652CC45" w:rsidTr="004D789D">
        <w:trPr>
          <w:trHeight w:val="241"/>
          <w:del w:id="2981" w:author="Pacella, Christina (DEC)" w:date="2023-06-14T10:05:00Z"/>
        </w:trPr>
        <w:tc>
          <w:tcPr>
            <w:tcW w:w="2610" w:type="dxa"/>
            <w:tcBorders>
              <w:top w:val="single" w:sz="8" w:space="0" w:color="auto"/>
              <w:left w:val="single" w:sz="8" w:space="0" w:color="auto"/>
              <w:bottom w:val="single" w:sz="8" w:space="0" w:color="auto"/>
              <w:right w:val="single" w:sz="4" w:space="0" w:color="auto"/>
            </w:tcBorders>
            <w:shd w:val="clear" w:color="auto" w:fill="auto"/>
            <w:noWrap/>
            <w:vAlign w:val="bottom"/>
          </w:tcPr>
          <w:p w14:paraId="2BFC17E6" w14:textId="418ABB5E" w:rsidR="0051016F" w:rsidRPr="002B220A" w:rsidDel="00A120BB" w:rsidRDefault="0051016F">
            <w:pPr>
              <w:pStyle w:val="PlainText"/>
              <w:jc w:val="both"/>
              <w:rPr>
                <w:del w:id="2982" w:author="Pacella, Christina (DEC)" w:date="2023-06-14T10:05:00Z"/>
                <w:rFonts w:ascii="Garamond" w:hAnsi="Garamond" w:cs="Calibri"/>
                <w:b/>
                <w:bCs/>
                <w:color w:val="000000"/>
                <w:sz w:val="22"/>
                <w:szCs w:val="22"/>
              </w:rPr>
              <w:pPrChange w:id="2983" w:author="Pacella, Christina (DEC)" w:date="2023-06-14T10:05:00Z">
                <w:pPr>
                  <w:jc w:val="center"/>
                </w:pPr>
              </w:pPrChange>
            </w:pPr>
          </w:p>
        </w:tc>
        <w:tc>
          <w:tcPr>
            <w:tcW w:w="7780"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3569FB50" w14:textId="5A4363A6" w:rsidR="0051016F" w:rsidRPr="002B220A" w:rsidDel="00A120BB" w:rsidRDefault="0051016F">
            <w:pPr>
              <w:pStyle w:val="PlainText"/>
              <w:jc w:val="both"/>
              <w:rPr>
                <w:del w:id="2984" w:author="Pacella, Christina (DEC)" w:date="2023-06-14T10:05:00Z"/>
                <w:rFonts w:ascii="Garamond" w:hAnsi="Garamond" w:cs="Calibri"/>
                <w:b/>
                <w:bCs/>
                <w:color w:val="000000"/>
                <w:sz w:val="22"/>
                <w:szCs w:val="22"/>
              </w:rPr>
              <w:pPrChange w:id="2985" w:author="Pacella, Christina (DEC)" w:date="2023-06-14T10:05:00Z">
                <w:pPr>
                  <w:jc w:val="center"/>
                </w:pPr>
              </w:pPrChange>
            </w:pPr>
            <w:del w:id="2986" w:author="Pacella, Christina (DEC)" w:date="2023-06-14T10:05:00Z">
              <w:r w:rsidRPr="002B220A" w:rsidDel="00A120BB">
                <w:rPr>
                  <w:rFonts w:ascii="Garamond" w:hAnsi="Garamond" w:cs="Calibri"/>
                  <w:b/>
                  <w:bCs/>
                  <w:color w:val="000000"/>
                  <w:sz w:val="22"/>
                  <w:szCs w:val="22"/>
                </w:rPr>
                <w:delText>Data of analysis</w:delText>
              </w:r>
            </w:del>
          </w:p>
        </w:tc>
      </w:tr>
      <w:tr w:rsidR="0051016F" w:rsidRPr="002B220A" w:rsidDel="00A120BB" w14:paraId="1EC20118" w14:textId="3D0FFE50" w:rsidTr="004D789D">
        <w:trPr>
          <w:trHeight w:val="241"/>
          <w:del w:id="2987" w:author="Pacella, Christina (DEC)" w:date="2023-06-14T10:05:00Z"/>
        </w:trPr>
        <w:tc>
          <w:tcPr>
            <w:tcW w:w="26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380D24" w14:textId="102928A5" w:rsidR="004A3D4B" w:rsidRPr="002B220A" w:rsidDel="00A120BB" w:rsidRDefault="004A3D4B">
            <w:pPr>
              <w:pStyle w:val="PlainText"/>
              <w:jc w:val="both"/>
              <w:rPr>
                <w:del w:id="2988" w:author="Pacella, Christina (DEC)" w:date="2023-06-14T10:05:00Z"/>
                <w:rFonts w:ascii="Garamond" w:hAnsi="Garamond" w:cs="Calibri"/>
                <w:b/>
                <w:bCs/>
                <w:color w:val="000000"/>
                <w:sz w:val="22"/>
                <w:szCs w:val="22"/>
              </w:rPr>
              <w:pPrChange w:id="2989" w:author="Pacella, Christina (DEC)" w:date="2023-06-14T10:05:00Z">
                <w:pPr>
                  <w:jc w:val="both"/>
                </w:pPr>
              </w:pPrChange>
            </w:pPr>
            <w:del w:id="2990" w:author="Pacella, Christina (DEC)" w:date="2023-06-14T10:05:00Z">
              <w:r w:rsidRPr="002B220A" w:rsidDel="00A120BB">
                <w:rPr>
                  <w:rFonts w:ascii="Garamond" w:hAnsi="Garamond" w:cs="Calibri"/>
                  <w:b/>
                  <w:bCs/>
                  <w:color w:val="000000"/>
                  <w:sz w:val="22"/>
                  <w:szCs w:val="22"/>
                </w:rPr>
                <w:delText>Sample Descriptor</w:delText>
              </w:r>
            </w:del>
          </w:p>
        </w:tc>
        <w:tc>
          <w:tcPr>
            <w:tcW w:w="1249" w:type="dxa"/>
            <w:tcBorders>
              <w:top w:val="single" w:sz="4" w:space="0" w:color="auto"/>
              <w:left w:val="nil"/>
              <w:bottom w:val="nil"/>
              <w:right w:val="nil"/>
            </w:tcBorders>
            <w:shd w:val="clear" w:color="auto" w:fill="auto"/>
            <w:noWrap/>
            <w:vAlign w:val="center"/>
            <w:hideMark/>
          </w:tcPr>
          <w:p w14:paraId="2B5CE20A" w14:textId="72318ABA" w:rsidR="004A3D4B" w:rsidRPr="002B220A" w:rsidDel="00A120BB" w:rsidRDefault="004A3D4B">
            <w:pPr>
              <w:pStyle w:val="PlainText"/>
              <w:jc w:val="both"/>
              <w:rPr>
                <w:del w:id="2991" w:author="Pacella, Christina (DEC)" w:date="2023-06-14T10:05:00Z"/>
                <w:rFonts w:ascii="Garamond" w:hAnsi="Garamond" w:cs="Calibri"/>
                <w:b/>
                <w:bCs/>
                <w:color w:val="000000"/>
                <w:sz w:val="22"/>
                <w:szCs w:val="22"/>
              </w:rPr>
              <w:pPrChange w:id="2992" w:author="Pacella, Christina (DEC)" w:date="2023-06-14T10:05:00Z">
                <w:pPr>
                  <w:jc w:val="both"/>
                </w:pPr>
              </w:pPrChange>
            </w:pPr>
            <w:del w:id="2993" w:author="Pacella, Christina (DEC)" w:date="2023-06-14T10:05:00Z">
              <w:r w:rsidRPr="002B220A" w:rsidDel="00A120BB">
                <w:rPr>
                  <w:rFonts w:ascii="Garamond" w:hAnsi="Garamond" w:cs="Calibri"/>
                  <w:b/>
                  <w:bCs/>
                  <w:color w:val="000000"/>
                  <w:sz w:val="22"/>
                  <w:szCs w:val="22"/>
                </w:rPr>
                <w:delText>PO4F</w:delText>
              </w:r>
            </w:del>
          </w:p>
        </w:tc>
        <w:tc>
          <w:tcPr>
            <w:tcW w:w="1248"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55869CF" w14:textId="3C075920" w:rsidR="004A3D4B" w:rsidRPr="002B220A" w:rsidDel="00A120BB" w:rsidRDefault="004A3D4B">
            <w:pPr>
              <w:pStyle w:val="PlainText"/>
              <w:jc w:val="both"/>
              <w:rPr>
                <w:del w:id="2994" w:author="Pacella, Christina (DEC)" w:date="2023-06-14T10:05:00Z"/>
                <w:rFonts w:ascii="Garamond" w:hAnsi="Garamond" w:cs="Calibri"/>
                <w:b/>
                <w:bCs/>
                <w:color w:val="000000"/>
                <w:sz w:val="22"/>
                <w:szCs w:val="22"/>
              </w:rPr>
              <w:pPrChange w:id="2995" w:author="Pacella, Christina (DEC)" w:date="2023-06-14T10:05:00Z">
                <w:pPr>
                  <w:jc w:val="both"/>
                </w:pPr>
              </w:pPrChange>
            </w:pPr>
            <w:del w:id="2996" w:author="Pacella, Christina (DEC)" w:date="2023-06-14T10:05:00Z">
              <w:r w:rsidRPr="002B220A" w:rsidDel="00A120BB">
                <w:rPr>
                  <w:rFonts w:ascii="Garamond" w:hAnsi="Garamond" w:cs="Calibri"/>
                  <w:b/>
                  <w:bCs/>
                  <w:color w:val="000000"/>
                  <w:sz w:val="22"/>
                  <w:szCs w:val="22"/>
                </w:rPr>
                <w:delText>NH4F</w:delText>
              </w:r>
            </w:del>
          </w:p>
        </w:tc>
        <w:tc>
          <w:tcPr>
            <w:tcW w:w="1328" w:type="dxa"/>
            <w:tcBorders>
              <w:top w:val="single" w:sz="4" w:space="0" w:color="auto"/>
              <w:left w:val="nil"/>
              <w:bottom w:val="single" w:sz="8" w:space="0" w:color="auto"/>
              <w:right w:val="single" w:sz="8" w:space="0" w:color="auto"/>
            </w:tcBorders>
            <w:shd w:val="clear" w:color="auto" w:fill="auto"/>
            <w:noWrap/>
            <w:vAlign w:val="center"/>
            <w:hideMark/>
          </w:tcPr>
          <w:p w14:paraId="4BDFEB50" w14:textId="03D300AA" w:rsidR="004A3D4B" w:rsidRPr="002B220A" w:rsidDel="00A120BB" w:rsidRDefault="004A3D4B">
            <w:pPr>
              <w:pStyle w:val="PlainText"/>
              <w:jc w:val="both"/>
              <w:rPr>
                <w:del w:id="2997" w:author="Pacella, Christina (DEC)" w:date="2023-06-14T10:05:00Z"/>
                <w:rFonts w:ascii="Garamond" w:hAnsi="Garamond" w:cs="Calibri"/>
                <w:b/>
                <w:bCs/>
                <w:color w:val="000000"/>
                <w:sz w:val="22"/>
                <w:szCs w:val="22"/>
              </w:rPr>
              <w:pPrChange w:id="2998" w:author="Pacella, Christina (DEC)" w:date="2023-06-14T10:05:00Z">
                <w:pPr>
                  <w:jc w:val="both"/>
                </w:pPr>
              </w:pPrChange>
            </w:pPr>
            <w:del w:id="2999" w:author="Pacella, Christina (DEC)" w:date="2023-06-14T10:05:00Z">
              <w:r w:rsidRPr="002B220A" w:rsidDel="00A120BB">
                <w:rPr>
                  <w:rFonts w:ascii="Garamond" w:hAnsi="Garamond" w:cs="Calibri"/>
                  <w:b/>
                  <w:bCs/>
                  <w:color w:val="000000"/>
                  <w:sz w:val="22"/>
                  <w:szCs w:val="22"/>
                </w:rPr>
                <w:delText>NO2F</w:delText>
              </w:r>
            </w:del>
          </w:p>
        </w:tc>
        <w:tc>
          <w:tcPr>
            <w:tcW w:w="1313" w:type="dxa"/>
            <w:tcBorders>
              <w:top w:val="single" w:sz="4" w:space="0" w:color="auto"/>
              <w:left w:val="nil"/>
              <w:bottom w:val="single" w:sz="8" w:space="0" w:color="auto"/>
              <w:right w:val="single" w:sz="8" w:space="0" w:color="auto"/>
            </w:tcBorders>
            <w:shd w:val="clear" w:color="auto" w:fill="auto"/>
            <w:noWrap/>
            <w:vAlign w:val="center"/>
            <w:hideMark/>
          </w:tcPr>
          <w:p w14:paraId="68532FFB" w14:textId="6CCB5741" w:rsidR="004A3D4B" w:rsidRPr="002B220A" w:rsidDel="00A120BB" w:rsidRDefault="004A3D4B">
            <w:pPr>
              <w:pStyle w:val="PlainText"/>
              <w:jc w:val="both"/>
              <w:rPr>
                <w:del w:id="3000" w:author="Pacella, Christina (DEC)" w:date="2023-06-14T10:05:00Z"/>
                <w:rFonts w:ascii="Garamond" w:hAnsi="Garamond" w:cs="Calibri"/>
                <w:b/>
                <w:bCs/>
                <w:color w:val="000000"/>
                <w:sz w:val="22"/>
                <w:szCs w:val="22"/>
              </w:rPr>
              <w:pPrChange w:id="3001" w:author="Pacella, Christina (DEC)" w:date="2023-06-14T10:05:00Z">
                <w:pPr>
                  <w:jc w:val="both"/>
                </w:pPr>
              </w:pPrChange>
            </w:pPr>
            <w:del w:id="3002" w:author="Pacella, Christina (DEC)" w:date="2023-06-14T10:05:00Z">
              <w:r w:rsidRPr="002B220A" w:rsidDel="00A120BB">
                <w:rPr>
                  <w:rFonts w:ascii="Garamond" w:hAnsi="Garamond" w:cs="Calibri"/>
                  <w:b/>
                  <w:bCs/>
                  <w:color w:val="000000"/>
                  <w:sz w:val="22"/>
                  <w:szCs w:val="22"/>
                </w:rPr>
                <w:delText>NO23F</w:delText>
              </w:r>
            </w:del>
          </w:p>
        </w:tc>
        <w:tc>
          <w:tcPr>
            <w:tcW w:w="1292" w:type="dxa"/>
            <w:tcBorders>
              <w:top w:val="single" w:sz="4" w:space="0" w:color="auto"/>
              <w:left w:val="nil"/>
              <w:bottom w:val="single" w:sz="8" w:space="0" w:color="auto"/>
              <w:right w:val="single" w:sz="8" w:space="0" w:color="auto"/>
            </w:tcBorders>
            <w:shd w:val="clear" w:color="auto" w:fill="auto"/>
            <w:noWrap/>
            <w:vAlign w:val="center"/>
            <w:hideMark/>
          </w:tcPr>
          <w:p w14:paraId="5A649ACE" w14:textId="427C886B" w:rsidR="004A3D4B" w:rsidRPr="002B220A" w:rsidDel="00A120BB" w:rsidRDefault="004A3D4B">
            <w:pPr>
              <w:pStyle w:val="PlainText"/>
              <w:jc w:val="both"/>
              <w:rPr>
                <w:del w:id="3003" w:author="Pacella, Christina (DEC)" w:date="2023-06-14T10:05:00Z"/>
                <w:rFonts w:ascii="Garamond" w:hAnsi="Garamond" w:cs="Calibri"/>
                <w:b/>
                <w:bCs/>
                <w:color w:val="000000"/>
                <w:sz w:val="22"/>
                <w:szCs w:val="22"/>
              </w:rPr>
              <w:pPrChange w:id="3004" w:author="Pacella, Christina (DEC)" w:date="2023-06-14T10:05:00Z">
                <w:pPr>
                  <w:jc w:val="both"/>
                </w:pPr>
              </w:pPrChange>
            </w:pPr>
            <w:del w:id="3005" w:author="Pacella, Christina (DEC)" w:date="2023-06-14T10:05:00Z">
              <w:r w:rsidRPr="002B220A" w:rsidDel="00A120BB">
                <w:rPr>
                  <w:rFonts w:ascii="Garamond" w:hAnsi="Garamond" w:cs="Calibri"/>
                  <w:b/>
                  <w:bCs/>
                  <w:color w:val="000000"/>
                  <w:sz w:val="22"/>
                  <w:szCs w:val="22"/>
                </w:rPr>
                <w:delText>CHLA_N, PHEA</w:delText>
              </w:r>
            </w:del>
          </w:p>
        </w:tc>
        <w:tc>
          <w:tcPr>
            <w:tcW w:w="1350" w:type="dxa"/>
            <w:tcBorders>
              <w:top w:val="single" w:sz="4" w:space="0" w:color="auto"/>
              <w:left w:val="nil"/>
              <w:bottom w:val="single" w:sz="8" w:space="0" w:color="auto"/>
              <w:right w:val="single" w:sz="8" w:space="0" w:color="auto"/>
            </w:tcBorders>
            <w:shd w:val="clear" w:color="auto" w:fill="auto"/>
            <w:noWrap/>
            <w:vAlign w:val="center"/>
            <w:hideMark/>
          </w:tcPr>
          <w:p w14:paraId="6093BCE2" w14:textId="5C52436A" w:rsidR="004A3D4B" w:rsidRPr="002B220A" w:rsidDel="00A120BB" w:rsidRDefault="004A3D4B">
            <w:pPr>
              <w:pStyle w:val="PlainText"/>
              <w:jc w:val="both"/>
              <w:rPr>
                <w:del w:id="3006" w:author="Pacella, Christina (DEC)" w:date="2023-06-14T10:05:00Z"/>
                <w:rFonts w:ascii="Garamond" w:hAnsi="Garamond" w:cs="Calibri"/>
                <w:b/>
                <w:bCs/>
                <w:color w:val="000000"/>
                <w:sz w:val="22"/>
                <w:szCs w:val="22"/>
              </w:rPr>
              <w:pPrChange w:id="3007" w:author="Pacella, Christina (DEC)" w:date="2023-06-14T10:05:00Z">
                <w:pPr>
                  <w:jc w:val="both"/>
                </w:pPr>
              </w:pPrChange>
            </w:pPr>
            <w:del w:id="3008" w:author="Pacella, Christina (DEC)" w:date="2023-06-14T10:05:00Z">
              <w:r w:rsidRPr="002B220A" w:rsidDel="00A120BB">
                <w:rPr>
                  <w:rFonts w:ascii="Garamond" w:hAnsi="Garamond" w:cs="Calibri"/>
                  <w:b/>
                  <w:bCs/>
                  <w:color w:val="000000"/>
                  <w:sz w:val="22"/>
                  <w:szCs w:val="22"/>
                </w:rPr>
                <w:delText>SiO4F</w:delText>
              </w:r>
            </w:del>
          </w:p>
        </w:tc>
      </w:tr>
      <w:tr w:rsidR="0051016F" w:rsidRPr="002B220A" w:rsidDel="00A120BB" w14:paraId="6C861C97" w14:textId="6204D8B4" w:rsidTr="004D789D">
        <w:trPr>
          <w:trHeight w:val="229"/>
          <w:del w:id="3009"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13B0CB24" w14:textId="60A1D569" w:rsidR="004A3D4B" w:rsidRPr="002B220A" w:rsidDel="00A120BB" w:rsidRDefault="004A3D4B">
            <w:pPr>
              <w:pStyle w:val="PlainText"/>
              <w:jc w:val="both"/>
              <w:rPr>
                <w:del w:id="3010" w:author="Pacella, Christina (DEC)" w:date="2023-06-14T10:05:00Z"/>
                <w:rFonts w:ascii="Garamond" w:hAnsi="Garamond" w:cs="Calibri"/>
                <w:color w:val="000000"/>
                <w:sz w:val="22"/>
                <w:szCs w:val="22"/>
              </w:rPr>
              <w:pPrChange w:id="3011" w:author="Pacella, Christina (DEC)" w:date="2023-06-14T10:05:00Z">
                <w:pPr>
                  <w:jc w:val="both"/>
                </w:pPr>
              </w:pPrChange>
            </w:pPr>
            <w:del w:id="3012" w:author="Pacella, Christina (DEC)" w:date="2023-06-14T10:05:00Z">
              <w:r w:rsidRPr="002B220A" w:rsidDel="00A120BB">
                <w:rPr>
                  <w:rFonts w:ascii="Garamond" w:hAnsi="Garamond" w:cs="Calibri"/>
                  <w:color w:val="000000"/>
                  <w:sz w:val="22"/>
                  <w:szCs w:val="22"/>
                </w:rPr>
                <w:delText>1/4/</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grab</w:delText>
              </w:r>
              <w:r w:rsidR="00211C75" w:rsidRPr="002B220A" w:rsidDel="00A120BB">
                <w:rPr>
                  <w:rFonts w:ascii="Garamond" w:hAnsi="Garamond" w:cs="Calibri"/>
                  <w:color w:val="000000"/>
                  <w:sz w:val="22"/>
                  <w:szCs w:val="22"/>
                </w:rPr>
                <w:delText>s</w:delText>
              </w:r>
              <w:r w:rsidRPr="002B220A" w:rsidDel="00A120BB">
                <w:rPr>
                  <w:rFonts w:ascii="Garamond" w:hAnsi="Garamond" w:cs="Calibri"/>
                  <w:color w:val="000000"/>
                  <w:sz w:val="22"/>
                  <w:szCs w:val="22"/>
                </w:rPr>
                <w:delText xml:space="preserve"> </w:delText>
              </w:r>
            </w:del>
          </w:p>
        </w:tc>
        <w:tc>
          <w:tcPr>
            <w:tcW w:w="1249" w:type="dxa"/>
            <w:tcBorders>
              <w:top w:val="single" w:sz="8" w:space="0" w:color="auto"/>
              <w:left w:val="nil"/>
              <w:bottom w:val="nil"/>
              <w:right w:val="single" w:sz="4" w:space="0" w:color="auto"/>
            </w:tcBorders>
            <w:shd w:val="clear" w:color="auto" w:fill="auto"/>
            <w:noWrap/>
            <w:vAlign w:val="center"/>
            <w:hideMark/>
          </w:tcPr>
          <w:p w14:paraId="006DDA41" w14:textId="60F60948" w:rsidR="004A3D4B" w:rsidRPr="002B220A" w:rsidDel="00A120BB" w:rsidRDefault="004A3D4B">
            <w:pPr>
              <w:pStyle w:val="PlainText"/>
              <w:jc w:val="both"/>
              <w:rPr>
                <w:del w:id="3013" w:author="Pacella, Christina (DEC)" w:date="2023-06-14T10:05:00Z"/>
                <w:rFonts w:ascii="Garamond" w:hAnsi="Garamond" w:cs="Calibri"/>
                <w:color w:val="000000"/>
                <w:sz w:val="22"/>
                <w:szCs w:val="22"/>
              </w:rPr>
              <w:pPrChange w:id="3014" w:author="Pacella, Christina (DEC)" w:date="2023-06-14T10:05:00Z">
                <w:pPr>
                  <w:jc w:val="both"/>
                </w:pPr>
              </w:pPrChange>
            </w:pPr>
            <w:del w:id="3015" w:author="Pacella, Christina (DEC)" w:date="2023-06-14T10:05:00Z">
              <w:r w:rsidRPr="002B220A" w:rsidDel="00A120BB">
                <w:rPr>
                  <w:rFonts w:ascii="Garamond" w:hAnsi="Garamond" w:cs="Calibri"/>
                  <w:color w:val="000000"/>
                  <w:sz w:val="22"/>
                  <w:szCs w:val="22"/>
                </w:rPr>
                <w:delText>1/13/</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115AAF9B" w14:textId="23C18397" w:rsidR="004A3D4B" w:rsidRPr="002B220A" w:rsidDel="00A120BB" w:rsidRDefault="004A3D4B">
            <w:pPr>
              <w:pStyle w:val="PlainText"/>
              <w:jc w:val="both"/>
              <w:rPr>
                <w:del w:id="3016" w:author="Pacella, Christina (DEC)" w:date="2023-06-14T10:05:00Z"/>
                <w:rFonts w:ascii="Garamond" w:hAnsi="Garamond" w:cs="Calibri"/>
                <w:color w:val="000000"/>
                <w:sz w:val="22"/>
                <w:szCs w:val="22"/>
              </w:rPr>
              <w:pPrChange w:id="3017" w:author="Pacella, Christina (DEC)" w:date="2023-06-14T10:05:00Z">
                <w:pPr>
                  <w:jc w:val="both"/>
                </w:pPr>
              </w:pPrChange>
            </w:pPr>
            <w:del w:id="3018" w:author="Pacella, Christina (DEC)" w:date="2023-06-14T10:05:00Z">
              <w:r w:rsidRPr="002B220A" w:rsidDel="00A120BB">
                <w:rPr>
                  <w:rFonts w:ascii="Garamond" w:hAnsi="Garamond" w:cs="Calibri"/>
                  <w:color w:val="000000"/>
                  <w:sz w:val="22"/>
                  <w:szCs w:val="22"/>
                </w:rPr>
                <w:delText>1/13/</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5F0F856E" w14:textId="72D4F9F6" w:rsidR="004A3D4B" w:rsidRPr="002B220A" w:rsidDel="00A120BB" w:rsidRDefault="004A3D4B">
            <w:pPr>
              <w:pStyle w:val="PlainText"/>
              <w:jc w:val="both"/>
              <w:rPr>
                <w:del w:id="3019" w:author="Pacella, Christina (DEC)" w:date="2023-06-14T10:05:00Z"/>
                <w:rFonts w:ascii="Garamond" w:hAnsi="Garamond" w:cs="Calibri"/>
                <w:color w:val="000000"/>
                <w:sz w:val="22"/>
                <w:szCs w:val="22"/>
              </w:rPr>
              <w:pPrChange w:id="3020" w:author="Pacella, Christina (DEC)" w:date="2023-06-14T10:05:00Z">
                <w:pPr>
                  <w:jc w:val="both"/>
                </w:pPr>
              </w:pPrChange>
            </w:pPr>
            <w:del w:id="3021" w:author="Pacella, Christina (DEC)" w:date="2023-06-14T10:05:00Z">
              <w:r w:rsidRPr="002B220A" w:rsidDel="00A120BB">
                <w:rPr>
                  <w:rFonts w:ascii="Garamond" w:hAnsi="Garamond" w:cs="Calibri"/>
                  <w:color w:val="000000"/>
                  <w:sz w:val="22"/>
                  <w:szCs w:val="22"/>
                </w:rPr>
                <w:delText>1/13/</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717EB42C" w14:textId="1C38BDFD" w:rsidR="004A3D4B" w:rsidRPr="002B220A" w:rsidDel="00A120BB" w:rsidRDefault="004A3D4B">
            <w:pPr>
              <w:pStyle w:val="PlainText"/>
              <w:jc w:val="both"/>
              <w:rPr>
                <w:del w:id="3022" w:author="Pacella, Christina (DEC)" w:date="2023-06-14T10:05:00Z"/>
                <w:rFonts w:ascii="Garamond" w:hAnsi="Garamond" w:cs="Calibri"/>
                <w:color w:val="000000"/>
                <w:sz w:val="22"/>
                <w:szCs w:val="22"/>
              </w:rPr>
              <w:pPrChange w:id="3023" w:author="Pacella, Christina (DEC)" w:date="2023-06-14T10:05:00Z">
                <w:pPr>
                  <w:jc w:val="both"/>
                </w:pPr>
              </w:pPrChange>
            </w:pPr>
            <w:del w:id="3024" w:author="Pacella, Christina (DEC)" w:date="2023-06-14T10:05:00Z">
              <w:r w:rsidRPr="002B220A" w:rsidDel="00A120BB">
                <w:rPr>
                  <w:rFonts w:ascii="Garamond" w:hAnsi="Garamond" w:cs="Calibri"/>
                  <w:color w:val="000000"/>
                  <w:sz w:val="22"/>
                  <w:szCs w:val="22"/>
                </w:rPr>
                <w:delText>1/13/</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24D2F106" w14:textId="0FA437CC" w:rsidR="004A3D4B" w:rsidRPr="002B220A" w:rsidDel="00A120BB" w:rsidRDefault="004A3D4B">
            <w:pPr>
              <w:pStyle w:val="PlainText"/>
              <w:jc w:val="both"/>
              <w:rPr>
                <w:del w:id="3025" w:author="Pacella, Christina (DEC)" w:date="2023-06-14T10:05:00Z"/>
                <w:rFonts w:ascii="Garamond" w:hAnsi="Garamond" w:cs="Calibri"/>
                <w:color w:val="000000"/>
                <w:sz w:val="22"/>
                <w:szCs w:val="22"/>
              </w:rPr>
              <w:pPrChange w:id="3026" w:author="Pacella, Christina (DEC)" w:date="2023-06-14T10:05:00Z">
                <w:pPr>
                  <w:jc w:val="both"/>
                </w:pPr>
              </w:pPrChange>
            </w:pPr>
            <w:del w:id="3027" w:author="Pacella, Christina (DEC)" w:date="2023-06-14T10:05:00Z">
              <w:r w:rsidRPr="002B220A" w:rsidDel="00A120BB">
                <w:rPr>
                  <w:rFonts w:ascii="Garamond" w:hAnsi="Garamond" w:cs="Calibri"/>
                  <w:color w:val="000000"/>
                  <w:sz w:val="22"/>
                  <w:szCs w:val="22"/>
                </w:rPr>
                <w:delText>1/12/</w:delText>
              </w:r>
              <w:r w:rsidR="009831D1" w:rsidRPr="002B220A" w:rsidDel="00A120BB">
                <w:rPr>
                  <w:rFonts w:ascii="Garamond" w:hAnsi="Garamond"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4B754287" w14:textId="5E905474" w:rsidR="004A3D4B" w:rsidRPr="002B220A" w:rsidDel="00A120BB" w:rsidRDefault="004A3D4B">
            <w:pPr>
              <w:pStyle w:val="PlainText"/>
              <w:jc w:val="both"/>
              <w:rPr>
                <w:del w:id="3028" w:author="Pacella, Christina (DEC)" w:date="2023-06-14T10:05:00Z"/>
                <w:rFonts w:ascii="Garamond" w:hAnsi="Garamond" w:cs="Calibri"/>
                <w:color w:val="000000"/>
                <w:sz w:val="22"/>
                <w:szCs w:val="22"/>
              </w:rPr>
              <w:pPrChange w:id="3029" w:author="Pacella, Christina (DEC)" w:date="2023-06-14T10:05:00Z">
                <w:pPr>
                  <w:jc w:val="both"/>
                </w:pPr>
              </w:pPrChange>
            </w:pPr>
            <w:del w:id="3030" w:author="Pacella, Christina (DEC)" w:date="2023-06-14T10:05:00Z">
              <w:r w:rsidRPr="002B220A" w:rsidDel="00A120BB">
                <w:rPr>
                  <w:rFonts w:ascii="Garamond" w:hAnsi="Garamond" w:cs="Calibri"/>
                  <w:color w:val="000000"/>
                  <w:sz w:val="22"/>
                  <w:szCs w:val="22"/>
                </w:rPr>
                <w:delText>1/21/</w:delText>
              </w:r>
              <w:r w:rsidR="009831D1" w:rsidRPr="002B220A" w:rsidDel="00A120BB">
                <w:rPr>
                  <w:rFonts w:ascii="Garamond" w:hAnsi="Garamond" w:cs="Calibri"/>
                  <w:color w:val="000000"/>
                  <w:sz w:val="22"/>
                  <w:szCs w:val="22"/>
                </w:rPr>
                <w:delText>2022</w:delText>
              </w:r>
            </w:del>
          </w:p>
        </w:tc>
      </w:tr>
      <w:tr w:rsidR="0051016F" w:rsidRPr="002B220A" w:rsidDel="00A120BB" w14:paraId="0363D85E" w14:textId="0F1B9BA3" w:rsidTr="004D789D">
        <w:trPr>
          <w:trHeight w:val="229"/>
          <w:del w:id="3031"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7003CE1B" w14:textId="1270AD65" w:rsidR="004A3D4B" w:rsidRPr="002B220A" w:rsidDel="00A120BB" w:rsidRDefault="004A3D4B">
            <w:pPr>
              <w:pStyle w:val="PlainText"/>
              <w:jc w:val="both"/>
              <w:rPr>
                <w:del w:id="3032" w:author="Pacella, Christina (DEC)" w:date="2023-06-14T10:05:00Z"/>
                <w:rFonts w:ascii="Garamond" w:hAnsi="Garamond" w:cs="Calibri"/>
                <w:color w:val="000000"/>
                <w:sz w:val="22"/>
                <w:szCs w:val="22"/>
              </w:rPr>
              <w:pPrChange w:id="3033" w:author="Pacella, Christina (DEC)" w:date="2023-06-14T10:05:00Z">
                <w:pPr>
                  <w:jc w:val="both"/>
                </w:pPr>
              </w:pPrChange>
            </w:pPr>
            <w:del w:id="3034" w:author="Pacella, Christina (DEC)" w:date="2023-06-14T10:05:00Z">
              <w:r w:rsidRPr="002B220A" w:rsidDel="00A120BB">
                <w:rPr>
                  <w:rFonts w:ascii="Garamond" w:hAnsi="Garamond" w:cs="Calibri"/>
                  <w:color w:val="000000"/>
                  <w:sz w:val="22"/>
                  <w:szCs w:val="22"/>
                </w:rPr>
                <w:delText>2/29/</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grab</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5D06C862" w14:textId="686CC578" w:rsidR="004A3D4B" w:rsidRPr="002B220A" w:rsidDel="00A120BB" w:rsidRDefault="004A3D4B">
            <w:pPr>
              <w:pStyle w:val="PlainText"/>
              <w:jc w:val="both"/>
              <w:rPr>
                <w:del w:id="3035" w:author="Pacella, Christina (DEC)" w:date="2023-06-14T10:05:00Z"/>
                <w:rFonts w:ascii="Garamond" w:hAnsi="Garamond" w:cs="Calibri"/>
                <w:color w:val="000000"/>
                <w:sz w:val="22"/>
                <w:szCs w:val="22"/>
              </w:rPr>
              <w:pPrChange w:id="3036" w:author="Pacella, Christina (DEC)" w:date="2023-06-14T10:05:00Z">
                <w:pPr>
                  <w:jc w:val="both"/>
                </w:pPr>
              </w:pPrChange>
            </w:pPr>
            <w:del w:id="3037"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68424B10" w14:textId="04EABC21" w:rsidR="004A3D4B" w:rsidRPr="002B220A" w:rsidDel="00A120BB" w:rsidRDefault="004A3D4B">
            <w:pPr>
              <w:pStyle w:val="PlainText"/>
              <w:jc w:val="both"/>
              <w:rPr>
                <w:del w:id="3038" w:author="Pacella, Christina (DEC)" w:date="2023-06-14T10:05:00Z"/>
                <w:rFonts w:ascii="Garamond" w:hAnsi="Garamond" w:cs="Calibri"/>
                <w:color w:val="000000"/>
                <w:sz w:val="22"/>
                <w:szCs w:val="22"/>
              </w:rPr>
              <w:pPrChange w:id="3039" w:author="Pacella, Christina (DEC)" w:date="2023-06-14T10:05:00Z">
                <w:pPr>
                  <w:jc w:val="both"/>
                </w:pPr>
              </w:pPrChange>
            </w:pPr>
            <w:del w:id="3040"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5246A17E" w14:textId="28E924BA" w:rsidR="004A3D4B" w:rsidRPr="002B220A" w:rsidDel="00A120BB" w:rsidRDefault="004A3D4B">
            <w:pPr>
              <w:pStyle w:val="PlainText"/>
              <w:jc w:val="both"/>
              <w:rPr>
                <w:del w:id="3041" w:author="Pacella, Christina (DEC)" w:date="2023-06-14T10:05:00Z"/>
                <w:rFonts w:ascii="Garamond" w:hAnsi="Garamond" w:cs="Calibri"/>
                <w:color w:val="000000"/>
                <w:sz w:val="22"/>
                <w:szCs w:val="22"/>
              </w:rPr>
              <w:pPrChange w:id="3042" w:author="Pacella, Christina (DEC)" w:date="2023-06-14T10:05:00Z">
                <w:pPr>
                  <w:jc w:val="both"/>
                </w:pPr>
              </w:pPrChange>
            </w:pPr>
            <w:del w:id="3043"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7AAE4233" w14:textId="2901C461" w:rsidR="004A3D4B" w:rsidRPr="002B220A" w:rsidDel="00A120BB" w:rsidRDefault="004A3D4B">
            <w:pPr>
              <w:pStyle w:val="PlainText"/>
              <w:jc w:val="both"/>
              <w:rPr>
                <w:del w:id="3044" w:author="Pacella, Christina (DEC)" w:date="2023-06-14T10:05:00Z"/>
                <w:rFonts w:ascii="Garamond" w:hAnsi="Garamond" w:cs="Calibri"/>
                <w:color w:val="000000"/>
                <w:sz w:val="22"/>
                <w:szCs w:val="22"/>
              </w:rPr>
              <w:pPrChange w:id="3045" w:author="Pacella, Christina (DEC)" w:date="2023-06-14T10:05:00Z">
                <w:pPr>
                  <w:jc w:val="both"/>
                </w:pPr>
              </w:pPrChange>
            </w:pPr>
            <w:del w:id="3046"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0A2EA028" w14:textId="4D6BE9D5" w:rsidR="004A3D4B" w:rsidRPr="002B220A" w:rsidDel="00A120BB" w:rsidRDefault="004A3D4B">
            <w:pPr>
              <w:pStyle w:val="PlainText"/>
              <w:jc w:val="both"/>
              <w:rPr>
                <w:del w:id="3047" w:author="Pacella, Christina (DEC)" w:date="2023-06-14T10:05:00Z"/>
                <w:rFonts w:ascii="Garamond" w:hAnsi="Garamond" w:cs="Calibri"/>
                <w:color w:val="000000"/>
                <w:sz w:val="22"/>
                <w:szCs w:val="22"/>
              </w:rPr>
              <w:pPrChange w:id="3048" w:author="Pacella, Christina (DEC)" w:date="2023-06-14T10:05:00Z">
                <w:pPr>
                  <w:jc w:val="both"/>
                </w:pPr>
              </w:pPrChange>
            </w:pPr>
            <w:del w:id="3049" w:author="Pacella, Christina (DEC)" w:date="2023-06-14T10:05:00Z">
              <w:r w:rsidRPr="002B220A" w:rsidDel="00A120BB">
                <w:rPr>
                  <w:rFonts w:ascii="Garamond" w:hAnsi="Garamond" w:cs="Calibri"/>
                  <w:color w:val="000000"/>
                  <w:sz w:val="22"/>
                  <w:szCs w:val="22"/>
                </w:rPr>
                <w:delText>3/21/</w:delText>
              </w:r>
              <w:r w:rsidR="009831D1" w:rsidRPr="002B220A" w:rsidDel="00A120BB">
                <w:rPr>
                  <w:rFonts w:ascii="Garamond" w:hAnsi="Garamond"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39C2DB4C" w14:textId="54A6691F" w:rsidR="004A3D4B" w:rsidRPr="002B220A" w:rsidDel="00A120BB" w:rsidRDefault="004A3D4B">
            <w:pPr>
              <w:pStyle w:val="PlainText"/>
              <w:jc w:val="both"/>
              <w:rPr>
                <w:del w:id="3050" w:author="Pacella, Christina (DEC)" w:date="2023-06-14T10:05:00Z"/>
                <w:rFonts w:ascii="Garamond" w:hAnsi="Garamond" w:cs="Calibri"/>
                <w:color w:val="000000"/>
                <w:sz w:val="22"/>
                <w:szCs w:val="22"/>
              </w:rPr>
              <w:pPrChange w:id="3051" w:author="Pacella, Christina (DEC)" w:date="2023-06-14T10:05:00Z">
                <w:pPr>
                  <w:jc w:val="both"/>
                </w:pPr>
              </w:pPrChange>
            </w:pPr>
            <w:del w:id="3052" w:author="Pacella, Christina (DEC)" w:date="2023-06-14T10:05:00Z">
              <w:r w:rsidRPr="002B220A" w:rsidDel="00A120BB">
                <w:rPr>
                  <w:rFonts w:ascii="Garamond" w:hAnsi="Garamond" w:cs="Calibri"/>
                  <w:color w:val="000000"/>
                  <w:sz w:val="22"/>
                  <w:szCs w:val="22"/>
                </w:rPr>
                <w:delText>4/1/</w:delText>
              </w:r>
              <w:r w:rsidR="009831D1" w:rsidRPr="002B220A" w:rsidDel="00A120BB">
                <w:rPr>
                  <w:rFonts w:ascii="Garamond" w:hAnsi="Garamond" w:cs="Calibri"/>
                  <w:color w:val="000000"/>
                  <w:sz w:val="22"/>
                  <w:szCs w:val="22"/>
                </w:rPr>
                <w:delText>2022</w:delText>
              </w:r>
            </w:del>
          </w:p>
        </w:tc>
      </w:tr>
      <w:tr w:rsidR="0051016F" w:rsidRPr="002B220A" w:rsidDel="00A120BB" w14:paraId="6DA0D1D7" w14:textId="286A2028" w:rsidTr="004D789D">
        <w:trPr>
          <w:trHeight w:val="229"/>
          <w:del w:id="3053"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287034E3" w14:textId="54FE70A5" w:rsidR="004A3D4B" w:rsidRPr="002B220A" w:rsidDel="00A120BB" w:rsidRDefault="004A3D4B">
            <w:pPr>
              <w:pStyle w:val="PlainText"/>
              <w:jc w:val="both"/>
              <w:rPr>
                <w:del w:id="3054" w:author="Pacella, Christina (DEC)" w:date="2023-06-14T10:05:00Z"/>
                <w:rFonts w:ascii="Garamond" w:hAnsi="Garamond" w:cs="Calibri"/>
                <w:color w:val="000000"/>
                <w:sz w:val="22"/>
                <w:szCs w:val="22"/>
              </w:rPr>
              <w:pPrChange w:id="3055" w:author="Pacella, Christina (DEC)" w:date="2023-06-14T10:05:00Z">
                <w:pPr>
                  <w:jc w:val="both"/>
                </w:pPr>
              </w:pPrChange>
            </w:pPr>
            <w:del w:id="3056" w:author="Pacella, Christina (DEC)" w:date="2023-06-14T10:05:00Z">
              <w:r w:rsidRPr="002B220A" w:rsidDel="00A120BB">
                <w:rPr>
                  <w:rFonts w:ascii="Garamond" w:hAnsi="Garamond" w:cs="Calibri"/>
                  <w:color w:val="000000"/>
                  <w:sz w:val="22"/>
                  <w:szCs w:val="22"/>
                </w:rPr>
                <w:delText>2/29-3/1/</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diel</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73A9BEC8" w14:textId="32EB799F" w:rsidR="004A3D4B" w:rsidRPr="002B220A" w:rsidDel="00A120BB" w:rsidRDefault="004A3D4B">
            <w:pPr>
              <w:pStyle w:val="PlainText"/>
              <w:jc w:val="both"/>
              <w:rPr>
                <w:del w:id="3057" w:author="Pacella, Christina (DEC)" w:date="2023-06-14T10:05:00Z"/>
                <w:rFonts w:ascii="Garamond" w:hAnsi="Garamond" w:cs="Calibri"/>
                <w:color w:val="000000"/>
                <w:sz w:val="22"/>
                <w:szCs w:val="22"/>
              </w:rPr>
              <w:pPrChange w:id="3058" w:author="Pacella, Christina (DEC)" w:date="2023-06-14T10:05:00Z">
                <w:pPr>
                  <w:jc w:val="both"/>
                </w:pPr>
              </w:pPrChange>
            </w:pPr>
            <w:del w:id="3059"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5208E216" w14:textId="79ACB441" w:rsidR="004A3D4B" w:rsidRPr="002B220A" w:rsidDel="00A120BB" w:rsidRDefault="004A3D4B">
            <w:pPr>
              <w:pStyle w:val="PlainText"/>
              <w:jc w:val="both"/>
              <w:rPr>
                <w:del w:id="3060" w:author="Pacella, Christina (DEC)" w:date="2023-06-14T10:05:00Z"/>
                <w:rFonts w:ascii="Garamond" w:hAnsi="Garamond" w:cs="Calibri"/>
                <w:color w:val="000000"/>
                <w:sz w:val="22"/>
                <w:szCs w:val="22"/>
              </w:rPr>
              <w:pPrChange w:id="3061" w:author="Pacella, Christina (DEC)" w:date="2023-06-14T10:05:00Z">
                <w:pPr>
                  <w:jc w:val="both"/>
                </w:pPr>
              </w:pPrChange>
            </w:pPr>
            <w:del w:id="3062"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39D64155" w14:textId="2465FE15" w:rsidR="004A3D4B" w:rsidRPr="002B220A" w:rsidDel="00A120BB" w:rsidRDefault="004A3D4B">
            <w:pPr>
              <w:pStyle w:val="PlainText"/>
              <w:jc w:val="both"/>
              <w:rPr>
                <w:del w:id="3063" w:author="Pacella, Christina (DEC)" w:date="2023-06-14T10:05:00Z"/>
                <w:rFonts w:ascii="Garamond" w:hAnsi="Garamond" w:cs="Calibri"/>
                <w:color w:val="000000"/>
                <w:sz w:val="22"/>
                <w:szCs w:val="22"/>
              </w:rPr>
              <w:pPrChange w:id="3064" w:author="Pacella, Christina (DEC)" w:date="2023-06-14T10:05:00Z">
                <w:pPr>
                  <w:jc w:val="both"/>
                </w:pPr>
              </w:pPrChange>
            </w:pPr>
            <w:del w:id="3065"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6B951D76" w14:textId="78948775" w:rsidR="004A3D4B" w:rsidRPr="002B220A" w:rsidDel="00A120BB" w:rsidRDefault="004A3D4B">
            <w:pPr>
              <w:pStyle w:val="PlainText"/>
              <w:jc w:val="both"/>
              <w:rPr>
                <w:del w:id="3066" w:author="Pacella, Christina (DEC)" w:date="2023-06-14T10:05:00Z"/>
                <w:rFonts w:ascii="Garamond" w:hAnsi="Garamond" w:cs="Calibri"/>
                <w:color w:val="000000"/>
                <w:sz w:val="22"/>
                <w:szCs w:val="22"/>
              </w:rPr>
              <w:pPrChange w:id="3067" w:author="Pacella, Christina (DEC)" w:date="2023-06-14T10:05:00Z">
                <w:pPr>
                  <w:jc w:val="both"/>
                </w:pPr>
              </w:pPrChange>
            </w:pPr>
            <w:del w:id="3068" w:author="Pacella, Christina (DEC)" w:date="2023-06-14T10:05:00Z">
              <w:r w:rsidRPr="002B220A" w:rsidDel="00A120BB">
                <w:rPr>
                  <w:rFonts w:ascii="Garamond" w:hAnsi="Garamond" w:cs="Calibri"/>
                  <w:color w:val="000000"/>
                  <w:sz w:val="22"/>
                  <w:szCs w:val="22"/>
                </w:rPr>
                <w:delText>3/24/</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529831ED" w14:textId="22057E55" w:rsidR="004A3D4B" w:rsidRPr="002B220A" w:rsidDel="00A120BB" w:rsidRDefault="004A3D4B">
            <w:pPr>
              <w:pStyle w:val="PlainText"/>
              <w:jc w:val="both"/>
              <w:rPr>
                <w:del w:id="3069" w:author="Pacella, Christina (DEC)" w:date="2023-06-14T10:05:00Z"/>
                <w:rFonts w:ascii="Garamond" w:hAnsi="Garamond" w:cs="Calibri"/>
                <w:color w:val="000000"/>
                <w:sz w:val="22"/>
                <w:szCs w:val="22"/>
              </w:rPr>
              <w:pPrChange w:id="3070" w:author="Pacella, Christina (DEC)" w:date="2023-06-14T10:05:00Z">
                <w:pPr>
                  <w:jc w:val="both"/>
                </w:pPr>
              </w:pPrChange>
            </w:pPr>
            <w:del w:id="3071" w:author="Pacella, Christina (DEC)" w:date="2023-06-14T10:05:00Z">
              <w:r w:rsidRPr="002B220A" w:rsidDel="00A120BB">
                <w:rPr>
                  <w:rFonts w:ascii="Garamond" w:hAnsi="Garamond" w:cs="Calibri"/>
                  <w:color w:val="000000"/>
                  <w:sz w:val="22"/>
                  <w:szCs w:val="22"/>
                </w:rPr>
                <w:delText>3/21/</w:delText>
              </w:r>
              <w:r w:rsidR="009831D1" w:rsidRPr="002B220A" w:rsidDel="00A120BB">
                <w:rPr>
                  <w:rFonts w:ascii="Garamond" w:hAnsi="Garamond"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33C026E4" w14:textId="7185786F" w:rsidR="004A3D4B" w:rsidRPr="002B220A" w:rsidDel="00A120BB" w:rsidRDefault="004A3D4B">
            <w:pPr>
              <w:pStyle w:val="PlainText"/>
              <w:jc w:val="both"/>
              <w:rPr>
                <w:del w:id="3072" w:author="Pacella, Christina (DEC)" w:date="2023-06-14T10:05:00Z"/>
                <w:rFonts w:ascii="Garamond" w:hAnsi="Garamond" w:cs="Calibri"/>
                <w:color w:val="000000"/>
                <w:sz w:val="22"/>
                <w:szCs w:val="22"/>
              </w:rPr>
              <w:pPrChange w:id="3073" w:author="Pacella, Christina (DEC)" w:date="2023-06-14T10:05:00Z">
                <w:pPr>
                  <w:jc w:val="both"/>
                </w:pPr>
              </w:pPrChange>
            </w:pPr>
            <w:del w:id="3074" w:author="Pacella, Christina (DEC)" w:date="2023-06-14T10:05:00Z">
              <w:r w:rsidRPr="002B220A" w:rsidDel="00A120BB">
                <w:rPr>
                  <w:rFonts w:ascii="Garamond" w:hAnsi="Garamond" w:cs="Calibri"/>
                  <w:color w:val="000000"/>
                  <w:sz w:val="22"/>
                  <w:szCs w:val="22"/>
                </w:rPr>
                <w:delText>4/1/</w:delText>
              </w:r>
              <w:r w:rsidR="009831D1" w:rsidRPr="002B220A" w:rsidDel="00A120BB">
                <w:rPr>
                  <w:rFonts w:ascii="Garamond" w:hAnsi="Garamond" w:cs="Calibri"/>
                  <w:color w:val="000000"/>
                  <w:sz w:val="22"/>
                  <w:szCs w:val="22"/>
                </w:rPr>
                <w:delText>2022</w:delText>
              </w:r>
            </w:del>
          </w:p>
        </w:tc>
      </w:tr>
      <w:tr w:rsidR="0051016F" w:rsidRPr="002B220A" w:rsidDel="00A120BB" w14:paraId="00BDF8F5" w14:textId="681661E8" w:rsidTr="004D789D">
        <w:trPr>
          <w:trHeight w:val="229"/>
          <w:del w:id="3075"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4D9F1D37" w14:textId="5037AF43" w:rsidR="004A3D4B" w:rsidRPr="002B220A" w:rsidDel="00A120BB" w:rsidRDefault="004A3D4B">
            <w:pPr>
              <w:pStyle w:val="PlainText"/>
              <w:jc w:val="both"/>
              <w:rPr>
                <w:del w:id="3076" w:author="Pacella, Christina (DEC)" w:date="2023-06-14T10:05:00Z"/>
                <w:rFonts w:ascii="Garamond" w:hAnsi="Garamond" w:cs="Calibri"/>
                <w:color w:val="000000"/>
                <w:sz w:val="22"/>
                <w:szCs w:val="22"/>
              </w:rPr>
              <w:pPrChange w:id="3077" w:author="Pacella, Christina (DEC)" w:date="2023-06-14T10:05:00Z">
                <w:pPr>
                  <w:jc w:val="both"/>
                </w:pPr>
              </w:pPrChange>
            </w:pPr>
            <w:del w:id="3078" w:author="Pacella, Christina (DEC)" w:date="2023-06-14T10:05:00Z">
              <w:r w:rsidRPr="002B220A" w:rsidDel="00A120BB">
                <w:rPr>
                  <w:rFonts w:ascii="Garamond" w:hAnsi="Garamond" w:cs="Calibri"/>
                  <w:color w:val="000000"/>
                  <w:sz w:val="22"/>
                  <w:szCs w:val="22"/>
                </w:rPr>
                <w:delText>3/28/</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grab</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6C30A769" w14:textId="13CB3FE0" w:rsidR="004A3D4B" w:rsidRPr="002B220A" w:rsidDel="00A120BB" w:rsidRDefault="004A3D4B">
            <w:pPr>
              <w:pStyle w:val="PlainText"/>
              <w:jc w:val="both"/>
              <w:rPr>
                <w:del w:id="3079" w:author="Pacella, Christina (DEC)" w:date="2023-06-14T10:05:00Z"/>
                <w:rFonts w:ascii="Garamond" w:hAnsi="Garamond" w:cs="Calibri"/>
                <w:color w:val="000000"/>
                <w:sz w:val="22"/>
                <w:szCs w:val="22"/>
              </w:rPr>
              <w:pPrChange w:id="3080" w:author="Pacella, Christina (DEC)" w:date="2023-06-14T10:05:00Z">
                <w:pPr>
                  <w:jc w:val="both"/>
                </w:pPr>
              </w:pPrChange>
            </w:pPr>
            <w:del w:id="3081"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21935E95" w14:textId="12EE7938" w:rsidR="004A3D4B" w:rsidRPr="002B220A" w:rsidDel="00A120BB" w:rsidRDefault="004A3D4B">
            <w:pPr>
              <w:pStyle w:val="PlainText"/>
              <w:jc w:val="both"/>
              <w:rPr>
                <w:del w:id="3082" w:author="Pacella, Christina (DEC)" w:date="2023-06-14T10:05:00Z"/>
                <w:rFonts w:ascii="Garamond" w:hAnsi="Garamond" w:cs="Calibri"/>
                <w:color w:val="000000"/>
                <w:sz w:val="22"/>
                <w:szCs w:val="22"/>
              </w:rPr>
              <w:pPrChange w:id="3083" w:author="Pacella, Christina (DEC)" w:date="2023-06-14T10:05:00Z">
                <w:pPr>
                  <w:jc w:val="both"/>
                </w:pPr>
              </w:pPrChange>
            </w:pPr>
            <w:del w:id="3084"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2DA04249" w14:textId="01A558A3" w:rsidR="004A3D4B" w:rsidRPr="002B220A" w:rsidDel="00A120BB" w:rsidRDefault="004A3D4B">
            <w:pPr>
              <w:pStyle w:val="PlainText"/>
              <w:jc w:val="both"/>
              <w:rPr>
                <w:del w:id="3085" w:author="Pacella, Christina (DEC)" w:date="2023-06-14T10:05:00Z"/>
                <w:rFonts w:ascii="Garamond" w:hAnsi="Garamond" w:cs="Calibri"/>
                <w:color w:val="000000"/>
                <w:sz w:val="22"/>
                <w:szCs w:val="22"/>
              </w:rPr>
              <w:pPrChange w:id="3086" w:author="Pacella, Christina (DEC)" w:date="2023-06-14T10:05:00Z">
                <w:pPr>
                  <w:jc w:val="both"/>
                </w:pPr>
              </w:pPrChange>
            </w:pPr>
            <w:del w:id="3087"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781BC149" w14:textId="2584FFA2" w:rsidR="004A3D4B" w:rsidRPr="002B220A" w:rsidDel="00A120BB" w:rsidRDefault="004A3D4B">
            <w:pPr>
              <w:pStyle w:val="PlainText"/>
              <w:jc w:val="both"/>
              <w:rPr>
                <w:del w:id="3088" w:author="Pacella, Christina (DEC)" w:date="2023-06-14T10:05:00Z"/>
                <w:rFonts w:ascii="Garamond" w:hAnsi="Garamond" w:cs="Calibri"/>
                <w:color w:val="000000"/>
                <w:sz w:val="22"/>
                <w:szCs w:val="22"/>
              </w:rPr>
              <w:pPrChange w:id="3089" w:author="Pacella, Christina (DEC)" w:date="2023-06-14T10:05:00Z">
                <w:pPr>
                  <w:jc w:val="both"/>
                </w:pPr>
              </w:pPrChange>
            </w:pPr>
            <w:del w:id="3090"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5BD2F465" w14:textId="6654AACF" w:rsidR="004A3D4B" w:rsidRPr="002B220A" w:rsidDel="00A120BB" w:rsidRDefault="004A3D4B">
            <w:pPr>
              <w:pStyle w:val="PlainText"/>
              <w:jc w:val="both"/>
              <w:rPr>
                <w:del w:id="3091" w:author="Pacella, Christina (DEC)" w:date="2023-06-14T10:05:00Z"/>
                <w:rFonts w:ascii="Garamond" w:hAnsi="Garamond" w:cs="Calibri"/>
                <w:color w:val="000000"/>
                <w:sz w:val="22"/>
                <w:szCs w:val="22"/>
              </w:rPr>
              <w:pPrChange w:id="3092" w:author="Pacella, Christina (DEC)" w:date="2023-06-14T10:05:00Z">
                <w:pPr>
                  <w:jc w:val="both"/>
                </w:pPr>
              </w:pPrChange>
            </w:pPr>
            <w:del w:id="3093" w:author="Pacella, Christina (DEC)" w:date="2023-06-14T10:05:00Z">
              <w:r w:rsidRPr="002B220A" w:rsidDel="00A120BB">
                <w:rPr>
                  <w:rFonts w:ascii="Garamond" w:hAnsi="Garamond" w:cs="Calibri"/>
                  <w:color w:val="000000"/>
                  <w:sz w:val="22"/>
                  <w:szCs w:val="22"/>
                </w:rPr>
                <w:delText>5/10/</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w:delText>
              </w:r>
            </w:del>
          </w:p>
        </w:tc>
        <w:tc>
          <w:tcPr>
            <w:tcW w:w="1350" w:type="dxa"/>
            <w:tcBorders>
              <w:top w:val="nil"/>
              <w:left w:val="nil"/>
              <w:bottom w:val="nil"/>
              <w:right w:val="single" w:sz="8" w:space="0" w:color="auto"/>
            </w:tcBorders>
            <w:shd w:val="clear" w:color="auto" w:fill="auto"/>
            <w:noWrap/>
            <w:vAlign w:val="center"/>
            <w:hideMark/>
          </w:tcPr>
          <w:p w14:paraId="46F6AFAA" w14:textId="19302C0B" w:rsidR="004A3D4B" w:rsidRPr="002B220A" w:rsidDel="00A120BB" w:rsidRDefault="004A3D4B">
            <w:pPr>
              <w:pStyle w:val="PlainText"/>
              <w:jc w:val="both"/>
              <w:rPr>
                <w:del w:id="3094" w:author="Pacella, Christina (DEC)" w:date="2023-06-14T10:05:00Z"/>
                <w:rFonts w:ascii="Garamond" w:hAnsi="Garamond" w:cs="Calibri"/>
                <w:color w:val="000000"/>
                <w:sz w:val="22"/>
                <w:szCs w:val="22"/>
              </w:rPr>
              <w:pPrChange w:id="3095" w:author="Pacella, Christina (DEC)" w:date="2023-06-14T10:05:00Z">
                <w:pPr>
                  <w:jc w:val="both"/>
                </w:pPr>
              </w:pPrChange>
            </w:pPr>
            <w:del w:id="3096" w:author="Pacella, Christina (DEC)" w:date="2023-06-14T10:05:00Z">
              <w:r w:rsidRPr="002B220A" w:rsidDel="00A120BB">
                <w:rPr>
                  <w:rFonts w:ascii="Garamond" w:hAnsi="Garamond" w:cs="Calibri"/>
                  <w:color w:val="000000"/>
                  <w:sz w:val="22"/>
                  <w:szCs w:val="22"/>
                </w:rPr>
                <w:delText>5/10/</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w:delText>
              </w:r>
            </w:del>
          </w:p>
        </w:tc>
      </w:tr>
      <w:tr w:rsidR="0051016F" w:rsidRPr="002B220A" w:rsidDel="00A120BB" w14:paraId="31DD978E" w14:textId="02A28BE7" w:rsidTr="004D789D">
        <w:trPr>
          <w:trHeight w:val="229"/>
          <w:del w:id="3097"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13048D92" w14:textId="645B547E" w:rsidR="004A3D4B" w:rsidRPr="002B220A" w:rsidDel="00A120BB" w:rsidRDefault="004A3D4B">
            <w:pPr>
              <w:pStyle w:val="PlainText"/>
              <w:jc w:val="both"/>
              <w:rPr>
                <w:del w:id="3098" w:author="Pacella, Christina (DEC)" w:date="2023-06-14T10:05:00Z"/>
                <w:rFonts w:ascii="Garamond" w:hAnsi="Garamond" w:cs="Calibri"/>
                <w:color w:val="000000"/>
                <w:sz w:val="22"/>
                <w:szCs w:val="22"/>
              </w:rPr>
              <w:pPrChange w:id="3099" w:author="Pacella, Christina (DEC)" w:date="2023-06-14T10:05:00Z">
                <w:pPr>
                  <w:jc w:val="both"/>
                </w:pPr>
              </w:pPrChange>
            </w:pPr>
            <w:del w:id="3100" w:author="Pacella, Christina (DEC)" w:date="2023-06-14T10:05:00Z">
              <w:r w:rsidRPr="002B220A" w:rsidDel="00A120BB">
                <w:rPr>
                  <w:rFonts w:ascii="Garamond" w:hAnsi="Garamond" w:cs="Calibri"/>
                  <w:color w:val="000000"/>
                  <w:sz w:val="22"/>
                  <w:szCs w:val="22"/>
                </w:rPr>
                <w:delText>3/30-3/31/</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diel</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30B7E738" w14:textId="66829FF6" w:rsidR="004A3D4B" w:rsidRPr="002B220A" w:rsidDel="00A120BB" w:rsidRDefault="004A3D4B">
            <w:pPr>
              <w:pStyle w:val="PlainText"/>
              <w:jc w:val="both"/>
              <w:rPr>
                <w:del w:id="3101" w:author="Pacella, Christina (DEC)" w:date="2023-06-14T10:05:00Z"/>
                <w:rFonts w:ascii="Garamond" w:hAnsi="Garamond" w:cs="Calibri"/>
                <w:color w:val="000000"/>
                <w:sz w:val="22"/>
                <w:szCs w:val="22"/>
              </w:rPr>
              <w:pPrChange w:id="3102" w:author="Pacella, Christina (DEC)" w:date="2023-06-14T10:05:00Z">
                <w:pPr>
                  <w:jc w:val="both"/>
                </w:pPr>
              </w:pPrChange>
            </w:pPr>
            <w:del w:id="3103"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1A2E11C5" w14:textId="2983D382" w:rsidR="004A3D4B" w:rsidRPr="002B220A" w:rsidDel="00A120BB" w:rsidRDefault="004A3D4B">
            <w:pPr>
              <w:pStyle w:val="PlainText"/>
              <w:jc w:val="both"/>
              <w:rPr>
                <w:del w:id="3104" w:author="Pacella, Christina (DEC)" w:date="2023-06-14T10:05:00Z"/>
                <w:rFonts w:ascii="Garamond" w:hAnsi="Garamond" w:cs="Calibri"/>
                <w:color w:val="000000"/>
                <w:sz w:val="22"/>
                <w:szCs w:val="22"/>
              </w:rPr>
              <w:pPrChange w:id="3105" w:author="Pacella, Christina (DEC)" w:date="2023-06-14T10:05:00Z">
                <w:pPr>
                  <w:jc w:val="both"/>
                </w:pPr>
              </w:pPrChange>
            </w:pPr>
            <w:del w:id="3106"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746C7A28" w14:textId="489AEC06" w:rsidR="004A3D4B" w:rsidRPr="002B220A" w:rsidDel="00A120BB" w:rsidRDefault="004A3D4B">
            <w:pPr>
              <w:pStyle w:val="PlainText"/>
              <w:jc w:val="both"/>
              <w:rPr>
                <w:del w:id="3107" w:author="Pacella, Christina (DEC)" w:date="2023-06-14T10:05:00Z"/>
                <w:rFonts w:ascii="Garamond" w:hAnsi="Garamond" w:cs="Calibri"/>
                <w:color w:val="000000"/>
                <w:sz w:val="22"/>
                <w:szCs w:val="22"/>
              </w:rPr>
              <w:pPrChange w:id="3108" w:author="Pacella, Christina (DEC)" w:date="2023-06-14T10:05:00Z">
                <w:pPr>
                  <w:jc w:val="both"/>
                </w:pPr>
              </w:pPrChange>
            </w:pPr>
            <w:del w:id="3109"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009752F3" w14:textId="4BCA64E3" w:rsidR="004A3D4B" w:rsidRPr="002B220A" w:rsidDel="00A120BB" w:rsidRDefault="004A3D4B">
            <w:pPr>
              <w:pStyle w:val="PlainText"/>
              <w:jc w:val="both"/>
              <w:rPr>
                <w:del w:id="3110" w:author="Pacella, Christina (DEC)" w:date="2023-06-14T10:05:00Z"/>
                <w:rFonts w:ascii="Garamond" w:hAnsi="Garamond" w:cs="Calibri"/>
                <w:color w:val="000000"/>
                <w:sz w:val="22"/>
                <w:szCs w:val="22"/>
              </w:rPr>
              <w:pPrChange w:id="3111" w:author="Pacella, Christina (DEC)" w:date="2023-06-14T10:05:00Z">
                <w:pPr>
                  <w:jc w:val="both"/>
                </w:pPr>
              </w:pPrChange>
            </w:pPr>
            <w:del w:id="3112" w:author="Pacella, Christina (DEC)" w:date="2023-06-14T10:05:00Z">
              <w:r w:rsidRPr="002B220A" w:rsidDel="00A120BB">
                <w:rPr>
                  <w:rFonts w:ascii="Garamond" w:hAnsi="Garamond" w:cs="Calibri"/>
                  <w:color w:val="000000"/>
                  <w:sz w:val="22"/>
                  <w:szCs w:val="22"/>
                </w:rPr>
                <w:delText>4/22/</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4855DA44" w14:textId="276B11DD" w:rsidR="004A3D4B" w:rsidRPr="002B220A" w:rsidDel="00A120BB" w:rsidRDefault="004A3D4B">
            <w:pPr>
              <w:pStyle w:val="PlainText"/>
              <w:jc w:val="both"/>
              <w:rPr>
                <w:del w:id="3113" w:author="Pacella, Christina (DEC)" w:date="2023-06-14T10:05:00Z"/>
                <w:rFonts w:ascii="Garamond" w:hAnsi="Garamond" w:cs="Calibri"/>
                <w:color w:val="000000"/>
                <w:sz w:val="22"/>
                <w:szCs w:val="22"/>
              </w:rPr>
              <w:pPrChange w:id="3114" w:author="Pacella, Christina (DEC)" w:date="2023-06-14T10:05:00Z">
                <w:pPr>
                  <w:jc w:val="both"/>
                </w:pPr>
              </w:pPrChange>
            </w:pPr>
            <w:del w:id="3115" w:author="Pacella, Christina (DEC)" w:date="2023-06-14T10:05:00Z">
              <w:r w:rsidRPr="002B220A" w:rsidDel="00A120BB">
                <w:rPr>
                  <w:rFonts w:ascii="Garamond" w:hAnsi="Garamond" w:cs="Calibri"/>
                  <w:color w:val="000000"/>
                  <w:sz w:val="22"/>
                  <w:szCs w:val="22"/>
                </w:rPr>
                <w:delText>4/18/</w:delText>
              </w:r>
              <w:r w:rsidR="009831D1" w:rsidRPr="002B220A" w:rsidDel="00A120BB">
                <w:rPr>
                  <w:rFonts w:ascii="Garamond" w:hAnsi="Garamond"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20A34011" w14:textId="5AC99694" w:rsidR="004A3D4B" w:rsidRPr="002B220A" w:rsidDel="00A120BB" w:rsidRDefault="004A3D4B">
            <w:pPr>
              <w:pStyle w:val="PlainText"/>
              <w:jc w:val="both"/>
              <w:rPr>
                <w:del w:id="3116" w:author="Pacella, Christina (DEC)" w:date="2023-06-14T10:05:00Z"/>
                <w:rFonts w:ascii="Garamond" w:hAnsi="Garamond" w:cs="Calibri"/>
                <w:color w:val="000000"/>
                <w:sz w:val="22"/>
                <w:szCs w:val="22"/>
              </w:rPr>
              <w:pPrChange w:id="3117" w:author="Pacella, Christina (DEC)" w:date="2023-06-14T10:05:00Z">
                <w:pPr>
                  <w:jc w:val="both"/>
                </w:pPr>
              </w:pPrChange>
            </w:pPr>
            <w:del w:id="3118" w:author="Pacella, Christina (DEC)" w:date="2023-06-14T10:05:00Z">
              <w:r w:rsidRPr="002B220A" w:rsidDel="00A120BB">
                <w:rPr>
                  <w:rFonts w:ascii="Garamond" w:hAnsi="Garamond" w:cs="Calibri"/>
                  <w:color w:val="000000"/>
                  <w:sz w:val="22"/>
                  <w:szCs w:val="22"/>
                </w:rPr>
                <w:delText>5/4/</w:delText>
              </w:r>
              <w:r w:rsidR="009831D1" w:rsidRPr="002B220A" w:rsidDel="00A120BB">
                <w:rPr>
                  <w:rFonts w:ascii="Garamond" w:hAnsi="Garamond" w:cs="Calibri"/>
                  <w:color w:val="000000"/>
                  <w:sz w:val="22"/>
                  <w:szCs w:val="22"/>
                </w:rPr>
                <w:delText>2022</w:delText>
              </w:r>
            </w:del>
          </w:p>
        </w:tc>
      </w:tr>
      <w:tr w:rsidR="0051016F" w:rsidRPr="002B220A" w:rsidDel="00A120BB" w14:paraId="68F021C2" w14:textId="0944C732" w:rsidTr="004D789D">
        <w:trPr>
          <w:trHeight w:val="229"/>
          <w:del w:id="3119"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1D0BF216" w14:textId="52486A13" w:rsidR="004A3D4B" w:rsidRPr="002B220A" w:rsidDel="00A120BB" w:rsidRDefault="004A3D4B">
            <w:pPr>
              <w:pStyle w:val="PlainText"/>
              <w:jc w:val="both"/>
              <w:rPr>
                <w:del w:id="3120" w:author="Pacella, Christina (DEC)" w:date="2023-06-14T10:05:00Z"/>
                <w:rFonts w:ascii="Garamond" w:hAnsi="Garamond" w:cs="Calibri"/>
                <w:color w:val="000000"/>
                <w:sz w:val="22"/>
                <w:szCs w:val="22"/>
              </w:rPr>
              <w:pPrChange w:id="3121" w:author="Pacella, Christina (DEC)" w:date="2023-06-14T10:05:00Z">
                <w:pPr>
                  <w:jc w:val="both"/>
                </w:pPr>
              </w:pPrChange>
            </w:pPr>
            <w:del w:id="3122" w:author="Pacella, Christina (DEC)" w:date="2023-06-14T10:05:00Z">
              <w:r w:rsidRPr="002B220A" w:rsidDel="00A120BB">
                <w:rPr>
                  <w:rFonts w:ascii="Garamond" w:hAnsi="Garamond" w:cs="Calibri"/>
                  <w:color w:val="000000"/>
                  <w:sz w:val="22"/>
                  <w:szCs w:val="22"/>
                </w:rPr>
                <w:delText>4/25/</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grab</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6E53051D" w14:textId="3FFC3633" w:rsidR="004A3D4B" w:rsidRPr="002B220A" w:rsidDel="00A120BB" w:rsidRDefault="004A3D4B">
            <w:pPr>
              <w:pStyle w:val="PlainText"/>
              <w:jc w:val="both"/>
              <w:rPr>
                <w:del w:id="3123" w:author="Pacella, Christina (DEC)" w:date="2023-06-14T10:05:00Z"/>
                <w:rFonts w:ascii="Garamond" w:hAnsi="Garamond" w:cs="Calibri"/>
                <w:color w:val="000000"/>
                <w:sz w:val="22"/>
                <w:szCs w:val="22"/>
              </w:rPr>
              <w:pPrChange w:id="3124" w:author="Pacella, Christina (DEC)" w:date="2023-06-14T10:05:00Z">
                <w:pPr>
                  <w:jc w:val="both"/>
                </w:pPr>
              </w:pPrChange>
            </w:pPr>
            <w:del w:id="3125"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01F8228C" w14:textId="7CF70A1D" w:rsidR="004A3D4B" w:rsidRPr="002B220A" w:rsidDel="00A120BB" w:rsidRDefault="004A3D4B">
            <w:pPr>
              <w:pStyle w:val="PlainText"/>
              <w:jc w:val="both"/>
              <w:rPr>
                <w:del w:id="3126" w:author="Pacella, Christina (DEC)" w:date="2023-06-14T10:05:00Z"/>
                <w:rFonts w:ascii="Garamond" w:hAnsi="Garamond" w:cs="Calibri"/>
                <w:color w:val="000000"/>
                <w:sz w:val="22"/>
                <w:szCs w:val="22"/>
              </w:rPr>
              <w:pPrChange w:id="3127" w:author="Pacella, Christina (DEC)" w:date="2023-06-14T10:05:00Z">
                <w:pPr>
                  <w:jc w:val="both"/>
                </w:pPr>
              </w:pPrChange>
            </w:pPr>
            <w:del w:id="3128"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275215D3" w14:textId="6F7EEE69" w:rsidR="004A3D4B" w:rsidRPr="002B220A" w:rsidDel="00A120BB" w:rsidRDefault="004A3D4B">
            <w:pPr>
              <w:pStyle w:val="PlainText"/>
              <w:jc w:val="both"/>
              <w:rPr>
                <w:del w:id="3129" w:author="Pacella, Christina (DEC)" w:date="2023-06-14T10:05:00Z"/>
                <w:rFonts w:ascii="Garamond" w:hAnsi="Garamond" w:cs="Calibri"/>
                <w:color w:val="000000"/>
                <w:sz w:val="22"/>
                <w:szCs w:val="22"/>
              </w:rPr>
              <w:pPrChange w:id="3130" w:author="Pacella, Christina (DEC)" w:date="2023-06-14T10:05:00Z">
                <w:pPr>
                  <w:jc w:val="both"/>
                </w:pPr>
              </w:pPrChange>
            </w:pPr>
            <w:del w:id="3131"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131C05A4" w14:textId="73C77B23" w:rsidR="004A3D4B" w:rsidRPr="002B220A" w:rsidDel="00A120BB" w:rsidRDefault="004A3D4B">
            <w:pPr>
              <w:pStyle w:val="PlainText"/>
              <w:jc w:val="both"/>
              <w:rPr>
                <w:del w:id="3132" w:author="Pacella, Christina (DEC)" w:date="2023-06-14T10:05:00Z"/>
                <w:rFonts w:ascii="Garamond" w:hAnsi="Garamond" w:cs="Calibri"/>
                <w:color w:val="000000"/>
                <w:sz w:val="22"/>
                <w:szCs w:val="22"/>
              </w:rPr>
              <w:pPrChange w:id="3133" w:author="Pacella, Christina (DEC)" w:date="2023-06-14T10:05:00Z">
                <w:pPr>
                  <w:jc w:val="both"/>
                </w:pPr>
              </w:pPrChange>
            </w:pPr>
            <w:del w:id="3134"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351121B8" w14:textId="5B758319" w:rsidR="004A3D4B" w:rsidRPr="002B220A" w:rsidDel="00A120BB" w:rsidRDefault="004A3D4B">
            <w:pPr>
              <w:pStyle w:val="PlainText"/>
              <w:jc w:val="both"/>
              <w:rPr>
                <w:del w:id="3135" w:author="Pacella, Christina (DEC)" w:date="2023-06-14T10:05:00Z"/>
                <w:rFonts w:ascii="Garamond" w:hAnsi="Garamond" w:cs="Calibri"/>
                <w:color w:val="000000"/>
                <w:sz w:val="22"/>
                <w:szCs w:val="22"/>
              </w:rPr>
              <w:pPrChange w:id="3136" w:author="Pacella, Christina (DEC)" w:date="2023-06-14T10:05:00Z">
                <w:pPr>
                  <w:jc w:val="both"/>
                </w:pPr>
              </w:pPrChange>
            </w:pPr>
            <w:del w:id="3137" w:author="Pacella, Christina (DEC)" w:date="2023-06-14T10:05:00Z">
              <w:r w:rsidRPr="002B220A" w:rsidDel="00A120BB">
                <w:rPr>
                  <w:rFonts w:ascii="Garamond" w:hAnsi="Garamond" w:cs="Calibri"/>
                  <w:color w:val="000000"/>
                  <w:sz w:val="22"/>
                  <w:szCs w:val="22"/>
                </w:rPr>
                <w:delText>5/11/</w:delText>
              </w:r>
              <w:r w:rsidR="009831D1" w:rsidRPr="002B220A" w:rsidDel="00A120BB">
                <w:rPr>
                  <w:rFonts w:ascii="Garamond" w:hAnsi="Garamond"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6D477213" w14:textId="0D6F7E16" w:rsidR="004A3D4B" w:rsidRPr="002B220A" w:rsidDel="00A120BB" w:rsidRDefault="004A3D4B">
            <w:pPr>
              <w:pStyle w:val="PlainText"/>
              <w:jc w:val="both"/>
              <w:rPr>
                <w:del w:id="3138" w:author="Pacella, Christina (DEC)" w:date="2023-06-14T10:05:00Z"/>
                <w:rFonts w:ascii="Garamond" w:hAnsi="Garamond" w:cs="Calibri"/>
                <w:color w:val="000000"/>
                <w:sz w:val="22"/>
                <w:szCs w:val="22"/>
              </w:rPr>
              <w:pPrChange w:id="3139" w:author="Pacella, Christina (DEC)" w:date="2023-06-14T10:05:00Z">
                <w:pPr>
                  <w:jc w:val="both"/>
                </w:pPr>
              </w:pPrChange>
            </w:pPr>
            <w:del w:id="3140" w:author="Pacella, Christina (DEC)" w:date="2023-06-14T10:05:00Z">
              <w:r w:rsidRPr="002B220A" w:rsidDel="00A120BB">
                <w:rPr>
                  <w:rFonts w:ascii="Garamond" w:hAnsi="Garamond" w:cs="Calibri"/>
                  <w:color w:val="000000"/>
                  <w:sz w:val="22"/>
                  <w:szCs w:val="22"/>
                </w:rPr>
                <w:delText>5/23/</w:delText>
              </w:r>
              <w:r w:rsidR="009831D1" w:rsidRPr="002B220A" w:rsidDel="00A120BB">
                <w:rPr>
                  <w:rFonts w:ascii="Garamond" w:hAnsi="Garamond" w:cs="Calibri"/>
                  <w:color w:val="000000"/>
                  <w:sz w:val="22"/>
                  <w:szCs w:val="22"/>
                </w:rPr>
                <w:delText>2022</w:delText>
              </w:r>
            </w:del>
          </w:p>
        </w:tc>
      </w:tr>
      <w:tr w:rsidR="0051016F" w:rsidRPr="002B220A" w:rsidDel="00A120BB" w14:paraId="6A11101B" w14:textId="7F3F6C04" w:rsidTr="004D789D">
        <w:trPr>
          <w:trHeight w:val="229"/>
          <w:del w:id="3141"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5F4C0E2E" w14:textId="23CDC7E5" w:rsidR="004A3D4B" w:rsidRPr="002B220A" w:rsidDel="00A120BB" w:rsidRDefault="004A3D4B">
            <w:pPr>
              <w:pStyle w:val="PlainText"/>
              <w:jc w:val="both"/>
              <w:rPr>
                <w:del w:id="3142" w:author="Pacella, Christina (DEC)" w:date="2023-06-14T10:05:00Z"/>
                <w:rFonts w:ascii="Garamond" w:hAnsi="Garamond" w:cs="Calibri"/>
                <w:color w:val="000000"/>
                <w:sz w:val="22"/>
                <w:szCs w:val="22"/>
              </w:rPr>
              <w:pPrChange w:id="3143" w:author="Pacella, Christina (DEC)" w:date="2023-06-14T10:05:00Z">
                <w:pPr>
                  <w:jc w:val="both"/>
                </w:pPr>
              </w:pPrChange>
            </w:pPr>
            <w:del w:id="3144" w:author="Pacella, Christina (DEC)" w:date="2023-06-14T10:05:00Z">
              <w:r w:rsidRPr="002B220A" w:rsidDel="00A120BB">
                <w:rPr>
                  <w:rFonts w:ascii="Garamond" w:hAnsi="Garamond" w:cs="Calibri"/>
                  <w:color w:val="000000"/>
                  <w:sz w:val="22"/>
                  <w:szCs w:val="22"/>
                </w:rPr>
                <w:delText>4/25-4/26/</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diel</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03C8DA79" w14:textId="31E601D1" w:rsidR="004A3D4B" w:rsidRPr="002B220A" w:rsidDel="00A120BB" w:rsidRDefault="004A3D4B">
            <w:pPr>
              <w:pStyle w:val="PlainText"/>
              <w:jc w:val="both"/>
              <w:rPr>
                <w:del w:id="3145" w:author="Pacella, Christina (DEC)" w:date="2023-06-14T10:05:00Z"/>
                <w:rFonts w:ascii="Garamond" w:hAnsi="Garamond" w:cs="Calibri"/>
                <w:color w:val="000000"/>
                <w:sz w:val="22"/>
                <w:szCs w:val="22"/>
              </w:rPr>
              <w:pPrChange w:id="3146" w:author="Pacella, Christina (DEC)" w:date="2023-06-14T10:05:00Z">
                <w:pPr>
                  <w:jc w:val="both"/>
                </w:pPr>
              </w:pPrChange>
            </w:pPr>
            <w:del w:id="3147"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4B720CAD" w14:textId="60384111" w:rsidR="004A3D4B" w:rsidRPr="002B220A" w:rsidDel="00A120BB" w:rsidRDefault="004A3D4B">
            <w:pPr>
              <w:pStyle w:val="PlainText"/>
              <w:jc w:val="both"/>
              <w:rPr>
                <w:del w:id="3148" w:author="Pacella, Christina (DEC)" w:date="2023-06-14T10:05:00Z"/>
                <w:rFonts w:ascii="Garamond" w:hAnsi="Garamond" w:cs="Calibri"/>
                <w:color w:val="000000"/>
                <w:sz w:val="22"/>
                <w:szCs w:val="22"/>
              </w:rPr>
              <w:pPrChange w:id="3149" w:author="Pacella, Christina (DEC)" w:date="2023-06-14T10:05:00Z">
                <w:pPr>
                  <w:jc w:val="both"/>
                </w:pPr>
              </w:pPrChange>
            </w:pPr>
            <w:del w:id="3150"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715D35F1" w14:textId="0C65318C" w:rsidR="004A3D4B" w:rsidRPr="002B220A" w:rsidDel="00A120BB" w:rsidRDefault="004A3D4B">
            <w:pPr>
              <w:pStyle w:val="PlainText"/>
              <w:jc w:val="both"/>
              <w:rPr>
                <w:del w:id="3151" w:author="Pacella, Christina (DEC)" w:date="2023-06-14T10:05:00Z"/>
                <w:rFonts w:ascii="Garamond" w:hAnsi="Garamond" w:cs="Calibri"/>
                <w:color w:val="000000"/>
                <w:sz w:val="22"/>
                <w:szCs w:val="22"/>
              </w:rPr>
              <w:pPrChange w:id="3152" w:author="Pacella, Christina (DEC)" w:date="2023-06-14T10:05:00Z">
                <w:pPr>
                  <w:jc w:val="both"/>
                </w:pPr>
              </w:pPrChange>
            </w:pPr>
            <w:del w:id="3153"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1FEB4A60" w14:textId="0BC308F0" w:rsidR="004A3D4B" w:rsidRPr="002B220A" w:rsidDel="00A120BB" w:rsidRDefault="004A3D4B">
            <w:pPr>
              <w:pStyle w:val="PlainText"/>
              <w:jc w:val="both"/>
              <w:rPr>
                <w:del w:id="3154" w:author="Pacella, Christina (DEC)" w:date="2023-06-14T10:05:00Z"/>
                <w:rFonts w:ascii="Garamond" w:hAnsi="Garamond" w:cs="Calibri"/>
                <w:color w:val="000000"/>
                <w:sz w:val="22"/>
                <w:szCs w:val="22"/>
              </w:rPr>
              <w:pPrChange w:id="3155" w:author="Pacella, Christina (DEC)" w:date="2023-06-14T10:05:00Z">
                <w:pPr>
                  <w:jc w:val="both"/>
                </w:pPr>
              </w:pPrChange>
            </w:pPr>
            <w:del w:id="3156"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2091070A" w14:textId="1A8780D9" w:rsidR="004A3D4B" w:rsidRPr="002B220A" w:rsidDel="00A120BB" w:rsidRDefault="004A3D4B">
            <w:pPr>
              <w:pStyle w:val="PlainText"/>
              <w:jc w:val="both"/>
              <w:rPr>
                <w:del w:id="3157" w:author="Pacella, Christina (DEC)" w:date="2023-06-14T10:05:00Z"/>
                <w:rFonts w:ascii="Garamond" w:hAnsi="Garamond" w:cs="Calibri"/>
                <w:color w:val="000000"/>
                <w:sz w:val="22"/>
                <w:szCs w:val="22"/>
              </w:rPr>
              <w:pPrChange w:id="3158" w:author="Pacella, Christina (DEC)" w:date="2023-06-14T10:05:00Z">
                <w:pPr>
                  <w:jc w:val="both"/>
                </w:pPr>
              </w:pPrChange>
            </w:pPr>
            <w:del w:id="3159" w:author="Pacella, Christina (DEC)" w:date="2023-06-14T10:05:00Z">
              <w:r w:rsidRPr="002B220A" w:rsidDel="00A120BB">
                <w:rPr>
                  <w:rFonts w:ascii="Garamond" w:hAnsi="Garamond" w:cs="Calibri"/>
                  <w:color w:val="000000"/>
                  <w:sz w:val="22"/>
                  <w:szCs w:val="22"/>
                </w:rPr>
                <w:delText>5/17/</w:delText>
              </w:r>
              <w:r w:rsidR="009831D1" w:rsidRPr="002B220A" w:rsidDel="00A120BB">
                <w:rPr>
                  <w:rFonts w:ascii="Garamond" w:hAnsi="Garamond"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76C7CD04" w14:textId="0E7D7D5F" w:rsidR="004A3D4B" w:rsidRPr="002B220A" w:rsidDel="00A120BB" w:rsidRDefault="004A3D4B">
            <w:pPr>
              <w:pStyle w:val="PlainText"/>
              <w:jc w:val="both"/>
              <w:rPr>
                <w:del w:id="3160" w:author="Pacella, Christina (DEC)" w:date="2023-06-14T10:05:00Z"/>
                <w:rFonts w:ascii="Garamond" w:hAnsi="Garamond" w:cs="Calibri"/>
                <w:color w:val="000000"/>
                <w:sz w:val="22"/>
                <w:szCs w:val="22"/>
              </w:rPr>
              <w:pPrChange w:id="3161" w:author="Pacella, Christina (DEC)" w:date="2023-06-14T10:05:00Z">
                <w:pPr>
                  <w:jc w:val="both"/>
                </w:pPr>
              </w:pPrChange>
            </w:pPr>
            <w:del w:id="3162" w:author="Pacella, Christina (DEC)" w:date="2023-06-14T10:05:00Z">
              <w:r w:rsidRPr="002B220A" w:rsidDel="00A120BB">
                <w:rPr>
                  <w:rFonts w:ascii="Garamond" w:hAnsi="Garamond" w:cs="Calibri"/>
                  <w:color w:val="000000"/>
                  <w:sz w:val="22"/>
                  <w:szCs w:val="22"/>
                </w:rPr>
                <w:delText>5/23/</w:delText>
              </w:r>
              <w:r w:rsidR="009831D1" w:rsidRPr="002B220A" w:rsidDel="00A120BB">
                <w:rPr>
                  <w:rFonts w:ascii="Garamond" w:hAnsi="Garamond" w:cs="Calibri"/>
                  <w:color w:val="000000"/>
                  <w:sz w:val="22"/>
                  <w:szCs w:val="22"/>
                </w:rPr>
                <w:delText>2022</w:delText>
              </w:r>
            </w:del>
          </w:p>
        </w:tc>
      </w:tr>
      <w:tr w:rsidR="0051016F" w:rsidRPr="002B220A" w:rsidDel="00A120BB" w14:paraId="743F0848" w14:textId="499A14C6" w:rsidTr="004D789D">
        <w:trPr>
          <w:trHeight w:val="229"/>
          <w:del w:id="3163"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2BA3CD2D" w14:textId="3EC78577" w:rsidR="004A3D4B" w:rsidRPr="002B220A" w:rsidDel="00A120BB" w:rsidRDefault="004A3D4B">
            <w:pPr>
              <w:pStyle w:val="PlainText"/>
              <w:jc w:val="both"/>
              <w:rPr>
                <w:del w:id="3164" w:author="Pacella, Christina (DEC)" w:date="2023-06-14T10:05:00Z"/>
                <w:rFonts w:ascii="Garamond" w:hAnsi="Garamond" w:cs="Calibri"/>
                <w:color w:val="000000"/>
                <w:sz w:val="22"/>
                <w:szCs w:val="22"/>
              </w:rPr>
              <w:pPrChange w:id="3165" w:author="Pacella, Christina (DEC)" w:date="2023-06-14T10:05:00Z">
                <w:pPr>
                  <w:jc w:val="both"/>
                </w:pPr>
              </w:pPrChange>
            </w:pPr>
            <w:del w:id="3166" w:author="Pacella, Christina (DEC)" w:date="2023-06-14T10:05:00Z">
              <w:r w:rsidRPr="002B220A" w:rsidDel="00A120BB">
                <w:rPr>
                  <w:rFonts w:ascii="Garamond" w:hAnsi="Garamond" w:cs="Calibri"/>
                  <w:color w:val="000000"/>
                  <w:sz w:val="22"/>
                  <w:szCs w:val="22"/>
                </w:rPr>
                <w:delText>5/2/</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grab</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46030A5E" w14:textId="27183430" w:rsidR="004A3D4B" w:rsidRPr="002B220A" w:rsidDel="00A120BB" w:rsidRDefault="004A3D4B">
            <w:pPr>
              <w:pStyle w:val="PlainText"/>
              <w:jc w:val="both"/>
              <w:rPr>
                <w:del w:id="3167" w:author="Pacella, Christina (DEC)" w:date="2023-06-14T10:05:00Z"/>
                <w:rFonts w:ascii="Garamond" w:hAnsi="Garamond" w:cs="Calibri"/>
                <w:color w:val="000000"/>
                <w:sz w:val="22"/>
                <w:szCs w:val="22"/>
              </w:rPr>
              <w:pPrChange w:id="3168" w:author="Pacella, Christina (DEC)" w:date="2023-06-14T10:05:00Z">
                <w:pPr>
                  <w:jc w:val="both"/>
                </w:pPr>
              </w:pPrChange>
            </w:pPr>
            <w:del w:id="3169"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7DB19BE0" w14:textId="736DD580" w:rsidR="004A3D4B" w:rsidRPr="002B220A" w:rsidDel="00A120BB" w:rsidRDefault="004A3D4B">
            <w:pPr>
              <w:pStyle w:val="PlainText"/>
              <w:jc w:val="both"/>
              <w:rPr>
                <w:del w:id="3170" w:author="Pacella, Christina (DEC)" w:date="2023-06-14T10:05:00Z"/>
                <w:rFonts w:ascii="Garamond" w:hAnsi="Garamond" w:cs="Calibri"/>
                <w:color w:val="000000"/>
                <w:sz w:val="22"/>
                <w:szCs w:val="22"/>
              </w:rPr>
              <w:pPrChange w:id="3171" w:author="Pacella, Christina (DEC)" w:date="2023-06-14T10:05:00Z">
                <w:pPr>
                  <w:jc w:val="both"/>
                </w:pPr>
              </w:pPrChange>
            </w:pPr>
            <w:del w:id="3172"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21B5D783" w14:textId="53C8927A" w:rsidR="004A3D4B" w:rsidRPr="002B220A" w:rsidDel="00A120BB" w:rsidRDefault="004A3D4B">
            <w:pPr>
              <w:pStyle w:val="PlainText"/>
              <w:jc w:val="both"/>
              <w:rPr>
                <w:del w:id="3173" w:author="Pacella, Christina (DEC)" w:date="2023-06-14T10:05:00Z"/>
                <w:rFonts w:ascii="Garamond" w:hAnsi="Garamond" w:cs="Calibri"/>
                <w:color w:val="000000"/>
                <w:sz w:val="22"/>
                <w:szCs w:val="22"/>
              </w:rPr>
              <w:pPrChange w:id="3174" w:author="Pacella, Christina (DEC)" w:date="2023-06-14T10:05:00Z">
                <w:pPr>
                  <w:jc w:val="both"/>
                </w:pPr>
              </w:pPrChange>
            </w:pPr>
            <w:del w:id="3175"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58198F3C" w14:textId="6EDB8C0F" w:rsidR="004A3D4B" w:rsidRPr="002B220A" w:rsidDel="00A120BB" w:rsidRDefault="004A3D4B">
            <w:pPr>
              <w:pStyle w:val="PlainText"/>
              <w:jc w:val="both"/>
              <w:rPr>
                <w:del w:id="3176" w:author="Pacella, Christina (DEC)" w:date="2023-06-14T10:05:00Z"/>
                <w:rFonts w:ascii="Garamond" w:hAnsi="Garamond" w:cs="Calibri"/>
                <w:color w:val="000000"/>
                <w:sz w:val="22"/>
                <w:szCs w:val="22"/>
              </w:rPr>
              <w:pPrChange w:id="3177" w:author="Pacella, Christina (DEC)" w:date="2023-06-14T10:05:00Z">
                <w:pPr>
                  <w:jc w:val="both"/>
                </w:pPr>
              </w:pPrChange>
            </w:pPr>
            <w:del w:id="3178" w:author="Pacella, Christina (DEC)" w:date="2023-06-14T10:05:00Z">
              <w:r w:rsidRPr="002B220A" w:rsidDel="00A120BB">
                <w:rPr>
                  <w:rFonts w:ascii="Garamond" w:hAnsi="Garamond" w:cs="Calibri"/>
                  <w:color w:val="000000"/>
                  <w:sz w:val="22"/>
                  <w:szCs w:val="22"/>
                </w:rPr>
                <w:delText>5/20/</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6798D80C" w14:textId="43377F03" w:rsidR="004A3D4B" w:rsidRPr="002B220A" w:rsidDel="00A120BB" w:rsidRDefault="004A3D4B">
            <w:pPr>
              <w:pStyle w:val="PlainText"/>
              <w:jc w:val="both"/>
              <w:rPr>
                <w:del w:id="3179" w:author="Pacella, Christina (DEC)" w:date="2023-06-14T10:05:00Z"/>
                <w:rFonts w:ascii="Garamond" w:hAnsi="Garamond" w:cs="Calibri"/>
                <w:color w:val="000000"/>
                <w:sz w:val="22"/>
                <w:szCs w:val="22"/>
              </w:rPr>
              <w:pPrChange w:id="3180" w:author="Pacella, Christina (DEC)" w:date="2023-06-14T10:05:00Z">
                <w:pPr>
                  <w:jc w:val="both"/>
                </w:pPr>
              </w:pPrChange>
            </w:pPr>
            <w:del w:id="3181" w:author="Pacella, Christina (DEC)" w:date="2023-06-14T10:05:00Z">
              <w:r w:rsidRPr="002B220A" w:rsidDel="00A120BB">
                <w:rPr>
                  <w:rFonts w:ascii="Garamond" w:hAnsi="Garamond" w:cs="Calibri"/>
                  <w:color w:val="000000"/>
                  <w:sz w:val="22"/>
                  <w:szCs w:val="22"/>
                </w:rPr>
                <w:delText>5/24/</w:delText>
              </w:r>
              <w:r w:rsidR="009831D1" w:rsidRPr="002B220A" w:rsidDel="00A120BB">
                <w:rPr>
                  <w:rFonts w:ascii="Garamond" w:hAnsi="Garamond" w:cs="Calibri"/>
                  <w:color w:val="000000"/>
                  <w:sz w:val="22"/>
                  <w:szCs w:val="22"/>
                </w:rPr>
                <w:delText>2022</w:delText>
              </w:r>
            </w:del>
          </w:p>
        </w:tc>
        <w:tc>
          <w:tcPr>
            <w:tcW w:w="1350" w:type="dxa"/>
            <w:tcBorders>
              <w:top w:val="nil"/>
              <w:left w:val="nil"/>
              <w:bottom w:val="nil"/>
              <w:right w:val="single" w:sz="8" w:space="0" w:color="auto"/>
            </w:tcBorders>
            <w:shd w:val="clear" w:color="auto" w:fill="auto"/>
            <w:noWrap/>
            <w:vAlign w:val="center"/>
            <w:hideMark/>
          </w:tcPr>
          <w:p w14:paraId="6DA529BC" w14:textId="28B1D737" w:rsidR="004A3D4B" w:rsidRPr="002B220A" w:rsidDel="00A120BB" w:rsidRDefault="004A3D4B">
            <w:pPr>
              <w:pStyle w:val="PlainText"/>
              <w:jc w:val="both"/>
              <w:rPr>
                <w:del w:id="3182" w:author="Pacella, Christina (DEC)" w:date="2023-06-14T10:05:00Z"/>
                <w:rFonts w:ascii="Garamond" w:hAnsi="Garamond" w:cs="Calibri"/>
                <w:color w:val="000000"/>
                <w:sz w:val="22"/>
                <w:szCs w:val="22"/>
              </w:rPr>
              <w:pPrChange w:id="3183" w:author="Pacella, Christina (DEC)" w:date="2023-06-14T10:05:00Z">
                <w:pPr>
                  <w:jc w:val="both"/>
                </w:pPr>
              </w:pPrChange>
            </w:pPr>
            <w:del w:id="3184" w:author="Pacella, Christina (DEC)" w:date="2023-06-14T10:05:00Z">
              <w:r w:rsidRPr="002B220A" w:rsidDel="00A120BB">
                <w:rPr>
                  <w:rFonts w:ascii="Garamond" w:hAnsi="Garamond" w:cs="Calibri"/>
                  <w:color w:val="000000"/>
                  <w:sz w:val="22"/>
                  <w:szCs w:val="22"/>
                </w:rPr>
                <w:delText>5/23/</w:delText>
              </w:r>
              <w:r w:rsidR="0051016F" w:rsidRPr="002B220A" w:rsidDel="00A120BB">
                <w:rPr>
                  <w:rFonts w:ascii="Garamond" w:hAnsi="Garamond" w:cs="Calibri"/>
                  <w:color w:val="000000"/>
                  <w:sz w:val="22"/>
                  <w:szCs w:val="22"/>
                </w:rPr>
                <w:delText>202</w:delText>
              </w:r>
              <w:r w:rsidR="009831D1" w:rsidRPr="002B220A" w:rsidDel="00A120BB">
                <w:rPr>
                  <w:rFonts w:ascii="Garamond" w:hAnsi="Garamond" w:cs="Calibri"/>
                  <w:color w:val="000000"/>
                  <w:sz w:val="22"/>
                  <w:szCs w:val="22"/>
                </w:rPr>
                <w:delText>2</w:delText>
              </w:r>
            </w:del>
          </w:p>
        </w:tc>
      </w:tr>
      <w:tr w:rsidR="0051016F" w:rsidRPr="002B220A" w:rsidDel="00A120BB" w14:paraId="1C6DFCD2" w14:textId="5BD9E0FA" w:rsidTr="004D789D">
        <w:trPr>
          <w:trHeight w:val="229"/>
          <w:del w:id="3185" w:author="Pacella, Christina (DEC)" w:date="2023-06-14T10:05:00Z"/>
        </w:trPr>
        <w:tc>
          <w:tcPr>
            <w:tcW w:w="2610" w:type="dxa"/>
            <w:tcBorders>
              <w:top w:val="nil"/>
              <w:left w:val="single" w:sz="8" w:space="0" w:color="auto"/>
              <w:bottom w:val="nil"/>
              <w:right w:val="single" w:sz="4" w:space="0" w:color="auto"/>
            </w:tcBorders>
            <w:shd w:val="clear" w:color="auto" w:fill="auto"/>
            <w:noWrap/>
            <w:vAlign w:val="center"/>
            <w:hideMark/>
          </w:tcPr>
          <w:p w14:paraId="312D9D15" w14:textId="32FC6BF0" w:rsidR="004A3D4B" w:rsidRPr="002B220A" w:rsidDel="00A120BB" w:rsidRDefault="004A3D4B">
            <w:pPr>
              <w:pStyle w:val="PlainText"/>
              <w:jc w:val="both"/>
              <w:rPr>
                <w:del w:id="3186" w:author="Pacella, Christina (DEC)" w:date="2023-06-14T10:05:00Z"/>
                <w:rFonts w:ascii="Garamond" w:hAnsi="Garamond" w:cs="Calibri"/>
                <w:color w:val="000000"/>
                <w:sz w:val="22"/>
                <w:szCs w:val="22"/>
              </w:rPr>
              <w:pPrChange w:id="3187" w:author="Pacella, Christina (DEC)" w:date="2023-06-14T10:05:00Z">
                <w:pPr>
                  <w:jc w:val="both"/>
                </w:pPr>
              </w:pPrChange>
            </w:pPr>
            <w:del w:id="3188" w:author="Pacella, Christina (DEC)" w:date="2023-06-14T10:05:00Z">
              <w:r w:rsidRPr="002B220A" w:rsidDel="00A120BB">
                <w:rPr>
                  <w:rFonts w:ascii="Garamond" w:hAnsi="Garamond" w:cs="Calibri"/>
                  <w:color w:val="000000"/>
                  <w:sz w:val="22"/>
                  <w:szCs w:val="22"/>
                </w:rPr>
                <w:delText>5/16-17/</w:delText>
              </w:r>
              <w:r w:rsidR="009831D1" w:rsidRPr="002B220A" w:rsidDel="00A120BB">
                <w:rPr>
                  <w:rFonts w:ascii="Garamond" w:hAnsi="Garamond" w:cs="Calibri"/>
                  <w:color w:val="000000"/>
                  <w:sz w:val="22"/>
                  <w:szCs w:val="22"/>
                </w:rPr>
                <w:delText>2022</w:delText>
              </w:r>
              <w:r w:rsidRPr="002B220A" w:rsidDel="00A120BB">
                <w:rPr>
                  <w:rFonts w:ascii="Garamond" w:hAnsi="Garamond" w:cs="Calibri"/>
                  <w:color w:val="000000"/>
                  <w:sz w:val="22"/>
                  <w:szCs w:val="22"/>
                </w:rPr>
                <w:delText>, all diel</w:delText>
              </w:r>
              <w:r w:rsidR="00211C75" w:rsidRPr="002B220A" w:rsidDel="00A120BB">
                <w:rPr>
                  <w:rFonts w:ascii="Garamond" w:hAnsi="Garamond" w:cs="Calibri"/>
                  <w:color w:val="000000"/>
                  <w:sz w:val="22"/>
                  <w:szCs w:val="22"/>
                </w:rPr>
                <w:delText>s</w:delText>
              </w:r>
            </w:del>
          </w:p>
        </w:tc>
        <w:tc>
          <w:tcPr>
            <w:tcW w:w="1249" w:type="dxa"/>
            <w:tcBorders>
              <w:top w:val="nil"/>
              <w:left w:val="nil"/>
              <w:bottom w:val="nil"/>
              <w:right w:val="single" w:sz="4" w:space="0" w:color="auto"/>
            </w:tcBorders>
            <w:shd w:val="clear" w:color="auto" w:fill="auto"/>
            <w:noWrap/>
            <w:vAlign w:val="center"/>
            <w:hideMark/>
          </w:tcPr>
          <w:p w14:paraId="3DEFE9E6" w14:textId="4263F591" w:rsidR="004A3D4B" w:rsidRPr="002B220A" w:rsidDel="00A120BB" w:rsidRDefault="004A3D4B">
            <w:pPr>
              <w:pStyle w:val="PlainText"/>
              <w:jc w:val="both"/>
              <w:rPr>
                <w:del w:id="3189" w:author="Pacella, Christina (DEC)" w:date="2023-06-14T10:05:00Z"/>
                <w:rFonts w:ascii="Garamond" w:hAnsi="Garamond" w:cs="Calibri"/>
                <w:color w:val="000000"/>
                <w:sz w:val="22"/>
                <w:szCs w:val="22"/>
              </w:rPr>
              <w:pPrChange w:id="3190" w:author="Pacella, Christina (DEC)" w:date="2023-06-14T10:05:00Z">
                <w:pPr>
                  <w:jc w:val="both"/>
                </w:pPr>
              </w:pPrChange>
            </w:pPr>
            <w:del w:id="3191" w:author="Pacella, Christina (DEC)" w:date="2023-06-14T10:05:00Z">
              <w:r w:rsidRPr="002B220A" w:rsidDel="00A120BB">
                <w:rPr>
                  <w:rFonts w:ascii="Garamond" w:hAnsi="Garamond" w:cs="Calibri"/>
                  <w:color w:val="000000"/>
                  <w:sz w:val="22"/>
                  <w:szCs w:val="22"/>
                </w:rPr>
                <w:delText>6/8/</w:delText>
              </w:r>
              <w:r w:rsidR="009831D1" w:rsidRPr="002B220A" w:rsidDel="00A120BB">
                <w:rPr>
                  <w:rFonts w:ascii="Garamond" w:hAnsi="Garamond" w:cs="Calibri"/>
                  <w:color w:val="000000"/>
                  <w:sz w:val="22"/>
                  <w:szCs w:val="22"/>
                </w:rPr>
                <w:delText>2022</w:delText>
              </w:r>
            </w:del>
          </w:p>
        </w:tc>
        <w:tc>
          <w:tcPr>
            <w:tcW w:w="1248" w:type="dxa"/>
            <w:tcBorders>
              <w:top w:val="nil"/>
              <w:left w:val="nil"/>
              <w:bottom w:val="nil"/>
              <w:right w:val="single" w:sz="4" w:space="0" w:color="auto"/>
            </w:tcBorders>
            <w:shd w:val="clear" w:color="auto" w:fill="auto"/>
            <w:noWrap/>
            <w:vAlign w:val="center"/>
            <w:hideMark/>
          </w:tcPr>
          <w:p w14:paraId="37ECEA08" w14:textId="58DCD542" w:rsidR="004A3D4B" w:rsidRPr="002B220A" w:rsidDel="00A120BB" w:rsidRDefault="004A3D4B">
            <w:pPr>
              <w:pStyle w:val="PlainText"/>
              <w:jc w:val="both"/>
              <w:rPr>
                <w:del w:id="3192" w:author="Pacella, Christina (DEC)" w:date="2023-06-14T10:05:00Z"/>
                <w:rFonts w:ascii="Garamond" w:hAnsi="Garamond" w:cs="Calibri"/>
                <w:color w:val="000000"/>
                <w:sz w:val="22"/>
                <w:szCs w:val="22"/>
              </w:rPr>
              <w:pPrChange w:id="3193" w:author="Pacella, Christina (DEC)" w:date="2023-06-14T10:05:00Z">
                <w:pPr>
                  <w:jc w:val="both"/>
                </w:pPr>
              </w:pPrChange>
            </w:pPr>
            <w:del w:id="3194" w:author="Pacella, Christina (DEC)" w:date="2023-06-14T10:05:00Z">
              <w:r w:rsidRPr="002B220A" w:rsidDel="00A120BB">
                <w:rPr>
                  <w:rFonts w:ascii="Garamond" w:hAnsi="Garamond" w:cs="Calibri"/>
                  <w:color w:val="000000"/>
                  <w:sz w:val="22"/>
                  <w:szCs w:val="22"/>
                </w:rPr>
                <w:delText>6/8/</w:delText>
              </w:r>
              <w:r w:rsidR="009831D1" w:rsidRPr="002B220A" w:rsidDel="00A120BB">
                <w:rPr>
                  <w:rFonts w:ascii="Garamond" w:hAnsi="Garamond" w:cs="Calibri"/>
                  <w:color w:val="000000"/>
                  <w:sz w:val="22"/>
                  <w:szCs w:val="22"/>
                </w:rPr>
                <w:delText>2022</w:delText>
              </w:r>
            </w:del>
          </w:p>
        </w:tc>
        <w:tc>
          <w:tcPr>
            <w:tcW w:w="1328" w:type="dxa"/>
            <w:tcBorders>
              <w:top w:val="nil"/>
              <w:left w:val="nil"/>
              <w:bottom w:val="nil"/>
              <w:right w:val="single" w:sz="4" w:space="0" w:color="auto"/>
            </w:tcBorders>
            <w:shd w:val="clear" w:color="auto" w:fill="auto"/>
            <w:noWrap/>
            <w:vAlign w:val="center"/>
            <w:hideMark/>
          </w:tcPr>
          <w:p w14:paraId="16DB07B4" w14:textId="1975ADAF" w:rsidR="004A3D4B" w:rsidRPr="002B220A" w:rsidDel="00A120BB" w:rsidRDefault="004A3D4B">
            <w:pPr>
              <w:pStyle w:val="PlainText"/>
              <w:jc w:val="both"/>
              <w:rPr>
                <w:del w:id="3195" w:author="Pacella, Christina (DEC)" w:date="2023-06-14T10:05:00Z"/>
                <w:rFonts w:ascii="Garamond" w:hAnsi="Garamond" w:cs="Calibri"/>
                <w:color w:val="000000"/>
                <w:sz w:val="22"/>
                <w:szCs w:val="22"/>
              </w:rPr>
              <w:pPrChange w:id="3196" w:author="Pacella, Christina (DEC)" w:date="2023-06-14T10:05:00Z">
                <w:pPr>
                  <w:jc w:val="both"/>
                </w:pPr>
              </w:pPrChange>
            </w:pPr>
            <w:del w:id="3197" w:author="Pacella, Christina (DEC)" w:date="2023-06-14T10:05:00Z">
              <w:r w:rsidRPr="002B220A" w:rsidDel="00A120BB">
                <w:rPr>
                  <w:rFonts w:ascii="Garamond" w:hAnsi="Garamond" w:cs="Calibri"/>
                  <w:color w:val="000000"/>
                  <w:sz w:val="22"/>
                  <w:szCs w:val="22"/>
                </w:rPr>
                <w:delText>6/8/</w:delText>
              </w:r>
              <w:r w:rsidR="009831D1" w:rsidRPr="002B220A" w:rsidDel="00A120BB">
                <w:rPr>
                  <w:rFonts w:ascii="Garamond" w:hAnsi="Garamond" w:cs="Calibri"/>
                  <w:color w:val="000000"/>
                  <w:sz w:val="22"/>
                  <w:szCs w:val="22"/>
                </w:rPr>
                <w:delText>2022</w:delText>
              </w:r>
            </w:del>
          </w:p>
        </w:tc>
        <w:tc>
          <w:tcPr>
            <w:tcW w:w="1313" w:type="dxa"/>
            <w:tcBorders>
              <w:top w:val="nil"/>
              <w:left w:val="nil"/>
              <w:bottom w:val="nil"/>
              <w:right w:val="single" w:sz="4" w:space="0" w:color="auto"/>
            </w:tcBorders>
            <w:shd w:val="clear" w:color="auto" w:fill="auto"/>
            <w:noWrap/>
            <w:vAlign w:val="center"/>
            <w:hideMark/>
          </w:tcPr>
          <w:p w14:paraId="6BC35336" w14:textId="2102E98E" w:rsidR="004A3D4B" w:rsidRPr="002B220A" w:rsidDel="00A120BB" w:rsidRDefault="004A3D4B">
            <w:pPr>
              <w:pStyle w:val="PlainText"/>
              <w:jc w:val="both"/>
              <w:rPr>
                <w:del w:id="3198" w:author="Pacella, Christina (DEC)" w:date="2023-06-14T10:05:00Z"/>
                <w:rFonts w:ascii="Garamond" w:hAnsi="Garamond" w:cs="Calibri"/>
                <w:color w:val="000000"/>
                <w:sz w:val="22"/>
                <w:szCs w:val="22"/>
              </w:rPr>
              <w:pPrChange w:id="3199" w:author="Pacella, Christina (DEC)" w:date="2023-06-14T10:05:00Z">
                <w:pPr>
                  <w:jc w:val="both"/>
                </w:pPr>
              </w:pPrChange>
            </w:pPr>
            <w:del w:id="3200" w:author="Pacella, Christina (DEC)" w:date="2023-06-14T10:05:00Z">
              <w:r w:rsidRPr="002B220A" w:rsidDel="00A120BB">
                <w:rPr>
                  <w:rFonts w:ascii="Garamond" w:hAnsi="Garamond" w:cs="Calibri"/>
                  <w:color w:val="000000"/>
                  <w:sz w:val="22"/>
                  <w:szCs w:val="22"/>
                </w:rPr>
                <w:delText>6/8/</w:delText>
              </w:r>
              <w:r w:rsidR="009831D1" w:rsidRPr="002B220A" w:rsidDel="00A120BB">
                <w:rPr>
                  <w:rFonts w:ascii="Garamond" w:hAnsi="Garamond" w:cs="Calibri"/>
                  <w:color w:val="000000"/>
                  <w:sz w:val="22"/>
                  <w:szCs w:val="22"/>
                </w:rPr>
                <w:delText>2022</w:delText>
              </w:r>
            </w:del>
          </w:p>
        </w:tc>
        <w:tc>
          <w:tcPr>
            <w:tcW w:w="1292" w:type="dxa"/>
            <w:tcBorders>
              <w:top w:val="nil"/>
              <w:left w:val="nil"/>
              <w:bottom w:val="nil"/>
              <w:right w:val="single" w:sz="4" w:space="0" w:color="auto"/>
            </w:tcBorders>
            <w:shd w:val="clear" w:color="auto" w:fill="auto"/>
            <w:noWrap/>
            <w:vAlign w:val="center"/>
            <w:hideMark/>
          </w:tcPr>
          <w:p w14:paraId="3F5C421E" w14:textId="5E587B90" w:rsidR="004A3D4B" w:rsidRPr="002B220A" w:rsidDel="00A120BB" w:rsidRDefault="004A3D4B">
            <w:pPr>
              <w:pStyle w:val="PlainText"/>
              <w:jc w:val="both"/>
              <w:rPr>
                <w:del w:id="3201" w:author="Pacella, Christina (DEC)" w:date="2023-06-14T10:05:00Z"/>
                <w:rFonts w:ascii="Garamond" w:hAnsi="Garamond" w:cs="Calibri"/>
                <w:color w:val="000000"/>
                <w:sz w:val="22"/>
                <w:szCs w:val="22"/>
              </w:rPr>
              <w:pPrChange w:id="3202" w:author="Pacella, Christina (DEC)" w:date="2023-06-14T10:05:00Z">
                <w:pPr>
                  <w:jc w:val="both"/>
                </w:pPr>
              </w:pPrChange>
            </w:pPr>
            <w:del w:id="3203" w:author="Pacella, Christina (DEC)" w:date="2023-06-14T10:05:00Z">
              <w:r w:rsidRPr="002B220A" w:rsidDel="00A120BB">
                <w:rPr>
                  <w:rFonts w:ascii="Garamond" w:hAnsi="Garamond" w:cs="Calibri"/>
                  <w:color w:val="000000"/>
                  <w:sz w:val="22"/>
                  <w:szCs w:val="22"/>
                </w:rPr>
                <w:delText>6/1/</w:delText>
              </w:r>
              <w:r w:rsidR="00211C75" w:rsidRPr="002B220A" w:rsidDel="00A120BB">
                <w:rPr>
                  <w:rFonts w:ascii="Garamond" w:hAnsi="Garamond" w:cs="Calibri"/>
                  <w:color w:val="000000"/>
                  <w:sz w:val="22"/>
                  <w:szCs w:val="22"/>
                </w:rPr>
                <w:delText>202</w:delText>
              </w:r>
              <w:r w:rsidR="009831D1" w:rsidRPr="002B220A" w:rsidDel="00A120BB">
                <w:rPr>
                  <w:rFonts w:ascii="Garamond" w:hAnsi="Garamond" w:cs="Calibri"/>
                  <w:color w:val="000000"/>
                  <w:sz w:val="22"/>
                  <w:szCs w:val="22"/>
                </w:rPr>
                <w:delText>2</w:delText>
              </w:r>
            </w:del>
          </w:p>
        </w:tc>
        <w:tc>
          <w:tcPr>
            <w:tcW w:w="1350" w:type="dxa"/>
            <w:tcBorders>
              <w:top w:val="nil"/>
              <w:left w:val="nil"/>
              <w:bottom w:val="nil"/>
              <w:right w:val="single" w:sz="8" w:space="0" w:color="auto"/>
            </w:tcBorders>
            <w:shd w:val="clear" w:color="auto" w:fill="auto"/>
            <w:noWrap/>
            <w:vAlign w:val="center"/>
            <w:hideMark/>
          </w:tcPr>
          <w:p w14:paraId="51614A58" w14:textId="4803FBA6" w:rsidR="004A3D4B" w:rsidRPr="002B220A" w:rsidDel="00A120BB" w:rsidRDefault="004A3D4B">
            <w:pPr>
              <w:pStyle w:val="PlainText"/>
              <w:jc w:val="both"/>
              <w:rPr>
                <w:del w:id="3204" w:author="Pacella, Christina (DEC)" w:date="2023-06-14T10:05:00Z"/>
                <w:rFonts w:ascii="Garamond" w:hAnsi="Garamond" w:cs="Calibri"/>
                <w:color w:val="000000"/>
                <w:sz w:val="22"/>
                <w:szCs w:val="22"/>
              </w:rPr>
              <w:pPrChange w:id="3205" w:author="Pacella, Christina (DEC)" w:date="2023-06-14T10:05:00Z">
                <w:pPr>
                  <w:jc w:val="both"/>
                </w:pPr>
              </w:pPrChange>
            </w:pPr>
            <w:del w:id="3206" w:author="Pacella, Christina (DEC)" w:date="2023-06-14T10:05:00Z">
              <w:r w:rsidRPr="002B220A" w:rsidDel="00A120BB">
                <w:rPr>
                  <w:rFonts w:ascii="Garamond" w:hAnsi="Garamond" w:cs="Calibri"/>
                  <w:color w:val="000000"/>
                  <w:sz w:val="22"/>
                  <w:szCs w:val="22"/>
                </w:rPr>
                <w:delText>6/10/</w:delText>
              </w:r>
              <w:r w:rsidR="0051016F" w:rsidRPr="002B220A" w:rsidDel="00A120BB">
                <w:rPr>
                  <w:rFonts w:ascii="Garamond" w:hAnsi="Garamond" w:cs="Calibri"/>
                  <w:color w:val="000000"/>
                  <w:sz w:val="22"/>
                  <w:szCs w:val="22"/>
                </w:rPr>
                <w:delText>202</w:delText>
              </w:r>
              <w:r w:rsidR="009831D1" w:rsidRPr="002B220A" w:rsidDel="00A120BB">
                <w:rPr>
                  <w:rFonts w:ascii="Garamond" w:hAnsi="Garamond" w:cs="Calibri"/>
                  <w:color w:val="000000"/>
                  <w:sz w:val="22"/>
                  <w:szCs w:val="22"/>
                </w:rPr>
                <w:delText>2</w:delText>
              </w:r>
            </w:del>
          </w:p>
        </w:tc>
      </w:tr>
      <w:tr w:rsidR="0051016F" w:rsidRPr="002B220A" w:rsidDel="00A120BB" w14:paraId="44F4926C" w14:textId="038436C4" w:rsidTr="004D789D">
        <w:trPr>
          <w:trHeight w:val="241"/>
          <w:del w:id="3207" w:author="Pacella, Christina (DEC)" w:date="2023-06-14T10:05:00Z"/>
        </w:trPr>
        <w:tc>
          <w:tcPr>
            <w:tcW w:w="2610" w:type="dxa"/>
            <w:tcBorders>
              <w:top w:val="nil"/>
              <w:left w:val="single" w:sz="8" w:space="0" w:color="auto"/>
              <w:bottom w:val="single" w:sz="8" w:space="0" w:color="auto"/>
              <w:right w:val="nil"/>
            </w:tcBorders>
            <w:shd w:val="clear" w:color="auto" w:fill="auto"/>
            <w:noWrap/>
            <w:vAlign w:val="center"/>
            <w:hideMark/>
          </w:tcPr>
          <w:p w14:paraId="11A5EE91" w14:textId="0CACD5D9" w:rsidR="004A3D4B" w:rsidRPr="002B220A" w:rsidDel="00A120BB" w:rsidRDefault="004A3D4B">
            <w:pPr>
              <w:pStyle w:val="PlainText"/>
              <w:jc w:val="both"/>
              <w:rPr>
                <w:del w:id="3208" w:author="Pacella, Christina (DEC)" w:date="2023-06-14T10:05:00Z"/>
                <w:rFonts w:ascii="Garamond" w:hAnsi="Garamond" w:cs="Calibri"/>
                <w:color w:val="000000"/>
                <w:sz w:val="22"/>
                <w:szCs w:val="22"/>
              </w:rPr>
              <w:pPrChange w:id="3209" w:author="Pacella, Christina (DEC)" w:date="2023-06-14T10:05:00Z">
                <w:pPr>
                  <w:jc w:val="both"/>
                </w:pPr>
              </w:pPrChange>
            </w:pPr>
            <w:del w:id="3210" w:author="Pacella, Christina (DEC)" w:date="2023-06-14T10:05:00Z">
              <w:r w:rsidRPr="002B220A" w:rsidDel="00A120BB">
                <w:rPr>
                  <w:rFonts w:ascii="Garamond" w:hAnsi="Garamond" w:cs="Calibri"/>
                  <w:color w:val="000000"/>
                  <w:sz w:val="22"/>
                  <w:szCs w:val="22"/>
                </w:rPr>
                <w:delText>…</w:delText>
              </w:r>
            </w:del>
          </w:p>
        </w:tc>
        <w:tc>
          <w:tcPr>
            <w:tcW w:w="1249" w:type="dxa"/>
            <w:tcBorders>
              <w:top w:val="nil"/>
              <w:left w:val="nil"/>
              <w:bottom w:val="single" w:sz="8" w:space="0" w:color="auto"/>
              <w:right w:val="nil"/>
            </w:tcBorders>
            <w:shd w:val="clear" w:color="auto" w:fill="auto"/>
            <w:noWrap/>
            <w:vAlign w:val="center"/>
            <w:hideMark/>
          </w:tcPr>
          <w:p w14:paraId="25BDEECB" w14:textId="26ADD5B0" w:rsidR="004A3D4B" w:rsidRPr="002B220A" w:rsidDel="00A120BB" w:rsidRDefault="004A3D4B">
            <w:pPr>
              <w:pStyle w:val="PlainText"/>
              <w:jc w:val="both"/>
              <w:rPr>
                <w:del w:id="3211" w:author="Pacella, Christina (DEC)" w:date="2023-06-14T10:05:00Z"/>
                <w:rFonts w:ascii="Garamond" w:hAnsi="Garamond" w:cs="Calibri"/>
                <w:color w:val="000000"/>
                <w:sz w:val="22"/>
                <w:szCs w:val="22"/>
              </w:rPr>
              <w:pPrChange w:id="3212" w:author="Pacella, Christina (DEC)" w:date="2023-06-14T10:05:00Z">
                <w:pPr>
                  <w:jc w:val="both"/>
                </w:pPr>
              </w:pPrChange>
            </w:pPr>
            <w:del w:id="3213" w:author="Pacella, Christina (DEC)" w:date="2023-06-14T10:05:00Z">
              <w:r w:rsidRPr="002B220A" w:rsidDel="00A120BB">
                <w:rPr>
                  <w:rFonts w:ascii="Garamond" w:hAnsi="Garamond" w:cs="Calibri"/>
                  <w:color w:val="000000"/>
                  <w:sz w:val="22"/>
                  <w:szCs w:val="22"/>
                </w:rPr>
                <w:delText> </w:delText>
              </w:r>
            </w:del>
          </w:p>
        </w:tc>
        <w:tc>
          <w:tcPr>
            <w:tcW w:w="1248" w:type="dxa"/>
            <w:tcBorders>
              <w:top w:val="nil"/>
              <w:left w:val="nil"/>
              <w:bottom w:val="single" w:sz="8" w:space="0" w:color="auto"/>
              <w:right w:val="nil"/>
            </w:tcBorders>
            <w:shd w:val="clear" w:color="auto" w:fill="auto"/>
            <w:noWrap/>
            <w:vAlign w:val="center"/>
            <w:hideMark/>
          </w:tcPr>
          <w:p w14:paraId="027EAB7B" w14:textId="65EC0C05" w:rsidR="004A3D4B" w:rsidRPr="002B220A" w:rsidDel="00A120BB" w:rsidRDefault="004A3D4B">
            <w:pPr>
              <w:pStyle w:val="PlainText"/>
              <w:jc w:val="both"/>
              <w:rPr>
                <w:del w:id="3214" w:author="Pacella, Christina (DEC)" w:date="2023-06-14T10:05:00Z"/>
                <w:rFonts w:ascii="Garamond" w:hAnsi="Garamond" w:cs="Calibri"/>
                <w:color w:val="000000"/>
                <w:sz w:val="22"/>
                <w:szCs w:val="22"/>
              </w:rPr>
              <w:pPrChange w:id="3215" w:author="Pacella, Christina (DEC)" w:date="2023-06-14T10:05:00Z">
                <w:pPr>
                  <w:jc w:val="both"/>
                </w:pPr>
              </w:pPrChange>
            </w:pPr>
            <w:del w:id="3216" w:author="Pacella, Christina (DEC)" w:date="2023-06-14T10:05:00Z">
              <w:r w:rsidRPr="002B220A" w:rsidDel="00A120BB">
                <w:rPr>
                  <w:rFonts w:ascii="Garamond" w:hAnsi="Garamond" w:cs="Calibri"/>
                  <w:color w:val="000000"/>
                  <w:sz w:val="22"/>
                  <w:szCs w:val="22"/>
                </w:rPr>
                <w:delText> </w:delText>
              </w:r>
            </w:del>
          </w:p>
        </w:tc>
        <w:tc>
          <w:tcPr>
            <w:tcW w:w="1328" w:type="dxa"/>
            <w:tcBorders>
              <w:top w:val="nil"/>
              <w:left w:val="nil"/>
              <w:bottom w:val="single" w:sz="8" w:space="0" w:color="auto"/>
              <w:right w:val="nil"/>
            </w:tcBorders>
            <w:shd w:val="clear" w:color="auto" w:fill="auto"/>
            <w:noWrap/>
            <w:vAlign w:val="center"/>
            <w:hideMark/>
          </w:tcPr>
          <w:p w14:paraId="508536F8" w14:textId="381CC4BB" w:rsidR="004A3D4B" w:rsidRPr="002B220A" w:rsidDel="00A120BB" w:rsidRDefault="004A3D4B">
            <w:pPr>
              <w:pStyle w:val="PlainText"/>
              <w:jc w:val="both"/>
              <w:rPr>
                <w:del w:id="3217" w:author="Pacella, Christina (DEC)" w:date="2023-06-14T10:05:00Z"/>
                <w:rFonts w:ascii="Garamond" w:hAnsi="Garamond" w:cs="Calibri"/>
                <w:color w:val="000000"/>
                <w:sz w:val="22"/>
                <w:szCs w:val="22"/>
              </w:rPr>
              <w:pPrChange w:id="3218" w:author="Pacella, Christina (DEC)" w:date="2023-06-14T10:05:00Z">
                <w:pPr>
                  <w:jc w:val="both"/>
                </w:pPr>
              </w:pPrChange>
            </w:pPr>
            <w:del w:id="3219" w:author="Pacella, Christina (DEC)" w:date="2023-06-14T10:05:00Z">
              <w:r w:rsidRPr="002B220A" w:rsidDel="00A120BB">
                <w:rPr>
                  <w:rFonts w:ascii="Garamond" w:hAnsi="Garamond" w:cs="Calibri"/>
                  <w:color w:val="000000"/>
                  <w:sz w:val="22"/>
                  <w:szCs w:val="22"/>
                </w:rPr>
                <w:delText> </w:delText>
              </w:r>
            </w:del>
          </w:p>
        </w:tc>
        <w:tc>
          <w:tcPr>
            <w:tcW w:w="1313" w:type="dxa"/>
            <w:tcBorders>
              <w:top w:val="nil"/>
              <w:left w:val="nil"/>
              <w:bottom w:val="single" w:sz="8" w:space="0" w:color="auto"/>
              <w:right w:val="nil"/>
            </w:tcBorders>
            <w:shd w:val="clear" w:color="auto" w:fill="auto"/>
            <w:noWrap/>
            <w:vAlign w:val="center"/>
            <w:hideMark/>
          </w:tcPr>
          <w:p w14:paraId="219AA529" w14:textId="116D2459" w:rsidR="004A3D4B" w:rsidRPr="002B220A" w:rsidDel="00A120BB" w:rsidRDefault="004A3D4B">
            <w:pPr>
              <w:pStyle w:val="PlainText"/>
              <w:jc w:val="both"/>
              <w:rPr>
                <w:del w:id="3220" w:author="Pacella, Christina (DEC)" w:date="2023-06-14T10:05:00Z"/>
                <w:rFonts w:ascii="Garamond" w:hAnsi="Garamond" w:cs="Calibri"/>
                <w:color w:val="000000"/>
                <w:sz w:val="22"/>
                <w:szCs w:val="22"/>
              </w:rPr>
              <w:pPrChange w:id="3221" w:author="Pacella, Christina (DEC)" w:date="2023-06-14T10:05:00Z">
                <w:pPr>
                  <w:jc w:val="both"/>
                </w:pPr>
              </w:pPrChange>
            </w:pPr>
            <w:del w:id="3222" w:author="Pacella, Christina (DEC)" w:date="2023-06-14T10:05:00Z">
              <w:r w:rsidRPr="002B220A" w:rsidDel="00A120BB">
                <w:rPr>
                  <w:rFonts w:ascii="Garamond" w:hAnsi="Garamond" w:cs="Calibri"/>
                  <w:color w:val="000000"/>
                  <w:sz w:val="22"/>
                  <w:szCs w:val="22"/>
                </w:rPr>
                <w:delText> </w:delText>
              </w:r>
            </w:del>
          </w:p>
        </w:tc>
        <w:tc>
          <w:tcPr>
            <w:tcW w:w="1292" w:type="dxa"/>
            <w:tcBorders>
              <w:top w:val="nil"/>
              <w:left w:val="nil"/>
              <w:bottom w:val="single" w:sz="8" w:space="0" w:color="auto"/>
              <w:right w:val="nil"/>
            </w:tcBorders>
            <w:shd w:val="clear" w:color="auto" w:fill="auto"/>
            <w:noWrap/>
            <w:vAlign w:val="center"/>
            <w:hideMark/>
          </w:tcPr>
          <w:p w14:paraId="44BED0F0" w14:textId="6DEEEEDF" w:rsidR="004A3D4B" w:rsidRPr="002B220A" w:rsidDel="00A120BB" w:rsidRDefault="004A3D4B">
            <w:pPr>
              <w:pStyle w:val="PlainText"/>
              <w:jc w:val="both"/>
              <w:rPr>
                <w:del w:id="3223" w:author="Pacella, Christina (DEC)" w:date="2023-06-14T10:05:00Z"/>
                <w:rFonts w:ascii="Garamond" w:hAnsi="Garamond" w:cs="Calibri"/>
                <w:color w:val="000000"/>
                <w:sz w:val="22"/>
                <w:szCs w:val="22"/>
              </w:rPr>
              <w:pPrChange w:id="3224" w:author="Pacella, Christina (DEC)" w:date="2023-06-14T10:05:00Z">
                <w:pPr>
                  <w:jc w:val="both"/>
                </w:pPr>
              </w:pPrChange>
            </w:pPr>
            <w:del w:id="3225" w:author="Pacella, Christina (DEC)" w:date="2023-06-14T10:05:00Z">
              <w:r w:rsidRPr="002B220A" w:rsidDel="00A120BB">
                <w:rPr>
                  <w:rFonts w:ascii="Garamond" w:hAnsi="Garamond" w:cs="Calibri"/>
                  <w:color w:val="000000"/>
                  <w:sz w:val="22"/>
                  <w:szCs w:val="22"/>
                </w:rPr>
                <w:delText> </w:delText>
              </w:r>
            </w:del>
          </w:p>
        </w:tc>
        <w:tc>
          <w:tcPr>
            <w:tcW w:w="1350" w:type="dxa"/>
            <w:tcBorders>
              <w:top w:val="nil"/>
              <w:left w:val="nil"/>
              <w:bottom w:val="single" w:sz="8" w:space="0" w:color="auto"/>
              <w:right w:val="single" w:sz="8" w:space="0" w:color="auto"/>
            </w:tcBorders>
            <w:shd w:val="clear" w:color="auto" w:fill="auto"/>
            <w:noWrap/>
            <w:vAlign w:val="center"/>
            <w:hideMark/>
          </w:tcPr>
          <w:p w14:paraId="6762661F" w14:textId="23F83133" w:rsidR="004A3D4B" w:rsidRPr="002B220A" w:rsidDel="00A120BB" w:rsidRDefault="004A3D4B">
            <w:pPr>
              <w:pStyle w:val="PlainText"/>
              <w:jc w:val="both"/>
              <w:rPr>
                <w:del w:id="3226" w:author="Pacella, Christina (DEC)" w:date="2023-06-14T10:05:00Z"/>
                <w:rFonts w:ascii="Garamond" w:hAnsi="Garamond" w:cs="Calibri"/>
                <w:color w:val="000000"/>
                <w:sz w:val="22"/>
                <w:szCs w:val="22"/>
              </w:rPr>
              <w:pPrChange w:id="3227" w:author="Pacella, Christina (DEC)" w:date="2023-06-14T10:05:00Z">
                <w:pPr>
                  <w:jc w:val="both"/>
                </w:pPr>
              </w:pPrChange>
            </w:pPr>
            <w:del w:id="3228" w:author="Pacella, Christina (DEC)" w:date="2023-06-14T10:05:00Z">
              <w:r w:rsidRPr="002B220A" w:rsidDel="00A120BB">
                <w:rPr>
                  <w:rFonts w:ascii="Garamond" w:hAnsi="Garamond" w:cs="Calibri"/>
                  <w:color w:val="000000"/>
                  <w:sz w:val="22"/>
                  <w:szCs w:val="22"/>
                </w:rPr>
                <w:delText> </w:delText>
              </w:r>
            </w:del>
          </w:p>
        </w:tc>
      </w:tr>
    </w:tbl>
    <w:p w14:paraId="75A206EF" w14:textId="375730F5" w:rsidR="007534D0" w:rsidRPr="002B220A" w:rsidDel="00804BEF" w:rsidRDefault="007534D0">
      <w:pPr>
        <w:pStyle w:val="PlainText"/>
        <w:jc w:val="both"/>
        <w:rPr>
          <w:del w:id="3229" w:author="Pacella, Christina (DEC)" w:date="2023-06-13T13:54:00Z"/>
          <w:rFonts w:ascii="Garamond" w:hAnsi="Garamond"/>
          <w:sz w:val="22"/>
          <w:szCs w:val="22"/>
        </w:rPr>
        <w:pPrChange w:id="3230" w:author="Pacella, Christina (DEC)" w:date="2023-06-14T10:05:00Z">
          <w:pPr>
            <w:spacing w:before="120"/>
            <w:jc w:val="both"/>
          </w:pPr>
        </w:pPrChange>
      </w:pPr>
      <w:del w:id="3231" w:author="Pacella, Christina (DEC)" w:date="2023-06-14T10:05:00Z">
        <w:r w:rsidRPr="002B220A" w:rsidDel="00A120BB">
          <w:rPr>
            <w:rFonts w:ascii="Garamond" w:hAnsi="Garamond"/>
            <w:sz w:val="22"/>
            <w:szCs w:val="22"/>
          </w:rPr>
          <w:delText>*</w:delText>
        </w:r>
        <w:r w:rsidR="009465D0" w:rsidRPr="002B220A" w:rsidDel="00A120BB">
          <w:rPr>
            <w:rFonts w:ascii="Garamond" w:hAnsi="Garamond"/>
            <w:sz w:val="22"/>
            <w:szCs w:val="22"/>
          </w:rPr>
          <w:delText>Sample</w:delText>
        </w:r>
        <w:r w:rsidRPr="002B220A" w:rsidDel="00A120BB">
          <w:rPr>
            <w:rFonts w:ascii="Garamond" w:hAnsi="Garamond"/>
            <w:sz w:val="22"/>
            <w:szCs w:val="22"/>
          </w:rPr>
          <w:delText xml:space="preserve"> held longer than allowed by NERRS protocols</w:delText>
        </w:r>
      </w:del>
    </w:p>
    <w:p w14:paraId="63F0E686" w14:textId="77777777" w:rsidR="007534D0" w:rsidRPr="002B220A" w:rsidRDefault="007534D0">
      <w:pPr>
        <w:pStyle w:val="PlainText"/>
        <w:jc w:val="both"/>
        <w:rPr>
          <w:rFonts w:ascii="Garamond" w:hAnsi="Garamond"/>
          <w:sz w:val="22"/>
          <w:szCs w:val="22"/>
        </w:rPr>
        <w:pPrChange w:id="3232" w:author="Pacella, Christina (DEC)" w:date="2023-06-14T10:05:00Z">
          <w:pPr>
            <w:ind w:right="720"/>
            <w:jc w:val="both"/>
          </w:pPr>
        </w:pPrChange>
      </w:pPr>
    </w:p>
    <w:sectPr w:rsidR="007534D0" w:rsidRPr="002B220A" w:rsidSect="00A462EC">
      <w:pgSz w:w="12240" w:h="15840"/>
      <w:pgMar w:top="1296" w:right="1440" w:bottom="115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6" w:author="Pacella, Christina (DEC)" w:date="2023-06-13T08:17:00Z" w:initials="PC(">
    <w:p w14:paraId="7D5B2C7C" w14:textId="35A2103E" w:rsidR="009C75C3" w:rsidRDefault="009C75C3">
      <w:pPr>
        <w:pStyle w:val="CommentText"/>
      </w:pPr>
      <w:r>
        <w:rPr>
          <w:rStyle w:val="CommentReference"/>
        </w:rPr>
        <w:annotationRef/>
      </w:r>
      <w:r>
        <w:t>As we are not monitoring PCBs is this even relevant to include?</w:t>
      </w:r>
    </w:p>
  </w:comment>
  <w:comment w:id="356" w:author="Pacella, Christina (DEC)" w:date="2023-06-13T08:17:00Z" w:initials="PC(">
    <w:p w14:paraId="5BB49EE9" w14:textId="77777777" w:rsidR="00351339" w:rsidRDefault="00351339" w:rsidP="00351339">
      <w:pPr>
        <w:pStyle w:val="CommentText"/>
      </w:pPr>
      <w:r>
        <w:rPr>
          <w:rStyle w:val="CommentReference"/>
        </w:rPr>
        <w:annotationRef/>
      </w:r>
      <w:r>
        <w:t>As we are not monitoring PCBs is this even relevant to include?</w:t>
      </w:r>
    </w:p>
  </w:comment>
  <w:comment w:id="376" w:author="Pacella, Christina (DEC)" w:date="2023-06-12T14:38:00Z" w:initials="PC(">
    <w:p w14:paraId="73707827" w14:textId="5B6D0485" w:rsidR="004F021B" w:rsidRDefault="004F021B">
      <w:pPr>
        <w:pStyle w:val="CommentText"/>
      </w:pPr>
      <w:r>
        <w:rPr>
          <w:rStyle w:val="CommentReference"/>
        </w:rPr>
        <w:annotationRef/>
      </w:r>
      <w:r>
        <w:t>Relevance?</w:t>
      </w:r>
      <w:r w:rsidR="00D87D84">
        <w:t xml:space="preserve"> Do we want a Historic Sites section a la our WQ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B2C7C" w15:done="0"/>
  <w15:commentEx w15:paraId="5BB49EE9" w15:done="0"/>
  <w15:commentEx w15:paraId="737078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A47E" w16cex:dateUtc="2023-06-13T13:17:00Z"/>
  <w16cex:commentExtensible w16cex:durableId="2833F25B" w16cex:dateUtc="2023-06-13T13:17:00Z"/>
  <w16cex:commentExtensible w16cex:durableId="2831AC7A" w16cex:dateUtc="2023-06-12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B2C7C" w16cid:durableId="2832A47E"/>
  <w16cid:commentId w16cid:paraId="5BB49EE9" w16cid:durableId="2833F25B"/>
  <w16cid:commentId w16cid:paraId="73707827" w16cid:durableId="2831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B2A9" w14:textId="77777777" w:rsidR="002C5DEF" w:rsidRDefault="002C5DEF">
      <w:r>
        <w:separator/>
      </w:r>
    </w:p>
  </w:endnote>
  <w:endnote w:type="continuationSeparator" w:id="0">
    <w:p w14:paraId="56C8F0CA" w14:textId="77777777" w:rsidR="002C5DEF" w:rsidRDefault="002C5DEF">
      <w:r>
        <w:continuationSeparator/>
      </w:r>
    </w:p>
  </w:endnote>
  <w:endnote w:type="continuationNotice" w:id="1">
    <w:p w14:paraId="6DC10A34" w14:textId="77777777" w:rsidR="002C5DEF" w:rsidRDefault="002C5D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C983B" w14:textId="77777777" w:rsidR="002C5DEF" w:rsidRDefault="002C5DEF">
      <w:r>
        <w:separator/>
      </w:r>
    </w:p>
  </w:footnote>
  <w:footnote w:type="continuationSeparator" w:id="0">
    <w:p w14:paraId="22480CFE" w14:textId="77777777" w:rsidR="002C5DEF" w:rsidRDefault="002C5DEF">
      <w:r>
        <w:continuationSeparator/>
      </w:r>
    </w:p>
  </w:footnote>
  <w:footnote w:type="continuationNotice" w:id="1">
    <w:p w14:paraId="156FB51F" w14:textId="77777777" w:rsidR="002C5DEF" w:rsidRDefault="002C5D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1D0"/>
    <w:multiLevelType w:val="hybridMultilevel"/>
    <w:tmpl w:val="DA16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9B036A3"/>
    <w:multiLevelType w:val="hybridMultilevel"/>
    <w:tmpl w:val="9A9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B4FD2"/>
    <w:multiLevelType w:val="hybridMultilevel"/>
    <w:tmpl w:val="FD4A8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61F015A"/>
    <w:multiLevelType w:val="hybridMultilevel"/>
    <w:tmpl w:val="087E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3" w15:restartNumberingAfterBreak="0">
    <w:nsid w:val="4A392E57"/>
    <w:multiLevelType w:val="hybridMultilevel"/>
    <w:tmpl w:val="06C6325E"/>
    <w:lvl w:ilvl="0" w:tplc="E370FE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DA75AF"/>
    <w:multiLevelType w:val="hybridMultilevel"/>
    <w:tmpl w:val="1F067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8"/>
  </w:num>
  <w:num w:numId="3">
    <w:abstractNumId w:val="6"/>
  </w:num>
  <w:num w:numId="4">
    <w:abstractNumId w:val="14"/>
  </w:num>
  <w:num w:numId="5">
    <w:abstractNumId w:val="9"/>
  </w:num>
  <w:num w:numId="6">
    <w:abstractNumId w:val="11"/>
  </w:num>
  <w:num w:numId="7">
    <w:abstractNumId w:val="12"/>
  </w:num>
  <w:num w:numId="8">
    <w:abstractNumId w:val="3"/>
  </w:num>
  <w:num w:numId="9">
    <w:abstractNumId w:val="1"/>
  </w:num>
  <w:num w:numId="10">
    <w:abstractNumId w:val="7"/>
  </w:num>
  <w:num w:numId="11">
    <w:abstractNumId w:val="5"/>
  </w:num>
  <w:num w:numId="12">
    <w:abstractNumId w:val="10"/>
  </w:num>
  <w:num w:numId="13">
    <w:abstractNumId w:val="0"/>
  </w:num>
  <w:num w:numId="14">
    <w:abstractNumId w:val="15"/>
  </w:num>
  <w:num w:numId="1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cella, Christina (DEC)">
    <w15:presenceInfo w15:providerId="AD" w15:userId="S::christina.pacella@dec.ny.gov::fcfa68cc-b640-4d80-9a63-51627ee0a7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2D4"/>
    <w:rsid w:val="000023A1"/>
    <w:rsid w:val="000023A8"/>
    <w:rsid w:val="00002937"/>
    <w:rsid w:val="00002F5A"/>
    <w:rsid w:val="00003671"/>
    <w:rsid w:val="00004036"/>
    <w:rsid w:val="00004AA4"/>
    <w:rsid w:val="0000601D"/>
    <w:rsid w:val="00006394"/>
    <w:rsid w:val="00010331"/>
    <w:rsid w:val="00010808"/>
    <w:rsid w:val="00010C30"/>
    <w:rsid w:val="00010D26"/>
    <w:rsid w:val="000110F5"/>
    <w:rsid w:val="00011882"/>
    <w:rsid w:val="00011E17"/>
    <w:rsid w:val="0001235C"/>
    <w:rsid w:val="00012F98"/>
    <w:rsid w:val="00013232"/>
    <w:rsid w:val="0001364A"/>
    <w:rsid w:val="0001419E"/>
    <w:rsid w:val="00014ACA"/>
    <w:rsid w:val="000152F9"/>
    <w:rsid w:val="00015423"/>
    <w:rsid w:val="000162D6"/>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5548"/>
    <w:rsid w:val="00037B55"/>
    <w:rsid w:val="00037C60"/>
    <w:rsid w:val="00037CC5"/>
    <w:rsid w:val="00037F7A"/>
    <w:rsid w:val="00040B6E"/>
    <w:rsid w:val="00040C5F"/>
    <w:rsid w:val="00040E5E"/>
    <w:rsid w:val="00041618"/>
    <w:rsid w:val="00041876"/>
    <w:rsid w:val="00041B83"/>
    <w:rsid w:val="00042530"/>
    <w:rsid w:val="000425BC"/>
    <w:rsid w:val="00042A11"/>
    <w:rsid w:val="00043ADC"/>
    <w:rsid w:val="00043F1C"/>
    <w:rsid w:val="0004400D"/>
    <w:rsid w:val="000444F8"/>
    <w:rsid w:val="000462EB"/>
    <w:rsid w:val="000501BC"/>
    <w:rsid w:val="00050B65"/>
    <w:rsid w:val="00050DBD"/>
    <w:rsid w:val="000514A1"/>
    <w:rsid w:val="00052637"/>
    <w:rsid w:val="000527AB"/>
    <w:rsid w:val="00052A8F"/>
    <w:rsid w:val="00053BAD"/>
    <w:rsid w:val="00054330"/>
    <w:rsid w:val="00054570"/>
    <w:rsid w:val="00055201"/>
    <w:rsid w:val="0005529A"/>
    <w:rsid w:val="00055410"/>
    <w:rsid w:val="000562B9"/>
    <w:rsid w:val="00056453"/>
    <w:rsid w:val="0005662F"/>
    <w:rsid w:val="00056DBF"/>
    <w:rsid w:val="000576D0"/>
    <w:rsid w:val="000620C7"/>
    <w:rsid w:val="00062AC8"/>
    <w:rsid w:val="00062B70"/>
    <w:rsid w:val="00063080"/>
    <w:rsid w:val="000634C0"/>
    <w:rsid w:val="00063EDC"/>
    <w:rsid w:val="00064A7B"/>
    <w:rsid w:val="00064F29"/>
    <w:rsid w:val="0006607A"/>
    <w:rsid w:val="00066D07"/>
    <w:rsid w:val="00067DAC"/>
    <w:rsid w:val="00067DE8"/>
    <w:rsid w:val="00070758"/>
    <w:rsid w:val="000707F1"/>
    <w:rsid w:val="00070EB1"/>
    <w:rsid w:val="000712BC"/>
    <w:rsid w:val="000714D4"/>
    <w:rsid w:val="00071F8A"/>
    <w:rsid w:val="00072EF2"/>
    <w:rsid w:val="00074F7A"/>
    <w:rsid w:val="00074FAD"/>
    <w:rsid w:val="000759CB"/>
    <w:rsid w:val="00075FCF"/>
    <w:rsid w:val="0007608E"/>
    <w:rsid w:val="000774EA"/>
    <w:rsid w:val="000776F1"/>
    <w:rsid w:val="00077781"/>
    <w:rsid w:val="000777A3"/>
    <w:rsid w:val="000809BA"/>
    <w:rsid w:val="00080C2D"/>
    <w:rsid w:val="000818A7"/>
    <w:rsid w:val="00081A8A"/>
    <w:rsid w:val="00082253"/>
    <w:rsid w:val="000822F6"/>
    <w:rsid w:val="000823FE"/>
    <w:rsid w:val="000840CD"/>
    <w:rsid w:val="0008491B"/>
    <w:rsid w:val="00084CE6"/>
    <w:rsid w:val="00084F62"/>
    <w:rsid w:val="00085050"/>
    <w:rsid w:val="00085752"/>
    <w:rsid w:val="000863B4"/>
    <w:rsid w:val="0008674C"/>
    <w:rsid w:val="00090896"/>
    <w:rsid w:val="00091A00"/>
    <w:rsid w:val="00091C9A"/>
    <w:rsid w:val="000929C3"/>
    <w:rsid w:val="00093135"/>
    <w:rsid w:val="000938D0"/>
    <w:rsid w:val="00094271"/>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C6A"/>
    <w:rsid w:val="000C2D79"/>
    <w:rsid w:val="000C2EE7"/>
    <w:rsid w:val="000C332B"/>
    <w:rsid w:val="000C4F79"/>
    <w:rsid w:val="000C567D"/>
    <w:rsid w:val="000C5960"/>
    <w:rsid w:val="000C6752"/>
    <w:rsid w:val="000C7971"/>
    <w:rsid w:val="000D115B"/>
    <w:rsid w:val="000D12A4"/>
    <w:rsid w:val="000D1655"/>
    <w:rsid w:val="000D1757"/>
    <w:rsid w:val="000D1AD3"/>
    <w:rsid w:val="000D1DF0"/>
    <w:rsid w:val="000D1EC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940"/>
    <w:rsid w:val="000E0B07"/>
    <w:rsid w:val="000E1A7E"/>
    <w:rsid w:val="000E1D56"/>
    <w:rsid w:val="000E3663"/>
    <w:rsid w:val="000E4230"/>
    <w:rsid w:val="000E4579"/>
    <w:rsid w:val="000E4846"/>
    <w:rsid w:val="000E5806"/>
    <w:rsid w:val="000E5E82"/>
    <w:rsid w:val="000E68EC"/>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1F4"/>
    <w:rsid w:val="001053F3"/>
    <w:rsid w:val="001057CB"/>
    <w:rsid w:val="00105B90"/>
    <w:rsid w:val="0010629A"/>
    <w:rsid w:val="00106A03"/>
    <w:rsid w:val="00106D80"/>
    <w:rsid w:val="00107DE4"/>
    <w:rsid w:val="0011042B"/>
    <w:rsid w:val="00111155"/>
    <w:rsid w:val="0011185F"/>
    <w:rsid w:val="001127BA"/>
    <w:rsid w:val="0011356B"/>
    <w:rsid w:val="001135F0"/>
    <w:rsid w:val="00113699"/>
    <w:rsid w:val="00113EC0"/>
    <w:rsid w:val="001144CC"/>
    <w:rsid w:val="00114729"/>
    <w:rsid w:val="0011489A"/>
    <w:rsid w:val="00114AE8"/>
    <w:rsid w:val="00114D4F"/>
    <w:rsid w:val="00114DB3"/>
    <w:rsid w:val="00115018"/>
    <w:rsid w:val="001151E6"/>
    <w:rsid w:val="00115591"/>
    <w:rsid w:val="001163C6"/>
    <w:rsid w:val="001169C0"/>
    <w:rsid w:val="00116CD8"/>
    <w:rsid w:val="00117BB5"/>
    <w:rsid w:val="00117D5D"/>
    <w:rsid w:val="00120A04"/>
    <w:rsid w:val="001212B1"/>
    <w:rsid w:val="00121A37"/>
    <w:rsid w:val="00121B38"/>
    <w:rsid w:val="00121B4B"/>
    <w:rsid w:val="001223EB"/>
    <w:rsid w:val="00122BEE"/>
    <w:rsid w:val="00122C7A"/>
    <w:rsid w:val="00123CA4"/>
    <w:rsid w:val="0012428A"/>
    <w:rsid w:val="001255A8"/>
    <w:rsid w:val="0012561A"/>
    <w:rsid w:val="00125E2D"/>
    <w:rsid w:val="001262AF"/>
    <w:rsid w:val="0012640F"/>
    <w:rsid w:val="00126812"/>
    <w:rsid w:val="001300EB"/>
    <w:rsid w:val="001301C1"/>
    <w:rsid w:val="00130B27"/>
    <w:rsid w:val="00130DA2"/>
    <w:rsid w:val="00131637"/>
    <w:rsid w:val="0013279E"/>
    <w:rsid w:val="00132B09"/>
    <w:rsid w:val="00132C5D"/>
    <w:rsid w:val="0013318F"/>
    <w:rsid w:val="0013384C"/>
    <w:rsid w:val="00133B11"/>
    <w:rsid w:val="00133CD5"/>
    <w:rsid w:val="00133DE5"/>
    <w:rsid w:val="00135863"/>
    <w:rsid w:val="0013599E"/>
    <w:rsid w:val="00136337"/>
    <w:rsid w:val="00137C97"/>
    <w:rsid w:val="00137F46"/>
    <w:rsid w:val="00140CB4"/>
    <w:rsid w:val="0014155A"/>
    <w:rsid w:val="001416E8"/>
    <w:rsid w:val="00141A69"/>
    <w:rsid w:val="00142331"/>
    <w:rsid w:val="00142C15"/>
    <w:rsid w:val="0014329D"/>
    <w:rsid w:val="001435AF"/>
    <w:rsid w:val="001448D6"/>
    <w:rsid w:val="00146C62"/>
    <w:rsid w:val="001478B9"/>
    <w:rsid w:val="00153061"/>
    <w:rsid w:val="00153763"/>
    <w:rsid w:val="00153869"/>
    <w:rsid w:val="00154F1B"/>
    <w:rsid w:val="001557A1"/>
    <w:rsid w:val="00156154"/>
    <w:rsid w:val="00160180"/>
    <w:rsid w:val="0016131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77ED0"/>
    <w:rsid w:val="00180CFA"/>
    <w:rsid w:val="00181523"/>
    <w:rsid w:val="0018178E"/>
    <w:rsid w:val="00181CBB"/>
    <w:rsid w:val="00182470"/>
    <w:rsid w:val="001824DA"/>
    <w:rsid w:val="00182971"/>
    <w:rsid w:val="001829FC"/>
    <w:rsid w:val="00182A32"/>
    <w:rsid w:val="00182D9D"/>
    <w:rsid w:val="001832C6"/>
    <w:rsid w:val="0018341A"/>
    <w:rsid w:val="001839AB"/>
    <w:rsid w:val="00183BD9"/>
    <w:rsid w:val="00183D3D"/>
    <w:rsid w:val="001845A4"/>
    <w:rsid w:val="00184B18"/>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201"/>
    <w:rsid w:val="00196B81"/>
    <w:rsid w:val="00197328"/>
    <w:rsid w:val="001A029F"/>
    <w:rsid w:val="001A03EF"/>
    <w:rsid w:val="001A1821"/>
    <w:rsid w:val="001A3074"/>
    <w:rsid w:val="001A32DF"/>
    <w:rsid w:val="001A3397"/>
    <w:rsid w:val="001A35DB"/>
    <w:rsid w:val="001A3B97"/>
    <w:rsid w:val="001A5328"/>
    <w:rsid w:val="001A56B5"/>
    <w:rsid w:val="001A6584"/>
    <w:rsid w:val="001A6A5E"/>
    <w:rsid w:val="001A7ABC"/>
    <w:rsid w:val="001A7FC3"/>
    <w:rsid w:val="001B01D3"/>
    <w:rsid w:val="001B14E8"/>
    <w:rsid w:val="001B1540"/>
    <w:rsid w:val="001B15CF"/>
    <w:rsid w:val="001B1A1B"/>
    <w:rsid w:val="001B1B89"/>
    <w:rsid w:val="001B1DC9"/>
    <w:rsid w:val="001B22E2"/>
    <w:rsid w:val="001B2B90"/>
    <w:rsid w:val="001B2EA7"/>
    <w:rsid w:val="001B3809"/>
    <w:rsid w:val="001B3948"/>
    <w:rsid w:val="001B3C73"/>
    <w:rsid w:val="001B4029"/>
    <w:rsid w:val="001B4585"/>
    <w:rsid w:val="001B5511"/>
    <w:rsid w:val="001B6325"/>
    <w:rsid w:val="001B78CB"/>
    <w:rsid w:val="001C00A2"/>
    <w:rsid w:val="001C134C"/>
    <w:rsid w:val="001C2F3A"/>
    <w:rsid w:val="001C3F1C"/>
    <w:rsid w:val="001C441E"/>
    <w:rsid w:val="001C4F9D"/>
    <w:rsid w:val="001C5385"/>
    <w:rsid w:val="001C5EDE"/>
    <w:rsid w:val="001C62C8"/>
    <w:rsid w:val="001C6D19"/>
    <w:rsid w:val="001D045A"/>
    <w:rsid w:val="001D0ECA"/>
    <w:rsid w:val="001D12F3"/>
    <w:rsid w:val="001D1AAE"/>
    <w:rsid w:val="001D1B07"/>
    <w:rsid w:val="001D1F8A"/>
    <w:rsid w:val="001D33D9"/>
    <w:rsid w:val="001D38F3"/>
    <w:rsid w:val="001D3CAA"/>
    <w:rsid w:val="001D5155"/>
    <w:rsid w:val="001D55D6"/>
    <w:rsid w:val="001D66CD"/>
    <w:rsid w:val="001D6ADD"/>
    <w:rsid w:val="001D7218"/>
    <w:rsid w:val="001D764D"/>
    <w:rsid w:val="001D7831"/>
    <w:rsid w:val="001E0A08"/>
    <w:rsid w:val="001E1399"/>
    <w:rsid w:val="001E285F"/>
    <w:rsid w:val="001E2FE3"/>
    <w:rsid w:val="001E3885"/>
    <w:rsid w:val="001E67CC"/>
    <w:rsid w:val="001E7194"/>
    <w:rsid w:val="001F0553"/>
    <w:rsid w:val="001F0B96"/>
    <w:rsid w:val="001F0EFA"/>
    <w:rsid w:val="001F12F4"/>
    <w:rsid w:val="001F1B38"/>
    <w:rsid w:val="001F27E6"/>
    <w:rsid w:val="001F2AD2"/>
    <w:rsid w:val="001F5612"/>
    <w:rsid w:val="001F5C18"/>
    <w:rsid w:val="001F63DF"/>
    <w:rsid w:val="001F6CC3"/>
    <w:rsid w:val="001F6D59"/>
    <w:rsid w:val="001F7150"/>
    <w:rsid w:val="001F73DE"/>
    <w:rsid w:val="001F75FB"/>
    <w:rsid w:val="00201616"/>
    <w:rsid w:val="002018FC"/>
    <w:rsid w:val="00201D17"/>
    <w:rsid w:val="00202127"/>
    <w:rsid w:val="00202849"/>
    <w:rsid w:val="00202F84"/>
    <w:rsid w:val="00203219"/>
    <w:rsid w:val="00203420"/>
    <w:rsid w:val="00203FA9"/>
    <w:rsid w:val="0020412A"/>
    <w:rsid w:val="0020423B"/>
    <w:rsid w:val="0020433E"/>
    <w:rsid w:val="00204AC4"/>
    <w:rsid w:val="00205482"/>
    <w:rsid w:val="0020559E"/>
    <w:rsid w:val="00205BCC"/>
    <w:rsid w:val="00205DED"/>
    <w:rsid w:val="00206793"/>
    <w:rsid w:val="00206D55"/>
    <w:rsid w:val="00206E13"/>
    <w:rsid w:val="002075FE"/>
    <w:rsid w:val="00207EAC"/>
    <w:rsid w:val="002108DC"/>
    <w:rsid w:val="00211017"/>
    <w:rsid w:val="00211343"/>
    <w:rsid w:val="002113BD"/>
    <w:rsid w:val="00211C75"/>
    <w:rsid w:val="00211E0D"/>
    <w:rsid w:val="00211EFA"/>
    <w:rsid w:val="00212FE3"/>
    <w:rsid w:val="00213948"/>
    <w:rsid w:val="00214956"/>
    <w:rsid w:val="00214DF0"/>
    <w:rsid w:val="00215579"/>
    <w:rsid w:val="0021594C"/>
    <w:rsid w:val="002164D7"/>
    <w:rsid w:val="00216AEB"/>
    <w:rsid w:val="00217678"/>
    <w:rsid w:val="00220AA2"/>
    <w:rsid w:val="00220D18"/>
    <w:rsid w:val="00221461"/>
    <w:rsid w:val="00221C23"/>
    <w:rsid w:val="002220EB"/>
    <w:rsid w:val="00222134"/>
    <w:rsid w:val="0022265B"/>
    <w:rsid w:val="00224A15"/>
    <w:rsid w:val="00224A24"/>
    <w:rsid w:val="002250CF"/>
    <w:rsid w:val="002256F0"/>
    <w:rsid w:val="002268A1"/>
    <w:rsid w:val="00226B8A"/>
    <w:rsid w:val="00227160"/>
    <w:rsid w:val="0023003D"/>
    <w:rsid w:val="0023046F"/>
    <w:rsid w:val="00230FEA"/>
    <w:rsid w:val="0023108F"/>
    <w:rsid w:val="00231814"/>
    <w:rsid w:val="00232300"/>
    <w:rsid w:val="0023356F"/>
    <w:rsid w:val="00233A3E"/>
    <w:rsid w:val="002342A5"/>
    <w:rsid w:val="00234420"/>
    <w:rsid w:val="002348BD"/>
    <w:rsid w:val="00234D63"/>
    <w:rsid w:val="002354B8"/>
    <w:rsid w:val="002355F6"/>
    <w:rsid w:val="00235762"/>
    <w:rsid w:val="00235DDE"/>
    <w:rsid w:val="00235E1F"/>
    <w:rsid w:val="00235F23"/>
    <w:rsid w:val="0023682B"/>
    <w:rsid w:val="00237798"/>
    <w:rsid w:val="00240C9B"/>
    <w:rsid w:val="00240E06"/>
    <w:rsid w:val="002415A5"/>
    <w:rsid w:val="00241718"/>
    <w:rsid w:val="00242319"/>
    <w:rsid w:val="00242858"/>
    <w:rsid w:val="002429B1"/>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96F"/>
    <w:rsid w:val="00253B78"/>
    <w:rsid w:val="00253F28"/>
    <w:rsid w:val="00254062"/>
    <w:rsid w:val="00254183"/>
    <w:rsid w:val="00254611"/>
    <w:rsid w:val="00254776"/>
    <w:rsid w:val="002549F9"/>
    <w:rsid w:val="00255076"/>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23F0"/>
    <w:rsid w:val="00263780"/>
    <w:rsid w:val="00264626"/>
    <w:rsid w:val="00264A05"/>
    <w:rsid w:val="00264F8D"/>
    <w:rsid w:val="00265159"/>
    <w:rsid w:val="00266B70"/>
    <w:rsid w:val="00267F53"/>
    <w:rsid w:val="002700E2"/>
    <w:rsid w:val="00270865"/>
    <w:rsid w:val="00270B74"/>
    <w:rsid w:val="00270F51"/>
    <w:rsid w:val="002713B7"/>
    <w:rsid w:val="0027173B"/>
    <w:rsid w:val="00271AF5"/>
    <w:rsid w:val="00272075"/>
    <w:rsid w:val="00272348"/>
    <w:rsid w:val="00272997"/>
    <w:rsid w:val="00273F76"/>
    <w:rsid w:val="00274CDC"/>
    <w:rsid w:val="0027594E"/>
    <w:rsid w:val="00276C27"/>
    <w:rsid w:val="00276D83"/>
    <w:rsid w:val="002809A1"/>
    <w:rsid w:val="002819FB"/>
    <w:rsid w:val="00281A55"/>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563"/>
    <w:rsid w:val="0029779A"/>
    <w:rsid w:val="002A1A34"/>
    <w:rsid w:val="002A1EA1"/>
    <w:rsid w:val="002A3073"/>
    <w:rsid w:val="002A4862"/>
    <w:rsid w:val="002A71AE"/>
    <w:rsid w:val="002A7D40"/>
    <w:rsid w:val="002B0013"/>
    <w:rsid w:val="002B0523"/>
    <w:rsid w:val="002B09C2"/>
    <w:rsid w:val="002B0EEC"/>
    <w:rsid w:val="002B220A"/>
    <w:rsid w:val="002B3407"/>
    <w:rsid w:val="002B3858"/>
    <w:rsid w:val="002B4C9D"/>
    <w:rsid w:val="002B4DA0"/>
    <w:rsid w:val="002B57B9"/>
    <w:rsid w:val="002B6655"/>
    <w:rsid w:val="002C06E8"/>
    <w:rsid w:val="002C07DD"/>
    <w:rsid w:val="002C0C75"/>
    <w:rsid w:val="002C153B"/>
    <w:rsid w:val="002C193F"/>
    <w:rsid w:val="002C1B76"/>
    <w:rsid w:val="002C1F6C"/>
    <w:rsid w:val="002C2022"/>
    <w:rsid w:val="002C2132"/>
    <w:rsid w:val="002C2C91"/>
    <w:rsid w:val="002C304E"/>
    <w:rsid w:val="002C4068"/>
    <w:rsid w:val="002C5A22"/>
    <w:rsid w:val="002C5DEF"/>
    <w:rsid w:val="002C6659"/>
    <w:rsid w:val="002C6908"/>
    <w:rsid w:val="002D1AAA"/>
    <w:rsid w:val="002D2CAE"/>
    <w:rsid w:val="002D4AF8"/>
    <w:rsid w:val="002D6238"/>
    <w:rsid w:val="002D6627"/>
    <w:rsid w:val="002E013A"/>
    <w:rsid w:val="002E0B97"/>
    <w:rsid w:val="002E1F01"/>
    <w:rsid w:val="002E2717"/>
    <w:rsid w:val="002E3048"/>
    <w:rsid w:val="002E3122"/>
    <w:rsid w:val="002E37BB"/>
    <w:rsid w:val="002E37FC"/>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09C"/>
    <w:rsid w:val="002F766B"/>
    <w:rsid w:val="00300290"/>
    <w:rsid w:val="00301606"/>
    <w:rsid w:val="00301ABC"/>
    <w:rsid w:val="00301B55"/>
    <w:rsid w:val="00302BFB"/>
    <w:rsid w:val="003030B2"/>
    <w:rsid w:val="00303262"/>
    <w:rsid w:val="00303BDA"/>
    <w:rsid w:val="003042C5"/>
    <w:rsid w:val="003049FA"/>
    <w:rsid w:val="00305116"/>
    <w:rsid w:val="00305F0C"/>
    <w:rsid w:val="003101C3"/>
    <w:rsid w:val="00310741"/>
    <w:rsid w:val="00311793"/>
    <w:rsid w:val="003125F5"/>
    <w:rsid w:val="00312B4C"/>
    <w:rsid w:val="003132F4"/>
    <w:rsid w:val="00313A06"/>
    <w:rsid w:val="00313F11"/>
    <w:rsid w:val="00314D24"/>
    <w:rsid w:val="003154CA"/>
    <w:rsid w:val="00315828"/>
    <w:rsid w:val="003160FD"/>
    <w:rsid w:val="00316496"/>
    <w:rsid w:val="00316C27"/>
    <w:rsid w:val="00316D13"/>
    <w:rsid w:val="00317F52"/>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1253"/>
    <w:rsid w:val="00331347"/>
    <w:rsid w:val="003321DB"/>
    <w:rsid w:val="00333A2F"/>
    <w:rsid w:val="00334182"/>
    <w:rsid w:val="00334522"/>
    <w:rsid w:val="0033462F"/>
    <w:rsid w:val="00335306"/>
    <w:rsid w:val="00335AA1"/>
    <w:rsid w:val="00336683"/>
    <w:rsid w:val="00336817"/>
    <w:rsid w:val="003406EE"/>
    <w:rsid w:val="00341471"/>
    <w:rsid w:val="0034161B"/>
    <w:rsid w:val="0034168B"/>
    <w:rsid w:val="0034171B"/>
    <w:rsid w:val="00341E1A"/>
    <w:rsid w:val="00342A43"/>
    <w:rsid w:val="00343493"/>
    <w:rsid w:val="00343E62"/>
    <w:rsid w:val="0034415E"/>
    <w:rsid w:val="00344877"/>
    <w:rsid w:val="00344C52"/>
    <w:rsid w:val="003462ED"/>
    <w:rsid w:val="00350DCB"/>
    <w:rsid w:val="003512B6"/>
    <w:rsid w:val="003512FE"/>
    <w:rsid w:val="00351339"/>
    <w:rsid w:val="0035312A"/>
    <w:rsid w:val="003537C9"/>
    <w:rsid w:val="00353B92"/>
    <w:rsid w:val="00353F8F"/>
    <w:rsid w:val="00354088"/>
    <w:rsid w:val="00354196"/>
    <w:rsid w:val="00354919"/>
    <w:rsid w:val="00354A44"/>
    <w:rsid w:val="00354C6E"/>
    <w:rsid w:val="00354D38"/>
    <w:rsid w:val="0035562A"/>
    <w:rsid w:val="00355658"/>
    <w:rsid w:val="00355F1A"/>
    <w:rsid w:val="00355FF5"/>
    <w:rsid w:val="00356418"/>
    <w:rsid w:val="00356E7E"/>
    <w:rsid w:val="003571AE"/>
    <w:rsid w:val="003605C2"/>
    <w:rsid w:val="0036111B"/>
    <w:rsid w:val="0036186B"/>
    <w:rsid w:val="003630C0"/>
    <w:rsid w:val="00365AD8"/>
    <w:rsid w:val="003665E6"/>
    <w:rsid w:val="003669C5"/>
    <w:rsid w:val="003676EA"/>
    <w:rsid w:val="003677A8"/>
    <w:rsid w:val="00367C75"/>
    <w:rsid w:val="00370323"/>
    <w:rsid w:val="00370641"/>
    <w:rsid w:val="00374E8B"/>
    <w:rsid w:val="00375532"/>
    <w:rsid w:val="00377D7C"/>
    <w:rsid w:val="00380C2C"/>
    <w:rsid w:val="00381C6B"/>
    <w:rsid w:val="0038369E"/>
    <w:rsid w:val="00384ECD"/>
    <w:rsid w:val="003861ED"/>
    <w:rsid w:val="0038664E"/>
    <w:rsid w:val="0038678E"/>
    <w:rsid w:val="00390312"/>
    <w:rsid w:val="0039069D"/>
    <w:rsid w:val="003915DD"/>
    <w:rsid w:val="003920B7"/>
    <w:rsid w:val="003922A0"/>
    <w:rsid w:val="003931EC"/>
    <w:rsid w:val="00393770"/>
    <w:rsid w:val="00393D3C"/>
    <w:rsid w:val="003957FB"/>
    <w:rsid w:val="00396A7B"/>
    <w:rsid w:val="00396EEA"/>
    <w:rsid w:val="0039762F"/>
    <w:rsid w:val="003A05CD"/>
    <w:rsid w:val="003A10E7"/>
    <w:rsid w:val="003A1F16"/>
    <w:rsid w:val="003A20C0"/>
    <w:rsid w:val="003A260A"/>
    <w:rsid w:val="003A41AC"/>
    <w:rsid w:val="003A45BA"/>
    <w:rsid w:val="003A4638"/>
    <w:rsid w:val="003A4A03"/>
    <w:rsid w:val="003A57B9"/>
    <w:rsid w:val="003A5F7A"/>
    <w:rsid w:val="003A6019"/>
    <w:rsid w:val="003A70C8"/>
    <w:rsid w:val="003A7A1E"/>
    <w:rsid w:val="003B01B5"/>
    <w:rsid w:val="003B1A27"/>
    <w:rsid w:val="003B2B10"/>
    <w:rsid w:val="003B3471"/>
    <w:rsid w:val="003B358A"/>
    <w:rsid w:val="003B3A1C"/>
    <w:rsid w:val="003B414D"/>
    <w:rsid w:val="003B4E8B"/>
    <w:rsid w:val="003B59B2"/>
    <w:rsid w:val="003B7B00"/>
    <w:rsid w:val="003C0260"/>
    <w:rsid w:val="003C0DAE"/>
    <w:rsid w:val="003C14D5"/>
    <w:rsid w:val="003C2360"/>
    <w:rsid w:val="003C2708"/>
    <w:rsid w:val="003C2C48"/>
    <w:rsid w:val="003C36CE"/>
    <w:rsid w:val="003C3CDD"/>
    <w:rsid w:val="003C4832"/>
    <w:rsid w:val="003C4AD3"/>
    <w:rsid w:val="003C6285"/>
    <w:rsid w:val="003C6624"/>
    <w:rsid w:val="003D0996"/>
    <w:rsid w:val="003D2995"/>
    <w:rsid w:val="003D2A60"/>
    <w:rsid w:val="003D2CFA"/>
    <w:rsid w:val="003D34D7"/>
    <w:rsid w:val="003D37B4"/>
    <w:rsid w:val="003D38A8"/>
    <w:rsid w:val="003D43DC"/>
    <w:rsid w:val="003D50D4"/>
    <w:rsid w:val="003D5298"/>
    <w:rsid w:val="003D6053"/>
    <w:rsid w:val="003E0B05"/>
    <w:rsid w:val="003E1CB4"/>
    <w:rsid w:val="003E2012"/>
    <w:rsid w:val="003E22F1"/>
    <w:rsid w:val="003E31CE"/>
    <w:rsid w:val="003E393C"/>
    <w:rsid w:val="003E395B"/>
    <w:rsid w:val="003E3AD3"/>
    <w:rsid w:val="003E4355"/>
    <w:rsid w:val="003E4C2F"/>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C07"/>
    <w:rsid w:val="00410F97"/>
    <w:rsid w:val="00411949"/>
    <w:rsid w:val="00411D06"/>
    <w:rsid w:val="00411F4C"/>
    <w:rsid w:val="00412126"/>
    <w:rsid w:val="004121E8"/>
    <w:rsid w:val="0041249C"/>
    <w:rsid w:val="00413F1A"/>
    <w:rsid w:val="0042136F"/>
    <w:rsid w:val="004224BE"/>
    <w:rsid w:val="00422B15"/>
    <w:rsid w:val="0042308C"/>
    <w:rsid w:val="004243BD"/>
    <w:rsid w:val="00424B83"/>
    <w:rsid w:val="004252C1"/>
    <w:rsid w:val="00425714"/>
    <w:rsid w:val="00425955"/>
    <w:rsid w:val="004259D9"/>
    <w:rsid w:val="004272BA"/>
    <w:rsid w:val="0042757D"/>
    <w:rsid w:val="00427808"/>
    <w:rsid w:val="00427EEF"/>
    <w:rsid w:val="0043147E"/>
    <w:rsid w:val="00431F82"/>
    <w:rsid w:val="0043321A"/>
    <w:rsid w:val="00435DEB"/>
    <w:rsid w:val="004365B0"/>
    <w:rsid w:val="0043722F"/>
    <w:rsid w:val="00437B83"/>
    <w:rsid w:val="00440C62"/>
    <w:rsid w:val="00440FE7"/>
    <w:rsid w:val="0044194D"/>
    <w:rsid w:val="0044202D"/>
    <w:rsid w:val="00442CCF"/>
    <w:rsid w:val="00443D8A"/>
    <w:rsid w:val="004453F5"/>
    <w:rsid w:val="00446094"/>
    <w:rsid w:val="004475AB"/>
    <w:rsid w:val="00447842"/>
    <w:rsid w:val="004504CC"/>
    <w:rsid w:val="00450671"/>
    <w:rsid w:val="00450F58"/>
    <w:rsid w:val="00452516"/>
    <w:rsid w:val="0045311C"/>
    <w:rsid w:val="00453C22"/>
    <w:rsid w:val="00454942"/>
    <w:rsid w:val="00455793"/>
    <w:rsid w:val="00455F27"/>
    <w:rsid w:val="004566C3"/>
    <w:rsid w:val="0045696D"/>
    <w:rsid w:val="00456F8E"/>
    <w:rsid w:val="004578C3"/>
    <w:rsid w:val="00457B38"/>
    <w:rsid w:val="00457EB9"/>
    <w:rsid w:val="00460232"/>
    <w:rsid w:val="00462EB2"/>
    <w:rsid w:val="00462F00"/>
    <w:rsid w:val="004632CC"/>
    <w:rsid w:val="004648E4"/>
    <w:rsid w:val="0046512A"/>
    <w:rsid w:val="00465693"/>
    <w:rsid w:val="004656D6"/>
    <w:rsid w:val="00465A7B"/>
    <w:rsid w:val="00465E41"/>
    <w:rsid w:val="00466110"/>
    <w:rsid w:val="004666D8"/>
    <w:rsid w:val="00466B7F"/>
    <w:rsid w:val="00466E67"/>
    <w:rsid w:val="0046725E"/>
    <w:rsid w:val="00467F05"/>
    <w:rsid w:val="0047013F"/>
    <w:rsid w:val="0047037D"/>
    <w:rsid w:val="00471B7A"/>
    <w:rsid w:val="004720C4"/>
    <w:rsid w:val="00472828"/>
    <w:rsid w:val="00472B91"/>
    <w:rsid w:val="004732C5"/>
    <w:rsid w:val="0047477E"/>
    <w:rsid w:val="004751AA"/>
    <w:rsid w:val="00476D79"/>
    <w:rsid w:val="004772C8"/>
    <w:rsid w:val="0047763B"/>
    <w:rsid w:val="00480C2A"/>
    <w:rsid w:val="0048133E"/>
    <w:rsid w:val="00481E96"/>
    <w:rsid w:val="00482736"/>
    <w:rsid w:val="004831EB"/>
    <w:rsid w:val="00484457"/>
    <w:rsid w:val="004845D9"/>
    <w:rsid w:val="004861F2"/>
    <w:rsid w:val="00486476"/>
    <w:rsid w:val="0048726A"/>
    <w:rsid w:val="00487354"/>
    <w:rsid w:val="0048747A"/>
    <w:rsid w:val="00487A33"/>
    <w:rsid w:val="00487E2F"/>
    <w:rsid w:val="0049114D"/>
    <w:rsid w:val="004914BD"/>
    <w:rsid w:val="004918BC"/>
    <w:rsid w:val="00491D22"/>
    <w:rsid w:val="004920A3"/>
    <w:rsid w:val="004938B2"/>
    <w:rsid w:val="00493950"/>
    <w:rsid w:val="004940A0"/>
    <w:rsid w:val="004942BE"/>
    <w:rsid w:val="0049566B"/>
    <w:rsid w:val="004956BD"/>
    <w:rsid w:val="004957B9"/>
    <w:rsid w:val="0049601E"/>
    <w:rsid w:val="00496253"/>
    <w:rsid w:val="0049769F"/>
    <w:rsid w:val="0049777D"/>
    <w:rsid w:val="00497812"/>
    <w:rsid w:val="00497F64"/>
    <w:rsid w:val="004A09AD"/>
    <w:rsid w:val="004A1670"/>
    <w:rsid w:val="004A1F18"/>
    <w:rsid w:val="004A251F"/>
    <w:rsid w:val="004A2545"/>
    <w:rsid w:val="004A2CFE"/>
    <w:rsid w:val="004A2DEA"/>
    <w:rsid w:val="004A2EC4"/>
    <w:rsid w:val="004A2F16"/>
    <w:rsid w:val="004A3166"/>
    <w:rsid w:val="004A3B02"/>
    <w:rsid w:val="004A3D4B"/>
    <w:rsid w:val="004A4169"/>
    <w:rsid w:val="004A4531"/>
    <w:rsid w:val="004A5BDF"/>
    <w:rsid w:val="004A6E99"/>
    <w:rsid w:val="004B1059"/>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242B"/>
    <w:rsid w:val="004C303E"/>
    <w:rsid w:val="004C35F9"/>
    <w:rsid w:val="004C371C"/>
    <w:rsid w:val="004C37AA"/>
    <w:rsid w:val="004C537F"/>
    <w:rsid w:val="004C5512"/>
    <w:rsid w:val="004C555D"/>
    <w:rsid w:val="004C5617"/>
    <w:rsid w:val="004C56DE"/>
    <w:rsid w:val="004C5BAD"/>
    <w:rsid w:val="004C5CD0"/>
    <w:rsid w:val="004C5DB6"/>
    <w:rsid w:val="004C5F18"/>
    <w:rsid w:val="004C649C"/>
    <w:rsid w:val="004C685E"/>
    <w:rsid w:val="004C6BD6"/>
    <w:rsid w:val="004C7336"/>
    <w:rsid w:val="004C7B57"/>
    <w:rsid w:val="004D16A9"/>
    <w:rsid w:val="004D2EBB"/>
    <w:rsid w:val="004D3292"/>
    <w:rsid w:val="004D405D"/>
    <w:rsid w:val="004D4A99"/>
    <w:rsid w:val="004D55AB"/>
    <w:rsid w:val="004D5846"/>
    <w:rsid w:val="004D77CE"/>
    <w:rsid w:val="004D77EC"/>
    <w:rsid w:val="004D789D"/>
    <w:rsid w:val="004E0CE1"/>
    <w:rsid w:val="004E244B"/>
    <w:rsid w:val="004E396E"/>
    <w:rsid w:val="004F021B"/>
    <w:rsid w:val="004F0691"/>
    <w:rsid w:val="004F2023"/>
    <w:rsid w:val="004F2343"/>
    <w:rsid w:val="004F24AC"/>
    <w:rsid w:val="004F2965"/>
    <w:rsid w:val="004F3753"/>
    <w:rsid w:val="004F38A4"/>
    <w:rsid w:val="004F4297"/>
    <w:rsid w:val="004F452A"/>
    <w:rsid w:val="004F4A70"/>
    <w:rsid w:val="004F55BE"/>
    <w:rsid w:val="004F57EF"/>
    <w:rsid w:val="004F593F"/>
    <w:rsid w:val="004F6540"/>
    <w:rsid w:val="004F6907"/>
    <w:rsid w:val="004F6F1D"/>
    <w:rsid w:val="004F7F8F"/>
    <w:rsid w:val="00500C11"/>
    <w:rsid w:val="00501037"/>
    <w:rsid w:val="005026CD"/>
    <w:rsid w:val="005053A6"/>
    <w:rsid w:val="00505AB5"/>
    <w:rsid w:val="00506B47"/>
    <w:rsid w:val="005074E2"/>
    <w:rsid w:val="00507A1A"/>
    <w:rsid w:val="00507F82"/>
    <w:rsid w:val="0051016F"/>
    <w:rsid w:val="00510B9E"/>
    <w:rsid w:val="005110B4"/>
    <w:rsid w:val="00512F23"/>
    <w:rsid w:val="00513529"/>
    <w:rsid w:val="0051450D"/>
    <w:rsid w:val="00516FE6"/>
    <w:rsid w:val="00517412"/>
    <w:rsid w:val="0051750A"/>
    <w:rsid w:val="00521FD6"/>
    <w:rsid w:val="00522235"/>
    <w:rsid w:val="0052285B"/>
    <w:rsid w:val="00522CB0"/>
    <w:rsid w:val="00523C69"/>
    <w:rsid w:val="005248A5"/>
    <w:rsid w:val="00525387"/>
    <w:rsid w:val="00525754"/>
    <w:rsid w:val="005258CB"/>
    <w:rsid w:val="00525C81"/>
    <w:rsid w:val="0052605B"/>
    <w:rsid w:val="00526125"/>
    <w:rsid w:val="005279C8"/>
    <w:rsid w:val="00530473"/>
    <w:rsid w:val="00530794"/>
    <w:rsid w:val="00531235"/>
    <w:rsid w:val="00531D1C"/>
    <w:rsid w:val="00531F46"/>
    <w:rsid w:val="0053221B"/>
    <w:rsid w:val="00532AA1"/>
    <w:rsid w:val="00532E23"/>
    <w:rsid w:val="00533590"/>
    <w:rsid w:val="005355D3"/>
    <w:rsid w:val="0053580F"/>
    <w:rsid w:val="00536131"/>
    <w:rsid w:val="00536693"/>
    <w:rsid w:val="005368BB"/>
    <w:rsid w:val="00537A47"/>
    <w:rsid w:val="00540617"/>
    <w:rsid w:val="00540F27"/>
    <w:rsid w:val="00541413"/>
    <w:rsid w:val="0054144F"/>
    <w:rsid w:val="005418C3"/>
    <w:rsid w:val="0054194D"/>
    <w:rsid w:val="00541EA7"/>
    <w:rsid w:val="005422DA"/>
    <w:rsid w:val="0054231C"/>
    <w:rsid w:val="00542D7A"/>
    <w:rsid w:val="00544086"/>
    <w:rsid w:val="005447DA"/>
    <w:rsid w:val="00545040"/>
    <w:rsid w:val="00546877"/>
    <w:rsid w:val="0054692E"/>
    <w:rsid w:val="00547510"/>
    <w:rsid w:val="00550CD1"/>
    <w:rsid w:val="005513A6"/>
    <w:rsid w:val="005520CA"/>
    <w:rsid w:val="005529EF"/>
    <w:rsid w:val="00552A12"/>
    <w:rsid w:val="005532B2"/>
    <w:rsid w:val="005535A2"/>
    <w:rsid w:val="0055636A"/>
    <w:rsid w:val="00556373"/>
    <w:rsid w:val="0055779B"/>
    <w:rsid w:val="005606CE"/>
    <w:rsid w:val="00560E63"/>
    <w:rsid w:val="00561C60"/>
    <w:rsid w:val="00562B18"/>
    <w:rsid w:val="00562E71"/>
    <w:rsid w:val="005631E8"/>
    <w:rsid w:val="0056402A"/>
    <w:rsid w:val="00564305"/>
    <w:rsid w:val="0056489C"/>
    <w:rsid w:val="00564A23"/>
    <w:rsid w:val="00566719"/>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38EB"/>
    <w:rsid w:val="005839FF"/>
    <w:rsid w:val="005850AF"/>
    <w:rsid w:val="005852D0"/>
    <w:rsid w:val="0058531C"/>
    <w:rsid w:val="00585E27"/>
    <w:rsid w:val="0058752D"/>
    <w:rsid w:val="00587832"/>
    <w:rsid w:val="00587CFA"/>
    <w:rsid w:val="005905AF"/>
    <w:rsid w:val="00591394"/>
    <w:rsid w:val="00592C51"/>
    <w:rsid w:val="00592F23"/>
    <w:rsid w:val="00592F54"/>
    <w:rsid w:val="005936A9"/>
    <w:rsid w:val="005937AD"/>
    <w:rsid w:val="005938BF"/>
    <w:rsid w:val="005941F0"/>
    <w:rsid w:val="0059425D"/>
    <w:rsid w:val="005950F5"/>
    <w:rsid w:val="005958DF"/>
    <w:rsid w:val="00595F35"/>
    <w:rsid w:val="00595F73"/>
    <w:rsid w:val="005962B8"/>
    <w:rsid w:val="0059680F"/>
    <w:rsid w:val="005972E8"/>
    <w:rsid w:val="00597AE4"/>
    <w:rsid w:val="005A0F3C"/>
    <w:rsid w:val="005A0FF3"/>
    <w:rsid w:val="005A1888"/>
    <w:rsid w:val="005A1AB6"/>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579"/>
    <w:rsid w:val="005B6C5A"/>
    <w:rsid w:val="005B6C83"/>
    <w:rsid w:val="005B6EB7"/>
    <w:rsid w:val="005B7335"/>
    <w:rsid w:val="005B7388"/>
    <w:rsid w:val="005B79F7"/>
    <w:rsid w:val="005B7A81"/>
    <w:rsid w:val="005C06F2"/>
    <w:rsid w:val="005C169C"/>
    <w:rsid w:val="005C17A6"/>
    <w:rsid w:val="005C3088"/>
    <w:rsid w:val="005C434D"/>
    <w:rsid w:val="005C4725"/>
    <w:rsid w:val="005C5F65"/>
    <w:rsid w:val="005C6048"/>
    <w:rsid w:val="005C64EB"/>
    <w:rsid w:val="005C677A"/>
    <w:rsid w:val="005C7376"/>
    <w:rsid w:val="005C7F0C"/>
    <w:rsid w:val="005D00D6"/>
    <w:rsid w:val="005D0F59"/>
    <w:rsid w:val="005D147B"/>
    <w:rsid w:val="005D16E4"/>
    <w:rsid w:val="005D28DA"/>
    <w:rsid w:val="005D294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5AAC"/>
    <w:rsid w:val="005E629A"/>
    <w:rsid w:val="005E6921"/>
    <w:rsid w:val="005E6FB5"/>
    <w:rsid w:val="005F0CE5"/>
    <w:rsid w:val="005F13FB"/>
    <w:rsid w:val="005F1D53"/>
    <w:rsid w:val="005F22CF"/>
    <w:rsid w:val="005F248B"/>
    <w:rsid w:val="005F2DCC"/>
    <w:rsid w:val="005F2E51"/>
    <w:rsid w:val="005F3C64"/>
    <w:rsid w:val="005F4003"/>
    <w:rsid w:val="005F40B3"/>
    <w:rsid w:val="005F4363"/>
    <w:rsid w:val="005F5232"/>
    <w:rsid w:val="005F6476"/>
    <w:rsid w:val="005F6485"/>
    <w:rsid w:val="005F79D5"/>
    <w:rsid w:val="00600139"/>
    <w:rsid w:val="0060018A"/>
    <w:rsid w:val="0060043D"/>
    <w:rsid w:val="00600FAC"/>
    <w:rsid w:val="00600FE5"/>
    <w:rsid w:val="0060127C"/>
    <w:rsid w:val="006016C9"/>
    <w:rsid w:val="006017B5"/>
    <w:rsid w:val="006027A7"/>
    <w:rsid w:val="00602AD0"/>
    <w:rsid w:val="00603580"/>
    <w:rsid w:val="00604B6C"/>
    <w:rsid w:val="00606BD1"/>
    <w:rsid w:val="0060702A"/>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395"/>
    <w:rsid w:val="006274A9"/>
    <w:rsid w:val="00627502"/>
    <w:rsid w:val="00627A74"/>
    <w:rsid w:val="00627E44"/>
    <w:rsid w:val="00630024"/>
    <w:rsid w:val="00630036"/>
    <w:rsid w:val="00630235"/>
    <w:rsid w:val="0063088F"/>
    <w:rsid w:val="006317D6"/>
    <w:rsid w:val="00631AFA"/>
    <w:rsid w:val="00632A0A"/>
    <w:rsid w:val="006333F2"/>
    <w:rsid w:val="006334C2"/>
    <w:rsid w:val="00633AE6"/>
    <w:rsid w:val="00634C65"/>
    <w:rsid w:val="00635505"/>
    <w:rsid w:val="00636BD2"/>
    <w:rsid w:val="00636EFF"/>
    <w:rsid w:val="0063746C"/>
    <w:rsid w:val="00637503"/>
    <w:rsid w:val="0064023A"/>
    <w:rsid w:val="006404A0"/>
    <w:rsid w:val="0064128C"/>
    <w:rsid w:val="00641599"/>
    <w:rsid w:val="00641A3E"/>
    <w:rsid w:val="00642D16"/>
    <w:rsid w:val="0064303B"/>
    <w:rsid w:val="0064442A"/>
    <w:rsid w:val="00644B8D"/>
    <w:rsid w:val="006465AF"/>
    <w:rsid w:val="0064689A"/>
    <w:rsid w:val="006470E3"/>
    <w:rsid w:val="00647E0E"/>
    <w:rsid w:val="00650DED"/>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3B6"/>
    <w:rsid w:val="0067774D"/>
    <w:rsid w:val="00677899"/>
    <w:rsid w:val="00677AE5"/>
    <w:rsid w:val="00677B67"/>
    <w:rsid w:val="00680334"/>
    <w:rsid w:val="00680B80"/>
    <w:rsid w:val="00681C76"/>
    <w:rsid w:val="006825BE"/>
    <w:rsid w:val="00682823"/>
    <w:rsid w:val="00682C0D"/>
    <w:rsid w:val="00682E18"/>
    <w:rsid w:val="006833EE"/>
    <w:rsid w:val="00683457"/>
    <w:rsid w:val="00683D6A"/>
    <w:rsid w:val="0068668A"/>
    <w:rsid w:val="00686A94"/>
    <w:rsid w:val="0068707E"/>
    <w:rsid w:val="0068735B"/>
    <w:rsid w:val="00687DFD"/>
    <w:rsid w:val="00687E11"/>
    <w:rsid w:val="00687F94"/>
    <w:rsid w:val="00690213"/>
    <w:rsid w:val="0069029D"/>
    <w:rsid w:val="00690381"/>
    <w:rsid w:val="006903E5"/>
    <w:rsid w:val="00690750"/>
    <w:rsid w:val="00691CA4"/>
    <w:rsid w:val="00693357"/>
    <w:rsid w:val="00693C39"/>
    <w:rsid w:val="006944F1"/>
    <w:rsid w:val="006947A9"/>
    <w:rsid w:val="00696608"/>
    <w:rsid w:val="006975D4"/>
    <w:rsid w:val="006A01C0"/>
    <w:rsid w:val="006A0FA8"/>
    <w:rsid w:val="006A1B81"/>
    <w:rsid w:val="006A3266"/>
    <w:rsid w:val="006A45D9"/>
    <w:rsid w:val="006A5368"/>
    <w:rsid w:val="006A6386"/>
    <w:rsid w:val="006B0BEB"/>
    <w:rsid w:val="006B163A"/>
    <w:rsid w:val="006B17E2"/>
    <w:rsid w:val="006B1AF7"/>
    <w:rsid w:val="006B1B78"/>
    <w:rsid w:val="006B3625"/>
    <w:rsid w:val="006C073F"/>
    <w:rsid w:val="006C0C54"/>
    <w:rsid w:val="006C0D8E"/>
    <w:rsid w:val="006C1270"/>
    <w:rsid w:val="006C1C48"/>
    <w:rsid w:val="006C216D"/>
    <w:rsid w:val="006C2302"/>
    <w:rsid w:val="006C3296"/>
    <w:rsid w:val="006C4272"/>
    <w:rsid w:val="006C4C20"/>
    <w:rsid w:val="006C4C7E"/>
    <w:rsid w:val="006C58E4"/>
    <w:rsid w:val="006C788C"/>
    <w:rsid w:val="006D0C94"/>
    <w:rsid w:val="006D1914"/>
    <w:rsid w:val="006D1966"/>
    <w:rsid w:val="006D1B5E"/>
    <w:rsid w:val="006D2222"/>
    <w:rsid w:val="006D251F"/>
    <w:rsid w:val="006D2A56"/>
    <w:rsid w:val="006D32B2"/>
    <w:rsid w:val="006D33FB"/>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5D0F"/>
    <w:rsid w:val="006F6A78"/>
    <w:rsid w:val="006F6E03"/>
    <w:rsid w:val="007005AF"/>
    <w:rsid w:val="007008BC"/>
    <w:rsid w:val="00700951"/>
    <w:rsid w:val="00700AD9"/>
    <w:rsid w:val="00700CF5"/>
    <w:rsid w:val="007012B0"/>
    <w:rsid w:val="00702F5A"/>
    <w:rsid w:val="00703439"/>
    <w:rsid w:val="00704832"/>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84"/>
    <w:rsid w:val="00732CA4"/>
    <w:rsid w:val="007332A6"/>
    <w:rsid w:val="007337C9"/>
    <w:rsid w:val="00733EE7"/>
    <w:rsid w:val="007355E9"/>
    <w:rsid w:val="00735D84"/>
    <w:rsid w:val="00735FE4"/>
    <w:rsid w:val="007362B8"/>
    <w:rsid w:val="00736874"/>
    <w:rsid w:val="00736A42"/>
    <w:rsid w:val="00736F93"/>
    <w:rsid w:val="00737729"/>
    <w:rsid w:val="00737CCE"/>
    <w:rsid w:val="00740698"/>
    <w:rsid w:val="0074093C"/>
    <w:rsid w:val="00740A9F"/>
    <w:rsid w:val="007417DF"/>
    <w:rsid w:val="00741CAD"/>
    <w:rsid w:val="0074237C"/>
    <w:rsid w:val="007427DE"/>
    <w:rsid w:val="007429D7"/>
    <w:rsid w:val="00742EA7"/>
    <w:rsid w:val="00742F16"/>
    <w:rsid w:val="0074326E"/>
    <w:rsid w:val="0074438B"/>
    <w:rsid w:val="007446E3"/>
    <w:rsid w:val="00744991"/>
    <w:rsid w:val="007451B3"/>
    <w:rsid w:val="00745FD2"/>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74D"/>
    <w:rsid w:val="00755EBC"/>
    <w:rsid w:val="0075604B"/>
    <w:rsid w:val="00756B8B"/>
    <w:rsid w:val="00757866"/>
    <w:rsid w:val="00757C9C"/>
    <w:rsid w:val="00760A32"/>
    <w:rsid w:val="00760DA3"/>
    <w:rsid w:val="007622F2"/>
    <w:rsid w:val="00762F04"/>
    <w:rsid w:val="00763761"/>
    <w:rsid w:val="007638B0"/>
    <w:rsid w:val="00763B39"/>
    <w:rsid w:val="00763BFB"/>
    <w:rsid w:val="00764E91"/>
    <w:rsid w:val="00764F18"/>
    <w:rsid w:val="007654D2"/>
    <w:rsid w:val="00765980"/>
    <w:rsid w:val="00765EE7"/>
    <w:rsid w:val="00766FDB"/>
    <w:rsid w:val="00767E7C"/>
    <w:rsid w:val="00770A85"/>
    <w:rsid w:val="0077154D"/>
    <w:rsid w:val="00771716"/>
    <w:rsid w:val="007726D5"/>
    <w:rsid w:val="007744AE"/>
    <w:rsid w:val="0077458B"/>
    <w:rsid w:val="007752E8"/>
    <w:rsid w:val="0077587F"/>
    <w:rsid w:val="00776D14"/>
    <w:rsid w:val="0077798F"/>
    <w:rsid w:val="00780296"/>
    <w:rsid w:val="007802C3"/>
    <w:rsid w:val="00780BA0"/>
    <w:rsid w:val="00782996"/>
    <w:rsid w:val="00783840"/>
    <w:rsid w:val="007843B3"/>
    <w:rsid w:val="0078496E"/>
    <w:rsid w:val="00784EC6"/>
    <w:rsid w:val="00785B8C"/>
    <w:rsid w:val="00786D96"/>
    <w:rsid w:val="00787ADA"/>
    <w:rsid w:val="00787FBA"/>
    <w:rsid w:val="00790751"/>
    <w:rsid w:val="00791190"/>
    <w:rsid w:val="00792E32"/>
    <w:rsid w:val="00793741"/>
    <w:rsid w:val="007944EF"/>
    <w:rsid w:val="00795946"/>
    <w:rsid w:val="00795B9C"/>
    <w:rsid w:val="00795C8B"/>
    <w:rsid w:val="00795E14"/>
    <w:rsid w:val="007A092B"/>
    <w:rsid w:val="007A0D45"/>
    <w:rsid w:val="007A1101"/>
    <w:rsid w:val="007A1FC3"/>
    <w:rsid w:val="007A200B"/>
    <w:rsid w:val="007A2390"/>
    <w:rsid w:val="007A241A"/>
    <w:rsid w:val="007A2422"/>
    <w:rsid w:val="007A5394"/>
    <w:rsid w:val="007A61B6"/>
    <w:rsid w:val="007A7C65"/>
    <w:rsid w:val="007B0B89"/>
    <w:rsid w:val="007B122E"/>
    <w:rsid w:val="007B1DAF"/>
    <w:rsid w:val="007B2116"/>
    <w:rsid w:val="007B2BB2"/>
    <w:rsid w:val="007B5857"/>
    <w:rsid w:val="007B5D0A"/>
    <w:rsid w:val="007B7254"/>
    <w:rsid w:val="007B774B"/>
    <w:rsid w:val="007C0505"/>
    <w:rsid w:val="007C07C9"/>
    <w:rsid w:val="007C1BA7"/>
    <w:rsid w:val="007C2261"/>
    <w:rsid w:val="007C43A5"/>
    <w:rsid w:val="007C4A71"/>
    <w:rsid w:val="007C6935"/>
    <w:rsid w:val="007C698E"/>
    <w:rsid w:val="007C6B24"/>
    <w:rsid w:val="007D17D6"/>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672F"/>
    <w:rsid w:val="007E7463"/>
    <w:rsid w:val="007E7D69"/>
    <w:rsid w:val="007F0332"/>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3E60"/>
    <w:rsid w:val="008046AA"/>
    <w:rsid w:val="00804BEF"/>
    <w:rsid w:val="00804F7C"/>
    <w:rsid w:val="0080605C"/>
    <w:rsid w:val="00807C42"/>
    <w:rsid w:val="00810DC0"/>
    <w:rsid w:val="00811A19"/>
    <w:rsid w:val="008127E1"/>
    <w:rsid w:val="008131CB"/>
    <w:rsid w:val="0081583E"/>
    <w:rsid w:val="00815DBA"/>
    <w:rsid w:val="0081665F"/>
    <w:rsid w:val="008172B8"/>
    <w:rsid w:val="0081798D"/>
    <w:rsid w:val="00820AC1"/>
    <w:rsid w:val="00821B07"/>
    <w:rsid w:val="00824984"/>
    <w:rsid w:val="00824E54"/>
    <w:rsid w:val="00825AD2"/>
    <w:rsid w:val="00825BF0"/>
    <w:rsid w:val="0082738E"/>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2940"/>
    <w:rsid w:val="00843437"/>
    <w:rsid w:val="008435D7"/>
    <w:rsid w:val="008456A0"/>
    <w:rsid w:val="008465DA"/>
    <w:rsid w:val="008472FC"/>
    <w:rsid w:val="0084734D"/>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678E5"/>
    <w:rsid w:val="0087008B"/>
    <w:rsid w:val="00870446"/>
    <w:rsid w:val="008707A9"/>
    <w:rsid w:val="00872E20"/>
    <w:rsid w:val="00874684"/>
    <w:rsid w:val="00874861"/>
    <w:rsid w:val="00874ADF"/>
    <w:rsid w:val="00874BF0"/>
    <w:rsid w:val="008758A5"/>
    <w:rsid w:val="008771B0"/>
    <w:rsid w:val="0087724B"/>
    <w:rsid w:val="00877920"/>
    <w:rsid w:val="00877BCC"/>
    <w:rsid w:val="00877E45"/>
    <w:rsid w:val="0088011E"/>
    <w:rsid w:val="00880B5A"/>
    <w:rsid w:val="00880C0B"/>
    <w:rsid w:val="00880C88"/>
    <w:rsid w:val="008810DF"/>
    <w:rsid w:val="008816AE"/>
    <w:rsid w:val="00881A30"/>
    <w:rsid w:val="00881BB4"/>
    <w:rsid w:val="00881D7A"/>
    <w:rsid w:val="008823D5"/>
    <w:rsid w:val="0088270A"/>
    <w:rsid w:val="0088491A"/>
    <w:rsid w:val="00884B30"/>
    <w:rsid w:val="008856CC"/>
    <w:rsid w:val="0088667A"/>
    <w:rsid w:val="00886C88"/>
    <w:rsid w:val="008870D9"/>
    <w:rsid w:val="00887B9A"/>
    <w:rsid w:val="0089004A"/>
    <w:rsid w:val="00890A21"/>
    <w:rsid w:val="00891BEF"/>
    <w:rsid w:val="00893121"/>
    <w:rsid w:val="00893EFF"/>
    <w:rsid w:val="00893F4D"/>
    <w:rsid w:val="0089500A"/>
    <w:rsid w:val="008972FE"/>
    <w:rsid w:val="00897330"/>
    <w:rsid w:val="008979F7"/>
    <w:rsid w:val="008A14D9"/>
    <w:rsid w:val="008A17C5"/>
    <w:rsid w:val="008A193B"/>
    <w:rsid w:val="008A20E2"/>
    <w:rsid w:val="008A2395"/>
    <w:rsid w:val="008A2D2A"/>
    <w:rsid w:val="008A30B3"/>
    <w:rsid w:val="008A3FE5"/>
    <w:rsid w:val="008A44B8"/>
    <w:rsid w:val="008A4642"/>
    <w:rsid w:val="008A63C8"/>
    <w:rsid w:val="008A66FA"/>
    <w:rsid w:val="008A7197"/>
    <w:rsid w:val="008A7A2B"/>
    <w:rsid w:val="008B0F67"/>
    <w:rsid w:val="008B12BC"/>
    <w:rsid w:val="008B12C3"/>
    <w:rsid w:val="008B15CD"/>
    <w:rsid w:val="008B1E98"/>
    <w:rsid w:val="008B23C3"/>
    <w:rsid w:val="008B2948"/>
    <w:rsid w:val="008B2BA8"/>
    <w:rsid w:val="008B4963"/>
    <w:rsid w:val="008B4B1F"/>
    <w:rsid w:val="008B51ED"/>
    <w:rsid w:val="008B5DEA"/>
    <w:rsid w:val="008B6CBA"/>
    <w:rsid w:val="008B75F3"/>
    <w:rsid w:val="008B7909"/>
    <w:rsid w:val="008B7F53"/>
    <w:rsid w:val="008C02E8"/>
    <w:rsid w:val="008C0900"/>
    <w:rsid w:val="008C0C84"/>
    <w:rsid w:val="008C220B"/>
    <w:rsid w:val="008C2834"/>
    <w:rsid w:val="008C3F4E"/>
    <w:rsid w:val="008C49D4"/>
    <w:rsid w:val="008C63E7"/>
    <w:rsid w:val="008C63FF"/>
    <w:rsid w:val="008C70D5"/>
    <w:rsid w:val="008C738C"/>
    <w:rsid w:val="008C7E67"/>
    <w:rsid w:val="008D144C"/>
    <w:rsid w:val="008D16EA"/>
    <w:rsid w:val="008D1A06"/>
    <w:rsid w:val="008D1E01"/>
    <w:rsid w:val="008D1FE4"/>
    <w:rsid w:val="008D2283"/>
    <w:rsid w:val="008D26A5"/>
    <w:rsid w:val="008D3B08"/>
    <w:rsid w:val="008D3DF5"/>
    <w:rsid w:val="008D4304"/>
    <w:rsid w:val="008D56F6"/>
    <w:rsid w:val="008D67D9"/>
    <w:rsid w:val="008E1B88"/>
    <w:rsid w:val="008E2BB9"/>
    <w:rsid w:val="008E34BC"/>
    <w:rsid w:val="008E4382"/>
    <w:rsid w:val="008E45CA"/>
    <w:rsid w:val="008E4EE0"/>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6A54"/>
    <w:rsid w:val="0090737F"/>
    <w:rsid w:val="00907C7D"/>
    <w:rsid w:val="0091175A"/>
    <w:rsid w:val="009126E7"/>
    <w:rsid w:val="00912C4D"/>
    <w:rsid w:val="00914406"/>
    <w:rsid w:val="00914958"/>
    <w:rsid w:val="00915049"/>
    <w:rsid w:val="00915084"/>
    <w:rsid w:val="00916181"/>
    <w:rsid w:val="009162CD"/>
    <w:rsid w:val="00917111"/>
    <w:rsid w:val="0091763B"/>
    <w:rsid w:val="0092104F"/>
    <w:rsid w:val="009212AE"/>
    <w:rsid w:val="0092229F"/>
    <w:rsid w:val="009224D7"/>
    <w:rsid w:val="00922FDD"/>
    <w:rsid w:val="00923171"/>
    <w:rsid w:val="00923736"/>
    <w:rsid w:val="00923D00"/>
    <w:rsid w:val="009247AC"/>
    <w:rsid w:val="009249DC"/>
    <w:rsid w:val="00924A1A"/>
    <w:rsid w:val="0092502A"/>
    <w:rsid w:val="009251DB"/>
    <w:rsid w:val="00926558"/>
    <w:rsid w:val="00927030"/>
    <w:rsid w:val="0092746B"/>
    <w:rsid w:val="0092762F"/>
    <w:rsid w:val="00927F40"/>
    <w:rsid w:val="0093087D"/>
    <w:rsid w:val="00930CB1"/>
    <w:rsid w:val="00931839"/>
    <w:rsid w:val="00932E85"/>
    <w:rsid w:val="00933078"/>
    <w:rsid w:val="00933874"/>
    <w:rsid w:val="00933D3D"/>
    <w:rsid w:val="0093415E"/>
    <w:rsid w:val="00934A1C"/>
    <w:rsid w:val="00937089"/>
    <w:rsid w:val="009370B1"/>
    <w:rsid w:val="00941CD1"/>
    <w:rsid w:val="00942567"/>
    <w:rsid w:val="009426C7"/>
    <w:rsid w:val="00942C81"/>
    <w:rsid w:val="00944119"/>
    <w:rsid w:val="00944877"/>
    <w:rsid w:val="00944CB7"/>
    <w:rsid w:val="00944EC3"/>
    <w:rsid w:val="009465D0"/>
    <w:rsid w:val="00946668"/>
    <w:rsid w:val="00946B78"/>
    <w:rsid w:val="0095015D"/>
    <w:rsid w:val="00951F20"/>
    <w:rsid w:val="00953A91"/>
    <w:rsid w:val="00956D07"/>
    <w:rsid w:val="00956DE3"/>
    <w:rsid w:val="009570A8"/>
    <w:rsid w:val="00957502"/>
    <w:rsid w:val="009576C5"/>
    <w:rsid w:val="0096068C"/>
    <w:rsid w:val="00960B23"/>
    <w:rsid w:val="009614CB"/>
    <w:rsid w:val="00961958"/>
    <w:rsid w:val="00961FBF"/>
    <w:rsid w:val="009621BE"/>
    <w:rsid w:val="00962ECF"/>
    <w:rsid w:val="00962EE0"/>
    <w:rsid w:val="00962FA5"/>
    <w:rsid w:val="00963363"/>
    <w:rsid w:val="00963709"/>
    <w:rsid w:val="009637B7"/>
    <w:rsid w:val="0096438F"/>
    <w:rsid w:val="0096521F"/>
    <w:rsid w:val="00965579"/>
    <w:rsid w:val="0096597F"/>
    <w:rsid w:val="00965DC8"/>
    <w:rsid w:val="00965EFB"/>
    <w:rsid w:val="00966106"/>
    <w:rsid w:val="00966565"/>
    <w:rsid w:val="00966BE3"/>
    <w:rsid w:val="009671AF"/>
    <w:rsid w:val="00967357"/>
    <w:rsid w:val="00967B76"/>
    <w:rsid w:val="0097008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1D1"/>
    <w:rsid w:val="009832C8"/>
    <w:rsid w:val="0098403B"/>
    <w:rsid w:val="00984337"/>
    <w:rsid w:val="009843DF"/>
    <w:rsid w:val="009848FA"/>
    <w:rsid w:val="00985257"/>
    <w:rsid w:val="0098618D"/>
    <w:rsid w:val="0098683A"/>
    <w:rsid w:val="00986BB7"/>
    <w:rsid w:val="0098709E"/>
    <w:rsid w:val="00991158"/>
    <w:rsid w:val="00991BCA"/>
    <w:rsid w:val="00991DDC"/>
    <w:rsid w:val="009923E4"/>
    <w:rsid w:val="0099372D"/>
    <w:rsid w:val="00994256"/>
    <w:rsid w:val="00994CE5"/>
    <w:rsid w:val="009954B3"/>
    <w:rsid w:val="009973C2"/>
    <w:rsid w:val="009A0F56"/>
    <w:rsid w:val="009A1B17"/>
    <w:rsid w:val="009A2E81"/>
    <w:rsid w:val="009A4111"/>
    <w:rsid w:val="009A4193"/>
    <w:rsid w:val="009A4B3C"/>
    <w:rsid w:val="009A4B4B"/>
    <w:rsid w:val="009A6105"/>
    <w:rsid w:val="009A6AFC"/>
    <w:rsid w:val="009A7536"/>
    <w:rsid w:val="009A7882"/>
    <w:rsid w:val="009B00FD"/>
    <w:rsid w:val="009B01FD"/>
    <w:rsid w:val="009B0602"/>
    <w:rsid w:val="009B0D95"/>
    <w:rsid w:val="009B2299"/>
    <w:rsid w:val="009B2600"/>
    <w:rsid w:val="009B2EED"/>
    <w:rsid w:val="009B2F5D"/>
    <w:rsid w:val="009B35BC"/>
    <w:rsid w:val="009B3BC2"/>
    <w:rsid w:val="009B5000"/>
    <w:rsid w:val="009B5047"/>
    <w:rsid w:val="009B5B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A92"/>
    <w:rsid w:val="009C6B8B"/>
    <w:rsid w:val="009C75C3"/>
    <w:rsid w:val="009C79FF"/>
    <w:rsid w:val="009D0374"/>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694C"/>
    <w:rsid w:val="009D7C6F"/>
    <w:rsid w:val="009E02DE"/>
    <w:rsid w:val="009E165C"/>
    <w:rsid w:val="009E2952"/>
    <w:rsid w:val="009E2CE5"/>
    <w:rsid w:val="009E3FEE"/>
    <w:rsid w:val="009E5882"/>
    <w:rsid w:val="009E5C7F"/>
    <w:rsid w:val="009E61D7"/>
    <w:rsid w:val="009E65C8"/>
    <w:rsid w:val="009E688F"/>
    <w:rsid w:val="009F0240"/>
    <w:rsid w:val="009F054A"/>
    <w:rsid w:val="009F12A6"/>
    <w:rsid w:val="009F12D3"/>
    <w:rsid w:val="009F1986"/>
    <w:rsid w:val="009F2131"/>
    <w:rsid w:val="009F2CAB"/>
    <w:rsid w:val="009F2F53"/>
    <w:rsid w:val="009F5AF9"/>
    <w:rsid w:val="009F62CA"/>
    <w:rsid w:val="009F67E7"/>
    <w:rsid w:val="009F6AB1"/>
    <w:rsid w:val="009F7BC2"/>
    <w:rsid w:val="00A0050C"/>
    <w:rsid w:val="00A0085D"/>
    <w:rsid w:val="00A00A3E"/>
    <w:rsid w:val="00A01078"/>
    <w:rsid w:val="00A0152D"/>
    <w:rsid w:val="00A02156"/>
    <w:rsid w:val="00A025ED"/>
    <w:rsid w:val="00A030BE"/>
    <w:rsid w:val="00A04E30"/>
    <w:rsid w:val="00A04EC5"/>
    <w:rsid w:val="00A05407"/>
    <w:rsid w:val="00A05866"/>
    <w:rsid w:val="00A05DA7"/>
    <w:rsid w:val="00A06AAB"/>
    <w:rsid w:val="00A07105"/>
    <w:rsid w:val="00A07C8F"/>
    <w:rsid w:val="00A103AA"/>
    <w:rsid w:val="00A10A2A"/>
    <w:rsid w:val="00A10AE0"/>
    <w:rsid w:val="00A10D8E"/>
    <w:rsid w:val="00A120BB"/>
    <w:rsid w:val="00A1241F"/>
    <w:rsid w:val="00A138C4"/>
    <w:rsid w:val="00A13F74"/>
    <w:rsid w:val="00A14B7E"/>
    <w:rsid w:val="00A16257"/>
    <w:rsid w:val="00A178E5"/>
    <w:rsid w:val="00A17C0A"/>
    <w:rsid w:val="00A20390"/>
    <w:rsid w:val="00A20869"/>
    <w:rsid w:val="00A241DB"/>
    <w:rsid w:val="00A24C3A"/>
    <w:rsid w:val="00A25215"/>
    <w:rsid w:val="00A257CA"/>
    <w:rsid w:val="00A25914"/>
    <w:rsid w:val="00A25A02"/>
    <w:rsid w:val="00A27717"/>
    <w:rsid w:val="00A27BD3"/>
    <w:rsid w:val="00A3018C"/>
    <w:rsid w:val="00A308A4"/>
    <w:rsid w:val="00A32E0D"/>
    <w:rsid w:val="00A33673"/>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4CD6"/>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12D"/>
    <w:rsid w:val="00A61438"/>
    <w:rsid w:val="00A623F6"/>
    <w:rsid w:val="00A62831"/>
    <w:rsid w:val="00A6381A"/>
    <w:rsid w:val="00A65E8D"/>
    <w:rsid w:val="00A66625"/>
    <w:rsid w:val="00A66920"/>
    <w:rsid w:val="00A67CF6"/>
    <w:rsid w:val="00A67DF5"/>
    <w:rsid w:val="00A67EE1"/>
    <w:rsid w:val="00A708F5"/>
    <w:rsid w:val="00A71500"/>
    <w:rsid w:val="00A720EB"/>
    <w:rsid w:val="00A73CF3"/>
    <w:rsid w:val="00A743E8"/>
    <w:rsid w:val="00A744AB"/>
    <w:rsid w:val="00A74532"/>
    <w:rsid w:val="00A74B77"/>
    <w:rsid w:val="00A75731"/>
    <w:rsid w:val="00A758B2"/>
    <w:rsid w:val="00A75FB6"/>
    <w:rsid w:val="00A765D3"/>
    <w:rsid w:val="00A76E1C"/>
    <w:rsid w:val="00A80EF4"/>
    <w:rsid w:val="00A82450"/>
    <w:rsid w:val="00A82D71"/>
    <w:rsid w:val="00A839F8"/>
    <w:rsid w:val="00A84049"/>
    <w:rsid w:val="00A84C96"/>
    <w:rsid w:val="00A84D56"/>
    <w:rsid w:val="00A85EB7"/>
    <w:rsid w:val="00A862EF"/>
    <w:rsid w:val="00A86A99"/>
    <w:rsid w:val="00A86B55"/>
    <w:rsid w:val="00A87823"/>
    <w:rsid w:val="00A90C0B"/>
    <w:rsid w:val="00A91108"/>
    <w:rsid w:val="00A921C4"/>
    <w:rsid w:val="00A92CC0"/>
    <w:rsid w:val="00A938A3"/>
    <w:rsid w:val="00A9398A"/>
    <w:rsid w:val="00A949F4"/>
    <w:rsid w:val="00A94ED6"/>
    <w:rsid w:val="00A94FA6"/>
    <w:rsid w:val="00A95003"/>
    <w:rsid w:val="00A955BF"/>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41"/>
    <w:rsid w:val="00AB0EE1"/>
    <w:rsid w:val="00AB230E"/>
    <w:rsid w:val="00AB38A3"/>
    <w:rsid w:val="00AB39C3"/>
    <w:rsid w:val="00AB3E8C"/>
    <w:rsid w:val="00AB404E"/>
    <w:rsid w:val="00AB4DEF"/>
    <w:rsid w:val="00AB57F6"/>
    <w:rsid w:val="00AB6794"/>
    <w:rsid w:val="00AB6BE3"/>
    <w:rsid w:val="00AB7E6A"/>
    <w:rsid w:val="00AC0928"/>
    <w:rsid w:val="00AC1F5C"/>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28A2"/>
    <w:rsid w:val="00AD2E84"/>
    <w:rsid w:val="00AD44A3"/>
    <w:rsid w:val="00AD4901"/>
    <w:rsid w:val="00AD4CDE"/>
    <w:rsid w:val="00AD4CFB"/>
    <w:rsid w:val="00AD4E02"/>
    <w:rsid w:val="00AD51F8"/>
    <w:rsid w:val="00AD6264"/>
    <w:rsid w:val="00AD6C5F"/>
    <w:rsid w:val="00AD7E2A"/>
    <w:rsid w:val="00AE0AB3"/>
    <w:rsid w:val="00AE0ABA"/>
    <w:rsid w:val="00AE20A2"/>
    <w:rsid w:val="00AE29B2"/>
    <w:rsid w:val="00AE2DED"/>
    <w:rsid w:val="00AE32FC"/>
    <w:rsid w:val="00AE40DC"/>
    <w:rsid w:val="00AE514E"/>
    <w:rsid w:val="00AE568F"/>
    <w:rsid w:val="00AE58C9"/>
    <w:rsid w:val="00AE60B9"/>
    <w:rsid w:val="00AE6173"/>
    <w:rsid w:val="00AE6BDC"/>
    <w:rsid w:val="00AE6D68"/>
    <w:rsid w:val="00AE7307"/>
    <w:rsid w:val="00AF0A4C"/>
    <w:rsid w:val="00AF1A59"/>
    <w:rsid w:val="00AF4143"/>
    <w:rsid w:val="00AF4728"/>
    <w:rsid w:val="00AF494F"/>
    <w:rsid w:val="00AF4B3A"/>
    <w:rsid w:val="00AF5D33"/>
    <w:rsid w:val="00AF5DE2"/>
    <w:rsid w:val="00AF6A78"/>
    <w:rsid w:val="00B002A7"/>
    <w:rsid w:val="00B00C43"/>
    <w:rsid w:val="00B0187C"/>
    <w:rsid w:val="00B01D87"/>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5AFB"/>
    <w:rsid w:val="00B16105"/>
    <w:rsid w:val="00B161A2"/>
    <w:rsid w:val="00B16654"/>
    <w:rsid w:val="00B17729"/>
    <w:rsid w:val="00B17B44"/>
    <w:rsid w:val="00B17B53"/>
    <w:rsid w:val="00B228A7"/>
    <w:rsid w:val="00B228F3"/>
    <w:rsid w:val="00B22D5F"/>
    <w:rsid w:val="00B2361F"/>
    <w:rsid w:val="00B23CB9"/>
    <w:rsid w:val="00B23CC0"/>
    <w:rsid w:val="00B25337"/>
    <w:rsid w:val="00B255E6"/>
    <w:rsid w:val="00B25BFA"/>
    <w:rsid w:val="00B2612C"/>
    <w:rsid w:val="00B2733A"/>
    <w:rsid w:val="00B2784B"/>
    <w:rsid w:val="00B27AB1"/>
    <w:rsid w:val="00B27F1C"/>
    <w:rsid w:val="00B310E8"/>
    <w:rsid w:val="00B332BB"/>
    <w:rsid w:val="00B334B0"/>
    <w:rsid w:val="00B3452E"/>
    <w:rsid w:val="00B34630"/>
    <w:rsid w:val="00B34E71"/>
    <w:rsid w:val="00B353FB"/>
    <w:rsid w:val="00B361CC"/>
    <w:rsid w:val="00B3687F"/>
    <w:rsid w:val="00B36B30"/>
    <w:rsid w:val="00B37B26"/>
    <w:rsid w:val="00B40B15"/>
    <w:rsid w:val="00B41481"/>
    <w:rsid w:val="00B41E21"/>
    <w:rsid w:val="00B4249E"/>
    <w:rsid w:val="00B42E55"/>
    <w:rsid w:val="00B43032"/>
    <w:rsid w:val="00B430C6"/>
    <w:rsid w:val="00B43AFF"/>
    <w:rsid w:val="00B44E81"/>
    <w:rsid w:val="00B44F0F"/>
    <w:rsid w:val="00B4511F"/>
    <w:rsid w:val="00B456EE"/>
    <w:rsid w:val="00B4598D"/>
    <w:rsid w:val="00B46125"/>
    <w:rsid w:val="00B468C3"/>
    <w:rsid w:val="00B4761E"/>
    <w:rsid w:val="00B50EA4"/>
    <w:rsid w:val="00B50EF3"/>
    <w:rsid w:val="00B55E7E"/>
    <w:rsid w:val="00B56042"/>
    <w:rsid w:val="00B56596"/>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DE0"/>
    <w:rsid w:val="00B80FDC"/>
    <w:rsid w:val="00B8126D"/>
    <w:rsid w:val="00B81854"/>
    <w:rsid w:val="00B82E65"/>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7B8"/>
    <w:rsid w:val="00BA0D1F"/>
    <w:rsid w:val="00BA126A"/>
    <w:rsid w:val="00BA13C4"/>
    <w:rsid w:val="00BA1F21"/>
    <w:rsid w:val="00BA20AD"/>
    <w:rsid w:val="00BA25A1"/>
    <w:rsid w:val="00BA27F2"/>
    <w:rsid w:val="00BA28A5"/>
    <w:rsid w:val="00BA2C5D"/>
    <w:rsid w:val="00BA36AD"/>
    <w:rsid w:val="00BA3FBC"/>
    <w:rsid w:val="00BA4DE0"/>
    <w:rsid w:val="00BA50D6"/>
    <w:rsid w:val="00BA5584"/>
    <w:rsid w:val="00BA60D0"/>
    <w:rsid w:val="00BA6F99"/>
    <w:rsid w:val="00BA7433"/>
    <w:rsid w:val="00BB1225"/>
    <w:rsid w:val="00BB390B"/>
    <w:rsid w:val="00BB46E6"/>
    <w:rsid w:val="00BB651F"/>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3E3C"/>
    <w:rsid w:val="00BC41E0"/>
    <w:rsid w:val="00BC46E6"/>
    <w:rsid w:val="00BC5B49"/>
    <w:rsid w:val="00BC6167"/>
    <w:rsid w:val="00BC6518"/>
    <w:rsid w:val="00BC66EA"/>
    <w:rsid w:val="00BC73CC"/>
    <w:rsid w:val="00BD0277"/>
    <w:rsid w:val="00BD0E36"/>
    <w:rsid w:val="00BD138D"/>
    <w:rsid w:val="00BD1AAF"/>
    <w:rsid w:val="00BD30FF"/>
    <w:rsid w:val="00BD32DE"/>
    <w:rsid w:val="00BD35F7"/>
    <w:rsid w:val="00BD3675"/>
    <w:rsid w:val="00BD3F6F"/>
    <w:rsid w:val="00BD482B"/>
    <w:rsid w:val="00BD4A12"/>
    <w:rsid w:val="00BD5945"/>
    <w:rsid w:val="00BD62D4"/>
    <w:rsid w:val="00BD7303"/>
    <w:rsid w:val="00BD7BED"/>
    <w:rsid w:val="00BE06EB"/>
    <w:rsid w:val="00BE09ED"/>
    <w:rsid w:val="00BE0E67"/>
    <w:rsid w:val="00BE3800"/>
    <w:rsid w:val="00BE3825"/>
    <w:rsid w:val="00BE3C9B"/>
    <w:rsid w:val="00BE4013"/>
    <w:rsid w:val="00BE42FF"/>
    <w:rsid w:val="00BE4A51"/>
    <w:rsid w:val="00BE5B78"/>
    <w:rsid w:val="00BE63A3"/>
    <w:rsid w:val="00BE6733"/>
    <w:rsid w:val="00BE6E80"/>
    <w:rsid w:val="00BE711C"/>
    <w:rsid w:val="00BE7183"/>
    <w:rsid w:val="00BE7672"/>
    <w:rsid w:val="00BE79D2"/>
    <w:rsid w:val="00BF0769"/>
    <w:rsid w:val="00BF07CA"/>
    <w:rsid w:val="00BF0906"/>
    <w:rsid w:val="00BF1099"/>
    <w:rsid w:val="00BF1D16"/>
    <w:rsid w:val="00BF41DC"/>
    <w:rsid w:val="00BF4CEF"/>
    <w:rsid w:val="00BF4E71"/>
    <w:rsid w:val="00BF561D"/>
    <w:rsid w:val="00BF706E"/>
    <w:rsid w:val="00BF74E9"/>
    <w:rsid w:val="00BF7C8F"/>
    <w:rsid w:val="00BF7E0C"/>
    <w:rsid w:val="00BF7EBE"/>
    <w:rsid w:val="00C00C47"/>
    <w:rsid w:val="00C01113"/>
    <w:rsid w:val="00C01FBB"/>
    <w:rsid w:val="00C02636"/>
    <w:rsid w:val="00C02D97"/>
    <w:rsid w:val="00C035F2"/>
    <w:rsid w:val="00C03C6C"/>
    <w:rsid w:val="00C068B1"/>
    <w:rsid w:val="00C07239"/>
    <w:rsid w:val="00C074C2"/>
    <w:rsid w:val="00C10DA2"/>
    <w:rsid w:val="00C1166B"/>
    <w:rsid w:val="00C12A19"/>
    <w:rsid w:val="00C130EA"/>
    <w:rsid w:val="00C13C7F"/>
    <w:rsid w:val="00C14F8F"/>
    <w:rsid w:val="00C15598"/>
    <w:rsid w:val="00C20CE5"/>
    <w:rsid w:val="00C2105E"/>
    <w:rsid w:val="00C2123E"/>
    <w:rsid w:val="00C2182C"/>
    <w:rsid w:val="00C21B90"/>
    <w:rsid w:val="00C228F3"/>
    <w:rsid w:val="00C22CAA"/>
    <w:rsid w:val="00C231AD"/>
    <w:rsid w:val="00C2354A"/>
    <w:rsid w:val="00C23822"/>
    <w:rsid w:val="00C23976"/>
    <w:rsid w:val="00C23D2C"/>
    <w:rsid w:val="00C26D06"/>
    <w:rsid w:val="00C27A98"/>
    <w:rsid w:val="00C27FA1"/>
    <w:rsid w:val="00C3158A"/>
    <w:rsid w:val="00C3181B"/>
    <w:rsid w:val="00C3202F"/>
    <w:rsid w:val="00C325D7"/>
    <w:rsid w:val="00C32A7B"/>
    <w:rsid w:val="00C32E83"/>
    <w:rsid w:val="00C33881"/>
    <w:rsid w:val="00C34768"/>
    <w:rsid w:val="00C40191"/>
    <w:rsid w:val="00C409B9"/>
    <w:rsid w:val="00C421C3"/>
    <w:rsid w:val="00C42A5F"/>
    <w:rsid w:val="00C435E1"/>
    <w:rsid w:val="00C44A60"/>
    <w:rsid w:val="00C44EF0"/>
    <w:rsid w:val="00C46DDB"/>
    <w:rsid w:val="00C47ECF"/>
    <w:rsid w:val="00C5094B"/>
    <w:rsid w:val="00C50FA2"/>
    <w:rsid w:val="00C515FA"/>
    <w:rsid w:val="00C5420F"/>
    <w:rsid w:val="00C551FF"/>
    <w:rsid w:val="00C55C8C"/>
    <w:rsid w:val="00C55D60"/>
    <w:rsid w:val="00C564DD"/>
    <w:rsid w:val="00C5697E"/>
    <w:rsid w:val="00C573D8"/>
    <w:rsid w:val="00C57A8C"/>
    <w:rsid w:val="00C60622"/>
    <w:rsid w:val="00C61432"/>
    <w:rsid w:val="00C634A1"/>
    <w:rsid w:val="00C635B8"/>
    <w:rsid w:val="00C6370B"/>
    <w:rsid w:val="00C63B31"/>
    <w:rsid w:val="00C65DF0"/>
    <w:rsid w:val="00C7015F"/>
    <w:rsid w:val="00C715D2"/>
    <w:rsid w:val="00C722FA"/>
    <w:rsid w:val="00C7273D"/>
    <w:rsid w:val="00C72F70"/>
    <w:rsid w:val="00C7398A"/>
    <w:rsid w:val="00C742B6"/>
    <w:rsid w:val="00C75E72"/>
    <w:rsid w:val="00C768BD"/>
    <w:rsid w:val="00C76944"/>
    <w:rsid w:val="00C76AA7"/>
    <w:rsid w:val="00C76DD1"/>
    <w:rsid w:val="00C80847"/>
    <w:rsid w:val="00C80A0A"/>
    <w:rsid w:val="00C80A2A"/>
    <w:rsid w:val="00C8160A"/>
    <w:rsid w:val="00C82BFE"/>
    <w:rsid w:val="00C83422"/>
    <w:rsid w:val="00C835FA"/>
    <w:rsid w:val="00C83A4B"/>
    <w:rsid w:val="00C841BE"/>
    <w:rsid w:val="00C85240"/>
    <w:rsid w:val="00C85C1B"/>
    <w:rsid w:val="00C86468"/>
    <w:rsid w:val="00C8774F"/>
    <w:rsid w:val="00C87A91"/>
    <w:rsid w:val="00C9128E"/>
    <w:rsid w:val="00C915A9"/>
    <w:rsid w:val="00C91D43"/>
    <w:rsid w:val="00C920CC"/>
    <w:rsid w:val="00C938CD"/>
    <w:rsid w:val="00C94177"/>
    <w:rsid w:val="00C94473"/>
    <w:rsid w:val="00C95D60"/>
    <w:rsid w:val="00C96B81"/>
    <w:rsid w:val="00CA07CE"/>
    <w:rsid w:val="00CA0802"/>
    <w:rsid w:val="00CA11E4"/>
    <w:rsid w:val="00CA3C88"/>
    <w:rsid w:val="00CB065F"/>
    <w:rsid w:val="00CB0BB6"/>
    <w:rsid w:val="00CB18F0"/>
    <w:rsid w:val="00CB1F57"/>
    <w:rsid w:val="00CB34DB"/>
    <w:rsid w:val="00CB46C2"/>
    <w:rsid w:val="00CB5A31"/>
    <w:rsid w:val="00CB5B54"/>
    <w:rsid w:val="00CB63CC"/>
    <w:rsid w:val="00CB63F5"/>
    <w:rsid w:val="00CB69DD"/>
    <w:rsid w:val="00CB7013"/>
    <w:rsid w:val="00CB77FF"/>
    <w:rsid w:val="00CB7D30"/>
    <w:rsid w:val="00CB7FF4"/>
    <w:rsid w:val="00CC0655"/>
    <w:rsid w:val="00CC19E7"/>
    <w:rsid w:val="00CC1BCF"/>
    <w:rsid w:val="00CC1E07"/>
    <w:rsid w:val="00CC2197"/>
    <w:rsid w:val="00CC25DF"/>
    <w:rsid w:val="00CC2F6D"/>
    <w:rsid w:val="00CC4272"/>
    <w:rsid w:val="00CC4EEC"/>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67C"/>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460"/>
    <w:rsid w:val="00CF74A0"/>
    <w:rsid w:val="00CF7CB6"/>
    <w:rsid w:val="00D00056"/>
    <w:rsid w:val="00D021E2"/>
    <w:rsid w:val="00D025E0"/>
    <w:rsid w:val="00D02B94"/>
    <w:rsid w:val="00D03EE4"/>
    <w:rsid w:val="00D045C7"/>
    <w:rsid w:val="00D04D6F"/>
    <w:rsid w:val="00D05260"/>
    <w:rsid w:val="00D05BF3"/>
    <w:rsid w:val="00D05F71"/>
    <w:rsid w:val="00D0649F"/>
    <w:rsid w:val="00D06FF4"/>
    <w:rsid w:val="00D07B7D"/>
    <w:rsid w:val="00D1044C"/>
    <w:rsid w:val="00D11BEF"/>
    <w:rsid w:val="00D1278E"/>
    <w:rsid w:val="00D1315C"/>
    <w:rsid w:val="00D13A99"/>
    <w:rsid w:val="00D13F54"/>
    <w:rsid w:val="00D14022"/>
    <w:rsid w:val="00D14203"/>
    <w:rsid w:val="00D14330"/>
    <w:rsid w:val="00D14618"/>
    <w:rsid w:val="00D14877"/>
    <w:rsid w:val="00D14A23"/>
    <w:rsid w:val="00D1551A"/>
    <w:rsid w:val="00D15FDB"/>
    <w:rsid w:val="00D1686D"/>
    <w:rsid w:val="00D16B60"/>
    <w:rsid w:val="00D17324"/>
    <w:rsid w:val="00D2096B"/>
    <w:rsid w:val="00D209AC"/>
    <w:rsid w:val="00D23272"/>
    <w:rsid w:val="00D2361B"/>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2C77"/>
    <w:rsid w:val="00D3310F"/>
    <w:rsid w:val="00D335D1"/>
    <w:rsid w:val="00D33F01"/>
    <w:rsid w:val="00D33FF4"/>
    <w:rsid w:val="00D34109"/>
    <w:rsid w:val="00D34330"/>
    <w:rsid w:val="00D34923"/>
    <w:rsid w:val="00D35425"/>
    <w:rsid w:val="00D35728"/>
    <w:rsid w:val="00D35BE2"/>
    <w:rsid w:val="00D35CF4"/>
    <w:rsid w:val="00D36041"/>
    <w:rsid w:val="00D36447"/>
    <w:rsid w:val="00D36859"/>
    <w:rsid w:val="00D37C27"/>
    <w:rsid w:val="00D40790"/>
    <w:rsid w:val="00D41D4F"/>
    <w:rsid w:val="00D41E6E"/>
    <w:rsid w:val="00D423AF"/>
    <w:rsid w:val="00D427A4"/>
    <w:rsid w:val="00D42BB1"/>
    <w:rsid w:val="00D42D1D"/>
    <w:rsid w:val="00D430F7"/>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A82"/>
    <w:rsid w:val="00D60C6F"/>
    <w:rsid w:val="00D6104F"/>
    <w:rsid w:val="00D612E0"/>
    <w:rsid w:val="00D619EC"/>
    <w:rsid w:val="00D61DAC"/>
    <w:rsid w:val="00D638F4"/>
    <w:rsid w:val="00D64286"/>
    <w:rsid w:val="00D64A56"/>
    <w:rsid w:val="00D64B47"/>
    <w:rsid w:val="00D67095"/>
    <w:rsid w:val="00D67A40"/>
    <w:rsid w:val="00D703D0"/>
    <w:rsid w:val="00D7054B"/>
    <w:rsid w:val="00D7164C"/>
    <w:rsid w:val="00D725EF"/>
    <w:rsid w:val="00D72911"/>
    <w:rsid w:val="00D736B3"/>
    <w:rsid w:val="00D73B0A"/>
    <w:rsid w:val="00D7404B"/>
    <w:rsid w:val="00D748ED"/>
    <w:rsid w:val="00D75331"/>
    <w:rsid w:val="00D76156"/>
    <w:rsid w:val="00D76159"/>
    <w:rsid w:val="00D76C4A"/>
    <w:rsid w:val="00D76F6D"/>
    <w:rsid w:val="00D8105A"/>
    <w:rsid w:val="00D8117F"/>
    <w:rsid w:val="00D815A7"/>
    <w:rsid w:val="00D8194D"/>
    <w:rsid w:val="00D81A7F"/>
    <w:rsid w:val="00D81CCF"/>
    <w:rsid w:val="00D81EFC"/>
    <w:rsid w:val="00D83BEE"/>
    <w:rsid w:val="00D84E66"/>
    <w:rsid w:val="00D85DB0"/>
    <w:rsid w:val="00D8606D"/>
    <w:rsid w:val="00D86E58"/>
    <w:rsid w:val="00D873BC"/>
    <w:rsid w:val="00D87AE4"/>
    <w:rsid w:val="00D87D84"/>
    <w:rsid w:val="00D90E93"/>
    <w:rsid w:val="00D91AC9"/>
    <w:rsid w:val="00D91DA0"/>
    <w:rsid w:val="00D91FAF"/>
    <w:rsid w:val="00D921C8"/>
    <w:rsid w:val="00D926E1"/>
    <w:rsid w:val="00D92782"/>
    <w:rsid w:val="00D929B0"/>
    <w:rsid w:val="00D92F8E"/>
    <w:rsid w:val="00D936C2"/>
    <w:rsid w:val="00D93CCD"/>
    <w:rsid w:val="00DA1321"/>
    <w:rsid w:val="00DA2F39"/>
    <w:rsid w:val="00DA44A7"/>
    <w:rsid w:val="00DA50B9"/>
    <w:rsid w:val="00DA5F7D"/>
    <w:rsid w:val="00DA640A"/>
    <w:rsid w:val="00DA6B11"/>
    <w:rsid w:val="00DA6C50"/>
    <w:rsid w:val="00DA7C72"/>
    <w:rsid w:val="00DA7CF6"/>
    <w:rsid w:val="00DB0319"/>
    <w:rsid w:val="00DB0B01"/>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4E55"/>
    <w:rsid w:val="00DC56A9"/>
    <w:rsid w:val="00DC5C10"/>
    <w:rsid w:val="00DC5D79"/>
    <w:rsid w:val="00DC5EDE"/>
    <w:rsid w:val="00DC6D88"/>
    <w:rsid w:val="00DC6F2D"/>
    <w:rsid w:val="00DC708A"/>
    <w:rsid w:val="00DD0407"/>
    <w:rsid w:val="00DD0AA0"/>
    <w:rsid w:val="00DD12FC"/>
    <w:rsid w:val="00DD269B"/>
    <w:rsid w:val="00DD273D"/>
    <w:rsid w:val="00DD28B6"/>
    <w:rsid w:val="00DD4397"/>
    <w:rsid w:val="00DD53ED"/>
    <w:rsid w:val="00DD5AC2"/>
    <w:rsid w:val="00DE048C"/>
    <w:rsid w:val="00DE0B12"/>
    <w:rsid w:val="00DE0C4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6F27"/>
    <w:rsid w:val="00DF7045"/>
    <w:rsid w:val="00E00185"/>
    <w:rsid w:val="00E00983"/>
    <w:rsid w:val="00E01BCD"/>
    <w:rsid w:val="00E021C0"/>
    <w:rsid w:val="00E03273"/>
    <w:rsid w:val="00E03626"/>
    <w:rsid w:val="00E0528F"/>
    <w:rsid w:val="00E058E8"/>
    <w:rsid w:val="00E061C9"/>
    <w:rsid w:val="00E1148A"/>
    <w:rsid w:val="00E13113"/>
    <w:rsid w:val="00E144D3"/>
    <w:rsid w:val="00E14534"/>
    <w:rsid w:val="00E146B0"/>
    <w:rsid w:val="00E14974"/>
    <w:rsid w:val="00E1504E"/>
    <w:rsid w:val="00E1622D"/>
    <w:rsid w:val="00E1626A"/>
    <w:rsid w:val="00E165D0"/>
    <w:rsid w:val="00E16EBF"/>
    <w:rsid w:val="00E16FDA"/>
    <w:rsid w:val="00E17242"/>
    <w:rsid w:val="00E17789"/>
    <w:rsid w:val="00E219F9"/>
    <w:rsid w:val="00E2358A"/>
    <w:rsid w:val="00E2375E"/>
    <w:rsid w:val="00E23AE1"/>
    <w:rsid w:val="00E240FC"/>
    <w:rsid w:val="00E2437C"/>
    <w:rsid w:val="00E24F5D"/>
    <w:rsid w:val="00E24FA4"/>
    <w:rsid w:val="00E25293"/>
    <w:rsid w:val="00E25431"/>
    <w:rsid w:val="00E25630"/>
    <w:rsid w:val="00E25B36"/>
    <w:rsid w:val="00E26CDA"/>
    <w:rsid w:val="00E30333"/>
    <w:rsid w:val="00E31B7C"/>
    <w:rsid w:val="00E32485"/>
    <w:rsid w:val="00E324C3"/>
    <w:rsid w:val="00E342A5"/>
    <w:rsid w:val="00E349F1"/>
    <w:rsid w:val="00E350DE"/>
    <w:rsid w:val="00E35FFD"/>
    <w:rsid w:val="00E367E2"/>
    <w:rsid w:val="00E3744D"/>
    <w:rsid w:val="00E40102"/>
    <w:rsid w:val="00E416EE"/>
    <w:rsid w:val="00E422C5"/>
    <w:rsid w:val="00E42BD9"/>
    <w:rsid w:val="00E4319F"/>
    <w:rsid w:val="00E433DA"/>
    <w:rsid w:val="00E4347F"/>
    <w:rsid w:val="00E44A50"/>
    <w:rsid w:val="00E44D24"/>
    <w:rsid w:val="00E457EF"/>
    <w:rsid w:val="00E458E2"/>
    <w:rsid w:val="00E460CE"/>
    <w:rsid w:val="00E47019"/>
    <w:rsid w:val="00E47779"/>
    <w:rsid w:val="00E4782D"/>
    <w:rsid w:val="00E47D2F"/>
    <w:rsid w:val="00E500DB"/>
    <w:rsid w:val="00E51EEE"/>
    <w:rsid w:val="00E525C8"/>
    <w:rsid w:val="00E542B1"/>
    <w:rsid w:val="00E558AE"/>
    <w:rsid w:val="00E55C99"/>
    <w:rsid w:val="00E55FE0"/>
    <w:rsid w:val="00E5690F"/>
    <w:rsid w:val="00E56BC7"/>
    <w:rsid w:val="00E605E4"/>
    <w:rsid w:val="00E60697"/>
    <w:rsid w:val="00E6265D"/>
    <w:rsid w:val="00E62717"/>
    <w:rsid w:val="00E62E0B"/>
    <w:rsid w:val="00E63903"/>
    <w:rsid w:val="00E65138"/>
    <w:rsid w:val="00E65236"/>
    <w:rsid w:val="00E6591D"/>
    <w:rsid w:val="00E666CC"/>
    <w:rsid w:val="00E66C32"/>
    <w:rsid w:val="00E67E11"/>
    <w:rsid w:val="00E701FB"/>
    <w:rsid w:val="00E70421"/>
    <w:rsid w:val="00E71CF1"/>
    <w:rsid w:val="00E72235"/>
    <w:rsid w:val="00E7366A"/>
    <w:rsid w:val="00E7558B"/>
    <w:rsid w:val="00E7588C"/>
    <w:rsid w:val="00E76858"/>
    <w:rsid w:val="00E76A2A"/>
    <w:rsid w:val="00E8003A"/>
    <w:rsid w:val="00E80129"/>
    <w:rsid w:val="00E8164F"/>
    <w:rsid w:val="00E832F6"/>
    <w:rsid w:val="00E83786"/>
    <w:rsid w:val="00E83D45"/>
    <w:rsid w:val="00E850B0"/>
    <w:rsid w:val="00E851C5"/>
    <w:rsid w:val="00E85835"/>
    <w:rsid w:val="00E87396"/>
    <w:rsid w:val="00E8740D"/>
    <w:rsid w:val="00E87FA8"/>
    <w:rsid w:val="00E90DF8"/>
    <w:rsid w:val="00E90F52"/>
    <w:rsid w:val="00E9189E"/>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6738"/>
    <w:rsid w:val="00EA7A22"/>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4A49"/>
    <w:rsid w:val="00ED5762"/>
    <w:rsid w:val="00ED5A98"/>
    <w:rsid w:val="00ED6283"/>
    <w:rsid w:val="00ED693C"/>
    <w:rsid w:val="00EE2A71"/>
    <w:rsid w:val="00EE3368"/>
    <w:rsid w:val="00EE3BB3"/>
    <w:rsid w:val="00EE3BEB"/>
    <w:rsid w:val="00EE426B"/>
    <w:rsid w:val="00EE5AB7"/>
    <w:rsid w:val="00EE6CE6"/>
    <w:rsid w:val="00EF03BF"/>
    <w:rsid w:val="00EF03F4"/>
    <w:rsid w:val="00EF07B4"/>
    <w:rsid w:val="00EF18E3"/>
    <w:rsid w:val="00EF1B16"/>
    <w:rsid w:val="00EF272D"/>
    <w:rsid w:val="00EF2868"/>
    <w:rsid w:val="00EF312A"/>
    <w:rsid w:val="00EF3E28"/>
    <w:rsid w:val="00EF3FA3"/>
    <w:rsid w:val="00EF527C"/>
    <w:rsid w:val="00EF65DE"/>
    <w:rsid w:val="00EF6BBB"/>
    <w:rsid w:val="00EF7229"/>
    <w:rsid w:val="00EF72C6"/>
    <w:rsid w:val="00F000C3"/>
    <w:rsid w:val="00F00464"/>
    <w:rsid w:val="00F0119D"/>
    <w:rsid w:val="00F012A6"/>
    <w:rsid w:val="00F01A2E"/>
    <w:rsid w:val="00F02657"/>
    <w:rsid w:val="00F0281C"/>
    <w:rsid w:val="00F02F58"/>
    <w:rsid w:val="00F0332A"/>
    <w:rsid w:val="00F03ED2"/>
    <w:rsid w:val="00F04A53"/>
    <w:rsid w:val="00F04D04"/>
    <w:rsid w:val="00F07C46"/>
    <w:rsid w:val="00F10BE7"/>
    <w:rsid w:val="00F1152B"/>
    <w:rsid w:val="00F11538"/>
    <w:rsid w:val="00F1159F"/>
    <w:rsid w:val="00F126E3"/>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BA4"/>
    <w:rsid w:val="00F27CC6"/>
    <w:rsid w:val="00F305D3"/>
    <w:rsid w:val="00F30794"/>
    <w:rsid w:val="00F32213"/>
    <w:rsid w:val="00F3268D"/>
    <w:rsid w:val="00F33F71"/>
    <w:rsid w:val="00F34B0F"/>
    <w:rsid w:val="00F354AC"/>
    <w:rsid w:val="00F35A7E"/>
    <w:rsid w:val="00F3602F"/>
    <w:rsid w:val="00F36306"/>
    <w:rsid w:val="00F36BC6"/>
    <w:rsid w:val="00F37130"/>
    <w:rsid w:val="00F3773F"/>
    <w:rsid w:val="00F403BC"/>
    <w:rsid w:val="00F41572"/>
    <w:rsid w:val="00F42641"/>
    <w:rsid w:val="00F435FB"/>
    <w:rsid w:val="00F4446E"/>
    <w:rsid w:val="00F44BAD"/>
    <w:rsid w:val="00F45426"/>
    <w:rsid w:val="00F459BE"/>
    <w:rsid w:val="00F46645"/>
    <w:rsid w:val="00F476D2"/>
    <w:rsid w:val="00F50DE3"/>
    <w:rsid w:val="00F51163"/>
    <w:rsid w:val="00F524B9"/>
    <w:rsid w:val="00F5284D"/>
    <w:rsid w:val="00F52898"/>
    <w:rsid w:val="00F52AAF"/>
    <w:rsid w:val="00F52E9E"/>
    <w:rsid w:val="00F52EAE"/>
    <w:rsid w:val="00F52F35"/>
    <w:rsid w:val="00F5338C"/>
    <w:rsid w:val="00F53F7F"/>
    <w:rsid w:val="00F5426E"/>
    <w:rsid w:val="00F54F32"/>
    <w:rsid w:val="00F555E9"/>
    <w:rsid w:val="00F55664"/>
    <w:rsid w:val="00F579EF"/>
    <w:rsid w:val="00F60F0B"/>
    <w:rsid w:val="00F6268A"/>
    <w:rsid w:val="00F64477"/>
    <w:rsid w:val="00F64AD1"/>
    <w:rsid w:val="00F64E99"/>
    <w:rsid w:val="00F657A4"/>
    <w:rsid w:val="00F65B72"/>
    <w:rsid w:val="00F65F0D"/>
    <w:rsid w:val="00F66971"/>
    <w:rsid w:val="00F67232"/>
    <w:rsid w:val="00F67613"/>
    <w:rsid w:val="00F67765"/>
    <w:rsid w:val="00F678E2"/>
    <w:rsid w:val="00F70EAB"/>
    <w:rsid w:val="00F717DF"/>
    <w:rsid w:val="00F7264E"/>
    <w:rsid w:val="00F72C47"/>
    <w:rsid w:val="00F731FD"/>
    <w:rsid w:val="00F7615A"/>
    <w:rsid w:val="00F81102"/>
    <w:rsid w:val="00F8276B"/>
    <w:rsid w:val="00F836C2"/>
    <w:rsid w:val="00F836F1"/>
    <w:rsid w:val="00F8410A"/>
    <w:rsid w:val="00F844C1"/>
    <w:rsid w:val="00F844EA"/>
    <w:rsid w:val="00F84943"/>
    <w:rsid w:val="00F8497E"/>
    <w:rsid w:val="00F859BA"/>
    <w:rsid w:val="00F870EF"/>
    <w:rsid w:val="00F874EB"/>
    <w:rsid w:val="00F87803"/>
    <w:rsid w:val="00F90BAB"/>
    <w:rsid w:val="00F90C43"/>
    <w:rsid w:val="00F912EB"/>
    <w:rsid w:val="00F927DB"/>
    <w:rsid w:val="00F94F3D"/>
    <w:rsid w:val="00F95236"/>
    <w:rsid w:val="00F9582F"/>
    <w:rsid w:val="00F9613B"/>
    <w:rsid w:val="00F967A5"/>
    <w:rsid w:val="00F9702B"/>
    <w:rsid w:val="00F97462"/>
    <w:rsid w:val="00F97CCD"/>
    <w:rsid w:val="00FA1187"/>
    <w:rsid w:val="00FA1DF1"/>
    <w:rsid w:val="00FA1FD9"/>
    <w:rsid w:val="00FA2017"/>
    <w:rsid w:val="00FA21D3"/>
    <w:rsid w:val="00FA2997"/>
    <w:rsid w:val="00FA3207"/>
    <w:rsid w:val="00FA4F91"/>
    <w:rsid w:val="00FA657C"/>
    <w:rsid w:val="00FA76A0"/>
    <w:rsid w:val="00FA7A1D"/>
    <w:rsid w:val="00FB088C"/>
    <w:rsid w:val="00FB111D"/>
    <w:rsid w:val="00FB1E54"/>
    <w:rsid w:val="00FB2D1C"/>
    <w:rsid w:val="00FB3129"/>
    <w:rsid w:val="00FB3402"/>
    <w:rsid w:val="00FB46FB"/>
    <w:rsid w:val="00FB485A"/>
    <w:rsid w:val="00FB56AE"/>
    <w:rsid w:val="00FB59B5"/>
    <w:rsid w:val="00FB694A"/>
    <w:rsid w:val="00FB7168"/>
    <w:rsid w:val="00FB7B01"/>
    <w:rsid w:val="00FC08EB"/>
    <w:rsid w:val="00FC218F"/>
    <w:rsid w:val="00FC398F"/>
    <w:rsid w:val="00FC48D9"/>
    <w:rsid w:val="00FC4BCB"/>
    <w:rsid w:val="00FC5B96"/>
    <w:rsid w:val="00FC6999"/>
    <w:rsid w:val="00FC711C"/>
    <w:rsid w:val="00FC71D0"/>
    <w:rsid w:val="00FC72E4"/>
    <w:rsid w:val="00FD05A7"/>
    <w:rsid w:val="00FD161A"/>
    <w:rsid w:val="00FD1D8A"/>
    <w:rsid w:val="00FD2191"/>
    <w:rsid w:val="00FD35B4"/>
    <w:rsid w:val="00FD4736"/>
    <w:rsid w:val="00FD4B2A"/>
    <w:rsid w:val="00FD5F57"/>
    <w:rsid w:val="00FD626C"/>
    <w:rsid w:val="00FD66D9"/>
    <w:rsid w:val="00FD7194"/>
    <w:rsid w:val="00FE12AC"/>
    <w:rsid w:val="00FE1E3D"/>
    <w:rsid w:val="00FE31BE"/>
    <w:rsid w:val="00FE3824"/>
    <w:rsid w:val="00FE4562"/>
    <w:rsid w:val="00FE4FF3"/>
    <w:rsid w:val="00FE68C6"/>
    <w:rsid w:val="00FE725F"/>
    <w:rsid w:val="00FE76EB"/>
    <w:rsid w:val="00FE7A86"/>
    <w:rsid w:val="00FE7FF9"/>
    <w:rsid w:val="00FF021E"/>
    <w:rsid w:val="00FF1777"/>
    <w:rsid w:val="00FF23D0"/>
    <w:rsid w:val="00FF28D3"/>
    <w:rsid w:val="00FF364A"/>
    <w:rsid w:val="00FF41E8"/>
    <w:rsid w:val="00FF41F8"/>
    <w:rsid w:val="00FF4CB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link w:val="BodyTextChar"/>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4D2EBB"/>
    <w:rPr>
      <w:rFonts w:ascii="Courier New" w:hAnsi="Courier New" w:cs="Courier New"/>
      <w:sz w:val="20"/>
      <w:szCs w:val="20"/>
    </w:rPr>
  </w:style>
  <w:style w:type="character" w:customStyle="1" w:styleId="PlainTextChar">
    <w:name w:val="Plain Text Char"/>
    <w:link w:val="PlainText"/>
    <w:uiPriority w:val="99"/>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link w:val="HTMLPreformatted"/>
    <w:rsid w:val="005074E2"/>
    <w:rPr>
      <w:rFonts w:ascii="Arial Unicode MS" w:eastAsia="Arial Unicode MS" w:hAnsi="Arial Unicode MS" w:cs="Arial Unicode MS"/>
    </w:rPr>
  </w:style>
  <w:style w:type="character" w:customStyle="1" w:styleId="BodyTextChar">
    <w:name w:val="Body Text Char"/>
    <w:link w:val="BodyText"/>
    <w:rsid w:val="007E672F"/>
    <w:rPr>
      <w:sz w:val="24"/>
      <w:szCs w:val="24"/>
    </w:rPr>
  </w:style>
  <w:style w:type="paragraph" w:customStyle="1" w:styleId="Default">
    <w:name w:val="Default"/>
    <w:rsid w:val="004F3753"/>
    <w:pPr>
      <w:autoSpaceDE w:val="0"/>
      <w:autoSpaceDN w:val="0"/>
      <w:adjustRightInd w:val="0"/>
    </w:pPr>
    <w:rPr>
      <w:rFonts w:ascii="Arial" w:hAnsi="Arial" w:cs="Arial"/>
      <w:color w:val="000000"/>
      <w:sz w:val="24"/>
      <w:szCs w:val="24"/>
    </w:rPr>
  </w:style>
  <w:style w:type="paragraph" w:styleId="Footer">
    <w:name w:val="footer"/>
    <w:basedOn w:val="Normal"/>
    <w:link w:val="FooterChar"/>
    <w:rsid w:val="00466B7F"/>
    <w:pPr>
      <w:tabs>
        <w:tab w:val="center" w:pos="4680"/>
        <w:tab w:val="right" w:pos="9360"/>
      </w:tabs>
    </w:pPr>
  </w:style>
  <w:style w:type="character" w:customStyle="1" w:styleId="FooterChar">
    <w:name w:val="Footer Char"/>
    <w:link w:val="Footer"/>
    <w:rsid w:val="00466B7F"/>
    <w:rPr>
      <w:sz w:val="24"/>
      <w:szCs w:val="24"/>
    </w:rPr>
  </w:style>
  <w:style w:type="table" w:styleId="TableGrid">
    <w:name w:val="Table Grid"/>
    <w:basedOn w:val="TableNormal"/>
    <w:rsid w:val="0090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Mitchell@dec.ny.gov"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mailto:Sarah.Fernald@dec.ny.gov"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Christina.Pacella@dec.ny.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7198</TotalTime>
  <Pages>16</Pages>
  <Words>7398</Words>
  <Characters>42175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49475</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Pacella, Christina (DEC)</cp:lastModifiedBy>
  <cp:revision>436</cp:revision>
  <dcterms:created xsi:type="dcterms:W3CDTF">2023-03-03T21:00:00Z</dcterms:created>
  <dcterms:modified xsi:type="dcterms:W3CDTF">2023-06-14T18:34:00Z</dcterms:modified>
</cp:coreProperties>
</file>